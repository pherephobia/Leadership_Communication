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B19D7" w:rsidP="00BE6E71" w:rsidRDefault="00857CBB" w14:paraId="2E8DF2F0" w14:textId="4C93D9A4">
      <w:pPr>
        <w:pStyle w:val="1"/>
        <w:rPr>
          <w:color w:val="auto"/>
        </w:rPr>
      </w:pPr>
      <w:r w:rsidRPr="003820D2">
        <w:rPr>
          <w:rFonts w:hint="eastAsia"/>
          <w:color w:val="auto"/>
        </w:rPr>
        <w:t>국문</w:t>
      </w:r>
      <w:r w:rsidR="00955987">
        <w:rPr>
          <w:rFonts w:hint="eastAsia"/>
          <w:color w:val="auto"/>
        </w:rPr>
        <w:t>요약</w:t>
      </w:r>
    </w:p>
    <w:p w:rsidRPr="00B61948" w:rsidR="00165BE8" w:rsidP="00265BC3" w:rsidRDefault="00165BE8" w14:paraId="63B21866" w14:textId="222D6674">
      <w:pPr>
        <w:wordWrap/>
        <w:spacing w:before="120" w:after="120" w:line="276" w:lineRule="auto"/>
        <w:rPr>
          <w:rFonts w:eastAsia="나눔명조"/>
          <w:sz w:val="20"/>
          <w:szCs w:val="22"/>
        </w:rPr>
      </w:pPr>
      <w:bookmarkStart w:name="_Hlk84405806" w:id="0"/>
      <w:r w:rsidRPr="00B61948">
        <w:rPr>
          <w:rFonts w:hint="eastAsia" w:eastAsia="나눔명조"/>
          <w:sz w:val="20"/>
          <w:szCs w:val="22"/>
        </w:rPr>
        <w:t>공무원이</w:t>
      </w:r>
      <w:r w:rsidRPr="00B61948">
        <w:rPr>
          <w:rFonts w:hint="eastAsia" w:eastAsia="나눔명조"/>
          <w:sz w:val="20"/>
          <w:szCs w:val="22"/>
        </w:rPr>
        <w:t xml:space="preserve"> </w:t>
      </w:r>
      <w:r w:rsidRPr="00B61948">
        <w:rPr>
          <w:rFonts w:hint="eastAsia" w:eastAsia="나눔명조"/>
          <w:sz w:val="20"/>
          <w:szCs w:val="22"/>
        </w:rPr>
        <w:t>적극적으로</w:t>
      </w:r>
      <w:r w:rsidRPr="00B61948">
        <w:rPr>
          <w:rFonts w:hint="eastAsia" w:eastAsia="나눔명조"/>
          <w:sz w:val="20"/>
          <w:szCs w:val="22"/>
        </w:rPr>
        <w:t xml:space="preserve"> </w:t>
      </w:r>
      <w:r w:rsidRPr="00B61948">
        <w:rPr>
          <w:rFonts w:hint="eastAsia" w:eastAsia="나눔명조"/>
          <w:sz w:val="20"/>
          <w:szCs w:val="22"/>
        </w:rPr>
        <w:t>공직</w:t>
      </w:r>
      <w:r w:rsidRPr="00B61948">
        <w:rPr>
          <w:rFonts w:hint="eastAsia" w:eastAsia="나눔명조"/>
          <w:sz w:val="20"/>
          <w:szCs w:val="22"/>
        </w:rPr>
        <w:t xml:space="preserve"> </w:t>
      </w:r>
      <w:r w:rsidRPr="00B61948">
        <w:rPr>
          <w:rFonts w:hint="eastAsia" w:eastAsia="나눔명조"/>
          <w:sz w:val="20"/>
          <w:szCs w:val="22"/>
        </w:rPr>
        <w:t>업무를</w:t>
      </w:r>
      <w:r w:rsidRPr="00B61948">
        <w:rPr>
          <w:rFonts w:hint="eastAsia" w:eastAsia="나눔명조"/>
          <w:sz w:val="20"/>
          <w:szCs w:val="22"/>
        </w:rPr>
        <w:t xml:space="preserve"> </w:t>
      </w:r>
      <w:r w:rsidRPr="00B61948">
        <w:rPr>
          <w:rFonts w:hint="eastAsia" w:eastAsia="나눔명조"/>
          <w:sz w:val="20"/>
          <w:szCs w:val="22"/>
        </w:rPr>
        <w:t>수행하도록</w:t>
      </w:r>
      <w:r w:rsidRPr="00B61948">
        <w:rPr>
          <w:rFonts w:hint="eastAsia" w:eastAsia="나눔명조"/>
          <w:sz w:val="20"/>
          <w:szCs w:val="22"/>
        </w:rPr>
        <w:t xml:space="preserve"> </w:t>
      </w:r>
      <w:r w:rsidRPr="00B61948">
        <w:rPr>
          <w:rFonts w:hint="eastAsia" w:eastAsia="나눔명조"/>
          <w:sz w:val="20"/>
          <w:szCs w:val="22"/>
        </w:rPr>
        <w:t>동기를</w:t>
      </w:r>
      <w:r w:rsidRPr="00B61948">
        <w:rPr>
          <w:rFonts w:hint="eastAsia" w:eastAsia="나눔명조"/>
          <w:sz w:val="20"/>
          <w:szCs w:val="22"/>
        </w:rPr>
        <w:t xml:space="preserve"> </w:t>
      </w:r>
      <w:r w:rsidRPr="00B61948">
        <w:rPr>
          <w:rFonts w:hint="eastAsia" w:eastAsia="나눔명조"/>
          <w:sz w:val="20"/>
          <w:szCs w:val="22"/>
        </w:rPr>
        <w:t>부여하는</w:t>
      </w:r>
      <w:r w:rsidRPr="00B61948">
        <w:rPr>
          <w:rFonts w:hint="eastAsia" w:eastAsia="나눔명조"/>
          <w:sz w:val="20"/>
          <w:szCs w:val="22"/>
        </w:rPr>
        <w:t xml:space="preserve"> </w:t>
      </w:r>
      <w:r w:rsidRPr="00B61948">
        <w:rPr>
          <w:rFonts w:hint="eastAsia" w:eastAsia="나눔명조"/>
          <w:sz w:val="20"/>
          <w:szCs w:val="22"/>
        </w:rPr>
        <w:t>것은</w:t>
      </w:r>
      <w:r w:rsidRPr="00B61948">
        <w:rPr>
          <w:rFonts w:hint="eastAsia" w:eastAsia="나눔명조"/>
          <w:sz w:val="20"/>
          <w:szCs w:val="22"/>
        </w:rPr>
        <w:t xml:space="preserve"> </w:t>
      </w:r>
      <w:r w:rsidRPr="00B61948">
        <w:rPr>
          <w:rFonts w:hint="eastAsia" w:eastAsia="나눔명조"/>
          <w:sz w:val="20"/>
          <w:szCs w:val="22"/>
        </w:rPr>
        <w:t>무엇일까</w:t>
      </w:r>
      <w:r w:rsidRPr="00B61948">
        <w:rPr>
          <w:rFonts w:eastAsia="나눔명조"/>
          <w:sz w:val="20"/>
          <w:szCs w:val="22"/>
        </w:rPr>
        <w:t xml:space="preserve">? </w:t>
      </w:r>
      <w:r w:rsidRPr="00B61948">
        <w:rPr>
          <w:rFonts w:hint="eastAsia" w:eastAsia="나눔명조"/>
          <w:sz w:val="20"/>
          <w:szCs w:val="22"/>
        </w:rPr>
        <w:t>기존의</w:t>
      </w:r>
      <w:r w:rsidRPr="00B61948">
        <w:rPr>
          <w:rFonts w:hint="eastAsia" w:eastAsia="나눔명조"/>
          <w:sz w:val="20"/>
          <w:szCs w:val="22"/>
        </w:rPr>
        <w:t xml:space="preserve"> </w:t>
      </w:r>
      <w:r w:rsidRPr="00B61948">
        <w:rPr>
          <w:rFonts w:hint="eastAsia" w:eastAsia="나눔명조"/>
          <w:sz w:val="20"/>
          <w:szCs w:val="22"/>
        </w:rPr>
        <w:t>연구들은</w:t>
      </w:r>
      <w:r w:rsidRPr="00B61948">
        <w:rPr>
          <w:rFonts w:hint="eastAsia" w:eastAsia="나눔명조"/>
          <w:sz w:val="20"/>
          <w:szCs w:val="22"/>
        </w:rPr>
        <w:t xml:space="preserve"> </w:t>
      </w:r>
      <w:r w:rsidRPr="00B61948">
        <w:rPr>
          <w:rFonts w:hint="eastAsia" w:eastAsia="나눔명조"/>
          <w:sz w:val="20"/>
          <w:szCs w:val="22"/>
        </w:rPr>
        <w:t>공무원이</w:t>
      </w:r>
      <w:r w:rsidRPr="00B61948">
        <w:rPr>
          <w:rFonts w:hint="eastAsia" w:eastAsia="나눔명조"/>
          <w:sz w:val="20"/>
          <w:szCs w:val="22"/>
        </w:rPr>
        <w:t xml:space="preserve"> </w:t>
      </w:r>
      <w:r w:rsidRPr="00B61948">
        <w:rPr>
          <w:rFonts w:hint="eastAsia" w:eastAsia="나눔명조"/>
          <w:sz w:val="20"/>
          <w:szCs w:val="22"/>
        </w:rPr>
        <w:t>시민과</w:t>
      </w:r>
      <w:r w:rsidRPr="00B61948">
        <w:rPr>
          <w:rFonts w:hint="eastAsia" w:eastAsia="나눔명조"/>
          <w:sz w:val="20"/>
          <w:szCs w:val="22"/>
        </w:rPr>
        <w:t xml:space="preserve"> </w:t>
      </w:r>
      <w:r w:rsidRPr="00B61948">
        <w:rPr>
          <w:rFonts w:hint="eastAsia" w:eastAsia="나눔명조"/>
          <w:sz w:val="20"/>
          <w:szCs w:val="22"/>
        </w:rPr>
        <w:t>사회의</w:t>
      </w:r>
      <w:r w:rsidRPr="00B61948">
        <w:rPr>
          <w:rFonts w:hint="eastAsia" w:eastAsia="나눔명조"/>
          <w:sz w:val="20"/>
          <w:szCs w:val="22"/>
        </w:rPr>
        <w:t xml:space="preserve"> </w:t>
      </w:r>
      <w:r w:rsidRPr="00B61948">
        <w:rPr>
          <w:rFonts w:hint="eastAsia" w:eastAsia="나눔명조"/>
          <w:sz w:val="20"/>
          <w:szCs w:val="22"/>
        </w:rPr>
        <w:t>안정과</w:t>
      </w:r>
      <w:r w:rsidRPr="00B61948">
        <w:rPr>
          <w:rFonts w:hint="eastAsia" w:eastAsia="나눔명조"/>
          <w:sz w:val="20"/>
          <w:szCs w:val="22"/>
        </w:rPr>
        <w:t xml:space="preserve"> </w:t>
      </w:r>
      <w:r w:rsidRPr="00B61948">
        <w:rPr>
          <w:rFonts w:hint="eastAsia" w:eastAsia="나눔명조"/>
          <w:sz w:val="20"/>
          <w:szCs w:val="22"/>
        </w:rPr>
        <w:t>발전을</w:t>
      </w:r>
      <w:r w:rsidRPr="00B61948">
        <w:rPr>
          <w:rFonts w:hint="eastAsia" w:eastAsia="나눔명조"/>
          <w:sz w:val="20"/>
          <w:szCs w:val="22"/>
        </w:rPr>
        <w:t xml:space="preserve"> </w:t>
      </w:r>
      <w:r w:rsidRPr="00B61948">
        <w:rPr>
          <w:rFonts w:hint="eastAsia" w:eastAsia="나눔명조"/>
          <w:sz w:val="20"/>
          <w:szCs w:val="22"/>
        </w:rPr>
        <w:t>위해</w:t>
      </w:r>
      <w:r w:rsidRPr="00B61948">
        <w:rPr>
          <w:rFonts w:hint="eastAsia" w:eastAsia="나눔명조"/>
          <w:sz w:val="20"/>
          <w:szCs w:val="22"/>
        </w:rPr>
        <w:t xml:space="preserve"> </w:t>
      </w:r>
      <w:r w:rsidRPr="00B61948">
        <w:rPr>
          <w:rFonts w:hint="eastAsia" w:eastAsia="나눔명조"/>
          <w:sz w:val="20"/>
          <w:szCs w:val="22"/>
        </w:rPr>
        <w:t>자발적으로</w:t>
      </w:r>
      <w:r w:rsidRPr="00B61948">
        <w:rPr>
          <w:rFonts w:hint="eastAsia" w:eastAsia="나눔명조"/>
          <w:sz w:val="20"/>
          <w:szCs w:val="22"/>
        </w:rPr>
        <w:t xml:space="preserve"> </w:t>
      </w:r>
      <w:r w:rsidRPr="00B61948">
        <w:rPr>
          <w:rFonts w:hint="eastAsia" w:eastAsia="나눔명조"/>
          <w:sz w:val="20"/>
          <w:szCs w:val="22"/>
        </w:rPr>
        <w:t>공적영역에서</w:t>
      </w:r>
      <w:r w:rsidRPr="00B61948">
        <w:rPr>
          <w:rFonts w:hint="eastAsia" w:eastAsia="나눔명조"/>
          <w:sz w:val="20"/>
          <w:szCs w:val="22"/>
        </w:rPr>
        <w:t xml:space="preserve"> </w:t>
      </w:r>
      <w:r w:rsidRPr="00B61948">
        <w:rPr>
          <w:rFonts w:hint="eastAsia" w:eastAsia="나눔명조"/>
          <w:sz w:val="20"/>
          <w:szCs w:val="22"/>
        </w:rPr>
        <w:t>봉사하고자</w:t>
      </w:r>
      <w:r w:rsidRPr="00B61948">
        <w:rPr>
          <w:rFonts w:hint="eastAsia" w:eastAsia="나눔명조"/>
          <w:sz w:val="20"/>
          <w:szCs w:val="22"/>
        </w:rPr>
        <w:t xml:space="preserve"> </w:t>
      </w:r>
      <w:r w:rsidRPr="00B61948">
        <w:rPr>
          <w:rFonts w:hint="eastAsia" w:eastAsia="나눔명조"/>
          <w:sz w:val="20"/>
          <w:szCs w:val="22"/>
        </w:rPr>
        <w:t>하는</w:t>
      </w:r>
      <w:r w:rsidRPr="00B61948">
        <w:rPr>
          <w:rFonts w:hint="eastAsia" w:eastAsia="나눔명조"/>
          <w:sz w:val="20"/>
          <w:szCs w:val="22"/>
        </w:rPr>
        <w:t xml:space="preserve"> </w:t>
      </w:r>
      <w:r w:rsidRPr="00B61948">
        <w:rPr>
          <w:rFonts w:hint="eastAsia" w:eastAsia="나눔명조"/>
          <w:sz w:val="20"/>
          <w:szCs w:val="22"/>
        </w:rPr>
        <w:t>의지를</w:t>
      </w:r>
      <w:r w:rsidRPr="00B61948">
        <w:rPr>
          <w:rFonts w:hint="eastAsia" w:eastAsia="나눔명조"/>
          <w:sz w:val="20"/>
          <w:szCs w:val="22"/>
        </w:rPr>
        <w:t xml:space="preserve"> </w:t>
      </w:r>
      <w:r w:rsidRPr="00B61948">
        <w:rPr>
          <w:rFonts w:hint="eastAsia" w:eastAsia="나눔명조"/>
          <w:sz w:val="20"/>
          <w:szCs w:val="22"/>
        </w:rPr>
        <w:t>공공봉사동기</w:t>
      </w:r>
      <w:r w:rsidRPr="00B61948">
        <w:rPr>
          <w:rFonts w:eastAsia="나눔명조"/>
          <w:sz w:val="20"/>
          <w:szCs w:val="22"/>
        </w:rPr>
        <w:t xml:space="preserve">(Public Service Motivation; </w:t>
      </w:r>
      <w:r w:rsidRPr="00B61948" w:rsidR="00012453">
        <w:rPr>
          <w:rFonts w:hint="eastAsia" w:eastAsia="나눔명조"/>
          <w:sz w:val="20"/>
          <w:szCs w:val="22"/>
        </w:rPr>
        <w:t>P</w:t>
      </w:r>
      <w:r w:rsidRPr="00B61948" w:rsidR="00012453">
        <w:rPr>
          <w:rFonts w:eastAsia="나눔명조"/>
          <w:sz w:val="20"/>
          <w:szCs w:val="22"/>
        </w:rPr>
        <w:t>SM</w:t>
      </w:r>
      <w:r w:rsidRPr="00B61948">
        <w:rPr>
          <w:rFonts w:eastAsia="나눔명조"/>
          <w:sz w:val="20"/>
          <w:szCs w:val="22"/>
        </w:rPr>
        <w:t>)</w:t>
      </w:r>
      <w:r w:rsidRPr="00B61948">
        <w:rPr>
          <w:rFonts w:hint="eastAsia" w:eastAsia="나눔명조"/>
          <w:sz w:val="20"/>
          <w:szCs w:val="22"/>
        </w:rPr>
        <w:t>라고</w:t>
      </w:r>
      <w:r w:rsidRPr="00B61948">
        <w:rPr>
          <w:rFonts w:hint="eastAsia" w:eastAsia="나눔명조"/>
          <w:sz w:val="20"/>
          <w:szCs w:val="22"/>
        </w:rPr>
        <w:t xml:space="preserve"> </w:t>
      </w:r>
      <w:r w:rsidRPr="00B61948">
        <w:rPr>
          <w:rFonts w:hint="eastAsia" w:eastAsia="나눔명조"/>
          <w:sz w:val="20"/>
          <w:szCs w:val="22"/>
        </w:rPr>
        <w:t>정의한다</w:t>
      </w:r>
      <w:r w:rsidRPr="00B61948">
        <w:rPr>
          <w:rFonts w:eastAsia="나눔명조"/>
          <w:sz w:val="20"/>
          <w:szCs w:val="22"/>
        </w:rPr>
        <w:t xml:space="preserve">. </w:t>
      </w:r>
      <w:r w:rsidRPr="00B61948">
        <w:rPr>
          <w:rFonts w:hint="eastAsia" w:eastAsia="나눔명조"/>
          <w:sz w:val="20"/>
          <w:szCs w:val="22"/>
        </w:rPr>
        <w:t>일반적으로</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내</w:t>
      </w:r>
      <w:r w:rsidRPr="00B61948">
        <w:rPr>
          <w:rFonts w:hint="eastAsia" w:eastAsia="나눔명조"/>
          <w:sz w:val="20"/>
          <w:szCs w:val="22"/>
        </w:rPr>
        <w:t xml:space="preserve"> </w:t>
      </w:r>
      <w:r w:rsidRPr="00B61948">
        <w:rPr>
          <w:rFonts w:hint="eastAsia" w:eastAsia="나눔명조"/>
          <w:sz w:val="20"/>
          <w:szCs w:val="22"/>
        </w:rPr>
        <w:t>개별구성원들을</w:t>
      </w:r>
      <w:r w:rsidRPr="00B61948">
        <w:rPr>
          <w:rFonts w:hint="eastAsia" w:eastAsia="나눔명조"/>
          <w:sz w:val="20"/>
          <w:szCs w:val="22"/>
        </w:rPr>
        <w:t xml:space="preserve"> </w:t>
      </w:r>
      <w:r w:rsidRPr="00B61948">
        <w:rPr>
          <w:rFonts w:hint="eastAsia" w:eastAsia="나눔명조"/>
          <w:sz w:val="20"/>
          <w:szCs w:val="22"/>
        </w:rPr>
        <w:t>지도하며</w:t>
      </w:r>
      <w:r w:rsidRPr="00B61948">
        <w:rPr>
          <w:rFonts w:hint="eastAsia" w:eastAsia="나눔명조"/>
          <w:sz w:val="20"/>
          <w:szCs w:val="22"/>
        </w:rPr>
        <w:t xml:space="preserve"> </w:t>
      </w:r>
      <w:r w:rsidRPr="00B61948">
        <w:rPr>
          <w:rFonts w:hint="eastAsia" w:eastAsia="나눔명조"/>
          <w:sz w:val="20"/>
          <w:szCs w:val="22"/>
        </w:rPr>
        <w:t>조언하는</w:t>
      </w:r>
      <w:r w:rsidRPr="00B61948">
        <w:rPr>
          <w:rFonts w:hint="eastAsia"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리더십이</w:t>
      </w:r>
      <w:r w:rsidRPr="00B61948">
        <w:rPr>
          <w:rFonts w:hint="eastAsia" w:eastAsia="나눔명조"/>
          <w:sz w:val="20"/>
          <w:szCs w:val="22"/>
        </w:rPr>
        <w:t xml:space="preserve"> </w:t>
      </w:r>
      <w:r w:rsidRPr="00B61948">
        <w:rPr>
          <w:rFonts w:hint="eastAsia" w:eastAsia="나눔명조"/>
          <w:sz w:val="20"/>
          <w:szCs w:val="22"/>
        </w:rPr>
        <w:t>비용</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효과의</w:t>
      </w:r>
      <w:r w:rsidRPr="00B61948">
        <w:rPr>
          <w:rFonts w:hint="eastAsia" w:eastAsia="나눔명조"/>
          <w:sz w:val="20"/>
          <w:szCs w:val="22"/>
        </w:rPr>
        <w:t xml:space="preserve"> </w:t>
      </w:r>
      <w:r w:rsidRPr="00B61948">
        <w:rPr>
          <w:rFonts w:hint="eastAsia" w:eastAsia="나눔명조"/>
          <w:sz w:val="20"/>
          <w:szCs w:val="22"/>
        </w:rPr>
        <w:t>거래로</w:t>
      </w:r>
      <w:r w:rsidRPr="00B61948">
        <w:rPr>
          <w:rFonts w:hint="eastAsia" w:eastAsia="나눔명조"/>
          <w:sz w:val="20"/>
          <w:szCs w:val="22"/>
        </w:rPr>
        <w:t xml:space="preserve"> </w:t>
      </w:r>
      <w:r w:rsidRPr="00B61948">
        <w:rPr>
          <w:rFonts w:hint="eastAsia" w:eastAsia="나눔명조"/>
          <w:sz w:val="20"/>
          <w:szCs w:val="22"/>
        </w:rPr>
        <w:t>수행되는</w:t>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리더십에</w:t>
      </w:r>
      <w:r w:rsidRPr="00B61948">
        <w:rPr>
          <w:rFonts w:hint="eastAsia" w:eastAsia="나눔명조"/>
          <w:sz w:val="20"/>
          <w:szCs w:val="22"/>
        </w:rPr>
        <w:t xml:space="preserve"> </w:t>
      </w:r>
      <w:r w:rsidRPr="00B61948">
        <w:rPr>
          <w:rFonts w:hint="eastAsia" w:eastAsia="나눔명조"/>
          <w:sz w:val="20"/>
          <w:szCs w:val="22"/>
        </w:rPr>
        <w:t>비해</w:t>
      </w:r>
      <w:r w:rsidRPr="00B61948">
        <w:rPr>
          <w:rFonts w:hint="eastAsia" w:eastAsia="나눔명조"/>
          <w:sz w:val="20"/>
          <w:szCs w:val="22"/>
        </w:rPr>
        <w:t xml:space="preserve"> </w:t>
      </w:r>
      <w:r w:rsidRPr="00B61948">
        <w:rPr>
          <w:rFonts w:hint="eastAsia" w:eastAsia="나눔명조"/>
          <w:sz w:val="20"/>
          <w:szCs w:val="22"/>
        </w:rPr>
        <w:t>공공봉사동기</w:t>
      </w:r>
      <w:r w:rsidRPr="00B61948">
        <w:rPr>
          <w:rFonts w:eastAsia="나눔명조"/>
          <w:sz w:val="20"/>
          <w:szCs w:val="22"/>
        </w:rPr>
        <w:t>(</w:t>
      </w:r>
      <w:r w:rsidRPr="00B61948" w:rsidR="00012453">
        <w:rPr>
          <w:rFonts w:hint="eastAsia" w:eastAsia="나눔명조"/>
          <w:sz w:val="20"/>
          <w:szCs w:val="22"/>
        </w:rPr>
        <w:t>P</w:t>
      </w:r>
      <w:r w:rsidRPr="00B61948" w:rsidR="00012453">
        <w:rPr>
          <w:rFonts w:eastAsia="나눔명조"/>
          <w:sz w:val="20"/>
          <w:szCs w:val="22"/>
        </w:rPr>
        <w:t>SM</w:t>
      </w:r>
      <w:r w:rsidRPr="00B61948">
        <w:rPr>
          <w:rFonts w:eastAsia="나눔명조"/>
          <w:sz w:val="20"/>
          <w:szCs w:val="22"/>
        </w:rPr>
        <w:t>)</w:t>
      </w:r>
      <w:r w:rsidRPr="00B61948">
        <w:rPr>
          <w:rFonts w:hint="eastAsia" w:eastAsia="나눔명조"/>
          <w:sz w:val="20"/>
          <w:szCs w:val="22"/>
        </w:rPr>
        <w:t>를</w:t>
      </w:r>
      <w:r w:rsidRPr="00B61948">
        <w:rPr>
          <w:rFonts w:hint="eastAsia" w:eastAsia="나눔명조"/>
          <w:sz w:val="20"/>
          <w:szCs w:val="22"/>
        </w:rPr>
        <w:t xml:space="preserve"> </w:t>
      </w:r>
      <w:r w:rsidRPr="00B61948">
        <w:rPr>
          <w:rFonts w:hint="eastAsia" w:eastAsia="나눔명조"/>
          <w:sz w:val="20"/>
          <w:szCs w:val="22"/>
        </w:rPr>
        <w:t>촉진한다는</w:t>
      </w:r>
      <w:r w:rsidRPr="00B61948">
        <w:rPr>
          <w:rFonts w:hint="eastAsia" w:eastAsia="나눔명조"/>
          <w:sz w:val="20"/>
          <w:szCs w:val="22"/>
        </w:rPr>
        <w:t xml:space="preserve"> </w:t>
      </w:r>
      <w:r w:rsidRPr="00B61948">
        <w:rPr>
          <w:rFonts w:hint="eastAsia" w:eastAsia="나눔명조"/>
          <w:sz w:val="20"/>
          <w:szCs w:val="22"/>
        </w:rPr>
        <w:t>주장이</w:t>
      </w:r>
      <w:r w:rsidRPr="00B61948">
        <w:rPr>
          <w:rFonts w:hint="eastAsia" w:eastAsia="나눔명조"/>
          <w:sz w:val="20"/>
          <w:szCs w:val="22"/>
        </w:rPr>
        <w:t xml:space="preserve"> </w:t>
      </w:r>
      <w:r w:rsidRPr="00B61948">
        <w:rPr>
          <w:rFonts w:hint="eastAsia" w:eastAsia="나눔명조"/>
          <w:sz w:val="20"/>
          <w:szCs w:val="22"/>
        </w:rPr>
        <w:t>지배적이다</w:t>
      </w:r>
      <w:r w:rsidRPr="00B61948">
        <w:rPr>
          <w:rFonts w:eastAsia="나눔명조"/>
          <w:sz w:val="20"/>
          <w:szCs w:val="22"/>
        </w:rPr>
        <w:t xml:space="preserve">. </w:t>
      </w:r>
      <w:r w:rsidRPr="00B61948">
        <w:rPr>
          <w:rFonts w:hint="eastAsia" w:eastAsia="나눔명조"/>
          <w:sz w:val="20"/>
          <w:szCs w:val="22"/>
        </w:rPr>
        <w:t>하지만</w:t>
      </w:r>
      <w:r w:rsidRPr="00B61948">
        <w:rPr>
          <w:rFonts w:hint="eastAsia" w:eastAsia="나눔명조"/>
          <w:sz w:val="20"/>
          <w:szCs w:val="22"/>
        </w:rPr>
        <w:t xml:space="preserve"> </w:t>
      </w:r>
      <w:r w:rsidRPr="00B61948">
        <w:rPr>
          <w:rFonts w:hint="eastAsia" w:eastAsia="나눔명조"/>
          <w:sz w:val="20"/>
          <w:szCs w:val="22"/>
        </w:rPr>
        <w:t>위계적</w:t>
      </w:r>
      <w:r w:rsidRPr="00B61948">
        <w:rPr>
          <w:rFonts w:hint="eastAsia" w:eastAsia="나눔명조"/>
          <w:sz w:val="20"/>
          <w:szCs w:val="22"/>
        </w:rPr>
        <w:t xml:space="preserve"> </w:t>
      </w:r>
      <w:r w:rsidRPr="00B61948">
        <w:rPr>
          <w:rFonts w:hint="eastAsia" w:eastAsia="나눔명조"/>
          <w:sz w:val="20"/>
          <w:szCs w:val="22"/>
        </w:rPr>
        <w:t>조직문화의</w:t>
      </w:r>
      <w:r w:rsidRPr="00B61948">
        <w:rPr>
          <w:rFonts w:hint="eastAsia" w:eastAsia="나눔명조"/>
          <w:sz w:val="20"/>
          <w:szCs w:val="22"/>
        </w:rPr>
        <w:t xml:space="preserve"> </w:t>
      </w:r>
      <w:r w:rsidRPr="00B61948">
        <w:rPr>
          <w:rFonts w:hint="eastAsia" w:eastAsia="나눔명조"/>
          <w:sz w:val="20"/>
          <w:szCs w:val="22"/>
        </w:rPr>
        <w:t>특성을</w:t>
      </w:r>
      <w:r w:rsidRPr="00B61948">
        <w:rPr>
          <w:rFonts w:hint="eastAsia" w:eastAsia="나눔명조"/>
          <w:sz w:val="20"/>
          <w:szCs w:val="22"/>
        </w:rPr>
        <w:t xml:space="preserve"> </w:t>
      </w:r>
      <w:r w:rsidRPr="00B61948">
        <w:rPr>
          <w:rFonts w:hint="eastAsia" w:eastAsia="나눔명조"/>
          <w:sz w:val="20"/>
          <w:szCs w:val="22"/>
        </w:rPr>
        <w:t>온존하고</w:t>
      </w:r>
      <w:r w:rsidRPr="00B61948">
        <w:rPr>
          <w:rFonts w:hint="eastAsia" w:eastAsia="나눔명조"/>
          <w:sz w:val="20"/>
          <w:szCs w:val="22"/>
        </w:rPr>
        <w:t xml:space="preserve"> </w:t>
      </w:r>
      <w:r w:rsidRPr="00B61948">
        <w:rPr>
          <w:rFonts w:hint="eastAsia" w:eastAsia="나눔명조"/>
          <w:sz w:val="20"/>
          <w:szCs w:val="22"/>
        </w:rPr>
        <w:t>있는</w:t>
      </w:r>
      <w:r w:rsidRPr="00B61948">
        <w:rPr>
          <w:rFonts w:hint="eastAsia" w:eastAsia="나눔명조"/>
          <w:sz w:val="20"/>
          <w:szCs w:val="22"/>
        </w:rPr>
        <w:t xml:space="preserve"> </w:t>
      </w:r>
      <w:r w:rsidRPr="00B61948">
        <w:rPr>
          <w:rFonts w:hint="eastAsia" w:eastAsia="나눔명조"/>
          <w:sz w:val="20"/>
          <w:szCs w:val="22"/>
        </w:rPr>
        <w:t>한국</w:t>
      </w:r>
      <w:r w:rsidRPr="00B61948">
        <w:rPr>
          <w:rFonts w:hint="eastAsia" w:eastAsia="나눔명조"/>
          <w:sz w:val="20"/>
          <w:szCs w:val="22"/>
        </w:rPr>
        <w:t xml:space="preserve"> </w:t>
      </w:r>
      <w:r w:rsidRPr="00B61948">
        <w:rPr>
          <w:rFonts w:hint="eastAsia" w:eastAsia="나눔명조"/>
          <w:sz w:val="20"/>
          <w:szCs w:val="22"/>
        </w:rPr>
        <w:t>공무원</w:t>
      </w:r>
      <w:r w:rsidRPr="00B61948">
        <w:rPr>
          <w:rFonts w:hint="eastAsia" w:eastAsia="나눔명조"/>
          <w:sz w:val="20"/>
          <w:szCs w:val="22"/>
        </w:rPr>
        <w:t xml:space="preserve"> </w:t>
      </w:r>
      <w:r w:rsidRPr="00B61948">
        <w:rPr>
          <w:rFonts w:hint="eastAsia" w:eastAsia="나눔명조"/>
          <w:sz w:val="20"/>
          <w:szCs w:val="22"/>
        </w:rPr>
        <w:t>사회에서</w:t>
      </w:r>
      <w:r w:rsidRPr="00B61948">
        <w:rPr>
          <w:rFonts w:eastAsia="나눔명조"/>
          <w:sz w:val="20"/>
          <w:szCs w:val="22"/>
        </w:rPr>
        <w:t xml:space="preserve">, </w:t>
      </w:r>
      <w:r w:rsidRPr="00B61948">
        <w:rPr>
          <w:rFonts w:hint="eastAsia" w:eastAsia="나눔명조"/>
          <w:sz w:val="20"/>
          <w:szCs w:val="22"/>
        </w:rPr>
        <w:t>공급자인</w:t>
      </w:r>
      <w:r w:rsidRPr="00B61948">
        <w:rPr>
          <w:rFonts w:hint="eastAsia" w:eastAsia="나눔명조"/>
          <w:sz w:val="20"/>
          <w:szCs w:val="22"/>
        </w:rPr>
        <w:t xml:space="preserve"> </w:t>
      </w:r>
      <w:r w:rsidRPr="00B61948">
        <w:rPr>
          <w:rFonts w:hint="eastAsia" w:eastAsia="나눔명조"/>
          <w:sz w:val="20"/>
          <w:szCs w:val="22"/>
        </w:rPr>
        <w:t>리더가</w:t>
      </w:r>
      <w:r w:rsidRPr="00B61948">
        <w:rPr>
          <w:rFonts w:hint="eastAsia" w:eastAsia="나눔명조"/>
          <w:sz w:val="20"/>
          <w:szCs w:val="22"/>
        </w:rPr>
        <w:t xml:space="preserve"> </w:t>
      </w:r>
      <w:r w:rsidRPr="00B61948">
        <w:rPr>
          <w:rFonts w:hint="eastAsia" w:eastAsia="나눔명조"/>
          <w:sz w:val="20"/>
          <w:szCs w:val="22"/>
        </w:rPr>
        <w:t>어떠한</w:t>
      </w:r>
      <w:r w:rsidRPr="00B61948">
        <w:rPr>
          <w:rFonts w:hint="eastAsia" w:eastAsia="나눔명조"/>
          <w:sz w:val="20"/>
          <w:szCs w:val="22"/>
        </w:rPr>
        <w:t xml:space="preserve"> </w:t>
      </w:r>
      <w:r w:rsidRPr="00B61948">
        <w:rPr>
          <w:rFonts w:hint="eastAsia" w:eastAsia="나눔명조"/>
          <w:sz w:val="20"/>
          <w:szCs w:val="22"/>
        </w:rPr>
        <w:t>유형의</w:t>
      </w:r>
      <w:r w:rsidRPr="00B61948">
        <w:rPr>
          <w:rFonts w:hint="eastAsia" w:eastAsia="나눔명조"/>
          <w:sz w:val="20"/>
          <w:szCs w:val="22"/>
        </w:rPr>
        <w:t xml:space="preserve"> </w:t>
      </w:r>
      <w:r w:rsidRPr="00B61948">
        <w:rPr>
          <w:rFonts w:hint="eastAsia" w:eastAsia="나눔명조"/>
          <w:sz w:val="20"/>
          <w:szCs w:val="22"/>
        </w:rPr>
        <w:t>리더십을</w:t>
      </w:r>
      <w:r w:rsidRPr="00B61948">
        <w:rPr>
          <w:rFonts w:hint="eastAsia" w:eastAsia="나눔명조"/>
          <w:sz w:val="20"/>
          <w:szCs w:val="22"/>
        </w:rPr>
        <w:t xml:space="preserve"> </w:t>
      </w:r>
      <w:r w:rsidRPr="00B61948">
        <w:rPr>
          <w:rFonts w:hint="eastAsia" w:eastAsia="나눔명조"/>
          <w:sz w:val="20"/>
          <w:szCs w:val="22"/>
        </w:rPr>
        <w:t>제공하느냐</w:t>
      </w:r>
      <w:r w:rsidRPr="00B61948">
        <w:rPr>
          <w:rFonts w:hint="eastAsia" w:eastAsia="나눔명조"/>
          <w:sz w:val="20"/>
          <w:szCs w:val="22"/>
        </w:rPr>
        <w:t xml:space="preserve"> </w:t>
      </w:r>
      <w:r w:rsidRPr="00B61948">
        <w:rPr>
          <w:rFonts w:hint="eastAsia" w:eastAsia="나눔명조"/>
          <w:sz w:val="20"/>
          <w:szCs w:val="22"/>
        </w:rPr>
        <w:t>뿐</w:t>
      </w:r>
      <w:r w:rsidRPr="00B61948">
        <w:rPr>
          <w:rFonts w:hint="eastAsia" w:eastAsia="나눔명조"/>
          <w:sz w:val="20"/>
          <w:szCs w:val="22"/>
        </w:rPr>
        <w:t xml:space="preserve"> </w:t>
      </w:r>
      <w:r w:rsidRPr="00B61948">
        <w:rPr>
          <w:rFonts w:hint="eastAsia" w:eastAsia="나눔명조"/>
          <w:sz w:val="20"/>
          <w:szCs w:val="22"/>
        </w:rPr>
        <w:t>아니라</w:t>
      </w:r>
      <w:r w:rsidRPr="00B61948">
        <w:rPr>
          <w:rFonts w:eastAsia="나눔명조"/>
          <w:sz w:val="20"/>
          <w:szCs w:val="22"/>
        </w:rPr>
        <w:t xml:space="preserve">, </w:t>
      </w:r>
      <w:r w:rsidRPr="00B61948">
        <w:rPr>
          <w:rFonts w:hint="eastAsia" w:eastAsia="나눔명조"/>
          <w:sz w:val="20"/>
          <w:szCs w:val="22"/>
        </w:rPr>
        <w:t>그것이</w:t>
      </w:r>
      <w:r w:rsidRPr="00B61948">
        <w:rPr>
          <w:rFonts w:hint="eastAsia" w:eastAsia="나눔명조"/>
          <w:sz w:val="20"/>
          <w:szCs w:val="22"/>
        </w:rPr>
        <w:t xml:space="preserve"> </w:t>
      </w:r>
      <w:r w:rsidRPr="00B61948">
        <w:rPr>
          <w:rFonts w:hint="eastAsia" w:eastAsia="나눔명조"/>
          <w:sz w:val="20"/>
          <w:szCs w:val="22"/>
        </w:rPr>
        <w:t>과연</w:t>
      </w:r>
      <w:r w:rsidRPr="00B61948">
        <w:rPr>
          <w:rFonts w:hint="eastAsia" w:eastAsia="나눔명조"/>
          <w:sz w:val="20"/>
          <w:szCs w:val="22"/>
        </w:rPr>
        <w:t xml:space="preserve"> </w:t>
      </w:r>
      <w:r w:rsidRPr="00B61948">
        <w:rPr>
          <w:rFonts w:hint="eastAsia" w:eastAsia="나눔명조"/>
          <w:sz w:val="20"/>
          <w:szCs w:val="22"/>
        </w:rPr>
        <w:t>수요자인</w:t>
      </w:r>
      <w:r w:rsidRPr="00B61948">
        <w:rPr>
          <w:rFonts w:hint="eastAsia" w:eastAsia="나눔명조"/>
          <w:sz w:val="20"/>
          <w:szCs w:val="22"/>
        </w:rPr>
        <w:t xml:space="preserve"> </w:t>
      </w:r>
      <w:r w:rsidRPr="00B61948">
        <w:rPr>
          <w:rFonts w:hint="eastAsia" w:eastAsia="나눔명조"/>
          <w:sz w:val="20"/>
          <w:szCs w:val="22"/>
        </w:rPr>
        <w:t>구성원들에게</w:t>
      </w:r>
      <w:r w:rsidRPr="00B61948">
        <w:rPr>
          <w:rFonts w:hint="eastAsia" w:eastAsia="나눔명조"/>
          <w:sz w:val="20"/>
          <w:szCs w:val="22"/>
        </w:rPr>
        <w:t xml:space="preserve"> </w:t>
      </w:r>
      <w:r w:rsidRPr="00B61948">
        <w:rPr>
          <w:rFonts w:hint="eastAsia" w:eastAsia="나눔명조"/>
          <w:sz w:val="20"/>
          <w:szCs w:val="22"/>
        </w:rPr>
        <w:t>제대로</w:t>
      </w:r>
      <w:r w:rsidRPr="00B61948">
        <w:rPr>
          <w:rFonts w:hint="eastAsia" w:eastAsia="나눔명조"/>
          <w:sz w:val="20"/>
          <w:szCs w:val="22"/>
        </w:rPr>
        <w:t xml:space="preserve"> </w:t>
      </w:r>
      <w:r w:rsidRPr="00B61948">
        <w:rPr>
          <w:rFonts w:hint="eastAsia" w:eastAsia="나눔명조"/>
          <w:sz w:val="20"/>
          <w:szCs w:val="22"/>
        </w:rPr>
        <w:t>전달되고</w:t>
      </w:r>
      <w:r w:rsidRPr="00B61948">
        <w:rPr>
          <w:rFonts w:hint="eastAsia" w:eastAsia="나눔명조"/>
          <w:sz w:val="20"/>
          <w:szCs w:val="22"/>
        </w:rPr>
        <w:t xml:space="preserve"> </w:t>
      </w:r>
      <w:r w:rsidRPr="00B61948">
        <w:rPr>
          <w:rFonts w:hint="eastAsia" w:eastAsia="나눔명조"/>
          <w:sz w:val="20"/>
          <w:szCs w:val="22"/>
        </w:rPr>
        <w:t>있느냐가</w:t>
      </w:r>
      <w:r w:rsidRPr="00B61948">
        <w:rPr>
          <w:rFonts w:hint="eastAsia" w:eastAsia="나눔명조"/>
          <w:sz w:val="20"/>
          <w:szCs w:val="22"/>
        </w:rPr>
        <w:t xml:space="preserve"> </w:t>
      </w:r>
      <w:r w:rsidRPr="00B61948">
        <w:rPr>
          <w:rFonts w:hint="eastAsia" w:eastAsia="나눔명조"/>
          <w:sz w:val="20"/>
          <w:szCs w:val="22"/>
        </w:rPr>
        <w:t>구성원들의</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영향을</w:t>
      </w:r>
      <w:r w:rsidRPr="00B61948">
        <w:rPr>
          <w:rFonts w:hint="eastAsia" w:eastAsia="나눔명조"/>
          <w:sz w:val="20"/>
          <w:szCs w:val="22"/>
        </w:rPr>
        <w:t xml:space="preserve"> </w:t>
      </w:r>
      <w:r w:rsidRPr="00B61948">
        <w:rPr>
          <w:rFonts w:hint="eastAsia" w:eastAsia="나눔명조"/>
          <w:sz w:val="20"/>
          <w:szCs w:val="22"/>
        </w:rPr>
        <w:t>미칠</w:t>
      </w:r>
      <w:r w:rsidRPr="00B61948">
        <w:rPr>
          <w:rFonts w:hint="eastAsia" w:eastAsia="나눔명조"/>
          <w:sz w:val="20"/>
          <w:szCs w:val="22"/>
        </w:rPr>
        <w:t xml:space="preserve"> </w:t>
      </w:r>
      <w:r w:rsidRPr="00B61948">
        <w:rPr>
          <w:rFonts w:hint="eastAsia" w:eastAsia="나눔명조"/>
          <w:sz w:val="20"/>
          <w:szCs w:val="22"/>
        </w:rPr>
        <w:t>것이라고</w:t>
      </w:r>
      <w:r w:rsidRPr="00B61948">
        <w:rPr>
          <w:rFonts w:hint="eastAsia" w:eastAsia="나눔명조"/>
          <w:sz w:val="20"/>
          <w:szCs w:val="22"/>
        </w:rPr>
        <w:t xml:space="preserve"> </w:t>
      </w:r>
      <w:r w:rsidRPr="00B61948">
        <w:rPr>
          <w:rFonts w:hint="eastAsia" w:eastAsia="나눔명조"/>
          <w:sz w:val="20"/>
          <w:szCs w:val="22"/>
        </w:rPr>
        <w:t>기대할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 xml:space="preserve">. </w:t>
      </w:r>
      <w:r w:rsidRPr="00B61948">
        <w:rPr>
          <w:rFonts w:hint="eastAsia" w:eastAsia="나눔명조"/>
          <w:sz w:val="20"/>
          <w:szCs w:val="22"/>
        </w:rPr>
        <w:t>따라서</w:t>
      </w:r>
      <w:r w:rsidRPr="00B61948">
        <w:rPr>
          <w:rFonts w:hint="eastAsia" w:eastAsia="나눔명조"/>
          <w:sz w:val="20"/>
          <w:szCs w:val="22"/>
        </w:rPr>
        <w:t xml:space="preserve"> </w:t>
      </w:r>
      <w:r w:rsidRPr="00B61948">
        <w:rPr>
          <w:rFonts w:hint="eastAsia" w:eastAsia="나눔명조"/>
          <w:sz w:val="20"/>
          <w:szCs w:val="22"/>
        </w:rPr>
        <w:t>본</w:t>
      </w:r>
      <w:r w:rsidRPr="00B61948">
        <w:rPr>
          <w:rFonts w:hint="eastAsia" w:eastAsia="나눔명조"/>
          <w:sz w:val="20"/>
          <w:szCs w:val="22"/>
        </w:rPr>
        <w:t xml:space="preserve"> </w:t>
      </w:r>
      <w:r w:rsidRPr="00B61948">
        <w:rPr>
          <w:rFonts w:hint="eastAsia" w:eastAsia="나눔명조"/>
          <w:sz w:val="20"/>
          <w:szCs w:val="22"/>
        </w:rPr>
        <w:t>연구는</w:t>
      </w:r>
      <w:r w:rsidRPr="00B61948">
        <w:rPr>
          <w:rFonts w:hint="eastAsia" w:eastAsia="나눔명조"/>
          <w:sz w:val="20"/>
          <w:szCs w:val="22"/>
        </w:rPr>
        <w:t xml:space="preserve"> </w:t>
      </w:r>
      <w:r w:rsidRPr="00B61948">
        <w:rPr>
          <w:rFonts w:hint="eastAsia" w:eastAsia="나눔명조"/>
          <w:sz w:val="20"/>
          <w:szCs w:val="22"/>
        </w:rPr>
        <w:t>리더십과</w:t>
      </w:r>
      <w:r w:rsidRPr="00B61948">
        <w:rPr>
          <w:rFonts w:hint="eastAsia" w:eastAsia="나눔명조"/>
          <w:sz w:val="20"/>
          <w:szCs w:val="22"/>
        </w:rPr>
        <w:t xml:space="preserve"> </w:t>
      </w:r>
      <w:r w:rsidRPr="00B61948">
        <w:rPr>
          <w:rFonts w:hint="eastAsia" w:eastAsia="나눔명조"/>
          <w:sz w:val="20"/>
          <w:szCs w:val="22"/>
        </w:rPr>
        <w:t>협업</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의사소통이</w:t>
      </w:r>
      <w:r w:rsidRPr="00B61948">
        <w:rPr>
          <w:rFonts w:hint="eastAsia" w:eastAsia="나눔명조"/>
          <w:sz w:val="20"/>
          <w:szCs w:val="22"/>
        </w:rPr>
        <w:t xml:space="preserve"> </w:t>
      </w:r>
      <w:r w:rsidRPr="00B61948">
        <w:rPr>
          <w:rFonts w:hint="eastAsia" w:eastAsia="나눔명조"/>
          <w:sz w:val="20"/>
          <w:szCs w:val="22"/>
        </w:rPr>
        <w:t>상호작용을</w:t>
      </w:r>
      <w:r w:rsidRPr="00B61948">
        <w:rPr>
          <w:rFonts w:hint="eastAsia" w:eastAsia="나눔명조"/>
          <w:sz w:val="20"/>
          <w:szCs w:val="22"/>
        </w:rPr>
        <w:t xml:space="preserve"> </w:t>
      </w:r>
      <w:r w:rsidRPr="00B61948">
        <w:rPr>
          <w:rFonts w:hint="eastAsia" w:eastAsia="나눔명조"/>
          <w:sz w:val="20"/>
          <w:szCs w:val="22"/>
        </w:rPr>
        <w:t>하여</w:t>
      </w:r>
      <w:r w:rsidRPr="00B61948">
        <w:rPr>
          <w:rFonts w:hint="eastAsia" w:eastAsia="나눔명조"/>
          <w:sz w:val="20"/>
          <w:szCs w:val="22"/>
        </w:rPr>
        <w:t xml:space="preserve"> </w:t>
      </w:r>
      <w:r w:rsidRPr="00B61948">
        <w:rPr>
          <w:rFonts w:hint="eastAsia" w:eastAsia="나눔명조"/>
          <w:sz w:val="20"/>
          <w:szCs w:val="22"/>
        </w:rPr>
        <w:t>공공봉사동기</w:t>
      </w:r>
      <w:r w:rsidRPr="00B61948">
        <w:rPr>
          <w:rFonts w:eastAsia="나눔명조"/>
          <w:sz w:val="20"/>
          <w:szCs w:val="22"/>
        </w:rPr>
        <w:t>(</w:t>
      </w:r>
      <w:r w:rsidRPr="00B61948" w:rsidR="00012453">
        <w:rPr>
          <w:rFonts w:hint="eastAsia" w:eastAsia="나눔명조"/>
          <w:sz w:val="20"/>
          <w:szCs w:val="22"/>
        </w:rPr>
        <w:t>P</w:t>
      </w:r>
      <w:r w:rsidRPr="00B61948" w:rsidR="00012453">
        <w:rPr>
          <w:rFonts w:eastAsia="나눔명조"/>
          <w:sz w:val="20"/>
          <w:szCs w:val="22"/>
        </w:rPr>
        <w:t>SM</w:t>
      </w:r>
      <w:r w:rsidRPr="00B61948">
        <w:rPr>
          <w:rFonts w:eastAsia="나눔명조"/>
          <w:sz w:val="20"/>
          <w:szCs w:val="22"/>
        </w:rPr>
        <w:t>)</w:t>
      </w:r>
      <w:r w:rsidRPr="00B61948">
        <w:rPr>
          <w:rFonts w:hint="eastAsia" w:eastAsia="나눔명조"/>
          <w:sz w:val="20"/>
          <w:szCs w:val="22"/>
        </w:rPr>
        <w:t>에</w:t>
      </w:r>
      <w:r w:rsidRPr="00B61948">
        <w:rPr>
          <w:rFonts w:hint="eastAsia" w:eastAsia="나눔명조"/>
          <w:sz w:val="20"/>
          <w:szCs w:val="22"/>
        </w:rPr>
        <w:t xml:space="preserve"> </w:t>
      </w:r>
      <w:r w:rsidRPr="00B61948">
        <w:rPr>
          <w:rFonts w:hint="eastAsia" w:eastAsia="나눔명조"/>
          <w:sz w:val="20"/>
          <w:szCs w:val="22"/>
        </w:rPr>
        <w:t>유의미한</w:t>
      </w:r>
      <w:r w:rsidRPr="00B61948">
        <w:rPr>
          <w:rFonts w:hint="eastAsia" w:eastAsia="나눔명조"/>
          <w:sz w:val="20"/>
          <w:szCs w:val="22"/>
        </w:rPr>
        <w:t xml:space="preserve"> </w:t>
      </w:r>
      <w:r w:rsidRPr="00B61948">
        <w:rPr>
          <w:rFonts w:hint="eastAsia" w:eastAsia="나눔명조"/>
          <w:sz w:val="20"/>
          <w:szCs w:val="22"/>
        </w:rPr>
        <w:t>영향을</w:t>
      </w:r>
      <w:r w:rsidRPr="00B61948">
        <w:rPr>
          <w:rFonts w:hint="eastAsia" w:eastAsia="나눔명조"/>
          <w:sz w:val="20"/>
          <w:szCs w:val="22"/>
        </w:rPr>
        <w:t xml:space="preserve"> </w:t>
      </w:r>
      <w:r w:rsidRPr="00B61948">
        <w:rPr>
          <w:rFonts w:hint="eastAsia" w:eastAsia="나눔명조"/>
          <w:sz w:val="20"/>
          <w:szCs w:val="22"/>
        </w:rPr>
        <w:t>미칠</w:t>
      </w:r>
      <w:r w:rsidRPr="00B61948">
        <w:rPr>
          <w:rFonts w:hint="eastAsia" w:eastAsia="나눔명조"/>
          <w:sz w:val="20"/>
          <w:szCs w:val="22"/>
        </w:rPr>
        <w:t xml:space="preserve"> </w:t>
      </w:r>
      <w:r w:rsidRPr="00B61948">
        <w:rPr>
          <w:rFonts w:hint="eastAsia" w:eastAsia="나눔명조"/>
          <w:sz w:val="20"/>
          <w:szCs w:val="22"/>
        </w:rPr>
        <w:t>것이라고</w:t>
      </w:r>
      <w:r w:rsidRPr="00B61948">
        <w:rPr>
          <w:rFonts w:hint="eastAsia" w:eastAsia="나눔명조"/>
          <w:sz w:val="20"/>
          <w:szCs w:val="22"/>
        </w:rPr>
        <w:t xml:space="preserve"> </w:t>
      </w:r>
      <w:r w:rsidRPr="00B61948">
        <w:rPr>
          <w:rFonts w:hint="eastAsia" w:eastAsia="나눔명조"/>
          <w:sz w:val="20"/>
          <w:szCs w:val="22"/>
        </w:rPr>
        <w:t>기대한다</w:t>
      </w:r>
      <w:r w:rsidRPr="00B61948">
        <w:rPr>
          <w:rFonts w:eastAsia="나눔명조"/>
          <w:sz w:val="20"/>
          <w:szCs w:val="22"/>
        </w:rPr>
        <w:t xml:space="preserve">. </w:t>
      </w:r>
      <w:r w:rsidRPr="00B61948">
        <w:rPr>
          <w:rFonts w:hint="eastAsia" w:eastAsia="나눔명조"/>
          <w:sz w:val="20"/>
          <w:szCs w:val="22"/>
        </w:rPr>
        <w:t>본</w:t>
      </w:r>
      <w:r w:rsidRPr="00B61948">
        <w:rPr>
          <w:rFonts w:hint="eastAsia" w:eastAsia="나눔명조"/>
          <w:sz w:val="20"/>
          <w:szCs w:val="22"/>
        </w:rPr>
        <w:t xml:space="preserve"> </w:t>
      </w:r>
      <w:r w:rsidRPr="00B61948">
        <w:rPr>
          <w:rFonts w:hint="eastAsia" w:eastAsia="나눔명조"/>
          <w:sz w:val="20"/>
          <w:szCs w:val="22"/>
        </w:rPr>
        <w:t>연구에서는</w:t>
      </w:r>
      <w:r w:rsidRPr="00B61948">
        <w:rPr>
          <w:rFonts w:hint="eastAsia" w:eastAsia="나눔명조"/>
          <w:sz w:val="20"/>
          <w:szCs w:val="22"/>
        </w:rPr>
        <w:t xml:space="preserve"> </w:t>
      </w:r>
      <w:r w:rsidRPr="00B61948">
        <w:rPr>
          <w:rFonts w:hint="eastAsia" w:eastAsia="나눔명조"/>
          <w:sz w:val="20"/>
          <w:szCs w:val="22"/>
        </w:rPr>
        <w:t>공직생활실태</w:t>
      </w:r>
      <w:r w:rsidRPr="00B61948">
        <w:rPr>
          <w:rFonts w:hint="eastAsia" w:eastAsia="나눔명조"/>
          <w:sz w:val="20"/>
          <w:szCs w:val="22"/>
        </w:rPr>
        <w:t xml:space="preserve"> </w:t>
      </w:r>
      <w:r w:rsidRPr="00B61948">
        <w:rPr>
          <w:rFonts w:hint="eastAsia" w:eastAsia="나눔명조"/>
          <w:sz w:val="20"/>
          <w:szCs w:val="22"/>
        </w:rPr>
        <w:t>데이터</w:t>
      </w:r>
      <w:r w:rsidRPr="00B61948">
        <w:rPr>
          <w:rFonts w:eastAsia="나눔명조"/>
          <w:sz w:val="20"/>
          <w:szCs w:val="22"/>
        </w:rPr>
        <w:t>(2020)</w:t>
      </w:r>
      <w:r w:rsidRPr="00B61948">
        <w:rPr>
          <w:rFonts w:hint="eastAsia" w:eastAsia="나눔명조"/>
          <w:sz w:val="20"/>
          <w:szCs w:val="22"/>
        </w:rPr>
        <w:t>를</w:t>
      </w:r>
      <w:r w:rsidRPr="00B61948">
        <w:rPr>
          <w:rFonts w:hint="eastAsia" w:eastAsia="나눔명조"/>
          <w:sz w:val="20"/>
          <w:szCs w:val="22"/>
        </w:rPr>
        <w:t xml:space="preserve"> </w:t>
      </w:r>
      <w:r w:rsidRPr="00B61948">
        <w:rPr>
          <w:rFonts w:hint="eastAsia" w:eastAsia="나눔명조"/>
          <w:sz w:val="20"/>
          <w:szCs w:val="22"/>
        </w:rPr>
        <w:t>활용하여</w:t>
      </w:r>
      <w:r w:rsidRPr="00B61948">
        <w:rPr>
          <w:rFonts w:eastAsia="나눔명조"/>
          <w:sz w:val="20"/>
          <w:szCs w:val="22"/>
        </w:rPr>
        <w:t xml:space="preserve">, </w:t>
      </w:r>
      <w:r w:rsidRPr="00B61948">
        <w:rPr>
          <w:rFonts w:hint="eastAsia" w:eastAsia="나눔명조"/>
          <w:sz w:val="20"/>
          <w:szCs w:val="22"/>
        </w:rPr>
        <w:t>공공봉사동기</w:t>
      </w:r>
      <w:r w:rsidRPr="00B61948">
        <w:rPr>
          <w:rFonts w:eastAsia="나눔명조"/>
          <w:sz w:val="20"/>
          <w:szCs w:val="22"/>
        </w:rPr>
        <w:t>(</w:t>
      </w:r>
      <w:r w:rsidRPr="00B61948" w:rsidR="00D57B69">
        <w:rPr>
          <w:rFonts w:hint="eastAsia" w:eastAsia="나눔명조"/>
          <w:sz w:val="20"/>
          <w:szCs w:val="22"/>
        </w:rPr>
        <w:t>P</w:t>
      </w:r>
      <w:r w:rsidRPr="00B61948" w:rsidR="00D57B69">
        <w:rPr>
          <w:rFonts w:eastAsia="나눔명조"/>
          <w:sz w:val="20"/>
          <w:szCs w:val="22"/>
        </w:rPr>
        <w:t>SM</w:t>
      </w:r>
      <w:r w:rsidRPr="00B61948">
        <w:rPr>
          <w:rFonts w:eastAsia="나눔명조"/>
          <w:sz w:val="20"/>
          <w:szCs w:val="22"/>
        </w:rPr>
        <w:t xml:space="preserve">), </w:t>
      </w:r>
      <w:r w:rsidRPr="00B61948">
        <w:rPr>
          <w:rFonts w:hint="eastAsia" w:eastAsia="나눔명조"/>
          <w:sz w:val="20"/>
          <w:szCs w:val="22"/>
        </w:rPr>
        <w:t>리더십</w:t>
      </w:r>
      <w:r w:rsidRPr="00B61948">
        <w:rPr>
          <w:rFonts w:eastAsia="나눔명조"/>
          <w:sz w:val="20"/>
          <w:szCs w:val="22"/>
        </w:rPr>
        <w:t xml:space="preserve">, </w:t>
      </w:r>
      <w:r w:rsidRPr="00B61948">
        <w:rPr>
          <w:rFonts w:hint="eastAsia" w:eastAsia="나눔명조"/>
          <w:sz w:val="20"/>
          <w:szCs w:val="22"/>
        </w:rPr>
        <w:t>그리고</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내</w:t>
      </w:r>
      <w:r w:rsidRPr="00B61948">
        <w:rPr>
          <w:rFonts w:hint="eastAsia" w:eastAsia="나눔명조"/>
          <w:sz w:val="20"/>
          <w:szCs w:val="22"/>
        </w:rPr>
        <w:t xml:space="preserve"> </w:t>
      </w:r>
      <w:r w:rsidRPr="00B61948">
        <w:rPr>
          <w:rFonts w:hint="eastAsia" w:eastAsia="나눔명조"/>
          <w:sz w:val="20"/>
          <w:szCs w:val="22"/>
        </w:rPr>
        <w:t>협업과</w:t>
      </w:r>
      <w:r w:rsidRPr="00B61948">
        <w:rPr>
          <w:rFonts w:hint="eastAsia" w:eastAsia="나눔명조"/>
          <w:sz w:val="20"/>
          <w:szCs w:val="22"/>
        </w:rPr>
        <w:t xml:space="preserve"> </w:t>
      </w:r>
      <w:r w:rsidRPr="00B61948">
        <w:rPr>
          <w:rFonts w:hint="eastAsia" w:eastAsia="나눔명조"/>
          <w:sz w:val="20"/>
          <w:szCs w:val="22"/>
        </w:rPr>
        <w:t>의사소통</w:t>
      </w:r>
      <w:r w:rsidRPr="00B61948">
        <w:rPr>
          <w:rFonts w:hint="eastAsia" w:eastAsia="나눔명조"/>
          <w:sz w:val="20"/>
          <w:szCs w:val="22"/>
        </w:rPr>
        <w:t xml:space="preserve"> </w:t>
      </w:r>
      <w:r w:rsidRPr="00B61948">
        <w:rPr>
          <w:rFonts w:hint="eastAsia" w:eastAsia="나눔명조"/>
          <w:sz w:val="20"/>
          <w:szCs w:val="22"/>
        </w:rPr>
        <w:t>정도</w:t>
      </w:r>
      <w:r w:rsidRPr="00B61948">
        <w:rPr>
          <w:rFonts w:hint="eastAsia" w:eastAsia="나눔명조"/>
          <w:sz w:val="20"/>
          <w:szCs w:val="22"/>
        </w:rPr>
        <w:t xml:space="preserve"> </w:t>
      </w:r>
      <w:r w:rsidRPr="00B61948">
        <w:rPr>
          <w:rFonts w:hint="eastAsia" w:eastAsia="나눔명조"/>
          <w:sz w:val="20"/>
          <w:szCs w:val="22"/>
        </w:rPr>
        <w:t>간의</w:t>
      </w:r>
      <w:r w:rsidRPr="00B61948">
        <w:rPr>
          <w:rFonts w:hint="eastAsia" w:eastAsia="나눔명조"/>
          <w:sz w:val="20"/>
          <w:szCs w:val="22"/>
        </w:rPr>
        <w:t xml:space="preserve"> </w:t>
      </w:r>
      <w:r w:rsidRPr="00B61948">
        <w:rPr>
          <w:rFonts w:hint="eastAsia" w:eastAsia="나눔명조"/>
          <w:sz w:val="20"/>
          <w:szCs w:val="22"/>
        </w:rPr>
        <w:t>관계를</w:t>
      </w:r>
      <w:r w:rsidRPr="00B61948">
        <w:rPr>
          <w:rFonts w:hint="eastAsia" w:eastAsia="나눔명조"/>
          <w:sz w:val="20"/>
          <w:szCs w:val="22"/>
        </w:rPr>
        <w:t xml:space="preserve"> </w:t>
      </w:r>
      <w:r w:rsidRPr="00B61948" w:rsidR="00C311B9">
        <w:rPr>
          <w:rFonts w:hint="eastAsia" w:eastAsia="나눔명조"/>
          <w:sz w:val="20"/>
          <w:szCs w:val="22"/>
        </w:rPr>
        <w:t>경험적으로</w:t>
      </w:r>
      <w:r w:rsidRPr="00B61948" w:rsidR="00C311B9">
        <w:rPr>
          <w:rFonts w:hint="eastAsia" w:eastAsia="나눔명조"/>
          <w:sz w:val="20"/>
          <w:szCs w:val="22"/>
        </w:rPr>
        <w:t xml:space="preserve"> </w:t>
      </w:r>
      <w:r w:rsidRPr="00B61948">
        <w:rPr>
          <w:rFonts w:hint="eastAsia" w:eastAsia="나눔명조"/>
          <w:sz w:val="20"/>
          <w:szCs w:val="22"/>
        </w:rPr>
        <w:t>분석한다</w:t>
      </w:r>
      <w:r w:rsidRPr="00B61948">
        <w:rPr>
          <w:rFonts w:eastAsia="나눔명조"/>
          <w:sz w:val="20"/>
          <w:szCs w:val="22"/>
        </w:rPr>
        <w:t>.</w:t>
      </w:r>
    </w:p>
    <w:bookmarkEnd w:id="0"/>
    <w:p w:rsidRPr="00B61948" w:rsidR="00165BE8" w:rsidP="00265BC3" w:rsidRDefault="00165BE8" w14:paraId="78F7BF2A" w14:textId="77777777">
      <w:pPr>
        <w:wordWrap/>
        <w:spacing w:before="120" w:after="120" w:line="276" w:lineRule="auto"/>
        <w:rPr>
          <w:rFonts w:eastAsia="나눔명조"/>
          <w:sz w:val="20"/>
          <w:szCs w:val="22"/>
        </w:rPr>
      </w:pPr>
    </w:p>
    <w:p w:rsidRPr="00B33BEE" w:rsidR="00955987" w:rsidP="00265BC3" w:rsidRDefault="744A43DE" w14:paraId="1F102CB4" w14:textId="0B72D1EF">
      <w:pPr>
        <w:wordWrap/>
        <w:spacing w:before="120" w:after="120" w:line="276" w:lineRule="auto"/>
        <w:rPr>
          <w:b/>
          <w:bCs/>
          <w:sz w:val="28"/>
          <w:szCs w:val="28"/>
        </w:rPr>
      </w:pPr>
      <w:r w:rsidRPr="00BE6E71">
        <w:rPr>
          <w:b/>
          <w:bCs/>
          <w:sz w:val="28"/>
          <w:szCs w:val="28"/>
        </w:rPr>
        <w:t>Abstract</w:t>
      </w:r>
    </w:p>
    <w:p w:rsidR="00142354" w:rsidP="003820D2" w:rsidRDefault="744A43DE" w14:paraId="3502879F" w14:textId="77777777">
      <w:pPr>
        <w:wordWrap/>
        <w:spacing w:before="120" w:after="120" w:line="360" w:lineRule="auto"/>
        <w:rPr>
          <w:rFonts w:eastAsia="나눔명조"/>
          <w:sz w:val="22"/>
        </w:rPr>
      </w:pPr>
      <w:r w:rsidRPr="003820D2">
        <w:rPr>
          <w:rFonts w:eastAsia="나눔명조"/>
          <w:sz w:val="22"/>
        </w:rPr>
        <w:t xml:space="preserve">What motivates </w:t>
      </w:r>
      <w:r w:rsidRPr="003820D2" w:rsidR="00693225">
        <w:rPr>
          <w:rFonts w:eastAsia="나눔명조"/>
          <w:sz w:val="22"/>
        </w:rPr>
        <w:t xml:space="preserve">public employees </w:t>
      </w:r>
      <w:r w:rsidRPr="003820D2">
        <w:rPr>
          <w:rFonts w:eastAsia="나눔명조"/>
          <w:sz w:val="22"/>
        </w:rPr>
        <w:t xml:space="preserve">to </w:t>
      </w:r>
      <w:r w:rsidRPr="003820D2" w:rsidR="00C311B9">
        <w:rPr>
          <w:rFonts w:eastAsia="나눔명조"/>
          <w:sz w:val="22"/>
        </w:rPr>
        <w:t>carry out public services more likely</w:t>
      </w:r>
      <w:r w:rsidRPr="003820D2">
        <w:rPr>
          <w:rFonts w:eastAsia="나눔명조"/>
          <w:sz w:val="22"/>
        </w:rPr>
        <w:t>? Existing literature defines Public Service Motivation (PSM)</w:t>
      </w:r>
      <w:r w:rsidRPr="003820D2" w:rsidR="00C311B9">
        <w:rPr>
          <w:rFonts w:eastAsia="나눔명조"/>
          <w:sz w:val="22"/>
        </w:rPr>
        <w:t xml:space="preserve">, which makes </w:t>
      </w:r>
      <w:r w:rsidRPr="003820D2" w:rsidR="00693225">
        <w:rPr>
          <w:rFonts w:eastAsia="나눔명조"/>
          <w:sz w:val="22"/>
        </w:rPr>
        <w:t xml:space="preserve">public employees </w:t>
      </w:r>
      <w:r w:rsidRPr="003820D2" w:rsidR="00C311B9">
        <w:rPr>
          <w:rFonts w:eastAsia="나눔명조"/>
          <w:sz w:val="22"/>
        </w:rPr>
        <w:t>willing to serve citizens and society's stability and development voluntarily</w:t>
      </w:r>
      <w:r w:rsidRPr="003820D2">
        <w:rPr>
          <w:rFonts w:eastAsia="나눔명조"/>
          <w:sz w:val="22"/>
        </w:rPr>
        <w:t xml:space="preserve">. In general, most scholars argue that transformational leadership, which directs and advises each of the members of an organization, promotes </w:t>
      </w:r>
      <w:r w:rsidRPr="003820D2" w:rsidR="00C311B9">
        <w:rPr>
          <w:rFonts w:eastAsia="나눔명조"/>
          <w:sz w:val="22"/>
        </w:rPr>
        <w:t>the PSM,</w:t>
      </w:r>
      <w:r w:rsidRPr="003820D2">
        <w:rPr>
          <w:rFonts w:eastAsia="나눔명조"/>
          <w:sz w:val="22"/>
        </w:rPr>
        <w:t xml:space="preserve"> whereas transactional leadership</w:t>
      </w:r>
      <w:r w:rsidRPr="003820D2" w:rsidR="00C311B9">
        <w:rPr>
          <w:rFonts w:eastAsia="나눔명조"/>
          <w:sz w:val="22"/>
        </w:rPr>
        <w:t xml:space="preserve"> does not since it</w:t>
      </w:r>
      <w:r w:rsidRPr="003820D2">
        <w:rPr>
          <w:rFonts w:eastAsia="나눔명조"/>
          <w:sz w:val="22"/>
        </w:rPr>
        <w:t xml:space="preserve"> is conducted as the trade of cost and effectiveness. However, </w:t>
      </w:r>
      <w:r w:rsidRPr="003820D2" w:rsidR="00C311B9">
        <w:rPr>
          <w:rFonts w:eastAsia="나눔명조"/>
          <w:sz w:val="22"/>
        </w:rPr>
        <w:t>we can</w:t>
      </w:r>
      <w:r w:rsidRPr="003820D2">
        <w:rPr>
          <w:rFonts w:eastAsia="나눔명조"/>
          <w:sz w:val="22"/>
        </w:rPr>
        <w:t xml:space="preserve"> expect that the type of leadership provided by the leader </w:t>
      </w:r>
      <w:r w:rsidRPr="003820D2" w:rsidR="00C311B9">
        <w:rPr>
          <w:rFonts w:eastAsia="나눔명조"/>
          <w:sz w:val="22"/>
        </w:rPr>
        <w:t>(suppliers)</w:t>
      </w:r>
      <w:r w:rsidRPr="003820D2">
        <w:rPr>
          <w:rFonts w:eastAsia="나눔명조"/>
          <w:sz w:val="22"/>
        </w:rPr>
        <w:t xml:space="preserve"> in the public sector will impact the </w:t>
      </w:r>
      <w:r w:rsidRPr="003820D2" w:rsidR="00C311B9">
        <w:rPr>
          <w:rFonts w:eastAsia="나눔명조"/>
          <w:sz w:val="22"/>
        </w:rPr>
        <w:t>PSM</w:t>
      </w:r>
      <w:r w:rsidRPr="003820D2">
        <w:rPr>
          <w:rFonts w:eastAsia="나눔명조"/>
          <w:sz w:val="22"/>
        </w:rPr>
        <w:t xml:space="preserve"> of </w:t>
      </w:r>
      <w:r w:rsidRPr="003820D2" w:rsidR="00C311B9">
        <w:rPr>
          <w:rFonts w:eastAsia="나눔명조"/>
          <w:sz w:val="22"/>
        </w:rPr>
        <w:t>members with hierarchical culture in Korean public organizations (consumers)</w:t>
      </w:r>
      <w:r w:rsidRPr="003820D2">
        <w:rPr>
          <w:rFonts w:eastAsia="나눔명조"/>
          <w:sz w:val="22"/>
        </w:rPr>
        <w:t xml:space="preserve">. Therefore, this study </w:t>
      </w:r>
      <w:r w:rsidRPr="003820D2" w:rsidR="00C311B9">
        <w:rPr>
          <w:rFonts w:eastAsia="나눔명조"/>
          <w:sz w:val="22"/>
        </w:rPr>
        <w:t>argues</w:t>
      </w:r>
      <w:r w:rsidRPr="003820D2">
        <w:rPr>
          <w:rFonts w:eastAsia="나눔명조"/>
          <w:sz w:val="22"/>
        </w:rPr>
        <w:t xml:space="preserve"> that leadership</w:t>
      </w:r>
      <w:r w:rsidRPr="003820D2" w:rsidR="00C311B9">
        <w:rPr>
          <w:rFonts w:eastAsia="나눔명조"/>
          <w:sz w:val="22"/>
        </w:rPr>
        <w:t xml:space="preserve"> affects the PSM, interacting with </w:t>
      </w:r>
      <w:r w:rsidRPr="003820D2">
        <w:rPr>
          <w:rFonts w:eastAsia="나눔명조"/>
          <w:sz w:val="22"/>
        </w:rPr>
        <w:t>collaboration and communication</w:t>
      </w:r>
      <w:r w:rsidRPr="003820D2" w:rsidR="00C311B9">
        <w:rPr>
          <w:rFonts w:eastAsia="나눔명조"/>
          <w:sz w:val="22"/>
        </w:rPr>
        <w:t xml:space="preserve"> in public sector</w:t>
      </w:r>
      <w:r w:rsidRPr="003820D2">
        <w:rPr>
          <w:rFonts w:eastAsia="나눔명조"/>
          <w:sz w:val="22"/>
        </w:rPr>
        <w:t>.</w:t>
      </w:r>
      <w:r w:rsidRPr="003820D2" w:rsidR="00C311B9">
        <w:rPr>
          <w:rFonts w:eastAsia="나눔명조"/>
          <w:sz w:val="22"/>
        </w:rPr>
        <w:t xml:space="preserve"> We analyze the relationship between </w:t>
      </w:r>
      <w:r w:rsidRPr="003820D2" w:rsidR="00C311B9">
        <w:rPr>
          <w:rFonts w:hint="eastAsia" w:eastAsia="나눔명조"/>
          <w:sz w:val="22"/>
        </w:rPr>
        <w:t>P</w:t>
      </w:r>
      <w:r w:rsidRPr="003820D2" w:rsidR="00C311B9">
        <w:rPr>
          <w:rFonts w:eastAsia="나눔명조"/>
          <w:sz w:val="22"/>
        </w:rPr>
        <w:t xml:space="preserve">SM, leadership, and communication within the organization, </w:t>
      </w:r>
      <w:r w:rsidRPr="003820D2">
        <w:rPr>
          <w:rFonts w:eastAsia="나눔명조"/>
          <w:sz w:val="22"/>
        </w:rPr>
        <w:t>utiliz</w:t>
      </w:r>
      <w:r w:rsidRPr="003820D2" w:rsidR="00C311B9">
        <w:rPr>
          <w:rFonts w:eastAsia="나눔명조"/>
          <w:sz w:val="22"/>
        </w:rPr>
        <w:t>ing</w:t>
      </w:r>
      <w:r w:rsidRPr="003820D2">
        <w:rPr>
          <w:rFonts w:eastAsia="나눔명조"/>
          <w:sz w:val="22"/>
        </w:rPr>
        <w:t xml:space="preserve"> the Public Employee Perception Survey Data </w:t>
      </w:r>
      <w:r w:rsidRPr="003820D2" w:rsidR="00C311B9">
        <w:rPr>
          <w:rFonts w:eastAsia="나눔명조"/>
          <w:sz w:val="22"/>
        </w:rPr>
        <w:t xml:space="preserve">of </w:t>
      </w:r>
      <w:r w:rsidRPr="003820D2">
        <w:rPr>
          <w:rFonts w:eastAsia="나눔명조"/>
          <w:sz w:val="22"/>
        </w:rPr>
        <w:t>2020</w:t>
      </w:r>
      <w:r w:rsidRPr="003820D2" w:rsidR="00C311B9">
        <w:rPr>
          <w:rFonts w:eastAsia="나눔명조"/>
          <w:sz w:val="22"/>
        </w:rPr>
        <w:t>.</w:t>
      </w:r>
    </w:p>
    <w:p w:rsidR="00142354" w:rsidP="003820D2" w:rsidRDefault="00142354" w14:paraId="1E13C5E5" w14:textId="13A718FB">
      <w:pPr>
        <w:wordWrap/>
        <w:spacing w:before="120" w:after="120" w:line="360" w:lineRule="auto"/>
        <w:rPr>
          <w:rFonts w:eastAsia="나눔명조"/>
          <w:sz w:val="22"/>
        </w:rPr>
      </w:pPr>
      <w:r>
        <w:rPr>
          <w:rFonts w:hint="eastAsia" w:eastAsia="나눔명조"/>
          <w:sz w:val="22"/>
        </w:rPr>
        <w:t>원고매수</w:t>
      </w:r>
      <w:r>
        <w:rPr>
          <w:rFonts w:eastAsia="나눔명조"/>
          <w:sz w:val="22"/>
        </w:rPr>
        <w:t xml:space="preserve"> (200</w:t>
      </w:r>
      <w:r>
        <w:rPr>
          <w:rFonts w:hint="eastAsia" w:eastAsia="나눔명조"/>
          <w:sz w:val="22"/>
        </w:rPr>
        <w:t>자</w:t>
      </w:r>
      <w:r>
        <w:rPr>
          <w:rFonts w:hint="eastAsia" w:eastAsia="나눔명조"/>
          <w:sz w:val="22"/>
        </w:rPr>
        <w:t>)</w:t>
      </w:r>
      <w:r>
        <w:rPr>
          <w:rFonts w:eastAsia="나눔명조"/>
          <w:sz w:val="22"/>
        </w:rPr>
        <w:t>: 153.6</w:t>
      </w:r>
      <w:r>
        <w:rPr>
          <w:rFonts w:hint="eastAsia" w:eastAsia="나눔명조"/>
          <w:sz w:val="22"/>
        </w:rPr>
        <w:t>장</w:t>
      </w:r>
    </w:p>
    <w:p w:rsidR="00B33BEE" w:rsidP="003820D2" w:rsidRDefault="00B33BEE" w14:paraId="0C760105" w14:textId="2611DA42">
      <w:pPr>
        <w:wordWrap/>
        <w:spacing w:before="120" w:after="120" w:line="360" w:lineRule="auto"/>
        <w:rPr>
          <w:rFonts w:eastAsia="나눔명조"/>
          <w:sz w:val="22"/>
        </w:rPr>
      </w:pPr>
    </w:p>
    <w:p w:rsidR="00B33BEE" w:rsidP="003820D2" w:rsidRDefault="00B33BEE" w14:paraId="15EEEDB8" w14:textId="0A227A39">
      <w:pPr>
        <w:wordWrap/>
        <w:spacing w:before="120" w:after="120" w:line="360" w:lineRule="auto"/>
        <w:rPr>
          <w:rFonts w:eastAsia="나눔명조"/>
          <w:sz w:val="22"/>
        </w:rPr>
      </w:pPr>
    </w:p>
    <w:p w:rsidR="00B33BEE" w:rsidP="003820D2" w:rsidRDefault="00B33BEE" w14:paraId="67B79008" w14:textId="081D6D02">
      <w:pPr>
        <w:wordWrap/>
        <w:spacing w:before="120" w:after="120" w:line="360" w:lineRule="auto"/>
        <w:rPr>
          <w:rFonts w:eastAsia="나눔명조"/>
          <w:sz w:val="22"/>
        </w:rPr>
      </w:pPr>
    </w:p>
    <w:p w:rsidR="00B33BEE" w:rsidP="003820D2" w:rsidRDefault="00B33BEE" w14:paraId="6BEBA0FE" w14:textId="498C241D">
      <w:pPr>
        <w:wordWrap/>
        <w:spacing w:before="120" w:after="120" w:line="360" w:lineRule="auto"/>
        <w:rPr>
          <w:rFonts w:eastAsia="나눔명조"/>
          <w:sz w:val="22"/>
        </w:rPr>
      </w:pPr>
    </w:p>
    <w:p w:rsidR="00B33BEE" w:rsidP="003820D2" w:rsidRDefault="00B33BEE" w14:paraId="20523F7C" w14:textId="0E5A2E73">
      <w:pPr>
        <w:wordWrap/>
        <w:spacing w:before="120" w:after="120" w:line="360" w:lineRule="auto"/>
        <w:rPr>
          <w:rFonts w:eastAsia="나눔명조"/>
          <w:sz w:val="22"/>
        </w:rPr>
      </w:pPr>
    </w:p>
    <w:p w:rsidR="00B33BEE" w:rsidP="003820D2" w:rsidRDefault="00B33BEE" w14:paraId="34B4A04F" w14:textId="77777777">
      <w:pPr>
        <w:wordWrap/>
        <w:spacing w:before="120" w:after="120" w:line="360" w:lineRule="auto"/>
        <w:rPr>
          <w:rFonts w:eastAsia="나눔명조"/>
          <w:sz w:val="22"/>
        </w:rPr>
      </w:pPr>
    </w:p>
    <w:p w:rsidRPr="00142354" w:rsidR="00541892" w:rsidP="00142354" w:rsidRDefault="00541892" w14:paraId="6340B851" w14:textId="37895AA7">
      <w:pPr>
        <w:pStyle w:val="af4"/>
        <w:rPr>
          <w:bCs/>
          <w:smallCaps/>
          <w:szCs w:val="36"/>
        </w:rPr>
      </w:pPr>
      <w:r w:rsidRPr="00B61948">
        <w:rPr>
          <w:rFonts w:hint="eastAsia"/>
        </w:rPr>
        <w:t>소통의</w:t>
      </w:r>
      <w:r w:rsidRPr="00B61948">
        <w:rPr>
          <w:rFonts w:hint="eastAsia"/>
        </w:rPr>
        <w:t xml:space="preserve"> </w:t>
      </w:r>
      <w:r w:rsidRPr="00B61948">
        <w:rPr>
          <w:rFonts w:hint="eastAsia"/>
        </w:rPr>
        <w:t>리더십</w:t>
      </w:r>
      <w:r w:rsidRPr="00B61948">
        <w:t xml:space="preserve">: </w:t>
      </w:r>
      <w:r w:rsidRPr="00B61948">
        <w:rPr>
          <w:rFonts w:hint="eastAsia"/>
        </w:rPr>
        <w:t>리더십과</w:t>
      </w:r>
      <w:r w:rsidRPr="00B61948">
        <w:rPr>
          <w:rFonts w:hint="eastAsia"/>
        </w:rPr>
        <w:t xml:space="preserve"> </w:t>
      </w:r>
      <w:r w:rsidRPr="00B61948">
        <w:rPr>
          <w:rFonts w:hint="eastAsia"/>
        </w:rPr>
        <w:t>의사소통이</w:t>
      </w:r>
      <w:r w:rsidRPr="00B61948">
        <w:rPr>
          <w:rFonts w:hint="eastAsia"/>
        </w:rPr>
        <w:t xml:space="preserve"> </w:t>
      </w:r>
      <w:r w:rsidRPr="00B61948">
        <w:rPr>
          <w:rFonts w:hint="eastAsia"/>
        </w:rPr>
        <w:t>공공봉사동기에</w:t>
      </w:r>
      <w:r w:rsidRPr="00B61948">
        <w:rPr>
          <w:rFonts w:hint="eastAsia"/>
        </w:rPr>
        <w:t xml:space="preserve"> </w:t>
      </w:r>
      <w:r w:rsidRPr="00B61948">
        <w:rPr>
          <w:rFonts w:hint="eastAsia"/>
        </w:rPr>
        <w:t>미</w:t>
      </w:r>
      <w:r w:rsidRPr="00B61948">
        <w:rPr>
          <w:rFonts w:hint="eastAsia"/>
        </w:rPr>
        <w:lastRenderedPageBreak/>
        <w:t>치는</w:t>
      </w:r>
      <w:r w:rsidRPr="00B61948">
        <w:rPr>
          <w:rFonts w:hint="eastAsia"/>
        </w:rPr>
        <w:t xml:space="preserve"> </w:t>
      </w:r>
      <w:r w:rsidRPr="00B61948">
        <w:rPr>
          <w:rFonts w:hint="eastAsia"/>
        </w:rPr>
        <w:t>영향</w:t>
      </w:r>
      <w:r w:rsidRPr="006D5AFD">
        <w:rPr>
          <w:rStyle w:val="a6"/>
        </w:rPr>
        <w:footnoteReference w:id="1"/>
      </w:r>
    </w:p>
    <w:p w:rsidR="00142354" w:rsidP="004F55A8" w:rsidRDefault="00142354" w14:paraId="40B40828" w14:textId="77777777">
      <w:pPr>
        <w:pStyle w:val="1"/>
        <w:rPr>
          <w:color w:val="auto"/>
        </w:rPr>
      </w:pPr>
    </w:p>
    <w:p w:rsidRPr="003820D2" w:rsidR="001D51F4" w:rsidP="004F55A8" w:rsidRDefault="004F55A8" w14:paraId="1CD3491B" w14:textId="2B679B0D">
      <w:pPr>
        <w:pStyle w:val="1"/>
        <w:rPr>
          <w:color w:val="auto"/>
        </w:rPr>
      </w:pPr>
      <w:r w:rsidRPr="003820D2">
        <w:rPr>
          <w:color w:val="auto"/>
        </w:rPr>
        <w:t xml:space="preserve">I. </w:t>
      </w:r>
      <w:r w:rsidRPr="003820D2" w:rsidR="00857CBB">
        <w:rPr>
          <w:rFonts w:hint="eastAsia"/>
          <w:color w:val="auto"/>
        </w:rPr>
        <w:t>서</w:t>
      </w:r>
      <w:r w:rsidRPr="003820D2" w:rsidR="00857CBB">
        <w:rPr>
          <w:rFonts w:hint="eastAsia"/>
          <w:color w:val="auto"/>
        </w:rPr>
        <w:t xml:space="preserve"> </w:t>
      </w:r>
      <w:r w:rsidRPr="003820D2" w:rsidR="00857CBB">
        <w:rPr>
          <w:rFonts w:hint="eastAsia"/>
          <w:color w:val="auto"/>
        </w:rPr>
        <w:t>론</w:t>
      </w:r>
    </w:p>
    <w:p w:rsidRPr="00B61948" w:rsidR="00A17ECA" w:rsidP="00815259" w:rsidRDefault="00395DDC" w14:paraId="04DA3DF7" w14:textId="5E1AA790">
      <w:pPr>
        <w:wordWrap/>
        <w:spacing w:before="120" w:after="120" w:line="276" w:lineRule="auto"/>
        <w:ind w:firstLine="288"/>
        <w:rPr>
          <w:rFonts w:eastAsia="나눔명조"/>
          <w:sz w:val="20"/>
          <w:szCs w:val="22"/>
        </w:rPr>
      </w:pPr>
      <w:r w:rsidRPr="00B61948">
        <w:rPr>
          <w:rFonts w:hint="eastAsia" w:eastAsia="나눔명조"/>
          <w:sz w:val="20"/>
          <w:szCs w:val="22"/>
        </w:rPr>
        <w:t>불신의</w:t>
      </w:r>
      <w:r w:rsidRPr="00B61948">
        <w:rPr>
          <w:rFonts w:hint="eastAsia" w:eastAsia="나눔명조"/>
          <w:sz w:val="20"/>
          <w:szCs w:val="22"/>
        </w:rPr>
        <w:t xml:space="preserve"> </w:t>
      </w:r>
      <w:r w:rsidRPr="00B61948">
        <w:rPr>
          <w:rFonts w:hint="eastAsia" w:eastAsia="나눔명조"/>
          <w:sz w:val="20"/>
          <w:szCs w:val="22"/>
        </w:rPr>
        <w:t>시대</w:t>
      </w:r>
      <w:r w:rsidRPr="00B61948">
        <w:rPr>
          <w:rFonts w:hint="eastAsia" w:eastAsia="나눔명조"/>
          <w:sz w:val="20"/>
          <w:szCs w:val="22"/>
        </w:rPr>
        <w:t>,</w:t>
      </w:r>
      <w:r w:rsidRPr="00B61948">
        <w:rPr>
          <w:rFonts w:eastAsia="나눔명조"/>
          <w:sz w:val="20"/>
          <w:szCs w:val="22"/>
        </w:rPr>
        <w:t xml:space="preserve"> </w:t>
      </w:r>
      <w:r w:rsidRPr="00B61948">
        <w:rPr>
          <w:rFonts w:hint="eastAsia" w:eastAsia="나눔명조"/>
          <w:sz w:val="20"/>
          <w:szCs w:val="22"/>
        </w:rPr>
        <w:t>이는</w:t>
      </w:r>
      <w:r w:rsidRPr="00B61948">
        <w:rPr>
          <w:rFonts w:hint="eastAsia" w:eastAsia="나눔명조"/>
          <w:sz w:val="20"/>
          <w:szCs w:val="22"/>
        </w:rPr>
        <w:t xml:space="preserve"> </w:t>
      </w:r>
      <w:r w:rsidRPr="00B61948" w:rsidR="00370D16">
        <w:rPr>
          <w:rFonts w:hint="eastAsia" w:eastAsia="나눔명조"/>
          <w:sz w:val="20"/>
          <w:szCs w:val="22"/>
        </w:rPr>
        <w:t>지금</w:t>
      </w:r>
      <w:r w:rsidRPr="00B61948" w:rsidR="00E11AE8">
        <w:rPr>
          <w:rFonts w:hint="eastAsia" w:eastAsia="나눔명조"/>
          <w:sz w:val="20"/>
          <w:szCs w:val="22"/>
        </w:rPr>
        <w:t xml:space="preserve"> </w:t>
      </w:r>
      <w:r w:rsidRPr="00B61948" w:rsidR="00E11AE8">
        <w:rPr>
          <w:rFonts w:hint="eastAsia" w:eastAsia="나눔명조"/>
          <w:sz w:val="20"/>
          <w:szCs w:val="22"/>
        </w:rPr>
        <w:t>한국사회를</w:t>
      </w:r>
      <w:r w:rsidRPr="00B61948" w:rsidR="00E11AE8">
        <w:rPr>
          <w:rFonts w:hint="eastAsia" w:eastAsia="나눔명조"/>
          <w:sz w:val="20"/>
          <w:szCs w:val="22"/>
        </w:rPr>
        <w:t xml:space="preserve"> </w:t>
      </w:r>
      <w:r w:rsidRPr="00B61948" w:rsidR="00E11AE8">
        <w:rPr>
          <w:rFonts w:hint="eastAsia" w:eastAsia="나눔명조"/>
          <w:sz w:val="20"/>
          <w:szCs w:val="22"/>
        </w:rPr>
        <w:t>관통하는</w:t>
      </w:r>
      <w:r w:rsidRPr="00B61948" w:rsidR="00E11AE8">
        <w:rPr>
          <w:rFonts w:hint="eastAsia" w:eastAsia="나눔명조"/>
          <w:sz w:val="20"/>
          <w:szCs w:val="22"/>
        </w:rPr>
        <w:t xml:space="preserve"> </w:t>
      </w:r>
      <w:r w:rsidRPr="00B61948" w:rsidR="00E11AE8">
        <w:rPr>
          <w:rFonts w:hint="eastAsia" w:eastAsia="나눔명조"/>
          <w:sz w:val="20"/>
          <w:szCs w:val="22"/>
        </w:rPr>
        <w:t>하나의</w:t>
      </w:r>
      <w:r w:rsidRPr="00B61948" w:rsidR="00E11AE8">
        <w:rPr>
          <w:rFonts w:hint="eastAsia" w:eastAsia="나눔명조"/>
          <w:sz w:val="20"/>
          <w:szCs w:val="22"/>
        </w:rPr>
        <w:t xml:space="preserve"> </w:t>
      </w:r>
      <w:r w:rsidRPr="00B61948" w:rsidR="00E16305">
        <w:rPr>
          <w:rFonts w:hint="eastAsia" w:eastAsia="나눔명조"/>
          <w:sz w:val="20"/>
          <w:szCs w:val="22"/>
        </w:rPr>
        <w:t>패러다임이라고</w:t>
      </w:r>
      <w:r w:rsidRPr="00B61948" w:rsidR="00E16305">
        <w:rPr>
          <w:rFonts w:hint="eastAsia" w:eastAsia="나눔명조"/>
          <w:sz w:val="20"/>
          <w:szCs w:val="22"/>
        </w:rPr>
        <w:t xml:space="preserve"> </w:t>
      </w:r>
      <w:r w:rsidRPr="00B61948" w:rsidR="00E16305">
        <w:rPr>
          <w:rFonts w:hint="eastAsia" w:eastAsia="나눔명조"/>
          <w:sz w:val="20"/>
          <w:szCs w:val="22"/>
        </w:rPr>
        <w:t>볼</w:t>
      </w:r>
      <w:r w:rsidRPr="00B61948" w:rsidR="00E16305">
        <w:rPr>
          <w:rFonts w:hint="eastAsia" w:eastAsia="나눔명조"/>
          <w:sz w:val="20"/>
          <w:szCs w:val="22"/>
        </w:rPr>
        <w:t xml:space="preserve"> </w:t>
      </w:r>
      <w:r w:rsidRPr="00B61948" w:rsidR="00E16305">
        <w:rPr>
          <w:rFonts w:hint="eastAsia" w:eastAsia="나눔명조"/>
          <w:sz w:val="20"/>
          <w:szCs w:val="22"/>
        </w:rPr>
        <w:t>수</w:t>
      </w:r>
      <w:r w:rsidRPr="00B61948" w:rsidR="00E16305">
        <w:rPr>
          <w:rFonts w:hint="eastAsia" w:eastAsia="나눔명조"/>
          <w:sz w:val="20"/>
          <w:szCs w:val="22"/>
        </w:rPr>
        <w:t xml:space="preserve"> </w:t>
      </w:r>
      <w:r w:rsidRPr="00B61948" w:rsidR="00E16305">
        <w:rPr>
          <w:rFonts w:hint="eastAsia" w:eastAsia="나눔명조"/>
          <w:sz w:val="20"/>
          <w:szCs w:val="22"/>
        </w:rPr>
        <w:t>있다</w:t>
      </w:r>
      <w:r w:rsidRPr="00B61948" w:rsidR="00E16305">
        <w:rPr>
          <w:rFonts w:hint="eastAsia" w:eastAsia="나눔명조"/>
          <w:sz w:val="20"/>
          <w:szCs w:val="22"/>
        </w:rPr>
        <w:t>.</w:t>
      </w:r>
      <w:r w:rsidRPr="00B61948" w:rsidR="00ED1D72">
        <w:rPr>
          <w:rFonts w:eastAsia="나눔명조"/>
          <w:sz w:val="20"/>
          <w:szCs w:val="22"/>
        </w:rPr>
        <w:t xml:space="preserve"> </w:t>
      </w:r>
      <w:r w:rsidRPr="00B61948" w:rsidR="00DB6F2D">
        <w:rPr>
          <w:rFonts w:hint="eastAsia" w:eastAsia="나눔명조"/>
          <w:sz w:val="20"/>
          <w:szCs w:val="22"/>
        </w:rPr>
        <w:t>한국사회에서</w:t>
      </w:r>
      <w:r w:rsidRPr="00B61948" w:rsidR="00DB6F2D">
        <w:rPr>
          <w:rFonts w:eastAsia="나눔명조"/>
          <w:sz w:val="20"/>
          <w:szCs w:val="22"/>
        </w:rPr>
        <w:t xml:space="preserve"> </w:t>
      </w:r>
      <w:r w:rsidRPr="00B61948" w:rsidR="00DB6F2D">
        <w:rPr>
          <w:rFonts w:eastAsia="나눔명조"/>
          <w:sz w:val="20"/>
          <w:szCs w:val="22"/>
        </w:rPr>
        <w:t>시민의</w:t>
      </w:r>
      <w:r w:rsidRPr="00B61948" w:rsidR="00E16305">
        <w:rPr>
          <w:rFonts w:hint="eastAsia" w:eastAsia="나눔명조"/>
          <w:sz w:val="20"/>
          <w:szCs w:val="22"/>
        </w:rPr>
        <w:t xml:space="preserve"> </w:t>
      </w:r>
      <w:r w:rsidRPr="00B61948" w:rsidR="00E16305">
        <w:rPr>
          <w:rFonts w:hint="eastAsia" w:eastAsia="나눔명조"/>
          <w:sz w:val="20"/>
          <w:szCs w:val="22"/>
        </w:rPr>
        <w:t>사회적</w:t>
      </w:r>
      <w:r w:rsidRPr="00B61948" w:rsidR="00E16305">
        <w:rPr>
          <w:rFonts w:hint="eastAsia" w:eastAsia="나눔명조"/>
          <w:sz w:val="20"/>
          <w:szCs w:val="22"/>
        </w:rPr>
        <w:t xml:space="preserve"> </w:t>
      </w:r>
      <w:r w:rsidRPr="00B61948" w:rsidR="00E16305">
        <w:rPr>
          <w:rFonts w:hint="eastAsia" w:eastAsia="나눔명조"/>
          <w:sz w:val="20"/>
          <w:szCs w:val="22"/>
        </w:rPr>
        <w:t>신뢰</w:t>
      </w:r>
      <w:r w:rsidRPr="00B61948" w:rsidR="00ED1D72">
        <w:rPr>
          <w:rFonts w:hint="eastAsia" w:eastAsia="나눔명조"/>
          <w:sz w:val="20"/>
          <w:szCs w:val="22"/>
        </w:rPr>
        <w:t>,</w:t>
      </w:r>
      <w:r w:rsidRPr="00B61948" w:rsidR="00ED1D72">
        <w:rPr>
          <w:rFonts w:eastAsia="나눔명조"/>
          <w:sz w:val="20"/>
          <w:szCs w:val="22"/>
        </w:rPr>
        <w:t xml:space="preserve"> </w:t>
      </w:r>
      <w:r w:rsidRPr="00B61948" w:rsidR="00ED1D72">
        <w:rPr>
          <w:rFonts w:hint="eastAsia" w:eastAsia="나눔명조"/>
          <w:sz w:val="20"/>
          <w:szCs w:val="22"/>
        </w:rPr>
        <w:t>특히</w:t>
      </w:r>
      <w:r w:rsidRPr="00B61948" w:rsidR="00ED1D72">
        <w:rPr>
          <w:rFonts w:hint="eastAsia" w:eastAsia="나눔명조"/>
          <w:sz w:val="20"/>
          <w:szCs w:val="22"/>
        </w:rPr>
        <w:t xml:space="preserve"> </w:t>
      </w:r>
      <w:r w:rsidRPr="00B61948" w:rsidR="00ED1D72">
        <w:rPr>
          <w:rFonts w:hint="eastAsia" w:eastAsia="나눔명조"/>
          <w:sz w:val="20"/>
          <w:szCs w:val="22"/>
        </w:rPr>
        <w:t>정부와</w:t>
      </w:r>
      <w:r w:rsidRPr="00B61948" w:rsidR="00ED1D72">
        <w:rPr>
          <w:rFonts w:hint="eastAsia" w:eastAsia="나눔명조"/>
          <w:sz w:val="20"/>
          <w:szCs w:val="22"/>
        </w:rPr>
        <w:t xml:space="preserve"> </w:t>
      </w:r>
      <w:r w:rsidRPr="00B61948" w:rsidR="00ED1D72">
        <w:rPr>
          <w:rFonts w:hint="eastAsia" w:eastAsia="나눔명조"/>
          <w:sz w:val="20"/>
          <w:szCs w:val="22"/>
        </w:rPr>
        <w:t>공공기관</w:t>
      </w:r>
      <w:r w:rsidRPr="00B61948" w:rsidR="00ED1D72">
        <w:rPr>
          <w:rFonts w:hint="eastAsia" w:eastAsia="나눔명조"/>
          <w:sz w:val="20"/>
          <w:szCs w:val="22"/>
        </w:rPr>
        <w:t>,</w:t>
      </w:r>
      <w:r w:rsidRPr="00B61948" w:rsidR="00ED1D72">
        <w:rPr>
          <w:rFonts w:eastAsia="나눔명조"/>
          <w:sz w:val="20"/>
          <w:szCs w:val="22"/>
        </w:rPr>
        <w:t xml:space="preserve"> </w:t>
      </w:r>
      <w:r w:rsidRPr="00B61948" w:rsidR="00ED1D72">
        <w:rPr>
          <w:rFonts w:hint="eastAsia" w:eastAsia="나눔명조"/>
          <w:sz w:val="20"/>
          <w:szCs w:val="22"/>
        </w:rPr>
        <w:t>공무원에</w:t>
      </w:r>
      <w:r w:rsidRPr="00B61948" w:rsidR="00ED1D72">
        <w:rPr>
          <w:rFonts w:hint="eastAsia" w:eastAsia="나눔명조"/>
          <w:sz w:val="20"/>
          <w:szCs w:val="22"/>
        </w:rPr>
        <w:t xml:space="preserve"> </w:t>
      </w:r>
      <w:r w:rsidRPr="00B61948" w:rsidR="00ED1D72">
        <w:rPr>
          <w:rFonts w:hint="eastAsia" w:eastAsia="나눔명조"/>
          <w:sz w:val="20"/>
          <w:szCs w:val="22"/>
        </w:rPr>
        <w:t>대한</w:t>
      </w:r>
      <w:r w:rsidRPr="00B61948" w:rsidR="00ED1D72">
        <w:rPr>
          <w:rFonts w:hint="eastAsia" w:eastAsia="나눔명조"/>
          <w:sz w:val="20"/>
          <w:szCs w:val="22"/>
        </w:rPr>
        <w:t xml:space="preserve"> </w:t>
      </w:r>
      <w:r w:rsidRPr="00B61948" w:rsidR="00ED1D72">
        <w:rPr>
          <w:rFonts w:hint="eastAsia" w:eastAsia="나눔명조"/>
          <w:sz w:val="20"/>
          <w:szCs w:val="22"/>
        </w:rPr>
        <w:t>신뢰는</w:t>
      </w:r>
      <w:r w:rsidRPr="00B61948" w:rsidR="00ED1D72">
        <w:rPr>
          <w:rFonts w:hint="eastAsia" w:eastAsia="나눔명조"/>
          <w:sz w:val="20"/>
          <w:szCs w:val="22"/>
        </w:rPr>
        <w:t xml:space="preserve"> </w:t>
      </w:r>
      <w:r w:rsidRPr="00B61948" w:rsidR="00E16305">
        <w:rPr>
          <w:rFonts w:hint="eastAsia" w:eastAsia="나눔명조"/>
          <w:sz w:val="20"/>
          <w:szCs w:val="22"/>
        </w:rPr>
        <w:t>현저히</w:t>
      </w:r>
      <w:r w:rsidRPr="00B61948" w:rsidR="00E16305">
        <w:rPr>
          <w:rFonts w:hint="eastAsia" w:eastAsia="나눔명조"/>
          <w:sz w:val="20"/>
          <w:szCs w:val="22"/>
        </w:rPr>
        <w:t xml:space="preserve"> </w:t>
      </w:r>
      <w:r w:rsidRPr="00B61948" w:rsidR="00E16305">
        <w:rPr>
          <w:rFonts w:hint="eastAsia" w:eastAsia="나눔명조"/>
          <w:sz w:val="20"/>
          <w:szCs w:val="22"/>
        </w:rPr>
        <w:t>낮</w:t>
      </w:r>
      <w:r w:rsidRPr="00B61948" w:rsidR="00ED1D72">
        <w:rPr>
          <w:rFonts w:hint="eastAsia" w:eastAsia="나눔명조"/>
          <w:sz w:val="20"/>
          <w:szCs w:val="22"/>
        </w:rPr>
        <w:t>다</w:t>
      </w:r>
      <w:r w:rsidRPr="00B61948" w:rsidR="00ED1D72">
        <w:rPr>
          <w:rFonts w:hint="eastAsia" w:eastAsia="나눔명조"/>
          <w:sz w:val="20"/>
          <w:szCs w:val="22"/>
        </w:rPr>
        <w:t>.</w:t>
      </w:r>
      <w:r w:rsidRPr="00B61948" w:rsidR="00ED1D72">
        <w:rPr>
          <w:rFonts w:eastAsia="나눔명조"/>
          <w:sz w:val="20"/>
          <w:szCs w:val="22"/>
        </w:rPr>
        <w:t xml:space="preserve"> </w:t>
      </w:r>
      <w:r w:rsidRPr="00B61948" w:rsidR="00ED1D72">
        <w:rPr>
          <w:rFonts w:hint="eastAsia" w:eastAsia="나눔명조"/>
          <w:sz w:val="20"/>
          <w:szCs w:val="22"/>
        </w:rPr>
        <w:t>일례로</w:t>
      </w:r>
      <w:r w:rsidRPr="00B61948" w:rsidR="000A27D5">
        <w:rPr>
          <w:rFonts w:hint="eastAsia" w:eastAsia="나눔명조"/>
          <w:sz w:val="20"/>
          <w:szCs w:val="22"/>
        </w:rPr>
        <w:t xml:space="preserve"> </w:t>
      </w:r>
      <w:r w:rsidRPr="00B61948" w:rsidR="00ED1D72">
        <w:rPr>
          <w:rFonts w:hint="eastAsia" w:eastAsia="나눔명조"/>
          <w:sz w:val="20"/>
          <w:szCs w:val="22"/>
        </w:rPr>
        <w:t>최근</w:t>
      </w:r>
      <w:r w:rsidRPr="00B61948" w:rsidR="00ED1D72">
        <w:rPr>
          <w:rFonts w:hint="eastAsia" w:eastAsia="나눔명조"/>
          <w:sz w:val="20"/>
          <w:szCs w:val="22"/>
        </w:rPr>
        <w:t xml:space="preserve"> </w:t>
      </w:r>
      <w:r w:rsidRPr="00B61948" w:rsidR="00ED1D72">
        <w:rPr>
          <w:rFonts w:hint="eastAsia" w:eastAsia="나눔명조"/>
          <w:sz w:val="20"/>
          <w:szCs w:val="22"/>
        </w:rPr>
        <w:t>수행된</w:t>
      </w:r>
      <w:r w:rsidRPr="00B61948" w:rsidR="00ED1D72">
        <w:rPr>
          <w:rFonts w:hint="eastAsia" w:eastAsia="나눔명조"/>
          <w:sz w:val="20"/>
          <w:szCs w:val="22"/>
        </w:rPr>
        <w:t xml:space="preserve"> </w:t>
      </w:r>
      <w:r w:rsidRPr="00B61948" w:rsidR="000A27D5">
        <w:rPr>
          <w:rFonts w:hint="eastAsia" w:eastAsia="나눔명조"/>
          <w:sz w:val="20"/>
          <w:szCs w:val="22"/>
        </w:rPr>
        <w:t>사회적</w:t>
      </w:r>
      <w:r w:rsidRPr="00B61948" w:rsidR="000A27D5">
        <w:rPr>
          <w:rFonts w:hint="eastAsia" w:eastAsia="나눔명조"/>
          <w:sz w:val="20"/>
          <w:szCs w:val="22"/>
        </w:rPr>
        <w:t xml:space="preserve"> </w:t>
      </w:r>
      <w:r w:rsidRPr="00B61948" w:rsidR="000A27D5">
        <w:rPr>
          <w:rFonts w:hint="eastAsia" w:eastAsia="나눔명조"/>
          <w:sz w:val="20"/>
          <w:szCs w:val="22"/>
        </w:rPr>
        <w:t>신뢰에</w:t>
      </w:r>
      <w:r w:rsidRPr="00B61948" w:rsidR="000A27D5">
        <w:rPr>
          <w:rFonts w:hint="eastAsia" w:eastAsia="나눔명조"/>
          <w:sz w:val="20"/>
          <w:szCs w:val="22"/>
        </w:rPr>
        <w:t xml:space="preserve"> </w:t>
      </w:r>
      <w:r w:rsidRPr="00B61948" w:rsidR="000A27D5">
        <w:rPr>
          <w:rFonts w:hint="eastAsia" w:eastAsia="나눔명조"/>
          <w:sz w:val="20"/>
          <w:szCs w:val="22"/>
        </w:rPr>
        <w:t>관한</w:t>
      </w:r>
      <w:r w:rsidRPr="00B61948" w:rsidR="00ED1D72">
        <w:rPr>
          <w:rFonts w:hint="eastAsia" w:eastAsia="나눔명조"/>
          <w:sz w:val="20"/>
          <w:szCs w:val="22"/>
        </w:rPr>
        <w:t xml:space="preserve"> </w:t>
      </w:r>
      <w:r w:rsidRPr="00B61948" w:rsidR="000A27D5">
        <w:rPr>
          <w:rFonts w:hint="eastAsia" w:eastAsia="나눔명조"/>
          <w:sz w:val="20"/>
          <w:szCs w:val="22"/>
        </w:rPr>
        <w:t>조사</w:t>
      </w:r>
      <w:r w:rsidRPr="00B61948" w:rsidR="00ED1D72">
        <w:rPr>
          <w:rFonts w:hint="eastAsia" w:eastAsia="나눔명조"/>
          <w:sz w:val="20"/>
          <w:szCs w:val="22"/>
        </w:rPr>
        <w:t>는</w:t>
      </w:r>
      <w:r w:rsidRPr="00B61948" w:rsidR="000A27D5">
        <w:rPr>
          <w:rFonts w:hint="eastAsia" w:eastAsia="나눔명조"/>
          <w:sz w:val="20"/>
          <w:szCs w:val="22"/>
        </w:rPr>
        <w:t xml:space="preserve"> </w:t>
      </w:r>
      <w:r w:rsidRPr="00B61948" w:rsidR="00ED1D72">
        <w:rPr>
          <w:rFonts w:hint="eastAsia" w:eastAsia="나눔명조"/>
          <w:sz w:val="20"/>
          <w:szCs w:val="22"/>
        </w:rPr>
        <w:t>한국사회에서</w:t>
      </w:r>
      <w:r w:rsidRPr="00B61948" w:rsidR="00ED1D72">
        <w:rPr>
          <w:rFonts w:hint="eastAsia" w:eastAsia="나눔명조"/>
          <w:sz w:val="20"/>
          <w:szCs w:val="22"/>
        </w:rPr>
        <w:t xml:space="preserve"> </w:t>
      </w:r>
      <w:r w:rsidRPr="00B61948" w:rsidR="000A27D5">
        <w:rPr>
          <w:rFonts w:hint="eastAsia" w:eastAsia="나눔명조"/>
          <w:sz w:val="20"/>
          <w:szCs w:val="22"/>
        </w:rPr>
        <w:t>타인</w:t>
      </w:r>
      <w:del w:author="Kang, Jiyoon" w:date="2022-03-02T13:48:00Z" w:id="1">
        <w:r w:rsidRPr="00B61948" w:rsidDel="00B90888" w:rsidR="000A27D5">
          <w:rPr>
            <w:rFonts w:hint="eastAsia" w:eastAsia="나눔명조"/>
            <w:sz w:val="20"/>
            <w:szCs w:val="22"/>
          </w:rPr>
          <w:delText>에</w:delText>
        </w:r>
        <w:r w:rsidRPr="00B61948" w:rsidDel="00B90888" w:rsidR="000A27D5">
          <w:rPr>
            <w:rFonts w:hint="eastAsia" w:eastAsia="나눔명조"/>
            <w:sz w:val="20"/>
            <w:szCs w:val="22"/>
          </w:rPr>
          <w:delText xml:space="preserve"> </w:delText>
        </w:r>
        <w:r w:rsidRPr="00B61948" w:rsidDel="00B90888" w:rsidR="000A27D5">
          <w:rPr>
            <w:rFonts w:hint="eastAsia" w:eastAsia="나눔명조"/>
            <w:sz w:val="20"/>
            <w:szCs w:val="22"/>
          </w:rPr>
          <w:delText>대한</w:delText>
        </w:r>
        <w:r w:rsidRPr="00B61948" w:rsidDel="00B90888" w:rsidR="000A27D5">
          <w:rPr>
            <w:rFonts w:hint="eastAsia" w:eastAsia="나눔명조"/>
            <w:sz w:val="20"/>
            <w:szCs w:val="22"/>
          </w:rPr>
          <w:delText xml:space="preserve"> </w:delText>
        </w:r>
      </w:del>
      <w:del w:author="Kang, Jiyoon" w:date="2022-03-02T13:47:00Z" w:id="2">
        <w:r w:rsidRPr="00B61948" w:rsidDel="00B90888" w:rsidR="000A27D5">
          <w:rPr>
            <w:rFonts w:hint="eastAsia" w:eastAsia="나눔명조"/>
            <w:sz w:val="20"/>
            <w:szCs w:val="22"/>
          </w:rPr>
          <w:delText>신뢰</w:delText>
        </w:r>
        <w:r w:rsidRPr="00B61948" w:rsidDel="00B90888" w:rsidR="00ED1D72">
          <w:rPr>
            <w:rFonts w:hint="eastAsia" w:eastAsia="나눔명조"/>
            <w:sz w:val="20"/>
            <w:szCs w:val="22"/>
          </w:rPr>
          <w:delText>와</w:delText>
        </w:r>
        <w:r w:rsidRPr="00B61948" w:rsidDel="00B90888" w:rsidR="000A27D5">
          <w:rPr>
            <w:rFonts w:eastAsia="나눔명조"/>
            <w:sz w:val="20"/>
            <w:szCs w:val="22"/>
          </w:rPr>
          <w:delText xml:space="preserve"> </w:delText>
        </w:r>
      </w:del>
      <w:ins w:author="Kang, Jiyoon" w:date="2022-03-02T13:47:00Z" w:id="3">
        <w:r w:rsidR="00B90888">
          <w:rPr>
            <w:rFonts w:hint="eastAsia" w:eastAsia="나눔명조"/>
            <w:sz w:val="20"/>
            <w:szCs w:val="22"/>
          </w:rPr>
          <w:t>,</w:t>
        </w:r>
        <w:r w:rsidRPr="00B61948" w:rsidR="00B90888">
          <w:rPr>
            <w:rFonts w:eastAsia="나눔명조"/>
            <w:sz w:val="20"/>
            <w:szCs w:val="22"/>
          </w:rPr>
          <w:t xml:space="preserve"> </w:t>
        </w:r>
      </w:ins>
      <w:r w:rsidRPr="00B61948" w:rsidR="000A27D5">
        <w:rPr>
          <w:rFonts w:hint="eastAsia" w:eastAsia="나눔명조"/>
          <w:sz w:val="20"/>
          <w:szCs w:val="22"/>
        </w:rPr>
        <w:t>공공기관과</w:t>
      </w:r>
      <w:r w:rsidRPr="00B61948" w:rsidR="000A27D5">
        <w:rPr>
          <w:rFonts w:hint="eastAsia" w:eastAsia="나눔명조"/>
          <w:sz w:val="20"/>
          <w:szCs w:val="22"/>
        </w:rPr>
        <w:t xml:space="preserve"> </w:t>
      </w:r>
      <w:r w:rsidRPr="00B61948" w:rsidR="000A27D5">
        <w:rPr>
          <w:rFonts w:hint="eastAsia" w:eastAsia="나눔명조"/>
          <w:sz w:val="20"/>
          <w:szCs w:val="22"/>
        </w:rPr>
        <w:t>정부</w:t>
      </w:r>
      <w:r w:rsidRPr="00B61948" w:rsidR="000A27D5">
        <w:rPr>
          <w:rFonts w:hint="eastAsia" w:eastAsia="나눔명조"/>
          <w:sz w:val="20"/>
          <w:szCs w:val="22"/>
        </w:rPr>
        <w:t>,</w:t>
      </w:r>
      <w:r w:rsidRPr="00B61948" w:rsidR="000A27D5">
        <w:rPr>
          <w:rFonts w:eastAsia="나눔명조"/>
          <w:sz w:val="20"/>
          <w:szCs w:val="22"/>
        </w:rPr>
        <w:t xml:space="preserve"> </w:t>
      </w:r>
      <w:r w:rsidRPr="00B61948" w:rsidR="000A27D5">
        <w:rPr>
          <w:rFonts w:hint="eastAsia" w:eastAsia="나눔명조"/>
          <w:sz w:val="20"/>
          <w:szCs w:val="22"/>
        </w:rPr>
        <w:t>그리고</w:t>
      </w:r>
      <w:r w:rsidRPr="00B61948" w:rsidR="000A27D5">
        <w:rPr>
          <w:rFonts w:hint="eastAsia" w:eastAsia="나눔명조"/>
          <w:sz w:val="20"/>
          <w:szCs w:val="22"/>
        </w:rPr>
        <w:t xml:space="preserve"> </w:t>
      </w:r>
      <w:r w:rsidRPr="00B61948" w:rsidR="000A27D5">
        <w:rPr>
          <w:rFonts w:hint="eastAsia" w:eastAsia="나눔명조"/>
          <w:sz w:val="20"/>
          <w:szCs w:val="22"/>
        </w:rPr>
        <w:t>공무원에</w:t>
      </w:r>
      <w:r w:rsidRPr="00B61948" w:rsidR="000A27D5">
        <w:rPr>
          <w:rFonts w:hint="eastAsia" w:eastAsia="나눔명조"/>
          <w:sz w:val="20"/>
          <w:szCs w:val="22"/>
        </w:rPr>
        <w:t xml:space="preserve"> </w:t>
      </w:r>
      <w:r w:rsidRPr="00B61948" w:rsidR="000A27D5">
        <w:rPr>
          <w:rFonts w:hint="eastAsia" w:eastAsia="나눔명조"/>
          <w:sz w:val="20"/>
          <w:szCs w:val="22"/>
        </w:rPr>
        <w:t>대한</w:t>
      </w:r>
      <w:r w:rsidRPr="00B61948" w:rsidR="000A27D5">
        <w:rPr>
          <w:rFonts w:hint="eastAsia" w:eastAsia="나눔명조"/>
          <w:sz w:val="20"/>
          <w:szCs w:val="22"/>
        </w:rPr>
        <w:t xml:space="preserve"> </w:t>
      </w:r>
      <w:r w:rsidRPr="00B61948" w:rsidR="000A27D5">
        <w:rPr>
          <w:rFonts w:hint="eastAsia" w:eastAsia="나눔명조"/>
          <w:sz w:val="20"/>
          <w:szCs w:val="22"/>
        </w:rPr>
        <w:t>신뢰</w:t>
      </w:r>
      <w:ins w:author="Kang, Jiyoon" w:date="2022-03-02T13:48:00Z" w:id="4">
        <w:r w:rsidR="00B90888">
          <w:rPr>
            <w:rFonts w:hint="eastAsia" w:eastAsia="나눔명조"/>
            <w:sz w:val="20"/>
            <w:szCs w:val="22"/>
          </w:rPr>
          <w:t>가</w:t>
        </w:r>
      </w:ins>
      <w:r w:rsidRPr="00B61948" w:rsidR="00ED1D72">
        <w:rPr>
          <w:rFonts w:hint="eastAsia" w:eastAsia="나눔명조"/>
          <w:sz w:val="20"/>
          <w:szCs w:val="22"/>
        </w:rPr>
        <w:t xml:space="preserve"> </w:t>
      </w:r>
      <w:r w:rsidRPr="00B61948" w:rsidR="00ED1D72">
        <w:rPr>
          <w:rFonts w:hint="eastAsia" w:eastAsia="나눔명조"/>
          <w:sz w:val="20"/>
          <w:szCs w:val="22"/>
        </w:rPr>
        <w:t>모두</w:t>
      </w:r>
      <w:r w:rsidRPr="00B61948" w:rsidR="00ED1D72">
        <w:rPr>
          <w:rFonts w:hint="eastAsia" w:eastAsia="나눔명조"/>
          <w:sz w:val="20"/>
          <w:szCs w:val="22"/>
        </w:rPr>
        <w:t xml:space="preserve"> </w:t>
      </w:r>
      <w:r w:rsidRPr="00B61948" w:rsidR="000A27D5">
        <w:rPr>
          <w:rFonts w:hint="eastAsia" w:eastAsia="나눔명조"/>
          <w:sz w:val="20"/>
          <w:szCs w:val="22"/>
        </w:rPr>
        <w:t>낮</w:t>
      </w:r>
      <w:r w:rsidRPr="00B61948" w:rsidR="00A17ECA">
        <w:rPr>
          <w:rFonts w:hint="eastAsia" w:eastAsia="나눔명조"/>
          <w:sz w:val="20"/>
          <w:szCs w:val="22"/>
        </w:rPr>
        <w:t>게</w:t>
      </w:r>
      <w:r w:rsidRPr="00B61948" w:rsidR="00A17ECA">
        <w:rPr>
          <w:rFonts w:hint="eastAsia" w:eastAsia="나눔명조"/>
          <w:sz w:val="20"/>
          <w:szCs w:val="22"/>
        </w:rPr>
        <w:t xml:space="preserve"> </w:t>
      </w:r>
      <w:r w:rsidRPr="00B61948" w:rsidR="00A17ECA">
        <w:rPr>
          <w:rFonts w:hint="eastAsia" w:eastAsia="나눔명조"/>
          <w:sz w:val="20"/>
          <w:szCs w:val="22"/>
        </w:rPr>
        <w:t>나타났</w:t>
      </w:r>
      <w:r w:rsidRPr="00B61948" w:rsidR="00ED1D72">
        <w:rPr>
          <w:rFonts w:hint="eastAsia" w:eastAsia="나눔명조"/>
          <w:sz w:val="20"/>
          <w:szCs w:val="22"/>
        </w:rPr>
        <w:t>다고</w:t>
      </w:r>
      <w:r w:rsidRPr="00B61948" w:rsidR="00ED1D72">
        <w:rPr>
          <w:rFonts w:hint="eastAsia" w:eastAsia="나눔명조"/>
          <w:sz w:val="20"/>
          <w:szCs w:val="22"/>
        </w:rPr>
        <w:t xml:space="preserve"> </w:t>
      </w:r>
      <w:r w:rsidRPr="00B61948" w:rsidR="00ED1D72">
        <w:rPr>
          <w:rFonts w:hint="eastAsia" w:eastAsia="나눔명조"/>
          <w:sz w:val="20"/>
          <w:szCs w:val="22"/>
        </w:rPr>
        <w:t>보고했다</w:t>
      </w:r>
      <w:r w:rsidR="007265C9">
        <w:rPr>
          <w:rFonts w:hint="eastAsia" w:eastAsia="나눔명조"/>
          <w:sz w:val="20"/>
          <w:szCs w:val="22"/>
        </w:rPr>
        <w:t>.</w:t>
      </w:r>
      <w:r w:rsidRPr="007265C9" w:rsidR="000A27D5">
        <w:rPr>
          <w:rStyle w:val="a6"/>
          <w:sz w:val="20"/>
          <w:szCs w:val="20"/>
        </w:rPr>
        <w:footnoteReference w:id="2"/>
      </w:r>
      <w:r w:rsidRPr="00B61948" w:rsidR="001C34EA">
        <w:rPr>
          <w:rFonts w:hint="eastAsia" w:eastAsia="나눔명조"/>
          <w:sz w:val="20"/>
          <w:szCs w:val="22"/>
        </w:rPr>
        <w:t xml:space="preserve"> </w:t>
      </w:r>
      <w:r w:rsidRPr="00B61948" w:rsidR="00ED1D72">
        <w:rPr>
          <w:rFonts w:hint="eastAsia" w:eastAsia="나눔명조"/>
          <w:sz w:val="20"/>
          <w:szCs w:val="22"/>
        </w:rPr>
        <w:t>또한</w:t>
      </w:r>
      <w:r w:rsidRPr="00B61948" w:rsidR="00ED1D72">
        <w:rPr>
          <w:rFonts w:hint="eastAsia" w:eastAsia="나눔명조"/>
          <w:sz w:val="20"/>
          <w:szCs w:val="22"/>
        </w:rPr>
        <w:t xml:space="preserve"> </w:t>
      </w:r>
      <w:r w:rsidRPr="00B61948" w:rsidR="00ED1D72">
        <w:rPr>
          <w:rFonts w:hint="eastAsia" w:eastAsia="나눔명조"/>
          <w:sz w:val="20"/>
          <w:szCs w:val="22"/>
        </w:rPr>
        <w:t>종종</w:t>
      </w:r>
      <w:r w:rsidRPr="00B61948" w:rsidR="00ED1D72">
        <w:rPr>
          <w:rFonts w:hint="eastAsia" w:eastAsia="나눔명조"/>
          <w:sz w:val="20"/>
          <w:szCs w:val="22"/>
        </w:rPr>
        <w:t xml:space="preserve"> </w:t>
      </w:r>
      <w:r w:rsidRPr="00B61948" w:rsidR="00ED1D72">
        <w:rPr>
          <w:rFonts w:hint="eastAsia" w:eastAsia="나눔명조"/>
          <w:sz w:val="20"/>
          <w:szCs w:val="22"/>
        </w:rPr>
        <w:t>사회적으로</w:t>
      </w:r>
      <w:r w:rsidRPr="00B61948" w:rsidR="00ED1D72">
        <w:rPr>
          <w:rFonts w:hint="eastAsia" w:eastAsia="나눔명조"/>
          <w:sz w:val="20"/>
          <w:szCs w:val="22"/>
        </w:rPr>
        <w:t xml:space="preserve"> </w:t>
      </w:r>
      <w:r w:rsidRPr="00B61948" w:rsidR="00ED1D72">
        <w:rPr>
          <w:rFonts w:hint="eastAsia" w:eastAsia="나눔명조"/>
          <w:sz w:val="20"/>
          <w:szCs w:val="22"/>
        </w:rPr>
        <w:t>문제시되는</w:t>
      </w:r>
      <w:r w:rsidRPr="00B61948" w:rsidR="001C34EA">
        <w:rPr>
          <w:rFonts w:hint="eastAsia" w:eastAsia="나눔명조"/>
          <w:sz w:val="20"/>
          <w:szCs w:val="22"/>
        </w:rPr>
        <w:t xml:space="preserve"> </w:t>
      </w:r>
      <w:r w:rsidRPr="00B61948" w:rsidR="001C34EA">
        <w:rPr>
          <w:rFonts w:hint="eastAsia" w:eastAsia="나눔명조"/>
          <w:sz w:val="20"/>
          <w:szCs w:val="22"/>
        </w:rPr>
        <w:t>공공기관</w:t>
      </w:r>
      <w:r w:rsidRPr="00B61948" w:rsidR="001C34EA">
        <w:rPr>
          <w:rFonts w:hint="eastAsia" w:eastAsia="나눔명조"/>
          <w:sz w:val="20"/>
          <w:szCs w:val="22"/>
        </w:rPr>
        <w:t xml:space="preserve"> </w:t>
      </w:r>
      <w:r w:rsidRPr="00B61948" w:rsidR="001C34EA">
        <w:rPr>
          <w:rFonts w:hint="eastAsia" w:eastAsia="나눔명조"/>
          <w:sz w:val="20"/>
          <w:szCs w:val="22"/>
        </w:rPr>
        <w:t>임직원들의</w:t>
      </w:r>
      <w:r w:rsidRPr="00B61948" w:rsidR="001C34EA">
        <w:rPr>
          <w:rFonts w:hint="eastAsia" w:eastAsia="나눔명조"/>
          <w:sz w:val="20"/>
          <w:szCs w:val="22"/>
        </w:rPr>
        <w:t xml:space="preserve"> </w:t>
      </w:r>
      <w:r w:rsidRPr="00B61948" w:rsidR="001C34EA">
        <w:rPr>
          <w:rFonts w:hint="eastAsia" w:eastAsia="나눔명조"/>
          <w:sz w:val="20"/>
          <w:szCs w:val="22"/>
        </w:rPr>
        <w:t>불법투기</w:t>
      </w:r>
      <w:r w:rsidRPr="00B61948" w:rsidR="001C34EA">
        <w:rPr>
          <w:rFonts w:hint="eastAsia" w:eastAsia="나눔명조"/>
          <w:sz w:val="20"/>
          <w:szCs w:val="22"/>
        </w:rPr>
        <w:t xml:space="preserve"> </w:t>
      </w:r>
      <w:r w:rsidRPr="00B61948" w:rsidR="001C34EA">
        <w:rPr>
          <w:rFonts w:hint="eastAsia" w:eastAsia="나눔명조"/>
          <w:sz w:val="20"/>
          <w:szCs w:val="22"/>
        </w:rPr>
        <w:t>사태</w:t>
      </w:r>
      <w:r w:rsidRPr="00B61948" w:rsidR="003A3BE4">
        <w:rPr>
          <w:rFonts w:hint="eastAsia" w:eastAsia="나눔명조"/>
          <w:sz w:val="20"/>
          <w:szCs w:val="22"/>
        </w:rPr>
        <w:t>나</w:t>
      </w:r>
      <w:r w:rsidRPr="00B61948" w:rsidR="00ED1D72">
        <w:rPr>
          <w:rFonts w:hint="eastAsia" w:eastAsia="나눔명조"/>
          <w:sz w:val="20"/>
          <w:szCs w:val="22"/>
        </w:rPr>
        <w:t xml:space="preserve"> </w:t>
      </w:r>
      <w:r w:rsidRPr="00B61948" w:rsidR="003A3BE4">
        <w:rPr>
          <w:rFonts w:hint="eastAsia" w:eastAsia="나눔명조"/>
          <w:sz w:val="20"/>
          <w:szCs w:val="22"/>
        </w:rPr>
        <w:t>채용</w:t>
      </w:r>
      <w:r w:rsidRPr="00B61948" w:rsidR="003A3BE4">
        <w:rPr>
          <w:rFonts w:hint="eastAsia" w:eastAsia="나눔명조"/>
          <w:sz w:val="20"/>
          <w:szCs w:val="22"/>
        </w:rPr>
        <w:t xml:space="preserve"> </w:t>
      </w:r>
      <w:r w:rsidRPr="00B61948" w:rsidR="003A3BE4">
        <w:rPr>
          <w:rFonts w:hint="eastAsia" w:eastAsia="나눔명조"/>
          <w:sz w:val="20"/>
          <w:szCs w:val="22"/>
        </w:rPr>
        <w:t>비리</w:t>
      </w:r>
      <w:r w:rsidRPr="00B61948" w:rsidR="00ED1D72">
        <w:rPr>
          <w:rFonts w:hint="eastAsia" w:eastAsia="나눔명조"/>
          <w:sz w:val="20"/>
          <w:szCs w:val="22"/>
        </w:rPr>
        <w:t xml:space="preserve"> </w:t>
      </w:r>
      <w:r w:rsidRPr="00B61948" w:rsidR="00ED1D72">
        <w:rPr>
          <w:rFonts w:hint="eastAsia" w:eastAsia="나눔명조"/>
          <w:sz w:val="20"/>
          <w:szCs w:val="22"/>
        </w:rPr>
        <w:t>문제</w:t>
      </w:r>
      <w:r w:rsidRPr="00B61948" w:rsidR="001C34EA">
        <w:rPr>
          <w:rFonts w:hint="eastAsia" w:eastAsia="나눔명조"/>
          <w:sz w:val="20"/>
          <w:szCs w:val="22"/>
        </w:rPr>
        <w:t>는</w:t>
      </w:r>
      <w:r w:rsidRPr="00B61948" w:rsidR="001C34EA">
        <w:rPr>
          <w:rFonts w:hint="eastAsia" w:eastAsia="나눔명조"/>
          <w:sz w:val="20"/>
          <w:szCs w:val="22"/>
        </w:rPr>
        <w:t xml:space="preserve"> </w:t>
      </w:r>
      <w:r w:rsidRPr="00B61948" w:rsidR="00ED1D72">
        <w:rPr>
          <w:rFonts w:hint="eastAsia" w:eastAsia="나눔명조"/>
          <w:sz w:val="20"/>
          <w:szCs w:val="22"/>
        </w:rPr>
        <w:t>대중의</w:t>
      </w:r>
      <w:r w:rsidRPr="00B61948" w:rsidR="00ED1D72">
        <w:rPr>
          <w:rFonts w:hint="eastAsia" w:eastAsia="나눔명조"/>
          <w:sz w:val="20"/>
          <w:szCs w:val="22"/>
        </w:rPr>
        <w:t xml:space="preserve"> </w:t>
      </w:r>
      <w:r w:rsidRPr="00B61948" w:rsidR="00ED1D72">
        <w:rPr>
          <w:rFonts w:hint="eastAsia" w:eastAsia="나눔명조"/>
          <w:sz w:val="20"/>
          <w:szCs w:val="22"/>
        </w:rPr>
        <w:t>공공부문에</w:t>
      </w:r>
      <w:r w:rsidRPr="00B61948" w:rsidR="00ED1D72">
        <w:rPr>
          <w:rFonts w:eastAsia="나눔명조"/>
          <w:sz w:val="20"/>
          <w:szCs w:val="22"/>
        </w:rPr>
        <w:t xml:space="preserve"> </w:t>
      </w:r>
      <w:r w:rsidRPr="00B61948" w:rsidR="00ED1D72">
        <w:rPr>
          <w:rFonts w:hint="eastAsia" w:eastAsia="나눔명조"/>
          <w:sz w:val="20"/>
          <w:szCs w:val="22"/>
        </w:rPr>
        <w:t>대한</w:t>
      </w:r>
      <w:r w:rsidRPr="00B61948" w:rsidR="001C34EA">
        <w:rPr>
          <w:rFonts w:hint="eastAsia" w:eastAsia="나눔명조"/>
          <w:sz w:val="20"/>
          <w:szCs w:val="22"/>
        </w:rPr>
        <w:t xml:space="preserve"> </w:t>
      </w:r>
      <w:r w:rsidRPr="00B61948" w:rsidR="001C34EA">
        <w:rPr>
          <w:rFonts w:hint="eastAsia" w:eastAsia="나눔명조"/>
          <w:sz w:val="20"/>
          <w:szCs w:val="22"/>
        </w:rPr>
        <w:t>불신을</w:t>
      </w:r>
      <w:r w:rsidRPr="00B61948" w:rsidR="001C34EA">
        <w:rPr>
          <w:rFonts w:hint="eastAsia" w:eastAsia="나눔명조"/>
          <w:sz w:val="20"/>
          <w:szCs w:val="22"/>
        </w:rPr>
        <w:t xml:space="preserve"> </w:t>
      </w:r>
      <w:r w:rsidRPr="00B61948" w:rsidR="001C34EA">
        <w:rPr>
          <w:rFonts w:hint="eastAsia" w:eastAsia="나눔명조"/>
          <w:sz w:val="20"/>
          <w:szCs w:val="22"/>
        </w:rPr>
        <w:t>더욱</w:t>
      </w:r>
      <w:r w:rsidRPr="00B61948" w:rsidR="001C34EA">
        <w:rPr>
          <w:rFonts w:hint="eastAsia" w:eastAsia="나눔명조"/>
          <w:sz w:val="20"/>
          <w:szCs w:val="22"/>
        </w:rPr>
        <w:t xml:space="preserve"> </w:t>
      </w:r>
      <w:r w:rsidRPr="00B61948" w:rsidR="001C34EA">
        <w:rPr>
          <w:rFonts w:hint="eastAsia" w:eastAsia="나눔명조"/>
          <w:sz w:val="20"/>
          <w:szCs w:val="22"/>
        </w:rPr>
        <w:t>악화시켰다</w:t>
      </w:r>
      <w:r w:rsidRPr="00B61948" w:rsidR="001C34EA">
        <w:rPr>
          <w:rFonts w:hint="eastAsia" w:eastAsia="나눔명조"/>
          <w:sz w:val="20"/>
          <w:szCs w:val="22"/>
        </w:rPr>
        <w:t>.</w:t>
      </w:r>
      <w:r w:rsidRPr="007265C9" w:rsidR="003A3BE4">
        <w:rPr>
          <w:rStyle w:val="a6"/>
          <w:szCs w:val="20"/>
        </w:rPr>
        <w:footnoteReference w:id="3"/>
      </w:r>
      <w:r w:rsidRPr="00B61948" w:rsidR="00ED1D72">
        <w:rPr>
          <w:rFonts w:eastAsia="나눔명조"/>
          <w:sz w:val="20"/>
          <w:szCs w:val="22"/>
        </w:rPr>
        <w:t xml:space="preserve"> </w:t>
      </w:r>
      <w:r w:rsidRPr="00B61948" w:rsidR="009F432E">
        <w:rPr>
          <w:rFonts w:hint="eastAsia" w:eastAsia="나눔명조"/>
          <w:sz w:val="20"/>
          <w:szCs w:val="22"/>
        </w:rPr>
        <w:t>이러한</w:t>
      </w:r>
      <w:r w:rsidRPr="00B61948" w:rsidR="009F432E">
        <w:rPr>
          <w:rFonts w:hint="eastAsia" w:eastAsia="나눔명조"/>
          <w:sz w:val="20"/>
          <w:szCs w:val="22"/>
        </w:rPr>
        <w:t xml:space="preserve"> </w:t>
      </w:r>
      <w:r w:rsidRPr="00B61948" w:rsidR="00ED1D72">
        <w:rPr>
          <w:rFonts w:hint="eastAsia" w:eastAsia="나눔명조"/>
          <w:sz w:val="20"/>
          <w:szCs w:val="22"/>
        </w:rPr>
        <w:t>공공부문에</w:t>
      </w:r>
      <w:r w:rsidRPr="00B61948" w:rsidR="00ED1D72">
        <w:rPr>
          <w:rFonts w:hint="eastAsia" w:eastAsia="나눔명조"/>
          <w:sz w:val="20"/>
          <w:szCs w:val="22"/>
        </w:rPr>
        <w:t xml:space="preserve"> </w:t>
      </w:r>
      <w:r w:rsidRPr="00B61948" w:rsidR="00ED1D72">
        <w:rPr>
          <w:rFonts w:hint="eastAsia" w:eastAsia="나눔명조"/>
          <w:sz w:val="20"/>
          <w:szCs w:val="22"/>
        </w:rPr>
        <w:t>대한</w:t>
      </w:r>
      <w:r w:rsidRPr="00B61948" w:rsidR="00ED1D72">
        <w:rPr>
          <w:rFonts w:hint="eastAsia" w:eastAsia="나눔명조"/>
          <w:sz w:val="20"/>
          <w:szCs w:val="22"/>
        </w:rPr>
        <w:t xml:space="preserve"> </w:t>
      </w:r>
      <w:r w:rsidRPr="00B61948" w:rsidR="009F432E">
        <w:rPr>
          <w:rFonts w:hint="eastAsia" w:eastAsia="나눔명조"/>
          <w:sz w:val="20"/>
          <w:szCs w:val="22"/>
        </w:rPr>
        <w:t>불신과</w:t>
      </w:r>
      <w:r w:rsidRPr="00B61948" w:rsidR="009F432E">
        <w:rPr>
          <w:rFonts w:hint="eastAsia" w:eastAsia="나눔명조"/>
          <w:sz w:val="20"/>
          <w:szCs w:val="22"/>
        </w:rPr>
        <w:t xml:space="preserve"> </w:t>
      </w:r>
      <w:r w:rsidRPr="00B61948" w:rsidR="009F432E">
        <w:rPr>
          <w:rFonts w:hint="eastAsia" w:eastAsia="나눔명조"/>
          <w:sz w:val="20"/>
          <w:szCs w:val="22"/>
        </w:rPr>
        <w:t>불만족은</w:t>
      </w:r>
      <w:r w:rsidRPr="00B61948" w:rsidR="009F432E">
        <w:rPr>
          <w:rFonts w:hint="eastAsia" w:eastAsia="나눔명조"/>
          <w:sz w:val="20"/>
          <w:szCs w:val="22"/>
        </w:rPr>
        <w:t xml:space="preserve"> </w:t>
      </w:r>
      <w:r w:rsidRPr="00B61948" w:rsidR="00ED1D72">
        <w:rPr>
          <w:rFonts w:hint="eastAsia" w:eastAsia="나눔명조"/>
          <w:sz w:val="20"/>
          <w:szCs w:val="22"/>
        </w:rPr>
        <w:t>공공부문이</w:t>
      </w:r>
      <w:r w:rsidRPr="00B61948" w:rsidR="00ED1D72">
        <w:rPr>
          <w:rFonts w:hint="eastAsia" w:eastAsia="나눔명조"/>
          <w:sz w:val="20"/>
          <w:szCs w:val="22"/>
        </w:rPr>
        <w:t xml:space="preserve"> </w:t>
      </w:r>
      <w:r w:rsidRPr="00B61948" w:rsidR="00ED1D72">
        <w:rPr>
          <w:rFonts w:hint="eastAsia" w:eastAsia="나눔명조"/>
          <w:sz w:val="20"/>
          <w:szCs w:val="22"/>
        </w:rPr>
        <w:t>상대적으로</w:t>
      </w:r>
      <w:r w:rsidRPr="00B61948" w:rsidR="00ED1D72">
        <w:rPr>
          <w:rFonts w:hint="eastAsia" w:eastAsia="나눔명조"/>
          <w:sz w:val="20"/>
          <w:szCs w:val="22"/>
        </w:rPr>
        <w:t xml:space="preserve"> </w:t>
      </w:r>
      <w:r w:rsidRPr="00B61948" w:rsidR="00ED1D72">
        <w:rPr>
          <w:rFonts w:hint="eastAsia" w:eastAsia="나눔명조"/>
          <w:sz w:val="20"/>
          <w:szCs w:val="22"/>
        </w:rPr>
        <w:t>안정적인</w:t>
      </w:r>
      <w:r w:rsidRPr="00B61948" w:rsidR="00ED1D72">
        <w:rPr>
          <w:rFonts w:hint="eastAsia" w:eastAsia="나눔명조"/>
          <w:sz w:val="20"/>
          <w:szCs w:val="22"/>
        </w:rPr>
        <w:t xml:space="preserve"> </w:t>
      </w:r>
      <w:r w:rsidRPr="00B61948" w:rsidR="00ED1D72">
        <w:rPr>
          <w:rFonts w:hint="eastAsia" w:eastAsia="나눔명조"/>
          <w:sz w:val="20"/>
          <w:szCs w:val="22"/>
        </w:rPr>
        <w:t>고용</w:t>
      </w:r>
      <w:r w:rsidRPr="00B61948" w:rsidR="00ED1D72">
        <w:rPr>
          <w:rFonts w:hint="eastAsia" w:eastAsia="나눔명조"/>
          <w:sz w:val="20"/>
          <w:szCs w:val="22"/>
        </w:rPr>
        <w:t xml:space="preserve"> </w:t>
      </w:r>
      <w:r w:rsidRPr="00B61948" w:rsidR="00ED1D72">
        <w:rPr>
          <w:rFonts w:hint="eastAsia" w:eastAsia="나눔명조"/>
          <w:sz w:val="20"/>
          <w:szCs w:val="22"/>
        </w:rPr>
        <w:t>조건을</w:t>
      </w:r>
      <w:r w:rsidRPr="00B61948" w:rsidR="00ED1D72">
        <w:rPr>
          <w:rFonts w:hint="eastAsia" w:eastAsia="나눔명조"/>
          <w:sz w:val="20"/>
          <w:szCs w:val="22"/>
        </w:rPr>
        <w:t xml:space="preserve"> </w:t>
      </w:r>
      <w:r w:rsidRPr="00B61948" w:rsidR="00ED1D72">
        <w:rPr>
          <w:rFonts w:hint="eastAsia" w:eastAsia="나눔명조"/>
          <w:sz w:val="20"/>
          <w:szCs w:val="22"/>
        </w:rPr>
        <w:t>보장함에도</w:t>
      </w:r>
      <w:r w:rsidRPr="00B61948" w:rsidR="00ED1D72">
        <w:rPr>
          <w:rFonts w:hint="eastAsia" w:eastAsia="나눔명조"/>
          <w:sz w:val="20"/>
          <w:szCs w:val="22"/>
        </w:rPr>
        <w:t xml:space="preserve"> </w:t>
      </w:r>
      <w:r w:rsidRPr="00B61948" w:rsidR="00ED1D72">
        <w:rPr>
          <w:rFonts w:hint="eastAsia" w:eastAsia="나눔명조"/>
          <w:sz w:val="20"/>
          <w:szCs w:val="22"/>
        </w:rPr>
        <w:t>불구하고</w:t>
      </w:r>
      <w:r w:rsidRPr="00B61948" w:rsidR="00ED1D72">
        <w:rPr>
          <w:rFonts w:hint="eastAsia" w:eastAsia="나눔명조"/>
          <w:sz w:val="20"/>
          <w:szCs w:val="22"/>
        </w:rPr>
        <w:t>,</w:t>
      </w:r>
      <w:r w:rsidRPr="00B61948" w:rsidR="00ED1D72">
        <w:rPr>
          <w:rFonts w:eastAsia="나눔명조"/>
          <w:sz w:val="20"/>
          <w:szCs w:val="22"/>
        </w:rPr>
        <w:t xml:space="preserve"> </w:t>
      </w:r>
      <w:r w:rsidRPr="00B61948" w:rsidR="00ED1D72">
        <w:rPr>
          <w:rFonts w:hint="eastAsia" w:eastAsia="나눔명조"/>
          <w:sz w:val="20"/>
          <w:szCs w:val="22"/>
        </w:rPr>
        <w:t>그</w:t>
      </w:r>
      <w:r w:rsidRPr="00B61948" w:rsidR="00ED1D72">
        <w:rPr>
          <w:rFonts w:hint="eastAsia" w:eastAsia="나눔명조"/>
          <w:sz w:val="20"/>
          <w:szCs w:val="22"/>
        </w:rPr>
        <w:t xml:space="preserve"> </w:t>
      </w:r>
      <w:r w:rsidRPr="00B61948" w:rsidR="00ED1D72">
        <w:rPr>
          <w:rFonts w:hint="eastAsia" w:eastAsia="나눔명조"/>
          <w:sz w:val="20"/>
          <w:szCs w:val="22"/>
        </w:rPr>
        <w:t>구성원</w:t>
      </w:r>
      <w:ins w:author="Kang, Jiyoon" w:date="2022-03-02T13:49:00Z" w:id="5">
        <w:r w:rsidR="00B90888">
          <w:rPr>
            <w:rFonts w:hint="eastAsia" w:eastAsia="나눔명조"/>
            <w:sz w:val="20"/>
            <w:szCs w:val="22"/>
          </w:rPr>
          <w:t>인</w:t>
        </w:r>
      </w:ins>
      <w:del w:author="Kang, Jiyoon" w:date="2022-03-02T13:49:00Z" w:id="6">
        <w:r w:rsidRPr="00B61948" w:rsidDel="00B90888" w:rsidR="00ED1D72">
          <w:rPr>
            <w:rFonts w:hint="eastAsia" w:eastAsia="나눔명조"/>
            <w:sz w:val="20"/>
            <w:szCs w:val="22"/>
          </w:rPr>
          <w:delText>들인</w:delText>
        </w:r>
      </w:del>
      <w:r w:rsidRPr="00B61948" w:rsidR="00ED1D72">
        <w:rPr>
          <w:rFonts w:hint="eastAsia" w:eastAsia="나눔명조"/>
          <w:sz w:val="20"/>
          <w:szCs w:val="22"/>
        </w:rPr>
        <w:t xml:space="preserve"> </w:t>
      </w:r>
      <w:r w:rsidRPr="00B61948" w:rsidR="009F432E">
        <w:rPr>
          <w:rFonts w:hint="eastAsia" w:eastAsia="나눔명조"/>
          <w:sz w:val="20"/>
          <w:szCs w:val="22"/>
        </w:rPr>
        <w:t>공무원들</w:t>
      </w:r>
      <w:r w:rsidRPr="00B61948" w:rsidR="00ED1D72">
        <w:rPr>
          <w:rFonts w:hint="eastAsia" w:eastAsia="나눔명조"/>
          <w:sz w:val="20"/>
          <w:szCs w:val="22"/>
        </w:rPr>
        <w:t>이</w:t>
      </w:r>
      <w:r w:rsidRPr="00B61948" w:rsidR="00ED1D72">
        <w:rPr>
          <w:rFonts w:hint="eastAsia" w:eastAsia="나눔명조"/>
          <w:sz w:val="20"/>
          <w:szCs w:val="22"/>
        </w:rPr>
        <w:t xml:space="preserve"> </w:t>
      </w:r>
      <w:r w:rsidRPr="00B61948" w:rsidR="009F432E">
        <w:rPr>
          <w:rFonts w:hint="eastAsia" w:eastAsia="나눔명조"/>
          <w:sz w:val="20"/>
          <w:szCs w:val="22"/>
        </w:rPr>
        <w:t>공적봉사에</w:t>
      </w:r>
      <w:r w:rsidRPr="00B61948" w:rsidR="009F432E">
        <w:rPr>
          <w:rFonts w:hint="eastAsia" w:eastAsia="나눔명조"/>
          <w:sz w:val="20"/>
          <w:szCs w:val="22"/>
        </w:rPr>
        <w:t xml:space="preserve"> </w:t>
      </w:r>
      <w:r w:rsidRPr="00B61948" w:rsidR="009F432E">
        <w:rPr>
          <w:rFonts w:hint="eastAsia" w:eastAsia="나눔명조"/>
          <w:sz w:val="20"/>
          <w:szCs w:val="22"/>
        </w:rPr>
        <w:t>대한</w:t>
      </w:r>
      <w:r w:rsidRPr="00B61948" w:rsidR="009F432E">
        <w:rPr>
          <w:rFonts w:hint="eastAsia" w:eastAsia="나눔명조"/>
          <w:sz w:val="20"/>
          <w:szCs w:val="22"/>
        </w:rPr>
        <w:t xml:space="preserve"> </w:t>
      </w:r>
      <w:r w:rsidRPr="00B61948" w:rsidR="009F432E">
        <w:rPr>
          <w:rFonts w:hint="eastAsia" w:eastAsia="나눔명조"/>
          <w:sz w:val="20"/>
          <w:szCs w:val="22"/>
        </w:rPr>
        <w:t>열의와</w:t>
      </w:r>
      <w:r w:rsidRPr="00B61948" w:rsidR="009F432E">
        <w:rPr>
          <w:rFonts w:hint="eastAsia" w:eastAsia="나눔명조"/>
          <w:sz w:val="20"/>
          <w:szCs w:val="22"/>
        </w:rPr>
        <w:t xml:space="preserve"> </w:t>
      </w:r>
      <w:r w:rsidRPr="00B61948" w:rsidR="009F432E">
        <w:rPr>
          <w:rFonts w:hint="eastAsia" w:eastAsia="나눔명조"/>
          <w:sz w:val="20"/>
          <w:szCs w:val="22"/>
        </w:rPr>
        <w:t>적극적</w:t>
      </w:r>
      <w:r w:rsidRPr="00B61948" w:rsidR="009F432E">
        <w:rPr>
          <w:rFonts w:hint="eastAsia" w:eastAsia="나눔명조"/>
          <w:sz w:val="20"/>
          <w:szCs w:val="22"/>
        </w:rPr>
        <w:t xml:space="preserve"> </w:t>
      </w:r>
      <w:r w:rsidRPr="00B61948" w:rsidR="009F432E">
        <w:rPr>
          <w:rFonts w:hint="eastAsia" w:eastAsia="나눔명조"/>
          <w:sz w:val="20"/>
          <w:szCs w:val="22"/>
        </w:rPr>
        <w:t>태도</w:t>
      </w:r>
      <w:r w:rsidRPr="00B61948" w:rsidR="00ED1D72">
        <w:rPr>
          <w:rFonts w:hint="eastAsia" w:eastAsia="나눔명조"/>
          <w:sz w:val="20"/>
          <w:szCs w:val="22"/>
        </w:rPr>
        <w:t>를</w:t>
      </w:r>
      <w:r w:rsidRPr="00B61948" w:rsidR="00ED1D72">
        <w:rPr>
          <w:rFonts w:hint="eastAsia" w:eastAsia="나눔명조"/>
          <w:sz w:val="20"/>
          <w:szCs w:val="22"/>
        </w:rPr>
        <w:t xml:space="preserve"> </w:t>
      </w:r>
      <w:r w:rsidRPr="00B61948" w:rsidR="00ED1D72">
        <w:rPr>
          <w:rFonts w:hint="eastAsia" w:eastAsia="나눔명조"/>
          <w:sz w:val="20"/>
          <w:szCs w:val="22"/>
        </w:rPr>
        <w:t>보이지</w:t>
      </w:r>
      <w:r w:rsidRPr="00B61948" w:rsidR="00ED1D72">
        <w:rPr>
          <w:rFonts w:hint="eastAsia" w:eastAsia="나눔명조"/>
          <w:sz w:val="20"/>
          <w:szCs w:val="22"/>
        </w:rPr>
        <w:t xml:space="preserve"> </w:t>
      </w:r>
      <w:r w:rsidRPr="00B61948" w:rsidR="00ED1D72">
        <w:rPr>
          <w:rFonts w:hint="eastAsia" w:eastAsia="나눔명조"/>
          <w:sz w:val="20"/>
          <w:szCs w:val="22"/>
        </w:rPr>
        <w:t>않는다고</w:t>
      </w:r>
      <w:r w:rsidRPr="00B61948" w:rsidR="00ED1D72">
        <w:rPr>
          <w:rFonts w:hint="eastAsia" w:eastAsia="나눔명조"/>
          <w:sz w:val="20"/>
          <w:szCs w:val="22"/>
        </w:rPr>
        <w:t xml:space="preserve"> </w:t>
      </w:r>
      <w:r w:rsidRPr="00B61948" w:rsidR="00ED1D72">
        <w:rPr>
          <w:rFonts w:hint="eastAsia" w:eastAsia="나눔명조"/>
          <w:sz w:val="20"/>
          <w:szCs w:val="22"/>
        </w:rPr>
        <w:t>인식하는</w:t>
      </w:r>
      <w:r w:rsidRPr="00B61948" w:rsidR="00ED1D72">
        <w:rPr>
          <w:rFonts w:hint="eastAsia" w:eastAsia="나눔명조"/>
          <w:sz w:val="20"/>
          <w:szCs w:val="22"/>
        </w:rPr>
        <w:t xml:space="preserve"> </w:t>
      </w:r>
      <w:r w:rsidRPr="00B61948" w:rsidR="00ED1D72">
        <w:rPr>
          <w:rFonts w:hint="eastAsia" w:eastAsia="나눔명조"/>
          <w:sz w:val="20"/>
          <w:szCs w:val="22"/>
        </w:rPr>
        <w:t>것에서</w:t>
      </w:r>
      <w:r w:rsidRPr="00B61948" w:rsidR="00ED1D72">
        <w:rPr>
          <w:rFonts w:hint="eastAsia" w:eastAsia="나눔명조"/>
          <w:sz w:val="20"/>
          <w:szCs w:val="22"/>
        </w:rPr>
        <w:t xml:space="preserve"> </w:t>
      </w:r>
      <w:r w:rsidRPr="00B61948" w:rsidR="00ED1D72">
        <w:rPr>
          <w:rFonts w:hint="eastAsia" w:eastAsia="나눔명조"/>
          <w:sz w:val="20"/>
          <w:szCs w:val="22"/>
        </w:rPr>
        <w:t>기인한다</w:t>
      </w:r>
      <w:r w:rsidRPr="00B61948" w:rsidR="009F432E">
        <w:rPr>
          <w:rFonts w:hint="eastAsia" w:eastAsia="나눔명조"/>
          <w:sz w:val="20"/>
          <w:szCs w:val="22"/>
        </w:rPr>
        <w:t>.</w:t>
      </w:r>
      <w:r w:rsidRPr="00B61948" w:rsidR="00AA19AF">
        <w:rPr>
          <w:rFonts w:eastAsia="나눔명조"/>
          <w:sz w:val="20"/>
          <w:szCs w:val="22"/>
        </w:rPr>
        <w:t xml:space="preserve"> </w:t>
      </w:r>
      <w:r w:rsidRPr="00B61948" w:rsidR="00AA19AF">
        <w:rPr>
          <w:rFonts w:hint="eastAsia" w:eastAsia="나눔명조"/>
          <w:sz w:val="20"/>
          <w:szCs w:val="22"/>
        </w:rPr>
        <w:t>시민들은</w:t>
      </w:r>
      <w:r w:rsidRPr="00B61948" w:rsidR="00AA19AF">
        <w:rPr>
          <w:rFonts w:hint="eastAsia" w:eastAsia="나눔명조"/>
          <w:sz w:val="20"/>
          <w:szCs w:val="22"/>
        </w:rPr>
        <w:t xml:space="preserve"> </w:t>
      </w:r>
      <w:r w:rsidRPr="00B61948" w:rsidR="00A17ECA">
        <w:rPr>
          <w:rFonts w:hint="eastAsia" w:eastAsia="나눔명조"/>
          <w:sz w:val="20"/>
          <w:szCs w:val="22"/>
        </w:rPr>
        <w:t>공무원이</w:t>
      </w:r>
      <w:r w:rsidRPr="00B61948" w:rsidR="00A17ECA">
        <w:rPr>
          <w:rFonts w:hint="eastAsia" w:eastAsia="나눔명조"/>
          <w:sz w:val="20"/>
          <w:szCs w:val="22"/>
        </w:rPr>
        <w:t xml:space="preserve"> </w:t>
      </w:r>
      <w:r w:rsidRPr="00B61948" w:rsidR="00AA19AF">
        <w:rPr>
          <w:rFonts w:hint="eastAsia" w:eastAsia="나눔명조"/>
          <w:sz w:val="20"/>
          <w:szCs w:val="22"/>
        </w:rPr>
        <w:t>무기력하고</w:t>
      </w:r>
      <w:r w:rsidRPr="00B61948" w:rsidR="00AA19AF">
        <w:rPr>
          <w:rFonts w:hint="eastAsia" w:eastAsia="나눔명조"/>
          <w:sz w:val="20"/>
          <w:szCs w:val="22"/>
        </w:rPr>
        <w:t xml:space="preserve"> </w:t>
      </w:r>
      <w:r w:rsidRPr="00B61948" w:rsidR="00AA19AF">
        <w:rPr>
          <w:rFonts w:hint="eastAsia" w:eastAsia="나눔명조"/>
          <w:sz w:val="20"/>
          <w:szCs w:val="22"/>
        </w:rPr>
        <w:t>무능력한</w:t>
      </w:r>
      <w:r w:rsidRPr="00B61948" w:rsidR="00A17ECA">
        <w:rPr>
          <w:rFonts w:hint="eastAsia" w:eastAsia="나눔명조"/>
          <w:sz w:val="20"/>
          <w:szCs w:val="22"/>
        </w:rPr>
        <w:t xml:space="preserve"> </w:t>
      </w:r>
      <w:r w:rsidRPr="00B61948" w:rsidR="00A17ECA">
        <w:rPr>
          <w:rFonts w:hint="eastAsia" w:eastAsia="나눔명조"/>
          <w:sz w:val="20"/>
          <w:szCs w:val="22"/>
        </w:rPr>
        <w:t>모습을</w:t>
      </w:r>
      <w:r w:rsidRPr="00B61948" w:rsidR="00A17ECA">
        <w:rPr>
          <w:rFonts w:hint="eastAsia" w:eastAsia="나눔명조"/>
          <w:sz w:val="20"/>
          <w:szCs w:val="22"/>
        </w:rPr>
        <w:t xml:space="preserve"> </w:t>
      </w:r>
      <w:r w:rsidRPr="00B61948" w:rsidR="00A17ECA">
        <w:rPr>
          <w:rFonts w:hint="eastAsia" w:eastAsia="나눔명조"/>
          <w:sz w:val="20"/>
          <w:szCs w:val="22"/>
        </w:rPr>
        <w:t>보일</w:t>
      </w:r>
      <w:r w:rsidRPr="00B61948" w:rsidR="00A17ECA">
        <w:rPr>
          <w:rFonts w:hint="eastAsia" w:eastAsia="나눔명조"/>
          <w:sz w:val="20"/>
          <w:szCs w:val="22"/>
        </w:rPr>
        <w:t xml:space="preserve"> </w:t>
      </w:r>
      <w:r w:rsidRPr="00B61948" w:rsidR="00A17ECA">
        <w:rPr>
          <w:rFonts w:hint="eastAsia" w:eastAsia="나눔명조"/>
          <w:sz w:val="20"/>
          <w:szCs w:val="22"/>
        </w:rPr>
        <w:t>경우</w:t>
      </w:r>
      <w:r w:rsidRPr="00B61948" w:rsidR="00A17ECA">
        <w:rPr>
          <w:rFonts w:hint="eastAsia" w:eastAsia="나눔명조"/>
          <w:sz w:val="20"/>
          <w:szCs w:val="22"/>
        </w:rPr>
        <w:t>,</w:t>
      </w:r>
      <w:r w:rsidRPr="00B61948" w:rsidR="00A17ECA">
        <w:rPr>
          <w:rFonts w:eastAsia="나눔명조"/>
          <w:sz w:val="20"/>
          <w:szCs w:val="22"/>
        </w:rPr>
        <w:t xml:space="preserve"> </w:t>
      </w:r>
      <w:r w:rsidRPr="00B61948" w:rsidR="00A17ECA">
        <w:rPr>
          <w:rFonts w:hint="eastAsia" w:eastAsia="나눔명조"/>
          <w:sz w:val="20"/>
          <w:szCs w:val="22"/>
        </w:rPr>
        <w:t>또는</w:t>
      </w:r>
      <w:r w:rsidRPr="00B61948" w:rsidR="00A17ECA">
        <w:rPr>
          <w:rFonts w:eastAsia="나눔명조"/>
          <w:sz w:val="20"/>
          <w:szCs w:val="22"/>
        </w:rPr>
        <w:t xml:space="preserve"> </w:t>
      </w:r>
      <w:r w:rsidRPr="00B61948" w:rsidR="00AA19AF">
        <w:rPr>
          <w:rFonts w:hint="eastAsia" w:eastAsia="나눔명조"/>
          <w:sz w:val="20"/>
          <w:szCs w:val="22"/>
        </w:rPr>
        <w:t>공직안정성</w:t>
      </w:r>
      <w:r w:rsidRPr="00B61948" w:rsidR="00AA19AF">
        <w:rPr>
          <w:rFonts w:hint="eastAsia" w:eastAsia="나눔명조"/>
          <w:sz w:val="20"/>
          <w:szCs w:val="22"/>
        </w:rPr>
        <w:t xml:space="preserve"> </w:t>
      </w:r>
      <w:r w:rsidRPr="00B61948" w:rsidR="00AA19AF">
        <w:rPr>
          <w:rFonts w:hint="eastAsia" w:eastAsia="나눔명조"/>
          <w:sz w:val="20"/>
          <w:szCs w:val="22"/>
        </w:rPr>
        <w:t>이외에</w:t>
      </w:r>
      <w:r w:rsidRPr="00B61948" w:rsidR="00AA19AF">
        <w:rPr>
          <w:rFonts w:hint="eastAsia" w:eastAsia="나눔명조"/>
          <w:sz w:val="20"/>
          <w:szCs w:val="22"/>
        </w:rPr>
        <w:t xml:space="preserve"> </w:t>
      </w:r>
      <w:r w:rsidRPr="00B61948" w:rsidR="00E56064">
        <w:rPr>
          <w:rFonts w:hint="eastAsia" w:eastAsia="나눔명조"/>
          <w:sz w:val="20"/>
          <w:szCs w:val="22"/>
        </w:rPr>
        <w:t>공적</w:t>
      </w:r>
      <w:r w:rsidRPr="00B61948" w:rsidR="00E56064">
        <w:rPr>
          <w:rFonts w:hint="eastAsia" w:eastAsia="나눔명조"/>
          <w:sz w:val="20"/>
          <w:szCs w:val="22"/>
        </w:rPr>
        <w:t xml:space="preserve"> </w:t>
      </w:r>
      <w:r w:rsidRPr="00B61948" w:rsidR="00AA19AF">
        <w:rPr>
          <w:rFonts w:hint="eastAsia" w:eastAsia="나눔명조"/>
          <w:sz w:val="20"/>
          <w:szCs w:val="22"/>
        </w:rPr>
        <w:t>가치를</w:t>
      </w:r>
      <w:r w:rsidRPr="00B61948" w:rsidR="00AA19AF">
        <w:rPr>
          <w:rFonts w:hint="eastAsia" w:eastAsia="나눔명조"/>
          <w:sz w:val="20"/>
          <w:szCs w:val="22"/>
        </w:rPr>
        <w:t xml:space="preserve"> </w:t>
      </w:r>
      <w:r w:rsidRPr="00B61948" w:rsidR="00AA19AF">
        <w:rPr>
          <w:rFonts w:hint="eastAsia" w:eastAsia="나눔명조"/>
          <w:sz w:val="20"/>
          <w:szCs w:val="22"/>
        </w:rPr>
        <w:t>경시한다고</w:t>
      </w:r>
      <w:r w:rsidRPr="00B61948" w:rsidR="00AA19AF">
        <w:rPr>
          <w:rFonts w:hint="eastAsia" w:eastAsia="나눔명조"/>
          <w:sz w:val="20"/>
          <w:szCs w:val="22"/>
        </w:rPr>
        <w:t xml:space="preserve"> </w:t>
      </w:r>
      <w:r w:rsidRPr="00B61948" w:rsidR="00AA19AF">
        <w:rPr>
          <w:rFonts w:hint="eastAsia" w:eastAsia="나눔명조"/>
          <w:sz w:val="20"/>
          <w:szCs w:val="22"/>
        </w:rPr>
        <w:t>여</w:t>
      </w:r>
      <w:r w:rsidRPr="00B61948" w:rsidR="00A17ECA">
        <w:rPr>
          <w:rFonts w:hint="eastAsia" w:eastAsia="나눔명조"/>
          <w:sz w:val="20"/>
          <w:szCs w:val="22"/>
        </w:rPr>
        <w:t>길</w:t>
      </w:r>
      <w:r w:rsidRPr="00B61948" w:rsidR="00A17ECA">
        <w:rPr>
          <w:rFonts w:hint="eastAsia" w:eastAsia="나눔명조"/>
          <w:sz w:val="20"/>
          <w:szCs w:val="22"/>
        </w:rPr>
        <w:t xml:space="preserve"> </w:t>
      </w:r>
      <w:r w:rsidRPr="00B61948" w:rsidR="00A17ECA">
        <w:rPr>
          <w:rFonts w:hint="eastAsia" w:eastAsia="나눔명조"/>
          <w:sz w:val="20"/>
          <w:szCs w:val="22"/>
        </w:rPr>
        <w:t>경우</w:t>
      </w:r>
      <w:r w:rsidRPr="00B61948" w:rsidR="00A17ECA">
        <w:rPr>
          <w:rFonts w:hint="eastAsia" w:eastAsia="나눔명조"/>
          <w:sz w:val="20"/>
          <w:szCs w:val="22"/>
        </w:rPr>
        <w:t xml:space="preserve"> </w:t>
      </w:r>
      <w:r w:rsidRPr="00B61948" w:rsidR="00AA19AF">
        <w:rPr>
          <w:rFonts w:hint="eastAsia" w:eastAsia="나눔명조"/>
          <w:sz w:val="20"/>
          <w:szCs w:val="22"/>
        </w:rPr>
        <w:t>공공기관과</w:t>
      </w:r>
      <w:r w:rsidRPr="00B61948" w:rsidR="00AA19AF">
        <w:rPr>
          <w:rFonts w:hint="eastAsia" w:eastAsia="나눔명조"/>
          <w:sz w:val="20"/>
          <w:szCs w:val="22"/>
        </w:rPr>
        <w:t xml:space="preserve"> </w:t>
      </w:r>
      <w:r w:rsidRPr="00B61948" w:rsidR="00AA19AF">
        <w:rPr>
          <w:rFonts w:hint="eastAsia" w:eastAsia="나눔명조"/>
          <w:sz w:val="20"/>
          <w:szCs w:val="22"/>
        </w:rPr>
        <w:t>그</w:t>
      </w:r>
      <w:r w:rsidRPr="00B61948" w:rsidR="00AA19AF">
        <w:rPr>
          <w:rFonts w:hint="eastAsia" w:eastAsia="나눔명조"/>
          <w:sz w:val="20"/>
          <w:szCs w:val="22"/>
        </w:rPr>
        <w:t xml:space="preserve"> </w:t>
      </w:r>
      <w:r w:rsidRPr="00B61948" w:rsidR="00AA19AF">
        <w:rPr>
          <w:rFonts w:hint="eastAsia" w:eastAsia="나눔명조"/>
          <w:sz w:val="20"/>
          <w:szCs w:val="22"/>
        </w:rPr>
        <w:t>구성원에</w:t>
      </w:r>
      <w:r w:rsidRPr="00B61948" w:rsidR="00AA19AF">
        <w:rPr>
          <w:rFonts w:hint="eastAsia" w:eastAsia="나눔명조"/>
          <w:sz w:val="20"/>
          <w:szCs w:val="22"/>
        </w:rPr>
        <w:t xml:space="preserve"> </w:t>
      </w:r>
      <w:r w:rsidRPr="00B61948" w:rsidR="00AA19AF">
        <w:rPr>
          <w:rFonts w:hint="eastAsia" w:eastAsia="나눔명조"/>
          <w:sz w:val="20"/>
          <w:szCs w:val="22"/>
        </w:rPr>
        <w:t>대</w:t>
      </w:r>
      <w:r w:rsidRPr="00B61948" w:rsidR="00A17ECA">
        <w:rPr>
          <w:rFonts w:hint="eastAsia" w:eastAsia="나눔명조"/>
          <w:sz w:val="20"/>
          <w:szCs w:val="22"/>
        </w:rPr>
        <w:t>해</w:t>
      </w:r>
      <w:r w:rsidRPr="00B61948" w:rsidR="00AA19AF">
        <w:rPr>
          <w:rFonts w:hint="eastAsia" w:eastAsia="나눔명조"/>
          <w:sz w:val="20"/>
          <w:szCs w:val="22"/>
        </w:rPr>
        <w:t xml:space="preserve"> </w:t>
      </w:r>
      <w:r w:rsidRPr="00B61948" w:rsidR="00A17ECA">
        <w:rPr>
          <w:rFonts w:hint="eastAsia" w:eastAsia="나눔명조"/>
          <w:sz w:val="20"/>
          <w:szCs w:val="22"/>
        </w:rPr>
        <w:t>만족하지</w:t>
      </w:r>
      <w:r w:rsidRPr="00B61948" w:rsidR="00A17ECA">
        <w:rPr>
          <w:rFonts w:hint="eastAsia" w:eastAsia="나눔명조"/>
          <w:sz w:val="20"/>
          <w:szCs w:val="22"/>
        </w:rPr>
        <w:t xml:space="preserve"> </w:t>
      </w:r>
      <w:r w:rsidRPr="00B61948" w:rsidR="00A17ECA">
        <w:rPr>
          <w:rFonts w:hint="eastAsia" w:eastAsia="나눔명조"/>
          <w:sz w:val="20"/>
          <w:szCs w:val="22"/>
        </w:rPr>
        <w:t>않으며</w:t>
      </w:r>
      <w:r w:rsidRPr="00B61948" w:rsidR="00A17ECA">
        <w:rPr>
          <w:rFonts w:hint="eastAsia" w:eastAsia="나눔명조"/>
          <w:sz w:val="20"/>
          <w:szCs w:val="22"/>
        </w:rPr>
        <w:t>,</w:t>
      </w:r>
      <w:r w:rsidRPr="00B61948" w:rsidR="00A17ECA">
        <w:rPr>
          <w:rFonts w:eastAsia="나눔명조"/>
          <w:sz w:val="20"/>
          <w:szCs w:val="22"/>
        </w:rPr>
        <w:t xml:space="preserve"> </w:t>
      </w:r>
      <w:del w:author="Kang, Jiyoon" w:date="2022-03-02T13:50:00Z" w:id="7">
        <w:r w:rsidRPr="00B61948" w:rsidDel="00B90888" w:rsidR="00A17ECA">
          <w:rPr>
            <w:rFonts w:hint="eastAsia" w:eastAsia="나눔명조"/>
            <w:sz w:val="20"/>
            <w:szCs w:val="22"/>
          </w:rPr>
          <w:delText>신뢰하지</w:delText>
        </w:r>
        <w:r w:rsidRPr="00B61948" w:rsidDel="00B90888" w:rsidR="00A17ECA">
          <w:rPr>
            <w:rFonts w:hint="eastAsia" w:eastAsia="나눔명조"/>
            <w:sz w:val="20"/>
            <w:szCs w:val="22"/>
          </w:rPr>
          <w:delText xml:space="preserve"> </w:delText>
        </w:r>
        <w:r w:rsidRPr="00B61948" w:rsidDel="00B90888" w:rsidR="00A17ECA">
          <w:rPr>
            <w:rFonts w:hint="eastAsia" w:eastAsia="나눔명조"/>
            <w:sz w:val="20"/>
            <w:szCs w:val="22"/>
          </w:rPr>
          <w:delText>않는</w:delText>
        </w:r>
      </w:del>
      <w:ins w:author="Kang, Jiyoon" w:date="2022-03-02T13:50:00Z" w:id="8">
        <w:r w:rsidR="00B90888">
          <w:rPr>
            <w:rFonts w:hint="eastAsia" w:eastAsia="나눔명조"/>
            <w:sz w:val="20"/>
            <w:szCs w:val="22"/>
          </w:rPr>
          <w:t>불신하는</w:t>
        </w:r>
      </w:ins>
      <w:r w:rsidRPr="00B61948" w:rsidR="00A17ECA">
        <w:rPr>
          <w:rFonts w:hint="eastAsia" w:eastAsia="나눔명조"/>
          <w:sz w:val="20"/>
          <w:szCs w:val="22"/>
        </w:rPr>
        <w:t xml:space="preserve"> </w:t>
      </w:r>
      <w:r w:rsidRPr="00B61948" w:rsidR="00A17ECA">
        <w:rPr>
          <w:rFonts w:hint="eastAsia" w:eastAsia="나눔명조"/>
          <w:sz w:val="20"/>
          <w:szCs w:val="22"/>
        </w:rPr>
        <w:t>모습을</w:t>
      </w:r>
      <w:r w:rsidRPr="00B61948" w:rsidR="00A17ECA">
        <w:rPr>
          <w:rFonts w:hint="eastAsia" w:eastAsia="나눔명조"/>
          <w:sz w:val="20"/>
          <w:szCs w:val="22"/>
        </w:rPr>
        <w:t xml:space="preserve"> </w:t>
      </w:r>
      <w:r w:rsidRPr="00B61948" w:rsidR="00A17ECA">
        <w:rPr>
          <w:rFonts w:hint="eastAsia" w:eastAsia="나눔명조"/>
          <w:sz w:val="20"/>
          <w:szCs w:val="22"/>
        </w:rPr>
        <w:t>보인다</w:t>
      </w:r>
      <w:r w:rsidRPr="00B61948" w:rsidR="00A17ECA">
        <w:rPr>
          <w:rFonts w:eastAsia="나눔명조"/>
          <w:sz w:val="20"/>
          <w:szCs w:val="22"/>
        </w:rPr>
        <w:fldChar w:fldCharType="begin"/>
      </w:r>
      <w:r w:rsidR="00AC65B9">
        <w:rPr>
          <w:rFonts w:hint="eastAsia" w:eastAsia="나눔명조"/>
          <w:sz w:val="20"/>
          <w:szCs w:val="22"/>
        </w:rPr>
        <w:instrText xml:space="preserve"> ADDIN ZOTERO_ITEM CSL_CITATION {"citationID":"LnQhIAZY","properties":{"formattedCitation":"(\\uc0\\u51060{}\\uc0\\u50896{}\\uc0\\u55148{} 2018)","plainCitation":"(</w:instrText>
      </w:r>
      <w:r w:rsidR="00AC65B9">
        <w:rPr>
          <w:rFonts w:hint="eastAsia" w:eastAsia="나눔명조"/>
          <w:sz w:val="20"/>
          <w:szCs w:val="22"/>
        </w:rPr>
        <w:instrText>이원희</w:instrText>
      </w:r>
      <w:r w:rsidR="00AC65B9">
        <w:rPr>
          <w:rFonts w:hint="eastAsia" w:eastAsia="나눔명조"/>
          <w:sz w:val="20"/>
          <w:szCs w:val="22"/>
        </w:rPr>
        <w:instrText xml:space="preserve"> 2018)","noteIndex":0},"citationItems":[{"id":"PSjZbscb/pzsG93YT","uris":["http://zotero.org/users/5210800/items/D4EDL7JC"],"uri":["http://zotero.org/users/5210800/items/D4EDL7JC"],"itemData":{"id":1481,"type":"article-journal","container-title":"</w:instrText>
      </w:r>
      <w:r w:rsidR="00AC65B9">
        <w:rPr>
          <w:rFonts w:hint="eastAsia" w:eastAsia="나눔명조"/>
          <w:sz w:val="20"/>
          <w:szCs w:val="22"/>
        </w:rPr>
        <w:instrText>한국사회와</w:instrText>
      </w:r>
      <w:r w:rsidR="00AC65B9">
        <w:rPr>
          <w:rFonts w:hint="eastAsia" w:eastAsia="나눔명조"/>
          <w:sz w:val="20"/>
          <w:szCs w:val="22"/>
        </w:rPr>
        <w:instrText xml:space="preserve"> </w:instrText>
      </w:r>
      <w:r w:rsidR="00AC65B9">
        <w:rPr>
          <w:rFonts w:hint="eastAsia" w:eastAsia="나눔명조"/>
          <w:sz w:val="20"/>
          <w:szCs w:val="22"/>
        </w:rPr>
        <w:instrText>행정연구</w:instrText>
      </w:r>
      <w:r w:rsidR="00AC65B9">
        <w:rPr>
          <w:rFonts w:hint="eastAsia" w:eastAsia="나눔명조"/>
          <w:sz w:val="20"/>
          <w:szCs w:val="22"/>
        </w:rPr>
        <w:instrText>","DOI":"10.53865/KSPA.2018.02.28.4.61","ISSN":"1225-8652","issue":"4","language":"ko","note":"Citation Key: Lee:2018","page":"61</w:instrText>
      </w:r>
      <w:r w:rsidR="00AC65B9">
        <w:rPr>
          <w:rFonts w:hint="eastAsia" w:eastAsia="나눔명조"/>
          <w:sz w:val="20"/>
          <w:szCs w:val="22"/>
        </w:rPr>
        <w:instrText>–</w:instrText>
      </w:r>
      <w:r w:rsidR="00AC65B9">
        <w:rPr>
          <w:rFonts w:hint="eastAsia" w:eastAsia="나눔명조"/>
          <w:sz w:val="20"/>
          <w:szCs w:val="22"/>
        </w:rPr>
        <w:instrText>82","title":"</w:instrText>
      </w:r>
      <w:r w:rsidR="00AC65B9">
        <w:rPr>
          <w:rFonts w:hint="eastAsia" w:eastAsia="나눔명조"/>
          <w:sz w:val="20"/>
          <w:szCs w:val="22"/>
        </w:rPr>
        <w:instrText>한국</w:instrText>
      </w:r>
      <w:r w:rsidR="00AC65B9">
        <w:rPr>
          <w:rFonts w:hint="eastAsia" w:eastAsia="나눔명조"/>
          <w:sz w:val="20"/>
          <w:szCs w:val="22"/>
        </w:rPr>
        <w:instrText xml:space="preserve"> </w:instrText>
      </w:r>
      <w:r w:rsidR="00AC65B9">
        <w:rPr>
          <w:rFonts w:hint="eastAsia" w:eastAsia="나눔명조"/>
          <w:sz w:val="20"/>
          <w:szCs w:val="22"/>
        </w:rPr>
        <w:instrText>공무원에</w:instrText>
      </w:r>
      <w:r w:rsidR="00AC65B9">
        <w:rPr>
          <w:rFonts w:hint="eastAsia" w:eastAsia="나눔명조"/>
          <w:sz w:val="20"/>
          <w:szCs w:val="22"/>
        </w:rPr>
        <w:instrText xml:space="preserve"> </w:instrText>
      </w:r>
      <w:r w:rsidR="00AC65B9">
        <w:rPr>
          <w:rFonts w:hint="eastAsia" w:eastAsia="나눔명조"/>
          <w:sz w:val="20"/>
          <w:szCs w:val="22"/>
        </w:rPr>
        <w:instrText>대한</w:instrText>
      </w:r>
      <w:r w:rsidR="00AC65B9">
        <w:rPr>
          <w:rFonts w:hint="eastAsia" w:eastAsia="나눔명조"/>
          <w:sz w:val="20"/>
          <w:szCs w:val="22"/>
        </w:rPr>
        <w:instrText xml:space="preserve"> </w:instrText>
      </w:r>
      <w:r w:rsidR="00AC65B9">
        <w:rPr>
          <w:rFonts w:hint="eastAsia" w:eastAsia="나눔명조"/>
          <w:sz w:val="20"/>
          <w:szCs w:val="22"/>
        </w:rPr>
        <w:instrText>새로운</w:instrText>
      </w:r>
      <w:r w:rsidR="00AC65B9">
        <w:rPr>
          <w:rFonts w:hint="eastAsia" w:eastAsia="나눔명조"/>
          <w:sz w:val="20"/>
          <w:szCs w:val="22"/>
        </w:rPr>
        <w:instrText xml:space="preserve"> </w:instrText>
      </w:r>
      <w:r w:rsidR="00AC65B9">
        <w:rPr>
          <w:rFonts w:hint="eastAsia" w:eastAsia="나눔명조"/>
          <w:sz w:val="20"/>
          <w:szCs w:val="22"/>
        </w:rPr>
        <w:instrText>인식</w:instrText>
      </w:r>
      <w:r w:rsidR="00AC65B9">
        <w:rPr>
          <w:rFonts w:hint="eastAsia" w:eastAsia="나눔명조"/>
          <w:sz w:val="20"/>
          <w:szCs w:val="22"/>
        </w:rPr>
        <w:instrText xml:space="preserve">: </w:instrText>
      </w:r>
      <w:r w:rsidR="00AC65B9">
        <w:rPr>
          <w:rFonts w:hint="eastAsia" w:eastAsia="나눔명조"/>
          <w:sz w:val="20"/>
          <w:szCs w:val="22"/>
        </w:rPr>
        <w:instrText>불신과</w:instrText>
      </w:r>
      <w:r w:rsidR="00AC65B9">
        <w:rPr>
          <w:rFonts w:hint="eastAsia" w:eastAsia="나눔명조"/>
          <w:sz w:val="20"/>
          <w:szCs w:val="22"/>
        </w:rPr>
        <w:instrText xml:space="preserve"> </w:instrText>
      </w:r>
      <w:r w:rsidR="00AC65B9">
        <w:rPr>
          <w:rFonts w:hint="eastAsia" w:eastAsia="나눔명조"/>
          <w:sz w:val="20"/>
          <w:szCs w:val="22"/>
        </w:rPr>
        <w:instrText>부패의</w:instrText>
      </w:r>
      <w:r w:rsidR="00AC65B9">
        <w:rPr>
          <w:rFonts w:hint="eastAsia" w:eastAsia="나눔명조"/>
          <w:sz w:val="20"/>
          <w:szCs w:val="22"/>
        </w:rPr>
        <w:instrText xml:space="preserve"> </w:instrText>
      </w:r>
      <w:r w:rsidR="00AC65B9">
        <w:rPr>
          <w:rFonts w:hint="eastAsia" w:eastAsia="나눔명조"/>
          <w:sz w:val="20"/>
          <w:szCs w:val="22"/>
        </w:rPr>
        <w:instrText>대상인가</w:instrText>
      </w:r>
      <w:r w:rsidR="00AC65B9">
        <w:rPr>
          <w:rFonts w:hint="eastAsia" w:eastAsia="나눔명조"/>
          <w:sz w:val="20"/>
          <w:szCs w:val="22"/>
        </w:rPr>
        <w:instrText>?","title-short":"New Recognition for Bureaucracy in Korea","volume":"28","author":[{"family":"</w:instrText>
      </w:r>
      <w:r w:rsidR="00AC65B9">
        <w:rPr>
          <w:rFonts w:hint="eastAsia" w:eastAsia="나눔명조"/>
          <w:sz w:val="20"/>
          <w:szCs w:val="22"/>
        </w:rPr>
        <w:instrText>이원희</w:instrText>
      </w:r>
      <w:r w:rsidR="00AC65B9">
        <w:rPr>
          <w:rFonts w:hint="eastAsia" w:eastAsia="나눔명조"/>
          <w:sz w:val="20"/>
          <w:szCs w:val="22"/>
        </w:rPr>
        <w:instrText>","given":""}],"issued":{"date-parts":[["2018",2]]}}}],"schema":"http</w:instrText>
      </w:r>
      <w:r w:rsidR="00AC65B9">
        <w:rPr>
          <w:rFonts w:eastAsia="나눔명조"/>
          <w:sz w:val="20"/>
          <w:szCs w:val="22"/>
        </w:rPr>
        <w:instrText xml:space="preserve">s://github.com/citation-style-language/schema/raw/master/csl-citation.json"} </w:instrText>
      </w:r>
      <w:r w:rsidRPr="00B61948" w:rsidR="00A17ECA">
        <w:rPr>
          <w:rFonts w:eastAsia="나눔명조"/>
          <w:sz w:val="20"/>
          <w:szCs w:val="22"/>
        </w:rPr>
        <w:fldChar w:fldCharType="separate"/>
      </w:r>
      <w:r w:rsidRPr="00B61948" w:rsidR="000F4CAE">
        <w:rPr>
          <w:rFonts w:eastAsia="나눔명조"/>
          <w:sz w:val="20"/>
          <w:szCs w:val="22"/>
        </w:rPr>
        <w:t>(</w:t>
      </w:r>
      <w:r w:rsidRPr="00B61948" w:rsidR="000F4CAE">
        <w:rPr>
          <w:rFonts w:hint="eastAsia" w:eastAsia="나눔명조"/>
          <w:sz w:val="20"/>
          <w:szCs w:val="22"/>
        </w:rPr>
        <w:t>이원희</w:t>
      </w:r>
      <w:r w:rsidR="00512F0D">
        <w:rPr>
          <w:rFonts w:hint="eastAsia" w:eastAsia="나눔명조"/>
          <w:sz w:val="20"/>
          <w:szCs w:val="22"/>
        </w:rPr>
        <w:t xml:space="preserve"> </w:t>
      </w:r>
      <w:r w:rsidRPr="00B61948" w:rsidR="000F4CAE">
        <w:rPr>
          <w:rFonts w:eastAsia="나눔명조"/>
          <w:sz w:val="20"/>
          <w:szCs w:val="22"/>
        </w:rPr>
        <w:t>2018)</w:t>
      </w:r>
      <w:r w:rsidRPr="00B61948" w:rsidR="00A17ECA">
        <w:rPr>
          <w:rFonts w:eastAsia="나눔명조"/>
          <w:sz w:val="20"/>
          <w:szCs w:val="22"/>
        </w:rPr>
        <w:fldChar w:fldCharType="end"/>
      </w:r>
      <w:r w:rsidRPr="00B61948" w:rsidR="00AA19AF">
        <w:rPr>
          <w:rFonts w:hint="eastAsia" w:eastAsia="나눔명조"/>
          <w:sz w:val="20"/>
          <w:szCs w:val="22"/>
        </w:rPr>
        <w:t>.</w:t>
      </w:r>
      <w:r w:rsidRPr="00B61948" w:rsidR="00E56064">
        <w:rPr>
          <w:rFonts w:eastAsia="나눔명조"/>
          <w:sz w:val="20"/>
          <w:szCs w:val="22"/>
        </w:rPr>
        <w:t xml:space="preserve"> </w:t>
      </w:r>
      <w:r w:rsidRPr="00B61948" w:rsidR="00E56064">
        <w:rPr>
          <w:rFonts w:hint="eastAsia" w:eastAsia="나눔명조"/>
          <w:sz w:val="20"/>
          <w:szCs w:val="22"/>
        </w:rPr>
        <w:t>따라서</w:t>
      </w:r>
      <w:r w:rsidRPr="00B61948" w:rsidR="00E56064">
        <w:rPr>
          <w:rFonts w:hint="eastAsia" w:eastAsia="나눔명조"/>
          <w:sz w:val="20"/>
          <w:szCs w:val="22"/>
        </w:rPr>
        <w:t xml:space="preserve"> </w:t>
      </w:r>
      <w:r w:rsidRPr="00B61948" w:rsidR="00A17ECA">
        <w:rPr>
          <w:rFonts w:hint="eastAsia" w:eastAsia="나눔명조"/>
          <w:sz w:val="20"/>
          <w:szCs w:val="22"/>
        </w:rPr>
        <w:t>공적부문에</w:t>
      </w:r>
      <w:r w:rsidRPr="00B61948" w:rsidR="00E56064">
        <w:rPr>
          <w:rFonts w:hint="eastAsia" w:eastAsia="나눔명조"/>
          <w:sz w:val="20"/>
          <w:szCs w:val="22"/>
        </w:rPr>
        <w:t xml:space="preserve"> </w:t>
      </w:r>
      <w:r w:rsidRPr="00B61948" w:rsidR="00E56064">
        <w:rPr>
          <w:rFonts w:hint="eastAsia" w:eastAsia="나눔명조"/>
          <w:sz w:val="20"/>
          <w:szCs w:val="22"/>
        </w:rPr>
        <w:t>대한</w:t>
      </w:r>
      <w:r w:rsidRPr="00B61948" w:rsidR="00E56064">
        <w:rPr>
          <w:rFonts w:hint="eastAsia" w:eastAsia="나눔명조"/>
          <w:sz w:val="20"/>
          <w:szCs w:val="22"/>
        </w:rPr>
        <w:t xml:space="preserve"> </w:t>
      </w:r>
      <w:r w:rsidRPr="00B61948" w:rsidR="00E56064">
        <w:rPr>
          <w:rFonts w:hint="eastAsia" w:eastAsia="나눔명조"/>
          <w:sz w:val="20"/>
          <w:szCs w:val="22"/>
        </w:rPr>
        <w:t>신뢰를</w:t>
      </w:r>
      <w:r w:rsidRPr="00B61948" w:rsidR="00E56064">
        <w:rPr>
          <w:rFonts w:hint="eastAsia" w:eastAsia="나눔명조"/>
          <w:sz w:val="20"/>
          <w:szCs w:val="22"/>
        </w:rPr>
        <w:t xml:space="preserve"> </w:t>
      </w:r>
      <w:r w:rsidRPr="00B61948" w:rsidR="00E56064">
        <w:rPr>
          <w:rFonts w:hint="eastAsia" w:eastAsia="나눔명조"/>
          <w:sz w:val="20"/>
          <w:szCs w:val="22"/>
        </w:rPr>
        <w:t>회복하기</w:t>
      </w:r>
      <w:r w:rsidRPr="00B61948" w:rsidR="00E56064">
        <w:rPr>
          <w:rFonts w:hint="eastAsia" w:eastAsia="나눔명조"/>
          <w:sz w:val="20"/>
          <w:szCs w:val="22"/>
        </w:rPr>
        <w:t xml:space="preserve"> </w:t>
      </w:r>
      <w:r w:rsidRPr="00B61948" w:rsidR="00E56064">
        <w:rPr>
          <w:rFonts w:hint="eastAsia" w:eastAsia="나눔명조"/>
          <w:sz w:val="20"/>
          <w:szCs w:val="22"/>
        </w:rPr>
        <w:t>위해서는</w:t>
      </w:r>
      <w:r w:rsidRPr="00B61948" w:rsidR="00E56064">
        <w:rPr>
          <w:rFonts w:hint="eastAsia" w:eastAsia="나눔명조"/>
          <w:sz w:val="20"/>
          <w:szCs w:val="22"/>
        </w:rPr>
        <w:t xml:space="preserve"> </w:t>
      </w:r>
      <w:r w:rsidRPr="00B61948" w:rsidR="00E56064">
        <w:rPr>
          <w:rFonts w:hint="eastAsia" w:eastAsia="나눔명조"/>
          <w:sz w:val="20"/>
          <w:szCs w:val="22"/>
        </w:rPr>
        <w:t>관료제</w:t>
      </w:r>
      <w:r w:rsidRPr="00B61948" w:rsidR="00E56064">
        <w:rPr>
          <w:rFonts w:hint="eastAsia" w:eastAsia="나눔명조"/>
          <w:sz w:val="20"/>
          <w:szCs w:val="22"/>
        </w:rPr>
        <w:t xml:space="preserve"> </w:t>
      </w:r>
      <w:r w:rsidRPr="00B61948" w:rsidR="00E56064">
        <w:rPr>
          <w:rFonts w:hint="eastAsia" w:eastAsia="나눔명조"/>
          <w:sz w:val="20"/>
          <w:szCs w:val="22"/>
        </w:rPr>
        <w:t>개혁이나</w:t>
      </w:r>
      <w:r w:rsidRPr="00B61948" w:rsidR="00E56064">
        <w:rPr>
          <w:rFonts w:hint="eastAsia" w:eastAsia="나눔명조"/>
          <w:sz w:val="20"/>
          <w:szCs w:val="22"/>
        </w:rPr>
        <w:t xml:space="preserve"> </w:t>
      </w:r>
      <w:r w:rsidRPr="00B61948" w:rsidR="00E56064">
        <w:rPr>
          <w:rFonts w:hint="eastAsia" w:eastAsia="나눔명조"/>
          <w:sz w:val="20"/>
          <w:szCs w:val="22"/>
        </w:rPr>
        <w:t>위계적</w:t>
      </w:r>
      <w:r w:rsidRPr="00B61948" w:rsidR="00E56064">
        <w:rPr>
          <w:rFonts w:hint="eastAsia" w:eastAsia="나눔명조"/>
          <w:sz w:val="20"/>
          <w:szCs w:val="22"/>
        </w:rPr>
        <w:t xml:space="preserve"> </w:t>
      </w:r>
      <w:r w:rsidRPr="00B61948" w:rsidR="00E56064">
        <w:rPr>
          <w:rFonts w:hint="eastAsia" w:eastAsia="나눔명조"/>
          <w:sz w:val="20"/>
          <w:szCs w:val="22"/>
        </w:rPr>
        <w:t>조직제도</w:t>
      </w:r>
      <w:r w:rsidRPr="00B61948" w:rsidR="00E56064">
        <w:rPr>
          <w:rFonts w:hint="eastAsia" w:eastAsia="나눔명조"/>
          <w:sz w:val="20"/>
          <w:szCs w:val="22"/>
        </w:rPr>
        <w:t xml:space="preserve"> </w:t>
      </w:r>
      <w:r w:rsidRPr="00B61948" w:rsidR="00E56064">
        <w:rPr>
          <w:rFonts w:hint="eastAsia" w:eastAsia="나눔명조"/>
          <w:sz w:val="20"/>
          <w:szCs w:val="22"/>
        </w:rPr>
        <w:t>개편과</w:t>
      </w:r>
      <w:r w:rsidRPr="00B61948" w:rsidR="00A17ECA">
        <w:rPr>
          <w:rFonts w:hint="eastAsia" w:eastAsia="나눔명조"/>
          <w:sz w:val="20"/>
          <w:szCs w:val="22"/>
        </w:rPr>
        <w:t xml:space="preserve"> </w:t>
      </w:r>
      <w:r w:rsidRPr="00B61948" w:rsidR="00A17ECA">
        <w:rPr>
          <w:rFonts w:hint="eastAsia" w:eastAsia="나눔명조"/>
          <w:sz w:val="20"/>
          <w:szCs w:val="22"/>
        </w:rPr>
        <w:t>같은</w:t>
      </w:r>
      <w:r w:rsidRPr="00B61948" w:rsidR="00A17ECA">
        <w:rPr>
          <w:rFonts w:hint="eastAsia" w:eastAsia="나눔명조"/>
          <w:sz w:val="20"/>
          <w:szCs w:val="22"/>
        </w:rPr>
        <w:t xml:space="preserve"> </w:t>
      </w:r>
      <w:r w:rsidRPr="00B61948" w:rsidR="00A17ECA">
        <w:rPr>
          <w:rFonts w:hint="eastAsia" w:eastAsia="나눔명조"/>
          <w:sz w:val="20"/>
          <w:szCs w:val="22"/>
        </w:rPr>
        <w:t>구조적</w:t>
      </w:r>
      <w:r w:rsidRPr="00B61948" w:rsidR="00A17ECA">
        <w:rPr>
          <w:rFonts w:hint="eastAsia" w:eastAsia="나눔명조"/>
          <w:sz w:val="20"/>
          <w:szCs w:val="22"/>
        </w:rPr>
        <w:t xml:space="preserve"> </w:t>
      </w:r>
      <w:r w:rsidRPr="00B61948" w:rsidR="00A17ECA">
        <w:rPr>
          <w:rFonts w:hint="eastAsia" w:eastAsia="나눔명조"/>
          <w:sz w:val="20"/>
          <w:szCs w:val="22"/>
        </w:rPr>
        <w:t>변화와</w:t>
      </w:r>
      <w:r w:rsidRPr="00B61948" w:rsidR="00E56064">
        <w:rPr>
          <w:rFonts w:hint="eastAsia" w:eastAsia="나눔명조"/>
          <w:sz w:val="20"/>
          <w:szCs w:val="22"/>
        </w:rPr>
        <w:t xml:space="preserve"> </w:t>
      </w:r>
      <w:r w:rsidRPr="00B61948" w:rsidR="00E56064">
        <w:rPr>
          <w:rFonts w:hint="eastAsia" w:eastAsia="나눔명조"/>
          <w:sz w:val="20"/>
          <w:szCs w:val="22"/>
        </w:rPr>
        <w:t>함께</w:t>
      </w:r>
      <w:r w:rsidRPr="00B61948" w:rsidR="00E56064">
        <w:rPr>
          <w:rFonts w:eastAsia="나눔명조"/>
          <w:sz w:val="20"/>
          <w:szCs w:val="22"/>
        </w:rPr>
        <w:t xml:space="preserve">, </w:t>
      </w:r>
      <w:r w:rsidRPr="00B61948" w:rsidR="00E56064">
        <w:rPr>
          <w:rFonts w:hint="eastAsia" w:eastAsia="나눔명조"/>
          <w:sz w:val="20"/>
          <w:szCs w:val="22"/>
        </w:rPr>
        <w:t>조직</w:t>
      </w:r>
      <w:r w:rsidRPr="00B61948" w:rsidR="00E56064">
        <w:rPr>
          <w:rFonts w:hint="eastAsia" w:eastAsia="나눔명조"/>
          <w:sz w:val="20"/>
          <w:szCs w:val="22"/>
        </w:rPr>
        <w:t xml:space="preserve"> </w:t>
      </w:r>
      <w:r w:rsidRPr="00B61948" w:rsidR="00E56064">
        <w:rPr>
          <w:rFonts w:hint="eastAsia" w:eastAsia="나눔명조"/>
          <w:sz w:val="20"/>
          <w:szCs w:val="22"/>
        </w:rPr>
        <w:t>속의</w:t>
      </w:r>
      <w:r w:rsidRPr="00B61948" w:rsidR="00E56064">
        <w:rPr>
          <w:rFonts w:hint="eastAsia" w:eastAsia="나눔명조"/>
          <w:sz w:val="20"/>
          <w:szCs w:val="22"/>
        </w:rPr>
        <w:t xml:space="preserve"> </w:t>
      </w:r>
      <w:r w:rsidRPr="00B61948" w:rsidR="00E56064">
        <w:rPr>
          <w:rFonts w:hint="eastAsia" w:eastAsia="나눔명조"/>
          <w:sz w:val="20"/>
          <w:szCs w:val="22"/>
        </w:rPr>
        <w:t>개인도</w:t>
      </w:r>
      <w:r w:rsidRPr="00B61948" w:rsidR="00E56064">
        <w:rPr>
          <w:rFonts w:hint="eastAsia" w:eastAsia="나눔명조"/>
          <w:sz w:val="20"/>
          <w:szCs w:val="22"/>
        </w:rPr>
        <w:t xml:space="preserve"> </w:t>
      </w:r>
      <w:r w:rsidRPr="00B61948" w:rsidR="00E56064">
        <w:rPr>
          <w:rFonts w:hint="eastAsia" w:eastAsia="나눔명조"/>
          <w:sz w:val="20"/>
          <w:szCs w:val="22"/>
        </w:rPr>
        <w:t>변화할</w:t>
      </w:r>
      <w:r w:rsidRPr="00B61948" w:rsidR="00E56064">
        <w:rPr>
          <w:rFonts w:hint="eastAsia" w:eastAsia="나눔명조"/>
          <w:sz w:val="20"/>
          <w:szCs w:val="22"/>
        </w:rPr>
        <w:t xml:space="preserve"> </w:t>
      </w:r>
      <w:r w:rsidRPr="00B61948" w:rsidR="00E56064">
        <w:rPr>
          <w:rFonts w:hint="eastAsia" w:eastAsia="나눔명조"/>
          <w:sz w:val="20"/>
          <w:szCs w:val="22"/>
        </w:rPr>
        <w:t>수</w:t>
      </w:r>
      <w:r w:rsidRPr="00B61948" w:rsidR="00E56064">
        <w:rPr>
          <w:rFonts w:hint="eastAsia" w:eastAsia="나눔명조"/>
          <w:sz w:val="20"/>
          <w:szCs w:val="22"/>
        </w:rPr>
        <w:t xml:space="preserve"> </w:t>
      </w:r>
      <w:r w:rsidRPr="00B61948" w:rsidR="00E56064">
        <w:rPr>
          <w:rFonts w:hint="eastAsia" w:eastAsia="나눔명조"/>
          <w:sz w:val="20"/>
          <w:szCs w:val="22"/>
        </w:rPr>
        <w:t>있는</w:t>
      </w:r>
      <w:r w:rsidRPr="00B61948" w:rsidR="00E56064">
        <w:rPr>
          <w:rFonts w:hint="eastAsia" w:eastAsia="나눔명조"/>
          <w:sz w:val="20"/>
          <w:szCs w:val="22"/>
        </w:rPr>
        <w:t xml:space="preserve"> </w:t>
      </w:r>
      <w:r w:rsidRPr="00B61948" w:rsidR="00E56064">
        <w:rPr>
          <w:rFonts w:hint="eastAsia" w:eastAsia="나눔명조"/>
          <w:sz w:val="20"/>
          <w:szCs w:val="22"/>
        </w:rPr>
        <w:t>장을</w:t>
      </w:r>
      <w:r w:rsidRPr="00B61948" w:rsidR="00E56064">
        <w:rPr>
          <w:rFonts w:hint="eastAsia" w:eastAsia="나눔명조"/>
          <w:sz w:val="20"/>
          <w:szCs w:val="22"/>
        </w:rPr>
        <w:t xml:space="preserve"> </w:t>
      </w:r>
      <w:r w:rsidRPr="00B61948" w:rsidR="00E56064">
        <w:rPr>
          <w:rFonts w:hint="eastAsia" w:eastAsia="나눔명조"/>
          <w:sz w:val="20"/>
          <w:szCs w:val="22"/>
        </w:rPr>
        <w:t>마련해</w:t>
      </w:r>
      <w:r w:rsidRPr="00B61948" w:rsidR="00E56064">
        <w:rPr>
          <w:rFonts w:hint="eastAsia" w:eastAsia="나눔명조"/>
          <w:sz w:val="20"/>
          <w:szCs w:val="22"/>
        </w:rPr>
        <w:t xml:space="preserve"> </w:t>
      </w:r>
      <w:r w:rsidRPr="00B61948" w:rsidR="00E56064">
        <w:rPr>
          <w:rFonts w:hint="eastAsia" w:eastAsia="나눔명조"/>
          <w:sz w:val="20"/>
          <w:szCs w:val="22"/>
        </w:rPr>
        <w:t>주어야</w:t>
      </w:r>
      <w:r w:rsidRPr="00B61948" w:rsidR="00E56064">
        <w:rPr>
          <w:rFonts w:hint="eastAsia" w:eastAsia="나눔명조"/>
          <w:sz w:val="20"/>
          <w:szCs w:val="22"/>
        </w:rPr>
        <w:t xml:space="preserve"> </w:t>
      </w:r>
      <w:r w:rsidRPr="00B61948" w:rsidR="00A17ECA">
        <w:rPr>
          <w:rFonts w:hint="eastAsia" w:eastAsia="나눔명조"/>
          <w:sz w:val="20"/>
          <w:szCs w:val="22"/>
        </w:rPr>
        <w:t>한다</w:t>
      </w:r>
      <w:r w:rsidRPr="00B61948" w:rsidR="00A17ECA">
        <w:rPr>
          <w:rFonts w:hint="eastAsia" w:eastAsia="나눔명조"/>
          <w:sz w:val="20"/>
          <w:szCs w:val="22"/>
        </w:rPr>
        <w:t>.</w:t>
      </w:r>
      <w:r w:rsidRPr="00B61948" w:rsidR="00E56064">
        <w:rPr>
          <w:rFonts w:eastAsia="나눔명조"/>
          <w:sz w:val="20"/>
          <w:szCs w:val="22"/>
        </w:rPr>
        <w:t xml:space="preserve"> </w:t>
      </w:r>
      <w:r w:rsidRPr="00B61948" w:rsidR="00B73896">
        <w:rPr>
          <w:rFonts w:hint="eastAsia" w:eastAsia="나눔명조"/>
          <w:sz w:val="20"/>
          <w:szCs w:val="22"/>
        </w:rPr>
        <w:t>공무원들이</w:t>
      </w:r>
      <w:r w:rsidRPr="00B61948" w:rsidR="00B73896">
        <w:rPr>
          <w:rFonts w:hint="eastAsia" w:eastAsia="나눔명조"/>
          <w:sz w:val="20"/>
          <w:szCs w:val="22"/>
        </w:rPr>
        <w:t xml:space="preserve"> </w:t>
      </w:r>
      <w:r w:rsidRPr="00B61948" w:rsidR="00B73896">
        <w:rPr>
          <w:rFonts w:hint="eastAsia" w:eastAsia="나눔명조"/>
          <w:sz w:val="20"/>
          <w:szCs w:val="22"/>
        </w:rPr>
        <w:t>공적</w:t>
      </w:r>
      <w:r w:rsidRPr="00B61948" w:rsidR="00B73896">
        <w:rPr>
          <w:rFonts w:hint="eastAsia" w:eastAsia="나눔명조"/>
          <w:sz w:val="20"/>
          <w:szCs w:val="22"/>
        </w:rPr>
        <w:t xml:space="preserve"> </w:t>
      </w:r>
      <w:r w:rsidRPr="00B61948" w:rsidR="00B73896">
        <w:rPr>
          <w:rFonts w:hint="eastAsia" w:eastAsia="나눔명조"/>
          <w:sz w:val="20"/>
          <w:szCs w:val="22"/>
        </w:rPr>
        <w:t>가치를</w:t>
      </w:r>
      <w:r w:rsidRPr="00B61948" w:rsidR="00B73896">
        <w:rPr>
          <w:rFonts w:hint="eastAsia" w:eastAsia="나눔명조"/>
          <w:sz w:val="20"/>
          <w:szCs w:val="22"/>
        </w:rPr>
        <w:t xml:space="preserve"> </w:t>
      </w:r>
      <w:r w:rsidRPr="00B61948" w:rsidR="00B73896">
        <w:rPr>
          <w:rFonts w:hint="eastAsia" w:eastAsia="나눔명조"/>
          <w:sz w:val="20"/>
          <w:szCs w:val="22"/>
        </w:rPr>
        <w:t>추구하고</w:t>
      </w:r>
      <w:r w:rsidRPr="00B61948" w:rsidR="00B73896">
        <w:rPr>
          <w:rFonts w:hint="eastAsia" w:eastAsia="나눔명조"/>
          <w:sz w:val="20"/>
          <w:szCs w:val="22"/>
        </w:rPr>
        <w:t xml:space="preserve"> </w:t>
      </w:r>
      <w:r w:rsidRPr="00B61948" w:rsidR="00B73896">
        <w:rPr>
          <w:rFonts w:hint="eastAsia" w:eastAsia="나눔명조"/>
          <w:sz w:val="20"/>
          <w:szCs w:val="22"/>
        </w:rPr>
        <w:t>직무에</w:t>
      </w:r>
      <w:r w:rsidRPr="00B61948" w:rsidR="00B73896">
        <w:rPr>
          <w:rFonts w:hint="eastAsia" w:eastAsia="나눔명조"/>
          <w:sz w:val="20"/>
          <w:szCs w:val="22"/>
        </w:rPr>
        <w:t xml:space="preserve"> </w:t>
      </w:r>
      <w:r w:rsidRPr="00B61948" w:rsidR="00B73896">
        <w:rPr>
          <w:rFonts w:hint="eastAsia" w:eastAsia="나눔명조"/>
          <w:sz w:val="20"/>
          <w:szCs w:val="22"/>
        </w:rPr>
        <w:t>책임을</w:t>
      </w:r>
      <w:r w:rsidRPr="00B61948" w:rsidR="00B73896">
        <w:rPr>
          <w:rFonts w:hint="eastAsia" w:eastAsia="나눔명조"/>
          <w:sz w:val="20"/>
          <w:szCs w:val="22"/>
        </w:rPr>
        <w:t xml:space="preserve"> </w:t>
      </w:r>
      <w:r w:rsidRPr="00B61948" w:rsidR="00B73896">
        <w:rPr>
          <w:rFonts w:hint="eastAsia" w:eastAsia="나눔명조"/>
          <w:sz w:val="20"/>
          <w:szCs w:val="22"/>
        </w:rPr>
        <w:t>지고</w:t>
      </w:r>
      <w:r w:rsidRPr="00B61948" w:rsidR="00B73896">
        <w:rPr>
          <w:rFonts w:hint="eastAsia" w:eastAsia="나눔명조"/>
          <w:sz w:val="20"/>
          <w:szCs w:val="22"/>
        </w:rPr>
        <w:t xml:space="preserve"> </w:t>
      </w:r>
      <w:r w:rsidRPr="00B61948" w:rsidR="00B73896">
        <w:rPr>
          <w:rFonts w:hint="eastAsia" w:eastAsia="나눔명조"/>
          <w:sz w:val="20"/>
          <w:szCs w:val="22"/>
        </w:rPr>
        <w:t>사회적</w:t>
      </w:r>
      <w:r w:rsidRPr="00B61948" w:rsidR="00B73896">
        <w:rPr>
          <w:rFonts w:hint="eastAsia" w:eastAsia="나눔명조"/>
          <w:sz w:val="20"/>
          <w:szCs w:val="22"/>
        </w:rPr>
        <w:t xml:space="preserve"> </w:t>
      </w:r>
      <w:r w:rsidRPr="00B61948" w:rsidR="00B73896">
        <w:rPr>
          <w:rFonts w:hint="eastAsia" w:eastAsia="나눔명조"/>
          <w:sz w:val="20"/>
          <w:szCs w:val="22"/>
        </w:rPr>
        <w:t>문제해결을</w:t>
      </w:r>
      <w:r w:rsidRPr="00B61948" w:rsidR="00B73896">
        <w:rPr>
          <w:rFonts w:hint="eastAsia" w:eastAsia="나눔명조"/>
          <w:sz w:val="20"/>
          <w:szCs w:val="22"/>
        </w:rPr>
        <w:t xml:space="preserve"> </w:t>
      </w:r>
      <w:r w:rsidRPr="00B61948" w:rsidR="00B73896">
        <w:rPr>
          <w:rFonts w:hint="eastAsia" w:eastAsia="나눔명조"/>
          <w:sz w:val="20"/>
          <w:szCs w:val="22"/>
        </w:rPr>
        <w:t>위해</w:t>
      </w:r>
      <w:r w:rsidRPr="00B61948" w:rsidR="00B73896">
        <w:rPr>
          <w:rFonts w:hint="eastAsia" w:eastAsia="나눔명조"/>
          <w:sz w:val="20"/>
          <w:szCs w:val="22"/>
        </w:rPr>
        <w:t xml:space="preserve"> </w:t>
      </w:r>
      <w:r w:rsidRPr="00B61948" w:rsidR="00B73896">
        <w:rPr>
          <w:rFonts w:hint="eastAsia" w:eastAsia="나눔명조"/>
          <w:sz w:val="20"/>
          <w:szCs w:val="22"/>
        </w:rPr>
        <w:t>적극적으로</w:t>
      </w:r>
      <w:r w:rsidRPr="00B61948" w:rsidR="00B73896">
        <w:rPr>
          <w:rFonts w:hint="eastAsia" w:eastAsia="나눔명조"/>
          <w:sz w:val="20"/>
          <w:szCs w:val="22"/>
        </w:rPr>
        <w:t xml:space="preserve"> </w:t>
      </w:r>
      <w:r w:rsidRPr="00B61948" w:rsidR="00B73896">
        <w:rPr>
          <w:rFonts w:hint="eastAsia" w:eastAsia="나눔명조"/>
          <w:sz w:val="20"/>
          <w:szCs w:val="22"/>
        </w:rPr>
        <w:t>임하는</w:t>
      </w:r>
      <w:r w:rsidRPr="00B61948" w:rsidR="00B73896">
        <w:rPr>
          <w:rFonts w:hint="eastAsia" w:eastAsia="나눔명조"/>
          <w:sz w:val="20"/>
          <w:szCs w:val="22"/>
        </w:rPr>
        <w:t xml:space="preserve"> </w:t>
      </w:r>
      <w:r w:rsidRPr="00B61948" w:rsidR="00B73896">
        <w:rPr>
          <w:rFonts w:hint="eastAsia" w:eastAsia="나눔명조"/>
          <w:sz w:val="20"/>
          <w:szCs w:val="22"/>
        </w:rPr>
        <w:t>태도를</w:t>
      </w:r>
      <w:r w:rsidRPr="00B61948" w:rsidR="00B73896">
        <w:rPr>
          <w:rFonts w:hint="eastAsia" w:eastAsia="나눔명조"/>
          <w:sz w:val="20"/>
          <w:szCs w:val="22"/>
        </w:rPr>
        <w:t xml:space="preserve"> </w:t>
      </w:r>
      <w:del w:author="Kang, Jiyoon" w:date="2022-03-02T13:51:00Z" w:id="9">
        <w:r w:rsidRPr="00B61948" w:rsidDel="00B90888" w:rsidR="00B73896">
          <w:rPr>
            <w:rFonts w:hint="eastAsia" w:eastAsia="나눔명조"/>
            <w:sz w:val="20"/>
            <w:szCs w:val="22"/>
          </w:rPr>
          <w:delText>가</w:delText>
        </w:r>
        <w:r w:rsidRPr="00B61948" w:rsidDel="00B90888" w:rsidR="00A17ECA">
          <w:rPr>
            <w:rFonts w:hint="eastAsia" w:eastAsia="나눔명조"/>
            <w:sz w:val="20"/>
            <w:szCs w:val="22"/>
          </w:rPr>
          <w:delText>질</w:delText>
        </w:r>
        <w:r w:rsidRPr="00B61948" w:rsidDel="00B90888" w:rsidR="00B73896">
          <w:rPr>
            <w:rFonts w:hint="eastAsia" w:eastAsia="나눔명조"/>
            <w:sz w:val="20"/>
            <w:szCs w:val="22"/>
          </w:rPr>
          <w:delText xml:space="preserve"> </w:delText>
        </w:r>
        <w:r w:rsidRPr="00B61948" w:rsidDel="00B90888" w:rsidR="00B73896">
          <w:rPr>
            <w:rFonts w:hint="eastAsia" w:eastAsia="나눔명조"/>
            <w:sz w:val="20"/>
            <w:szCs w:val="22"/>
          </w:rPr>
          <w:delText>수</w:delText>
        </w:r>
        <w:r w:rsidRPr="00B61948" w:rsidDel="00B90888" w:rsidR="00B73896">
          <w:rPr>
            <w:rFonts w:hint="eastAsia" w:eastAsia="나눔명조"/>
            <w:sz w:val="20"/>
            <w:szCs w:val="22"/>
          </w:rPr>
          <w:delText xml:space="preserve"> </w:delText>
        </w:r>
        <w:r w:rsidRPr="00B61948" w:rsidDel="00B90888" w:rsidR="00B73896">
          <w:rPr>
            <w:rFonts w:hint="eastAsia" w:eastAsia="나눔명조"/>
            <w:sz w:val="20"/>
            <w:szCs w:val="22"/>
          </w:rPr>
          <w:delText>있도록</w:delText>
        </w:r>
      </w:del>
      <w:ins w:author="Kang, Jiyoon" w:date="2022-03-02T13:51:00Z" w:id="10">
        <w:r w:rsidR="00B90888">
          <w:rPr>
            <w:rFonts w:hint="eastAsia" w:eastAsia="나눔명조"/>
            <w:sz w:val="20"/>
            <w:szCs w:val="22"/>
          </w:rPr>
          <w:t>배양하도록</w:t>
        </w:r>
      </w:ins>
      <w:r w:rsidRPr="00B61948" w:rsidR="00B73896">
        <w:rPr>
          <w:rFonts w:hint="eastAsia" w:eastAsia="나눔명조"/>
          <w:sz w:val="20"/>
          <w:szCs w:val="22"/>
        </w:rPr>
        <w:t xml:space="preserve"> </w:t>
      </w:r>
      <w:r w:rsidRPr="00B61948" w:rsidR="00A17ECA">
        <w:rPr>
          <w:rFonts w:hint="eastAsia" w:eastAsia="나눔명조"/>
          <w:sz w:val="20"/>
          <w:szCs w:val="22"/>
        </w:rPr>
        <w:t>촉진하는</w:t>
      </w:r>
      <w:r w:rsidRPr="00B61948" w:rsidR="00A17ECA">
        <w:rPr>
          <w:rFonts w:hint="eastAsia" w:eastAsia="나눔명조"/>
          <w:sz w:val="20"/>
          <w:szCs w:val="22"/>
        </w:rPr>
        <w:t xml:space="preserve"> </w:t>
      </w:r>
      <w:r w:rsidRPr="00B61948" w:rsidR="00A17ECA">
        <w:rPr>
          <w:rFonts w:hint="eastAsia" w:eastAsia="나눔명조"/>
          <w:sz w:val="20"/>
          <w:szCs w:val="22"/>
        </w:rPr>
        <w:t>것은</w:t>
      </w:r>
      <w:r w:rsidRPr="00B61948" w:rsidR="00A17ECA">
        <w:rPr>
          <w:rFonts w:hint="eastAsia" w:eastAsia="나눔명조"/>
          <w:sz w:val="20"/>
          <w:szCs w:val="22"/>
        </w:rPr>
        <w:t xml:space="preserve"> </w:t>
      </w:r>
      <w:r w:rsidRPr="00B61948" w:rsidR="00A17ECA">
        <w:rPr>
          <w:rFonts w:hint="eastAsia" w:eastAsia="나눔명조"/>
          <w:sz w:val="20"/>
          <w:szCs w:val="22"/>
        </w:rPr>
        <w:t>공적부문</w:t>
      </w:r>
      <w:r w:rsidRPr="00B61948" w:rsidR="00A17ECA">
        <w:rPr>
          <w:rFonts w:hint="eastAsia" w:eastAsia="나눔명조"/>
          <w:sz w:val="20"/>
          <w:szCs w:val="22"/>
        </w:rPr>
        <w:t xml:space="preserve"> </w:t>
      </w:r>
      <w:r w:rsidRPr="00B61948" w:rsidR="00A17ECA">
        <w:rPr>
          <w:rFonts w:hint="eastAsia" w:eastAsia="나눔명조"/>
          <w:sz w:val="20"/>
          <w:szCs w:val="22"/>
        </w:rPr>
        <w:t>신뢰</w:t>
      </w:r>
      <w:r w:rsidRPr="00B61948" w:rsidR="00A17ECA">
        <w:rPr>
          <w:rFonts w:hint="eastAsia" w:eastAsia="나눔명조"/>
          <w:sz w:val="20"/>
          <w:szCs w:val="22"/>
        </w:rPr>
        <w:t xml:space="preserve"> </w:t>
      </w:r>
      <w:r w:rsidRPr="00B61948" w:rsidR="00A17ECA">
        <w:rPr>
          <w:rFonts w:hint="eastAsia" w:eastAsia="나눔명조"/>
          <w:sz w:val="20"/>
          <w:szCs w:val="22"/>
        </w:rPr>
        <w:t>제고를</w:t>
      </w:r>
      <w:r w:rsidRPr="00B61948" w:rsidR="00A17ECA">
        <w:rPr>
          <w:rFonts w:hint="eastAsia" w:eastAsia="나눔명조"/>
          <w:sz w:val="20"/>
          <w:szCs w:val="22"/>
        </w:rPr>
        <w:t xml:space="preserve"> </w:t>
      </w:r>
      <w:r w:rsidRPr="00B61948" w:rsidR="00A17ECA">
        <w:rPr>
          <w:rFonts w:hint="eastAsia" w:eastAsia="나눔명조"/>
          <w:sz w:val="20"/>
          <w:szCs w:val="22"/>
        </w:rPr>
        <w:t>위한</w:t>
      </w:r>
      <w:r w:rsidRPr="00B61948" w:rsidR="00A17ECA">
        <w:rPr>
          <w:rFonts w:hint="eastAsia" w:eastAsia="나눔명조"/>
          <w:sz w:val="20"/>
          <w:szCs w:val="22"/>
        </w:rPr>
        <w:t xml:space="preserve"> </w:t>
      </w:r>
      <w:r w:rsidRPr="00B61948" w:rsidR="00A17ECA">
        <w:rPr>
          <w:rFonts w:hint="eastAsia" w:eastAsia="나눔명조"/>
          <w:sz w:val="20"/>
          <w:szCs w:val="22"/>
        </w:rPr>
        <w:t>하나의</w:t>
      </w:r>
      <w:r w:rsidRPr="00B61948" w:rsidR="00A17ECA">
        <w:rPr>
          <w:rFonts w:hint="eastAsia" w:eastAsia="나눔명조"/>
          <w:sz w:val="20"/>
          <w:szCs w:val="22"/>
        </w:rPr>
        <w:t xml:space="preserve"> </w:t>
      </w:r>
      <w:r w:rsidRPr="00B61948" w:rsidR="00A17ECA">
        <w:rPr>
          <w:rFonts w:hint="eastAsia" w:eastAsia="나눔명조"/>
          <w:sz w:val="20"/>
          <w:szCs w:val="22"/>
        </w:rPr>
        <w:t>방안이</w:t>
      </w:r>
      <w:r w:rsidRPr="00B61948" w:rsidR="00A17ECA">
        <w:rPr>
          <w:rFonts w:hint="eastAsia" w:eastAsia="나눔명조"/>
          <w:sz w:val="20"/>
          <w:szCs w:val="22"/>
        </w:rPr>
        <w:t xml:space="preserve"> </w:t>
      </w:r>
      <w:r w:rsidRPr="00B61948" w:rsidR="00A17ECA">
        <w:rPr>
          <w:rFonts w:hint="eastAsia" w:eastAsia="나눔명조"/>
          <w:sz w:val="20"/>
          <w:szCs w:val="22"/>
        </w:rPr>
        <w:t>될</w:t>
      </w:r>
      <w:r w:rsidRPr="00B61948" w:rsidR="00A17ECA">
        <w:rPr>
          <w:rFonts w:hint="eastAsia" w:eastAsia="나눔명조"/>
          <w:sz w:val="20"/>
          <w:szCs w:val="22"/>
        </w:rPr>
        <w:t xml:space="preserve"> </w:t>
      </w:r>
      <w:r w:rsidRPr="00B61948" w:rsidR="00A17ECA">
        <w:rPr>
          <w:rFonts w:hint="eastAsia" w:eastAsia="나눔명조"/>
          <w:sz w:val="20"/>
          <w:szCs w:val="22"/>
        </w:rPr>
        <w:t>수</w:t>
      </w:r>
      <w:r w:rsidRPr="00B61948" w:rsidR="00A17ECA">
        <w:rPr>
          <w:rFonts w:hint="eastAsia" w:eastAsia="나눔명조"/>
          <w:sz w:val="20"/>
          <w:szCs w:val="22"/>
        </w:rPr>
        <w:t xml:space="preserve"> </w:t>
      </w:r>
      <w:r w:rsidRPr="00B61948" w:rsidR="00A17ECA">
        <w:rPr>
          <w:rFonts w:hint="eastAsia" w:eastAsia="나눔명조"/>
          <w:sz w:val="20"/>
          <w:szCs w:val="22"/>
        </w:rPr>
        <w:t>있</w:t>
      </w:r>
      <w:del w:author="Kang, Jiyoon" w:date="2022-03-02T13:51:00Z" w:id="11">
        <w:r w:rsidRPr="00B61948" w:rsidDel="00B90888" w:rsidR="00A17ECA">
          <w:rPr>
            <w:rFonts w:hint="eastAsia" w:eastAsia="나눔명조"/>
            <w:sz w:val="20"/>
            <w:szCs w:val="22"/>
          </w:rPr>
          <w:delText>는</w:delText>
        </w:r>
        <w:r w:rsidRPr="00B61948" w:rsidDel="00B90888" w:rsidR="00A17ECA">
          <w:rPr>
            <w:rFonts w:hint="eastAsia" w:eastAsia="나눔명조"/>
            <w:sz w:val="20"/>
            <w:szCs w:val="22"/>
          </w:rPr>
          <w:delText xml:space="preserve"> </w:delText>
        </w:r>
        <w:r w:rsidRPr="00B61948" w:rsidDel="00B90888" w:rsidR="00A17ECA">
          <w:rPr>
            <w:rFonts w:hint="eastAsia" w:eastAsia="나눔명조"/>
            <w:sz w:val="20"/>
            <w:szCs w:val="22"/>
          </w:rPr>
          <w:delText>것이</w:delText>
        </w:r>
      </w:del>
      <w:r w:rsidRPr="00B61948" w:rsidR="00A17ECA">
        <w:rPr>
          <w:rFonts w:hint="eastAsia" w:eastAsia="나눔명조"/>
          <w:sz w:val="20"/>
          <w:szCs w:val="22"/>
        </w:rPr>
        <w:t>다</w:t>
      </w:r>
      <w:r w:rsidRPr="00B61948" w:rsidR="00B73896">
        <w:rPr>
          <w:rFonts w:hint="eastAsia" w:eastAsia="나눔명조"/>
          <w:sz w:val="20"/>
          <w:szCs w:val="22"/>
        </w:rPr>
        <w:t>.</w:t>
      </w:r>
      <w:r w:rsidRPr="00B61948" w:rsidR="00A17ECA">
        <w:rPr>
          <w:rFonts w:eastAsia="나눔명조"/>
          <w:sz w:val="20"/>
          <w:szCs w:val="22"/>
        </w:rPr>
        <w:t xml:space="preserve"> </w:t>
      </w:r>
      <w:r w:rsidRPr="00B61948" w:rsidR="00A17ECA">
        <w:rPr>
          <w:rFonts w:hint="eastAsia" w:eastAsia="나눔명조"/>
          <w:sz w:val="20"/>
          <w:szCs w:val="22"/>
        </w:rPr>
        <w:t>개별</w:t>
      </w:r>
      <w:r w:rsidRPr="00B61948" w:rsidR="00A17ECA">
        <w:rPr>
          <w:rFonts w:hint="eastAsia" w:eastAsia="나눔명조"/>
          <w:sz w:val="20"/>
          <w:szCs w:val="22"/>
        </w:rPr>
        <w:t xml:space="preserve"> </w:t>
      </w:r>
      <w:r w:rsidRPr="00B61948" w:rsidR="00B73896">
        <w:rPr>
          <w:rFonts w:hint="eastAsia" w:eastAsia="나눔명조"/>
          <w:sz w:val="20"/>
          <w:szCs w:val="22"/>
        </w:rPr>
        <w:t>공무원</w:t>
      </w:r>
      <w:r w:rsidRPr="00B61948" w:rsidR="00A17ECA">
        <w:rPr>
          <w:rFonts w:hint="eastAsia" w:eastAsia="나눔명조"/>
          <w:sz w:val="20"/>
          <w:szCs w:val="22"/>
        </w:rPr>
        <w:t>이</w:t>
      </w:r>
      <w:r w:rsidRPr="00B61948" w:rsidR="00A17ECA">
        <w:rPr>
          <w:rFonts w:hint="eastAsia" w:eastAsia="나눔명조"/>
          <w:sz w:val="20"/>
          <w:szCs w:val="22"/>
        </w:rPr>
        <w:t xml:space="preserve"> </w:t>
      </w:r>
      <w:r w:rsidRPr="00B61948" w:rsidR="00B73896">
        <w:rPr>
          <w:rFonts w:hint="eastAsia" w:eastAsia="나눔명조"/>
          <w:sz w:val="20"/>
          <w:szCs w:val="22"/>
        </w:rPr>
        <w:t>적극적인</w:t>
      </w:r>
      <w:r w:rsidRPr="00B61948" w:rsidR="00B73896">
        <w:rPr>
          <w:rFonts w:hint="eastAsia" w:eastAsia="나눔명조"/>
          <w:sz w:val="20"/>
          <w:szCs w:val="22"/>
        </w:rPr>
        <w:t xml:space="preserve"> </w:t>
      </w:r>
      <w:r w:rsidRPr="00B61948" w:rsidR="00B73896">
        <w:rPr>
          <w:rFonts w:hint="eastAsia" w:eastAsia="나눔명조"/>
          <w:sz w:val="20"/>
          <w:szCs w:val="22"/>
        </w:rPr>
        <w:t>업무</w:t>
      </w:r>
      <w:r w:rsidRPr="00B61948" w:rsidR="00A17ECA">
        <w:rPr>
          <w:rFonts w:hint="eastAsia" w:eastAsia="나눔명조"/>
          <w:sz w:val="20"/>
          <w:szCs w:val="22"/>
        </w:rPr>
        <w:t xml:space="preserve"> </w:t>
      </w:r>
      <w:r w:rsidRPr="00B61948" w:rsidR="00B73896">
        <w:rPr>
          <w:rFonts w:hint="eastAsia" w:eastAsia="나눔명조"/>
          <w:sz w:val="20"/>
          <w:szCs w:val="22"/>
        </w:rPr>
        <w:t>태도</w:t>
      </w:r>
      <w:r w:rsidRPr="00B61948" w:rsidR="00A17ECA">
        <w:rPr>
          <w:rFonts w:hint="eastAsia" w:eastAsia="나눔명조"/>
          <w:sz w:val="20"/>
          <w:szCs w:val="22"/>
        </w:rPr>
        <w:t>를</w:t>
      </w:r>
      <w:r w:rsidRPr="00B61948" w:rsidR="00A17ECA">
        <w:rPr>
          <w:rFonts w:hint="eastAsia" w:eastAsia="나눔명조"/>
          <w:sz w:val="20"/>
          <w:szCs w:val="22"/>
        </w:rPr>
        <w:t xml:space="preserve"> </w:t>
      </w:r>
      <w:r w:rsidRPr="00B61948" w:rsidR="00A17ECA">
        <w:rPr>
          <w:rFonts w:hint="eastAsia" w:eastAsia="나눔명조"/>
          <w:sz w:val="20"/>
          <w:szCs w:val="22"/>
        </w:rPr>
        <w:t>함양하고</w:t>
      </w:r>
      <w:r w:rsidRPr="00B61948" w:rsidR="00A17ECA">
        <w:rPr>
          <w:rFonts w:hint="eastAsia" w:eastAsia="나눔명조"/>
          <w:sz w:val="20"/>
          <w:szCs w:val="22"/>
        </w:rPr>
        <w:t>,</w:t>
      </w:r>
      <w:r w:rsidRPr="00B61948" w:rsidR="00A17ECA">
        <w:rPr>
          <w:rFonts w:eastAsia="나눔명조"/>
          <w:sz w:val="20"/>
          <w:szCs w:val="22"/>
        </w:rPr>
        <w:t xml:space="preserve"> </w:t>
      </w:r>
      <w:r w:rsidRPr="00B61948" w:rsidR="00B73896">
        <w:rPr>
          <w:rFonts w:hint="eastAsia" w:eastAsia="나눔명조"/>
          <w:sz w:val="20"/>
          <w:szCs w:val="22"/>
        </w:rPr>
        <w:t>공적</w:t>
      </w:r>
      <w:r w:rsidRPr="00B61948" w:rsidR="00B73896">
        <w:rPr>
          <w:rFonts w:hint="eastAsia" w:eastAsia="나눔명조"/>
          <w:sz w:val="20"/>
          <w:szCs w:val="22"/>
        </w:rPr>
        <w:t xml:space="preserve"> </w:t>
      </w:r>
      <w:r w:rsidRPr="00B61948" w:rsidR="00B73896">
        <w:rPr>
          <w:rFonts w:hint="eastAsia" w:eastAsia="나눔명조"/>
          <w:sz w:val="20"/>
          <w:szCs w:val="22"/>
        </w:rPr>
        <w:t>가치</w:t>
      </w:r>
      <w:r w:rsidRPr="00B61948" w:rsidR="00A17ECA">
        <w:rPr>
          <w:rFonts w:hint="eastAsia" w:eastAsia="나눔명조"/>
          <w:sz w:val="20"/>
          <w:szCs w:val="22"/>
        </w:rPr>
        <w:t>를</w:t>
      </w:r>
      <w:r w:rsidRPr="00B61948" w:rsidR="00A17ECA">
        <w:rPr>
          <w:rFonts w:hint="eastAsia" w:eastAsia="나눔명조"/>
          <w:sz w:val="20"/>
          <w:szCs w:val="22"/>
        </w:rPr>
        <w:t xml:space="preserve"> </w:t>
      </w:r>
      <w:r w:rsidRPr="00B61948" w:rsidR="00B73896">
        <w:rPr>
          <w:rFonts w:hint="eastAsia" w:eastAsia="나눔명조"/>
          <w:sz w:val="20"/>
          <w:szCs w:val="22"/>
        </w:rPr>
        <w:t>추구</w:t>
      </w:r>
      <w:r w:rsidRPr="00B61948" w:rsidR="00A17ECA">
        <w:rPr>
          <w:rFonts w:hint="eastAsia" w:eastAsia="나눔명조"/>
          <w:sz w:val="20"/>
          <w:szCs w:val="22"/>
        </w:rPr>
        <w:t>하도록</w:t>
      </w:r>
      <w:r w:rsidRPr="00B61948" w:rsidR="00A17ECA">
        <w:rPr>
          <w:rFonts w:hint="eastAsia" w:eastAsia="나눔명조"/>
          <w:sz w:val="20"/>
          <w:szCs w:val="22"/>
        </w:rPr>
        <w:t xml:space="preserve"> </w:t>
      </w:r>
      <w:r w:rsidRPr="00B61948" w:rsidR="00A17ECA">
        <w:rPr>
          <w:rFonts w:hint="eastAsia" w:eastAsia="나눔명조"/>
          <w:sz w:val="20"/>
          <w:szCs w:val="22"/>
        </w:rPr>
        <w:t>하기</w:t>
      </w:r>
      <w:r w:rsidRPr="00B61948" w:rsidR="00A17ECA">
        <w:rPr>
          <w:rFonts w:hint="eastAsia" w:eastAsia="나눔명조"/>
          <w:sz w:val="20"/>
          <w:szCs w:val="22"/>
        </w:rPr>
        <w:t xml:space="preserve"> </w:t>
      </w:r>
      <w:r w:rsidRPr="00B61948" w:rsidR="00A17ECA">
        <w:rPr>
          <w:rFonts w:hint="eastAsia" w:eastAsia="나눔명조"/>
          <w:sz w:val="20"/>
          <w:szCs w:val="22"/>
        </w:rPr>
        <w:t>위해서는</w:t>
      </w:r>
      <w:r w:rsidRPr="00B61948" w:rsidR="00A17ECA">
        <w:rPr>
          <w:rFonts w:eastAsia="나눔명조"/>
          <w:sz w:val="20"/>
          <w:szCs w:val="22"/>
        </w:rPr>
        <w:t xml:space="preserve"> </w:t>
      </w:r>
      <w:r w:rsidRPr="00B61948" w:rsidR="00B73896">
        <w:rPr>
          <w:rFonts w:hint="eastAsia" w:eastAsia="나눔명조"/>
          <w:sz w:val="20"/>
          <w:szCs w:val="22"/>
        </w:rPr>
        <w:t>개인이</w:t>
      </w:r>
      <w:r w:rsidRPr="00B61948" w:rsidR="00A17ECA">
        <w:rPr>
          <w:rFonts w:hint="eastAsia" w:eastAsia="나눔명조"/>
          <w:sz w:val="20"/>
          <w:szCs w:val="22"/>
        </w:rPr>
        <w:t xml:space="preserve"> </w:t>
      </w:r>
      <w:r w:rsidRPr="00B61948" w:rsidR="00A17ECA">
        <w:rPr>
          <w:rFonts w:hint="eastAsia" w:eastAsia="나눔명조"/>
          <w:sz w:val="20"/>
          <w:szCs w:val="22"/>
        </w:rPr>
        <w:t>마땅히</w:t>
      </w:r>
      <w:r w:rsidRPr="00B61948" w:rsidR="00A17ECA">
        <w:rPr>
          <w:rFonts w:hint="eastAsia" w:eastAsia="나눔명조"/>
          <w:sz w:val="20"/>
          <w:szCs w:val="22"/>
        </w:rPr>
        <w:t xml:space="preserve"> </w:t>
      </w:r>
      <w:r w:rsidRPr="00B61948" w:rsidR="00A17ECA">
        <w:rPr>
          <w:rFonts w:hint="eastAsia" w:eastAsia="나눔명조"/>
          <w:sz w:val="20"/>
          <w:szCs w:val="22"/>
        </w:rPr>
        <w:t>그렇게</w:t>
      </w:r>
      <w:r w:rsidRPr="00B61948" w:rsidR="00B73896">
        <w:rPr>
          <w:rFonts w:hint="eastAsia" w:eastAsia="나눔명조"/>
          <w:sz w:val="20"/>
          <w:szCs w:val="22"/>
        </w:rPr>
        <w:t xml:space="preserve"> </w:t>
      </w:r>
      <w:r w:rsidRPr="00B61948" w:rsidR="00B73896">
        <w:rPr>
          <w:rFonts w:hint="eastAsia" w:eastAsia="나눔명조"/>
          <w:sz w:val="20"/>
          <w:szCs w:val="22"/>
        </w:rPr>
        <w:t>행동하고자</w:t>
      </w:r>
      <w:r w:rsidRPr="00B61948" w:rsidR="00B73896">
        <w:rPr>
          <w:rFonts w:hint="eastAsia" w:eastAsia="나눔명조"/>
          <w:sz w:val="20"/>
          <w:szCs w:val="22"/>
        </w:rPr>
        <w:t xml:space="preserve"> </w:t>
      </w:r>
      <w:r w:rsidRPr="00B61948" w:rsidR="00B73896">
        <w:rPr>
          <w:rFonts w:hint="eastAsia" w:eastAsia="나눔명조"/>
          <w:sz w:val="20"/>
          <w:szCs w:val="22"/>
        </w:rPr>
        <w:t>하는</w:t>
      </w:r>
      <w:r w:rsidRPr="00B61948" w:rsidR="00B73896">
        <w:rPr>
          <w:rFonts w:hint="eastAsia" w:eastAsia="나눔명조"/>
          <w:sz w:val="20"/>
          <w:szCs w:val="22"/>
        </w:rPr>
        <w:t xml:space="preserve"> </w:t>
      </w:r>
      <w:r w:rsidRPr="00B61948" w:rsidR="00B73896">
        <w:rPr>
          <w:rFonts w:hint="eastAsia" w:eastAsia="나눔명조"/>
          <w:sz w:val="20"/>
          <w:szCs w:val="22"/>
        </w:rPr>
        <w:t>마음을</w:t>
      </w:r>
      <w:r w:rsidRPr="00B61948" w:rsidR="00B73896">
        <w:rPr>
          <w:rFonts w:hint="eastAsia" w:eastAsia="나눔명조"/>
          <w:sz w:val="20"/>
          <w:szCs w:val="22"/>
        </w:rPr>
        <w:t xml:space="preserve"> </w:t>
      </w:r>
      <w:r w:rsidRPr="00B61948" w:rsidR="00B73896">
        <w:rPr>
          <w:rFonts w:hint="eastAsia" w:eastAsia="나눔명조"/>
          <w:sz w:val="20"/>
          <w:szCs w:val="22"/>
        </w:rPr>
        <w:t>가</w:t>
      </w:r>
      <w:del w:author="Kang, Jiyoon" w:date="2022-03-02T13:51:00Z" w:id="12">
        <w:r w:rsidRPr="00B61948" w:rsidDel="00B90888" w:rsidR="00B73896">
          <w:rPr>
            <w:rFonts w:hint="eastAsia" w:eastAsia="나눔명조"/>
            <w:sz w:val="20"/>
            <w:szCs w:val="22"/>
          </w:rPr>
          <w:delText>질</w:delText>
        </w:r>
        <w:r w:rsidRPr="00B61948" w:rsidDel="00B90888" w:rsidR="00B73896">
          <w:rPr>
            <w:rFonts w:hint="eastAsia" w:eastAsia="나눔명조"/>
            <w:sz w:val="20"/>
            <w:szCs w:val="22"/>
          </w:rPr>
          <w:delText xml:space="preserve"> </w:delText>
        </w:r>
        <w:r w:rsidRPr="00B61948" w:rsidDel="00B90888" w:rsidR="00B73896">
          <w:rPr>
            <w:rFonts w:hint="eastAsia" w:eastAsia="나눔명조"/>
            <w:sz w:val="20"/>
            <w:szCs w:val="22"/>
          </w:rPr>
          <w:delText>수</w:delText>
        </w:r>
        <w:r w:rsidRPr="00B61948" w:rsidDel="00B90888" w:rsidR="00B73896">
          <w:rPr>
            <w:rFonts w:hint="eastAsia" w:eastAsia="나눔명조"/>
            <w:sz w:val="20"/>
            <w:szCs w:val="22"/>
          </w:rPr>
          <w:delText xml:space="preserve"> </w:delText>
        </w:r>
        <w:r w:rsidRPr="00B61948" w:rsidDel="00B90888" w:rsidR="00B73896">
          <w:rPr>
            <w:rFonts w:hint="eastAsia" w:eastAsia="나눔명조"/>
            <w:sz w:val="20"/>
            <w:szCs w:val="22"/>
          </w:rPr>
          <w:delText>있</w:delText>
        </w:r>
      </w:del>
      <w:ins w:author="Kang, Jiyoon" w:date="2022-03-02T13:51:00Z" w:id="13">
        <w:r w:rsidR="00B90888">
          <w:rPr>
            <w:rFonts w:hint="eastAsia" w:eastAsia="나눔명조"/>
            <w:sz w:val="20"/>
            <w:szCs w:val="22"/>
          </w:rPr>
          <w:t>지</w:t>
        </w:r>
      </w:ins>
      <w:r w:rsidRPr="00B61948" w:rsidR="00B73896">
        <w:rPr>
          <w:rFonts w:hint="eastAsia" w:eastAsia="나눔명조"/>
          <w:sz w:val="20"/>
          <w:szCs w:val="22"/>
        </w:rPr>
        <w:t>도록</w:t>
      </w:r>
      <w:r w:rsidRPr="00B61948" w:rsidR="00B73896">
        <w:rPr>
          <w:rFonts w:hint="eastAsia" w:eastAsia="나눔명조"/>
          <w:sz w:val="20"/>
          <w:szCs w:val="22"/>
        </w:rPr>
        <w:t xml:space="preserve"> </w:t>
      </w:r>
      <w:r w:rsidRPr="00B61948" w:rsidR="00A17ECA">
        <w:rPr>
          <w:rFonts w:hint="eastAsia" w:eastAsia="나눔명조"/>
          <w:sz w:val="20"/>
          <w:szCs w:val="22"/>
        </w:rPr>
        <w:t>동기를</w:t>
      </w:r>
      <w:r w:rsidRPr="00B61948" w:rsidR="00A17ECA">
        <w:rPr>
          <w:rFonts w:hint="eastAsia" w:eastAsia="나눔명조"/>
          <w:sz w:val="20"/>
          <w:szCs w:val="22"/>
        </w:rPr>
        <w:t xml:space="preserve"> </w:t>
      </w:r>
      <w:r w:rsidRPr="00B61948" w:rsidR="00A17ECA">
        <w:rPr>
          <w:rFonts w:hint="eastAsia" w:eastAsia="나눔명조"/>
          <w:sz w:val="20"/>
          <w:szCs w:val="22"/>
        </w:rPr>
        <w:t>부여해야</w:t>
      </w:r>
      <w:r w:rsidRPr="00B61948" w:rsidR="00A17ECA">
        <w:rPr>
          <w:rFonts w:eastAsia="나눔명조"/>
          <w:sz w:val="20"/>
          <w:szCs w:val="22"/>
        </w:rPr>
        <w:t xml:space="preserve"> </w:t>
      </w:r>
      <w:r w:rsidRPr="00B61948" w:rsidR="00A17ECA">
        <w:rPr>
          <w:rFonts w:hint="eastAsia" w:eastAsia="나눔명조"/>
          <w:sz w:val="20"/>
          <w:szCs w:val="22"/>
        </w:rPr>
        <w:t>한다</w:t>
      </w:r>
      <w:r w:rsidRPr="00B61948" w:rsidR="00A17ECA">
        <w:rPr>
          <w:rFonts w:eastAsia="나눔명조"/>
          <w:sz w:val="20"/>
          <w:szCs w:val="22"/>
        </w:rPr>
        <w:t xml:space="preserve">. </w:t>
      </w:r>
    </w:p>
    <w:p w:rsidR="00F64DFC" w:rsidP="00815259" w:rsidRDefault="00B73896" w14:paraId="19AA41CD" w14:textId="22E05F33">
      <w:pPr>
        <w:wordWrap/>
        <w:spacing w:before="120" w:after="120" w:line="276" w:lineRule="auto"/>
        <w:ind w:firstLine="288"/>
        <w:rPr>
          <w:ins w:author="Kang, Jiyoon" w:date="2022-03-02T15:12:00Z" w:id="14"/>
          <w:rFonts w:eastAsia="나눔명조"/>
          <w:sz w:val="20"/>
          <w:szCs w:val="22"/>
        </w:rPr>
      </w:pPr>
      <w:r w:rsidRPr="00B61948">
        <w:rPr>
          <w:rFonts w:hint="eastAsia" w:eastAsia="나눔명조"/>
          <w:sz w:val="20"/>
          <w:szCs w:val="22"/>
        </w:rPr>
        <w:t>본</w:t>
      </w:r>
      <w:r w:rsidRPr="00B61948">
        <w:rPr>
          <w:rFonts w:hint="eastAsia" w:eastAsia="나눔명조"/>
          <w:sz w:val="20"/>
          <w:szCs w:val="22"/>
        </w:rPr>
        <w:t xml:space="preserve"> </w:t>
      </w:r>
      <w:r w:rsidRPr="00B61948">
        <w:rPr>
          <w:rFonts w:hint="eastAsia" w:eastAsia="나눔명조"/>
          <w:sz w:val="20"/>
          <w:szCs w:val="22"/>
        </w:rPr>
        <w:t>연구에서는</w:t>
      </w:r>
      <w:r w:rsidRPr="00B61948">
        <w:rPr>
          <w:rFonts w:hint="eastAsia" w:eastAsia="나눔명조"/>
          <w:sz w:val="20"/>
          <w:szCs w:val="22"/>
        </w:rPr>
        <w:t xml:space="preserve"> </w:t>
      </w:r>
      <w:ins w:author="Kang, Jiyoon" w:date="2022-03-02T13:53:00Z" w:id="15">
        <w:r w:rsidRPr="00B61948" w:rsidR="004B45B8">
          <w:rPr>
            <w:rFonts w:hint="eastAsia" w:eastAsia="나눔명조"/>
            <w:sz w:val="20"/>
            <w:szCs w:val="22"/>
          </w:rPr>
          <w:t>공공봉사동기</w:t>
        </w:r>
        <w:r w:rsidRPr="00283EF6" w:rsidR="004B45B8">
          <w:rPr>
            <w:rFonts w:eastAsia="나눔명조"/>
            <w:sz w:val="20"/>
            <w:szCs w:val="22"/>
          </w:rPr>
          <w:t xml:space="preserve">(Public Service Motivation; </w:t>
        </w:r>
        <w:r w:rsidRPr="00283EF6" w:rsidR="004B45B8">
          <w:rPr>
            <w:rFonts w:hint="eastAsia" w:eastAsia="나눔명조"/>
            <w:sz w:val="20"/>
            <w:szCs w:val="22"/>
          </w:rPr>
          <w:t>P</w:t>
        </w:r>
        <w:r w:rsidRPr="00283EF6" w:rsidR="004B45B8">
          <w:rPr>
            <w:rFonts w:eastAsia="나눔명조"/>
            <w:sz w:val="20"/>
            <w:szCs w:val="22"/>
          </w:rPr>
          <w:t>SM)</w:t>
        </w:r>
        <w:r w:rsidR="004B45B8">
          <w:rPr>
            <w:rFonts w:hint="eastAsia" w:eastAsia="나눔명조"/>
            <w:sz w:val="20"/>
            <w:szCs w:val="22"/>
          </w:rPr>
          <w:t>가</w:t>
        </w:r>
        <w:r w:rsidR="004B45B8">
          <w:rPr>
            <w:rFonts w:hint="eastAsia" w:eastAsia="나눔명조"/>
            <w:sz w:val="20"/>
            <w:szCs w:val="22"/>
          </w:rPr>
          <w:t xml:space="preserve"> </w:t>
        </w:r>
      </w:ins>
      <w:r w:rsidRPr="00B61948">
        <w:rPr>
          <w:rFonts w:hint="eastAsia" w:eastAsia="나눔명조"/>
          <w:sz w:val="20"/>
          <w:szCs w:val="22"/>
        </w:rPr>
        <w:t>공무원</w:t>
      </w:r>
      <w:del w:author="Kang, Jiyoon" w:date="2022-03-02T13:52:00Z" w:id="16">
        <w:r w:rsidRPr="00B61948" w:rsidDel="00B90888">
          <w:rPr>
            <w:rFonts w:hint="eastAsia" w:eastAsia="나눔명조"/>
            <w:sz w:val="20"/>
            <w:szCs w:val="22"/>
          </w:rPr>
          <w:delText>이</w:delText>
        </w:r>
      </w:del>
      <w:ins w:author="Kang, Jiyoon" w:date="2022-03-02T13:53:00Z" w:id="17">
        <w:r w:rsidR="004B45B8">
          <w:rPr>
            <w:rFonts w:hint="eastAsia" w:eastAsia="나눔명조"/>
            <w:sz w:val="20"/>
            <w:szCs w:val="22"/>
          </w:rPr>
          <w:t>이</w:t>
        </w:r>
      </w:ins>
      <w:r w:rsidRPr="00B61948">
        <w:rPr>
          <w:rFonts w:hint="eastAsia" w:eastAsia="나눔명조"/>
          <w:sz w:val="20"/>
          <w:szCs w:val="22"/>
        </w:rPr>
        <w:t xml:space="preserve"> </w:t>
      </w:r>
      <w:r w:rsidRPr="00B61948">
        <w:rPr>
          <w:rFonts w:hint="eastAsia" w:eastAsia="나눔명조"/>
          <w:sz w:val="20"/>
          <w:szCs w:val="22"/>
        </w:rPr>
        <w:t>사회</w:t>
      </w:r>
      <w:del w:author="Kang, Jiyoon" w:date="2022-03-02T13:52:00Z" w:id="18">
        <w:r w:rsidRPr="00B61948" w:rsidDel="00B90888">
          <w:rPr>
            <w:rFonts w:hint="eastAsia" w:eastAsia="나눔명조"/>
            <w:sz w:val="20"/>
            <w:szCs w:val="22"/>
          </w:rPr>
          <w:delText>에</w:delText>
        </w:r>
      </w:del>
      <w:r w:rsidRPr="00B61948">
        <w:rPr>
          <w:rFonts w:hint="eastAsia" w:eastAsia="나눔명조"/>
          <w:sz w:val="20"/>
          <w:szCs w:val="22"/>
        </w:rPr>
        <w:t xml:space="preserve"> </w:t>
      </w:r>
      <w:r w:rsidRPr="00B61948">
        <w:rPr>
          <w:rFonts w:hint="eastAsia" w:eastAsia="나눔명조"/>
          <w:sz w:val="20"/>
          <w:szCs w:val="22"/>
        </w:rPr>
        <w:t>공헌</w:t>
      </w:r>
      <w:del w:author="Kang, Jiyoon" w:date="2022-03-02T13:52:00Z" w:id="19">
        <w:r w:rsidRPr="00B61948" w:rsidDel="004B45B8">
          <w:rPr>
            <w:rFonts w:hint="eastAsia" w:eastAsia="나눔명조"/>
            <w:sz w:val="20"/>
            <w:szCs w:val="22"/>
          </w:rPr>
          <w:delText>하려는</w:delText>
        </w:r>
        <w:r w:rsidRPr="00B61948" w:rsidDel="004B45B8">
          <w:rPr>
            <w:rFonts w:hint="eastAsia" w:eastAsia="나눔명조"/>
            <w:sz w:val="20"/>
            <w:szCs w:val="22"/>
          </w:rPr>
          <w:delText xml:space="preserve"> </w:delText>
        </w:r>
        <w:r w:rsidRPr="00B61948" w:rsidDel="004B45B8">
          <w:rPr>
            <w:rFonts w:hint="eastAsia" w:eastAsia="나눔명조"/>
            <w:sz w:val="20"/>
            <w:szCs w:val="22"/>
          </w:rPr>
          <w:delText>태도를</w:delText>
        </w:r>
      </w:del>
      <w:ins w:author="Kang, Jiyoon" w:date="2022-03-02T13:52:00Z" w:id="20">
        <w:r w:rsidR="004B45B8">
          <w:rPr>
            <w:rFonts w:hint="eastAsia" w:eastAsia="나눔명조"/>
            <w:sz w:val="20"/>
            <w:szCs w:val="22"/>
          </w:rPr>
          <w:t>을</w:t>
        </w:r>
        <w:r w:rsidR="004B45B8">
          <w:rPr>
            <w:rFonts w:hint="eastAsia" w:eastAsia="나눔명조"/>
            <w:sz w:val="20"/>
            <w:szCs w:val="22"/>
          </w:rPr>
          <w:t xml:space="preserve"> </w:t>
        </w:r>
        <w:r w:rsidR="004B45B8">
          <w:rPr>
            <w:rFonts w:hint="eastAsia" w:eastAsia="나눔명조"/>
            <w:sz w:val="20"/>
            <w:szCs w:val="22"/>
          </w:rPr>
          <w:t>지향하는</w:t>
        </w:r>
        <w:r w:rsidR="004B45B8">
          <w:rPr>
            <w:rFonts w:hint="eastAsia" w:eastAsia="나눔명조"/>
            <w:sz w:val="20"/>
            <w:szCs w:val="22"/>
          </w:rPr>
          <w:t xml:space="preserve"> </w:t>
        </w:r>
        <w:r w:rsidR="004B45B8">
          <w:rPr>
            <w:rFonts w:hint="eastAsia" w:eastAsia="나눔명조"/>
            <w:sz w:val="20"/>
            <w:szCs w:val="22"/>
          </w:rPr>
          <w:t>태도</w:t>
        </w:r>
      </w:ins>
      <w:ins w:author="Kang, Jiyoon" w:date="2022-03-02T13:53:00Z" w:id="21">
        <w:r w:rsidR="004B45B8">
          <w:rPr>
            <w:rFonts w:hint="eastAsia" w:eastAsia="나눔명조"/>
            <w:sz w:val="20"/>
            <w:szCs w:val="22"/>
          </w:rPr>
          <w:t>를</w:t>
        </w:r>
      </w:ins>
      <w:ins w:author="Kang, Jiyoon" w:date="2022-03-02T13:52:00Z" w:id="22">
        <w:r w:rsidR="004B45B8">
          <w:rPr>
            <w:rFonts w:hint="eastAsia" w:eastAsia="나눔명조"/>
            <w:sz w:val="20"/>
            <w:szCs w:val="22"/>
          </w:rPr>
          <w:t xml:space="preserve"> </w:t>
        </w:r>
        <w:r w:rsidR="004B45B8">
          <w:rPr>
            <w:rFonts w:hint="eastAsia" w:eastAsia="나눔명조"/>
            <w:sz w:val="20"/>
            <w:szCs w:val="22"/>
          </w:rPr>
          <w:t>갖도록</w:t>
        </w:r>
        <w:r w:rsidR="004B45B8">
          <w:rPr>
            <w:rFonts w:hint="eastAsia" w:eastAsia="나눔명조"/>
            <w:sz w:val="20"/>
            <w:szCs w:val="22"/>
          </w:rPr>
          <w:t xml:space="preserve"> </w:t>
        </w:r>
        <w:r w:rsidR="004B45B8">
          <w:rPr>
            <w:rFonts w:hint="eastAsia" w:eastAsia="나눔명조"/>
            <w:sz w:val="20"/>
            <w:szCs w:val="22"/>
          </w:rPr>
          <w:t>촉진하는</w:t>
        </w:r>
      </w:ins>
      <w:ins w:author="Kang, Jiyoon" w:date="2022-03-02T13:53:00Z" w:id="23">
        <w:r w:rsidR="004B45B8">
          <w:rPr>
            <w:rFonts w:hint="eastAsia" w:eastAsia="나눔명조"/>
            <w:sz w:val="20"/>
            <w:szCs w:val="22"/>
          </w:rPr>
          <w:t xml:space="preserve"> </w:t>
        </w:r>
      </w:ins>
      <w:del w:author="Kang, Jiyoon" w:date="2022-03-02T13:53:00Z" w:id="24">
        <w:r w:rsidRPr="00B61948" w:rsidDel="004B45B8">
          <w:rPr>
            <w:rFonts w:hint="eastAsia" w:eastAsia="나눔명조"/>
            <w:sz w:val="20"/>
            <w:szCs w:val="22"/>
          </w:rPr>
          <w:delText xml:space="preserve"> </w:delText>
        </w:r>
        <w:r w:rsidRPr="00B61948" w:rsidDel="004B45B8">
          <w:rPr>
            <w:rFonts w:hint="eastAsia" w:eastAsia="나눔명조"/>
            <w:sz w:val="20"/>
            <w:szCs w:val="22"/>
          </w:rPr>
          <w:delText>갖게</w:delText>
        </w:r>
        <w:r w:rsidRPr="00B61948" w:rsidDel="004B45B8">
          <w:rPr>
            <w:rFonts w:hint="eastAsia" w:eastAsia="나눔명조"/>
            <w:sz w:val="20"/>
            <w:szCs w:val="22"/>
          </w:rPr>
          <w:delText xml:space="preserve"> </w:delText>
        </w:r>
        <w:r w:rsidRPr="00B61948" w:rsidDel="004B45B8">
          <w:rPr>
            <w:rFonts w:hint="eastAsia" w:eastAsia="나눔명조"/>
            <w:sz w:val="20"/>
            <w:szCs w:val="22"/>
          </w:rPr>
          <w:delText>만드는</w:delText>
        </w:r>
        <w:r w:rsidRPr="00B61948" w:rsidDel="004B45B8">
          <w:rPr>
            <w:rFonts w:hint="eastAsia" w:eastAsia="나눔명조"/>
            <w:sz w:val="20"/>
            <w:szCs w:val="22"/>
          </w:rPr>
          <w:delText xml:space="preserve"> </w:delText>
        </w:r>
      </w:del>
      <w:r w:rsidRPr="00B61948">
        <w:rPr>
          <w:rFonts w:hint="eastAsia" w:eastAsia="나눔명조"/>
          <w:sz w:val="20"/>
          <w:szCs w:val="22"/>
        </w:rPr>
        <w:t>대표적</w:t>
      </w:r>
      <w:r w:rsidRPr="00B61948">
        <w:rPr>
          <w:rFonts w:hint="eastAsia" w:eastAsia="나눔명조"/>
          <w:sz w:val="20"/>
          <w:szCs w:val="22"/>
        </w:rPr>
        <w:t xml:space="preserve"> </w:t>
      </w:r>
      <w:r w:rsidRPr="00B61948">
        <w:rPr>
          <w:rFonts w:hint="eastAsia" w:eastAsia="나눔명조"/>
          <w:sz w:val="20"/>
          <w:szCs w:val="22"/>
        </w:rPr>
        <w:t>요인</w:t>
      </w:r>
      <w:del w:author="Kang, Jiyoon" w:date="2022-03-02T13:53:00Z" w:id="25">
        <w:r w:rsidRPr="00B61948" w:rsidDel="004B45B8" w:rsidR="00A17ECA">
          <w:rPr>
            <w:rFonts w:hint="eastAsia" w:eastAsia="나눔명조"/>
            <w:sz w:val="20"/>
            <w:szCs w:val="22"/>
          </w:rPr>
          <w:delText>을</w:delText>
        </w:r>
        <w:r w:rsidRPr="00B61948" w:rsidDel="004B45B8">
          <w:rPr>
            <w:rFonts w:hint="eastAsia" w:eastAsia="나눔명조"/>
            <w:sz w:val="20"/>
            <w:szCs w:val="22"/>
          </w:rPr>
          <w:delText xml:space="preserve"> </w:delText>
        </w:r>
        <w:r w:rsidRPr="00B61948" w:rsidDel="004B45B8">
          <w:rPr>
            <w:rFonts w:hint="eastAsia" w:eastAsia="나눔명조"/>
            <w:sz w:val="20"/>
            <w:szCs w:val="22"/>
          </w:rPr>
          <w:delText>공공봉사동기</w:delText>
        </w:r>
        <w:r w:rsidRPr="00283EF6" w:rsidDel="004B45B8" w:rsidR="00CA221C">
          <w:rPr>
            <w:rFonts w:hint="eastAsia" w:eastAsia="나눔명조"/>
            <w:sz w:val="20"/>
            <w:szCs w:val="22"/>
          </w:rPr>
          <w:delText>(Public Service Motivation</w:delText>
        </w:r>
        <w:r w:rsidRPr="00283EF6" w:rsidDel="004B45B8" w:rsidR="00294D4F">
          <w:rPr>
            <w:rFonts w:hint="eastAsia" w:eastAsia="나눔명조"/>
            <w:sz w:val="20"/>
            <w:szCs w:val="22"/>
          </w:rPr>
          <w:delText>; PSM</w:delText>
        </w:r>
        <w:r w:rsidRPr="00283EF6" w:rsidDel="004B45B8" w:rsidR="00CA221C">
          <w:rPr>
            <w:rFonts w:hint="eastAsia" w:eastAsia="나눔명조"/>
            <w:sz w:val="20"/>
            <w:szCs w:val="22"/>
          </w:rPr>
          <w:delText>)</w:delText>
        </w:r>
      </w:del>
      <w:del w:author="Kang, Jiyoon" w:date="2022-03-02T13:54:00Z" w:id="26">
        <w:r w:rsidRPr="00283EF6" w:rsidDel="004B45B8">
          <w:rPr>
            <w:rFonts w:hint="eastAsia" w:eastAsia="나눔명조"/>
            <w:sz w:val="20"/>
            <w:szCs w:val="22"/>
          </w:rPr>
          <w:delText>라고</w:delText>
        </w:r>
        <w:r w:rsidRPr="00283EF6" w:rsidDel="004B45B8">
          <w:rPr>
            <w:rFonts w:hint="eastAsia" w:eastAsia="나눔명조"/>
            <w:sz w:val="20"/>
            <w:szCs w:val="22"/>
          </w:rPr>
          <w:delText xml:space="preserve"> </w:delText>
        </w:r>
        <w:r w:rsidRPr="00283EF6" w:rsidDel="004B45B8" w:rsidR="00A17ECA">
          <w:rPr>
            <w:rFonts w:hint="eastAsia" w:eastAsia="나눔명조"/>
            <w:sz w:val="20"/>
            <w:szCs w:val="22"/>
          </w:rPr>
          <w:delText>개념으로</w:delText>
        </w:r>
        <w:r w:rsidRPr="00283EF6" w:rsidDel="004B45B8" w:rsidR="00A17ECA">
          <w:rPr>
            <w:rFonts w:hint="eastAsia" w:eastAsia="나눔명조"/>
            <w:sz w:val="20"/>
            <w:szCs w:val="22"/>
          </w:rPr>
          <w:delText xml:space="preserve"> </w:delText>
        </w:r>
        <w:r w:rsidRPr="00283EF6" w:rsidDel="004B45B8" w:rsidR="00A17ECA">
          <w:rPr>
            <w:rFonts w:hint="eastAsia" w:eastAsia="나눔명조"/>
            <w:sz w:val="20"/>
            <w:szCs w:val="22"/>
          </w:rPr>
          <w:delText>설명한다</w:delText>
        </w:r>
      </w:del>
      <w:ins w:author="Kang, Jiyoon" w:date="2022-03-02T13:54:00Z" w:id="27">
        <w:r w:rsidR="004B45B8">
          <w:rPr>
            <w:rFonts w:hint="eastAsia" w:eastAsia="나눔명조"/>
            <w:sz w:val="20"/>
            <w:szCs w:val="22"/>
          </w:rPr>
          <w:t>이라고</w:t>
        </w:r>
        <w:r w:rsidR="004B45B8">
          <w:rPr>
            <w:rFonts w:hint="eastAsia" w:eastAsia="나눔명조"/>
            <w:sz w:val="20"/>
            <w:szCs w:val="22"/>
          </w:rPr>
          <w:t xml:space="preserve"> </w:t>
        </w:r>
        <w:r w:rsidR="004B45B8">
          <w:rPr>
            <w:rFonts w:hint="eastAsia" w:eastAsia="나눔명조"/>
            <w:sz w:val="20"/>
            <w:szCs w:val="22"/>
          </w:rPr>
          <w:t>본다</w:t>
        </w:r>
      </w:ins>
      <w:r w:rsidRPr="00283EF6" w:rsidR="00A17ECA">
        <w:rPr>
          <w:rFonts w:hint="eastAsia" w:eastAsia="나눔명조"/>
          <w:sz w:val="20"/>
          <w:szCs w:val="22"/>
        </w:rPr>
        <w:t>.</w:t>
      </w:r>
      <w:r w:rsidRPr="00283EF6" w:rsidR="00A17ECA">
        <w:rPr>
          <w:rFonts w:eastAsia="나눔명조"/>
          <w:sz w:val="20"/>
          <w:szCs w:val="22"/>
        </w:rPr>
        <w:t xml:space="preserve"> </w:t>
      </w:r>
      <w:ins w:author="Kang, Jiyoon" w:date="2022-03-02T14:13:00Z" w:id="28">
        <w:r w:rsidRPr="00E778C8" w:rsidR="00E778C8">
          <w:rPr>
            <w:rFonts w:hint="eastAsia" w:eastAsia="나눔명조"/>
            <w:sz w:val="20"/>
            <w:szCs w:val="22"/>
          </w:rPr>
          <w:t>공공봉사동기는</w:t>
        </w:r>
        <w:r w:rsidRPr="00E778C8" w:rsidR="00E778C8">
          <w:rPr>
            <w:rFonts w:hint="eastAsia" w:eastAsia="나눔명조"/>
            <w:sz w:val="20"/>
            <w:szCs w:val="22"/>
          </w:rPr>
          <w:t xml:space="preserve"> </w:t>
        </w:r>
        <w:r w:rsidRPr="00E778C8" w:rsidR="00E778C8">
          <w:rPr>
            <w:rFonts w:hint="eastAsia" w:eastAsia="나눔명조"/>
            <w:sz w:val="20"/>
            <w:szCs w:val="22"/>
          </w:rPr>
          <w:t>개인의</w:t>
        </w:r>
        <w:r w:rsidRPr="00E778C8" w:rsidR="00E778C8">
          <w:rPr>
            <w:rFonts w:hint="eastAsia" w:eastAsia="나눔명조"/>
            <w:sz w:val="20"/>
            <w:szCs w:val="22"/>
          </w:rPr>
          <w:t xml:space="preserve"> </w:t>
        </w:r>
        <w:r w:rsidRPr="00E778C8" w:rsidR="00E778C8">
          <w:rPr>
            <w:rFonts w:hint="eastAsia" w:eastAsia="나눔명조"/>
            <w:sz w:val="20"/>
            <w:szCs w:val="22"/>
          </w:rPr>
          <w:t>가치를</w:t>
        </w:r>
        <w:r w:rsidRPr="00E778C8" w:rsidR="00E778C8">
          <w:rPr>
            <w:rFonts w:hint="eastAsia" w:eastAsia="나눔명조"/>
            <w:sz w:val="20"/>
            <w:szCs w:val="22"/>
          </w:rPr>
          <w:t xml:space="preserve"> </w:t>
        </w:r>
        <w:r w:rsidRPr="00E778C8" w:rsidR="00E778C8">
          <w:rPr>
            <w:rFonts w:hint="eastAsia" w:eastAsia="나눔명조"/>
            <w:sz w:val="20"/>
            <w:szCs w:val="22"/>
          </w:rPr>
          <w:t>기반으로</w:t>
        </w:r>
        <w:r w:rsidRPr="00E778C8" w:rsidR="00E778C8">
          <w:rPr>
            <w:rFonts w:hint="eastAsia" w:eastAsia="나눔명조"/>
            <w:sz w:val="20"/>
            <w:szCs w:val="22"/>
          </w:rPr>
          <w:t xml:space="preserve"> </w:t>
        </w:r>
        <w:r w:rsidRPr="00E778C8" w:rsidR="00E778C8">
          <w:rPr>
            <w:rFonts w:hint="eastAsia" w:eastAsia="나눔명조"/>
            <w:sz w:val="20"/>
            <w:szCs w:val="22"/>
          </w:rPr>
          <w:t>행동을</w:t>
        </w:r>
        <w:r w:rsidRPr="00E778C8" w:rsidR="00E778C8">
          <w:rPr>
            <w:rFonts w:hint="eastAsia" w:eastAsia="나눔명조"/>
            <w:sz w:val="20"/>
            <w:szCs w:val="22"/>
          </w:rPr>
          <w:t xml:space="preserve"> </w:t>
        </w:r>
        <w:r w:rsidRPr="00E778C8" w:rsidR="00E778C8">
          <w:rPr>
            <w:rFonts w:hint="eastAsia" w:eastAsia="나눔명조"/>
            <w:sz w:val="20"/>
            <w:szCs w:val="22"/>
          </w:rPr>
          <w:t>결정하는</w:t>
        </w:r>
        <w:r w:rsidRPr="00E778C8" w:rsidR="00E778C8">
          <w:rPr>
            <w:rFonts w:hint="eastAsia" w:eastAsia="나눔명조"/>
            <w:sz w:val="20"/>
            <w:szCs w:val="22"/>
          </w:rPr>
          <w:t xml:space="preserve"> </w:t>
        </w:r>
        <w:r w:rsidRPr="00E778C8" w:rsidR="00E778C8">
          <w:rPr>
            <w:rFonts w:hint="eastAsia" w:eastAsia="나눔명조"/>
            <w:sz w:val="20"/>
            <w:szCs w:val="22"/>
          </w:rPr>
          <w:t>요인이며</w:t>
        </w:r>
        <w:r w:rsidRPr="00E778C8" w:rsidR="00E778C8">
          <w:rPr>
            <w:rFonts w:hint="eastAsia" w:eastAsia="나눔명조"/>
            <w:sz w:val="20"/>
            <w:szCs w:val="22"/>
          </w:rPr>
          <w:t xml:space="preserve">, </w:t>
        </w:r>
        <w:proofErr w:type="spellStart"/>
        <w:r w:rsidRPr="00E778C8" w:rsidR="00E778C8">
          <w:rPr>
            <w:rFonts w:hint="eastAsia" w:eastAsia="나눔명조"/>
            <w:sz w:val="20"/>
            <w:szCs w:val="22"/>
          </w:rPr>
          <w:t>친사회적</w:t>
        </w:r>
        <w:proofErr w:type="spellEnd"/>
        <w:r w:rsidRPr="00E778C8" w:rsidR="00E778C8">
          <w:rPr>
            <w:rFonts w:hint="eastAsia" w:eastAsia="나눔명조"/>
            <w:sz w:val="20"/>
            <w:szCs w:val="22"/>
          </w:rPr>
          <w:t xml:space="preserve"> </w:t>
        </w:r>
        <w:r w:rsidRPr="00E778C8" w:rsidR="00E778C8">
          <w:rPr>
            <w:rFonts w:hint="eastAsia" w:eastAsia="나눔명조"/>
            <w:sz w:val="20"/>
            <w:szCs w:val="22"/>
          </w:rPr>
          <w:t>정책에</w:t>
        </w:r>
        <w:r w:rsidRPr="00E778C8" w:rsidR="00E778C8">
          <w:rPr>
            <w:rFonts w:hint="eastAsia" w:eastAsia="나눔명조"/>
            <w:sz w:val="20"/>
            <w:szCs w:val="22"/>
          </w:rPr>
          <w:t xml:space="preserve"> </w:t>
        </w:r>
        <w:r w:rsidRPr="00E778C8" w:rsidR="00E778C8">
          <w:rPr>
            <w:rFonts w:hint="eastAsia" w:eastAsia="나눔명조"/>
            <w:sz w:val="20"/>
            <w:szCs w:val="22"/>
          </w:rPr>
          <w:t>대한</w:t>
        </w:r>
        <w:r w:rsidRPr="00E778C8" w:rsidR="00E778C8">
          <w:rPr>
            <w:rFonts w:hint="eastAsia" w:eastAsia="나눔명조"/>
            <w:sz w:val="20"/>
            <w:szCs w:val="22"/>
          </w:rPr>
          <w:t xml:space="preserve"> </w:t>
        </w:r>
        <w:r w:rsidRPr="00E778C8" w:rsidR="00E778C8">
          <w:rPr>
            <w:rFonts w:hint="eastAsia" w:eastAsia="나눔명조"/>
            <w:sz w:val="20"/>
            <w:szCs w:val="22"/>
          </w:rPr>
          <w:t>개인의</w:t>
        </w:r>
        <w:r w:rsidRPr="00E778C8" w:rsidR="00E778C8">
          <w:rPr>
            <w:rFonts w:hint="eastAsia" w:eastAsia="나눔명조"/>
            <w:sz w:val="20"/>
            <w:szCs w:val="22"/>
          </w:rPr>
          <w:t xml:space="preserve"> </w:t>
        </w:r>
        <w:r w:rsidRPr="00E778C8" w:rsidR="00E778C8">
          <w:rPr>
            <w:rFonts w:hint="eastAsia" w:eastAsia="나눔명조"/>
            <w:sz w:val="20"/>
            <w:szCs w:val="22"/>
          </w:rPr>
          <w:t>성향을</w:t>
        </w:r>
        <w:r w:rsidRPr="00E778C8" w:rsidR="00E778C8">
          <w:rPr>
            <w:rFonts w:hint="eastAsia" w:eastAsia="나눔명조"/>
            <w:sz w:val="20"/>
            <w:szCs w:val="22"/>
          </w:rPr>
          <w:t xml:space="preserve"> </w:t>
        </w:r>
        <w:r w:rsidRPr="00E778C8" w:rsidR="00E778C8">
          <w:rPr>
            <w:rFonts w:hint="eastAsia" w:eastAsia="나눔명조"/>
            <w:sz w:val="20"/>
            <w:szCs w:val="22"/>
          </w:rPr>
          <w:t>나타내므로</w:t>
        </w:r>
        <w:r w:rsidRPr="00E778C8" w:rsidR="00E778C8">
          <w:rPr>
            <w:rFonts w:hint="eastAsia" w:eastAsia="나눔명조"/>
            <w:sz w:val="20"/>
            <w:szCs w:val="22"/>
          </w:rPr>
          <w:t xml:space="preserve"> </w:t>
        </w:r>
        <w:r w:rsidRPr="00E778C8" w:rsidR="00E778C8">
          <w:rPr>
            <w:rFonts w:hint="eastAsia" w:eastAsia="나눔명조"/>
            <w:sz w:val="20"/>
            <w:szCs w:val="22"/>
          </w:rPr>
          <w:t>공공조직</w:t>
        </w:r>
        <w:r w:rsidRPr="00E778C8" w:rsidR="00E778C8">
          <w:rPr>
            <w:rFonts w:hint="eastAsia" w:eastAsia="나눔명조"/>
            <w:sz w:val="20"/>
            <w:szCs w:val="22"/>
          </w:rPr>
          <w:t xml:space="preserve"> </w:t>
        </w:r>
        <w:r w:rsidRPr="00E778C8" w:rsidR="00E778C8">
          <w:rPr>
            <w:rFonts w:hint="eastAsia" w:eastAsia="나눔명조"/>
            <w:sz w:val="20"/>
            <w:szCs w:val="22"/>
          </w:rPr>
          <w:t>구성원에게</w:t>
        </w:r>
        <w:r w:rsidRPr="00E778C8" w:rsidR="00E778C8">
          <w:rPr>
            <w:rFonts w:hint="eastAsia" w:eastAsia="나눔명조"/>
            <w:sz w:val="20"/>
            <w:szCs w:val="22"/>
          </w:rPr>
          <w:t xml:space="preserve"> </w:t>
        </w:r>
        <w:r w:rsidRPr="00E778C8" w:rsidR="00E778C8">
          <w:rPr>
            <w:rFonts w:hint="eastAsia" w:eastAsia="나눔명조"/>
            <w:sz w:val="20"/>
            <w:szCs w:val="22"/>
          </w:rPr>
          <w:t>나타나는</w:t>
        </w:r>
        <w:r w:rsidRPr="00E778C8" w:rsidR="00E778C8">
          <w:rPr>
            <w:rFonts w:hint="eastAsia" w:eastAsia="나눔명조"/>
            <w:sz w:val="20"/>
            <w:szCs w:val="22"/>
          </w:rPr>
          <w:t xml:space="preserve"> </w:t>
        </w:r>
        <w:r w:rsidRPr="00E778C8" w:rsidR="00E778C8">
          <w:rPr>
            <w:rFonts w:hint="eastAsia" w:eastAsia="나눔명조"/>
            <w:sz w:val="20"/>
            <w:szCs w:val="22"/>
          </w:rPr>
          <w:t>독특한</w:t>
        </w:r>
        <w:r w:rsidRPr="00E778C8" w:rsidR="00E778C8">
          <w:rPr>
            <w:rFonts w:hint="eastAsia" w:eastAsia="나눔명조"/>
            <w:sz w:val="20"/>
            <w:szCs w:val="22"/>
          </w:rPr>
          <w:t xml:space="preserve"> </w:t>
        </w:r>
        <w:r w:rsidRPr="00E778C8" w:rsidR="00E778C8">
          <w:rPr>
            <w:rFonts w:hint="eastAsia" w:eastAsia="나눔명조"/>
            <w:sz w:val="20"/>
            <w:szCs w:val="22"/>
          </w:rPr>
          <w:t>내적</w:t>
        </w:r>
      </w:ins>
      <w:ins w:author="Kang, Jiyoon" w:date="2022-03-02T15:19:00Z" w:id="29">
        <w:r w:rsidR="00816963">
          <w:rPr>
            <w:rFonts w:hint="eastAsia" w:eastAsia="나눔명조"/>
            <w:sz w:val="20"/>
            <w:szCs w:val="22"/>
          </w:rPr>
          <w:t xml:space="preserve"> </w:t>
        </w:r>
      </w:ins>
      <w:ins w:author="Kang, Jiyoon" w:date="2022-03-02T14:13:00Z" w:id="30">
        <w:r w:rsidRPr="00E778C8" w:rsidR="00E778C8">
          <w:rPr>
            <w:rFonts w:hint="eastAsia" w:eastAsia="나눔명조"/>
            <w:sz w:val="20"/>
            <w:szCs w:val="22"/>
          </w:rPr>
          <w:t>동기</w:t>
        </w:r>
      </w:ins>
      <w:ins w:author="Kang, Jiyoon" w:date="2022-03-02T15:19:00Z" w:id="31">
        <w:r w:rsidR="00816963">
          <w:rPr>
            <w:rFonts w:hint="eastAsia" w:eastAsia="나눔명조"/>
            <w:sz w:val="20"/>
            <w:szCs w:val="22"/>
          </w:rPr>
          <w:t xml:space="preserve"> </w:t>
        </w:r>
      </w:ins>
      <w:ins w:author="Kang, Jiyoon" w:date="2022-03-02T14:13:00Z" w:id="32">
        <w:r w:rsidRPr="00E778C8" w:rsidR="00E778C8">
          <w:rPr>
            <w:rFonts w:hint="eastAsia" w:eastAsia="나눔명조"/>
            <w:sz w:val="20"/>
            <w:szCs w:val="22"/>
          </w:rPr>
          <w:t>요인이라</w:t>
        </w:r>
        <w:r w:rsidRPr="00E778C8" w:rsidR="00E778C8">
          <w:rPr>
            <w:rFonts w:hint="eastAsia" w:eastAsia="나눔명조"/>
            <w:sz w:val="20"/>
            <w:szCs w:val="22"/>
          </w:rPr>
          <w:t xml:space="preserve"> </w:t>
        </w:r>
        <w:r w:rsidRPr="00E778C8" w:rsidR="00E778C8">
          <w:rPr>
            <w:rFonts w:hint="eastAsia" w:eastAsia="나눔명조"/>
            <w:sz w:val="20"/>
            <w:szCs w:val="22"/>
          </w:rPr>
          <w:t>할</w:t>
        </w:r>
        <w:r w:rsidRPr="00E778C8" w:rsidR="00E778C8">
          <w:rPr>
            <w:rFonts w:hint="eastAsia" w:eastAsia="나눔명조"/>
            <w:sz w:val="20"/>
            <w:szCs w:val="22"/>
          </w:rPr>
          <w:t xml:space="preserve"> </w:t>
        </w:r>
        <w:r w:rsidRPr="00E778C8" w:rsidR="00E778C8">
          <w:rPr>
            <w:rFonts w:hint="eastAsia" w:eastAsia="나눔명조"/>
            <w:sz w:val="20"/>
            <w:szCs w:val="22"/>
          </w:rPr>
          <w:t>수</w:t>
        </w:r>
        <w:r w:rsidRPr="00E778C8" w:rsidR="00E778C8">
          <w:rPr>
            <w:rFonts w:hint="eastAsia" w:eastAsia="나눔명조"/>
            <w:sz w:val="20"/>
            <w:szCs w:val="22"/>
          </w:rPr>
          <w:t xml:space="preserve"> </w:t>
        </w:r>
        <w:r w:rsidRPr="00E778C8" w:rsidR="00E778C8">
          <w:rPr>
            <w:rFonts w:hint="eastAsia" w:eastAsia="나눔명조"/>
            <w:sz w:val="20"/>
            <w:szCs w:val="22"/>
          </w:rPr>
          <w:t>있다</w:t>
        </w:r>
        <w:r w:rsidRPr="00E778C8" w:rsidR="00E778C8">
          <w:rPr>
            <w:rFonts w:hint="eastAsia" w:eastAsia="나눔명조"/>
            <w:sz w:val="20"/>
            <w:szCs w:val="22"/>
          </w:rPr>
          <w:t xml:space="preserve">. </w:t>
        </w:r>
      </w:ins>
      <w:ins w:author="Kang, Jiyoon" w:date="2022-03-02T14:16:00Z" w:id="33">
        <w:r w:rsidRPr="00E778C8" w:rsidR="00E778C8">
          <w:rPr>
            <w:rFonts w:hint="eastAsia" w:eastAsia="나눔명조"/>
            <w:sz w:val="20"/>
            <w:szCs w:val="22"/>
          </w:rPr>
          <w:t>이에</w:t>
        </w:r>
        <w:r w:rsidRPr="00E778C8" w:rsidR="00E778C8">
          <w:rPr>
            <w:rFonts w:hint="eastAsia" w:eastAsia="나눔명조"/>
            <w:sz w:val="20"/>
            <w:szCs w:val="22"/>
          </w:rPr>
          <w:t xml:space="preserve"> </w:t>
        </w:r>
        <w:r w:rsidRPr="00E778C8" w:rsidR="00E778C8">
          <w:rPr>
            <w:rFonts w:hint="eastAsia" w:eastAsia="나눔명조"/>
            <w:sz w:val="20"/>
            <w:szCs w:val="22"/>
          </w:rPr>
          <w:t>여러</w:t>
        </w:r>
        <w:r w:rsidRPr="00E778C8" w:rsidR="00E778C8">
          <w:rPr>
            <w:rFonts w:hint="eastAsia" w:eastAsia="나눔명조"/>
            <w:sz w:val="20"/>
            <w:szCs w:val="22"/>
          </w:rPr>
          <w:t xml:space="preserve"> </w:t>
        </w:r>
        <w:r w:rsidRPr="00E778C8" w:rsidR="00E778C8">
          <w:rPr>
            <w:rFonts w:hint="eastAsia" w:eastAsia="나눔명조"/>
            <w:sz w:val="20"/>
            <w:szCs w:val="22"/>
          </w:rPr>
          <w:t>연구에서</w:t>
        </w:r>
        <w:r w:rsidRPr="00E778C8" w:rsidR="00E778C8">
          <w:rPr>
            <w:rFonts w:hint="eastAsia" w:eastAsia="나눔명조"/>
            <w:sz w:val="20"/>
            <w:szCs w:val="22"/>
          </w:rPr>
          <w:t xml:space="preserve"> </w:t>
        </w:r>
        <w:r w:rsidRPr="00E778C8" w:rsidR="00E778C8">
          <w:rPr>
            <w:rFonts w:hint="eastAsia" w:eastAsia="나눔명조"/>
            <w:sz w:val="20"/>
            <w:szCs w:val="22"/>
          </w:rPr>
          <w:t>공공봉사동기를</w:t>
        </w:r>
        <w:r w:rsidRPr="00E778C8" w:rsidR="00E778C8">
          <w:rPr>
            <w:rFonts w:hint="eastAsia" w:eastAsia="나눔명조"/>
            <w:sz w:val="20"/>
            <w:szCs w:val="22"/>
          </w:rPr>
          <w:t xml:space="preserve"> </w:t>
        </w:r>
        <w:r w:rsidRPr="00E778C8" w:rsidR="00E778C8">
          <w:rPr>
            <w:rFonts w:hint="eastAsia" w:eastAsia="나눔명조"/>
            <w:sz w:val="20"/>
            <w:szCs w:val="22"/>
          </w:rPr>
          <w:t>내적</w:t>
        </w:r>
      </w:ins>
      <w:ins w:author="Kang, Jiyoon" w:date="2022-03-02T15:19:00Z" w:id="34">
        <w:r w:rsidR="00816963">
          <w:rPr>
            <w:rFonts w:hint="eastAsia" w:eastAsia="나눔명조"/>
            <w:sz w:val="20"/>
            <w:szCs w:val="22"/>
          </w:rPr>
          <w:t xml:space="preserve"> </w:t>
        </w:r>
      </w:ins>
      <w:ins w:author="Kang, Jiyoon" w:date="2022-03-02T14:16:00Z" w:id="35">
        <w:r w:rsidRPr="00E778C8" w:rsidR="00E778C8">
          <w:rPr>
            <w:rFonts w:hint="eastAsia" w:eastAsia="나눔명조"/>
            <w:sz w:val="20"/>
            <w:szCs w:val="22"/>
          </w:rPr>
          <w:t>동기</w:t>
        </w:r>
      </w:ins>
      <w:ins w:author="Kang, Jiyoon" w:date="2022-03-02T15:19:00Z" w:id="36">
        <w:r w:rsidR="00816963">
          <w:rPr>
            <w:rFonts w:hint="eastAsia" w:eastAsia="나눔명조"/>
            <w:sz w:val="20"/>
            <w:szCs w:val="22"/>
          </w:rPr>
          <w:t xml:space="preserve"> </w:t>
        </w:r>
      </w:ins>
      <w:ins w:author="Kang, Jiyoon" w:date="2022-03-02T14:16:00Z" w:id="37">
        <w:r w:rsidRPr="00E778C8" w:rsidR="00E778C8">
          <w:rPr>
            <w:rFonts w:hint="eastAsia" w:eastAsia="나눔명조"/>
            <w:sz w:val="20"/>
            <w:szCs w:val="22"/>
          </w:rPr>
          <w:t>요인으로써</w:t>
        </w:r>
        <w:r w:rsidRPr="00E778C8" w:rsidR="00E778C8">
          <w:rPr>
            <w:rFonts w:hint="eastAsia" w:eastAsia="나눔명조"/>
            <w:sz w:val="20"/>
            <w:szCs w:val="22"/>
          </w:rPr>
          <w:t xml:space="preserve"> </w:t>
        </w:r>
        <w:r w:rsidRPr="00E778C8" w:rsidR="00E778C8">
          <w:rPr>
            <w:rFonts w:hint="eastAsia" w:eastAsia="나눔명조"/>
            <w:sz w:val="20"/>
            <w:szCs w:val="22"/>
          </w:rPr>
          <w:t>직무성과</w:t>
        </w:r>
        <w:r w:rsidRPr="00E778C8" w:rsidR="00E778C8">
          <w:rPr>
            <w:rFonts w:hint="eastAsia" w:eastAsia="나눔명조"/>
            <w:sz w:val="20"/>
            <w:szCs w:val="22"/>
          </w:rPr>
          <w:t xml:space="preserve"> </w:t>
        </w:r>
        <w:r w:rsidRPr="00E778C8" w:rsidR="00E778C8">
          <w:rPr>
            <w:rFonts w:hint="eastAsia" w:eastAsia="나눔명조"/>
            <w:sz w:val="20"/>
            <w:szCs w:val="22"/>
          </w:rPr>
          <w:t>및</w:t>
        </w:r>
        <w:r w:rsidRPr="00E778C8" w:rsidR="00E778C8">
          <w:rPr>
            <w:rFonts w:hint="eastAsia" w:eastAsia="나눔명조"/>
            <w:sz w:val="20"/>
            <w:szCs w:val="22"/>
          </w:rPr>
          <w:t xml:space="preserve"> </w:t>
        </w:r>
        <w:r w:rsidRPr="00E778C8" w:rsidR="00E778C8">
          <w:rPr>
            <w:rFonts w:hint="eastAsia" w:eastAsia="나눔명조"/>
            <w:sz w:val="20"/>
            <w:szCs w:val="22"/>
          </w:rPr>
          <w:t>직무</w:t>
        </w:r>
        <w:r w:rsidRPr="00E778C8" w:rsidR="00E778C8">
          <w:rPr>
            <w:rFonts w:hint="eastAsia" w:eastAsia="나눔명조"/>
            <w:sz w:val="20"/>
            <w:szCs w:val="22"/>
          </w:rPr>
          <w:t xml:space="preserve"> </w:t>
        </w:r>
        <w:r w:rsidRPr="00E778C8" w:rsidR="00E778C8">
          <w:rPr>
            <w:rFonts w:hint="eastAsia" w:eastAsia="나눔명조"/>
            <w:sz w:val="20"/>
            <w:szCs w:val="22"/>
          </w:rPr>
          <w:t>몰입의</w:t>
        </w:r>
        <w:r w:rsidRPr="00E778C8" w:rsidR="00E778C8">
          <w:rPr>
            <w:rFonts w:hint="eastAsia" w:eastAsia="나눔명조"/>
            <w:sz w:val="20"/>
            <w:szCs w:val="22"/>
          </w:rPr>
          <w:t xml:space="preserve"> </w:t>
        </w:r>
        <w:r w:rsidRPr="00E778C8" w:rsidR="00E778C8">
          <w:rPr>
            <w:rFonts w:hint="eastAsia" w:eastAsia="나눔명조"/>
            <w:sz w:val="20"/>
            <w:szCs w:val="22"/>
          </w:rPr>
          <w:t>주요한</w:t>
        </w:r>
        <w:r w:rsidRPr="00E778C8" w:rsidR="00E778C8">
          <w:rPr>
            <w:rFonts w:hint="eastAsia" w:eastAsia="나눔명조"/>
            <w:sz w:val="20"/>
            <w:szCs w:val="22"/>
          </w:rPr>
          <w:t xml:space="preserve"> </w:t>
        </w:r>
        <w:r w:rsidRPr="00E778C8" w:rsidR="00E778C8">
          <w:rPr>
            <w:rFonts w:hint="eastAsia" w:eastAsia="나눔명조"/>
            <w:sz w:val="20"/>
            <w:szCs w:val="22"/>
          </w:rPr>
          <w:t>변수로</w:t>
        </w:r>
        <w:r w:rsidRPr="00E778C8" w:rsidR="00E778C8">
          <w:rPr>
            <w:rFonts w:hint="eastAsia" w:eastAsia="나눔명조"/>
            <w:sz w:val="20"/>
            <w:szCs w:val="22"/>
          </w:rPr>
          <w:t xml:space="preserve"> </w:t>
        </w:r>
        <w:r w:rsidRPr="00E778C8" w:rsidR="00E778C8">
          <w:rPr>
            <w:rFonts w:hint="eastAsia" w:eastAsia="나눔명조"/>
            <w:sz w:val="20"/>
            <w:szCs w:val="22"/>
          </w:rPr>
          <w:t>다루고</w:t>
        </w:r>
        <w:r w:rsidRPr="00E778C8" w:rsidR="00E778C8">
          <w:rPr>
            <w:rFonts w:hint="eastAsia" w:eastAsia="나눔명조"/>
            <w:sz w:val="20"/>
            <w:szCs w:val="22"/>
          </w:rPr>
          <w:t xml:space="preserve"> </w:t>
        </w:r>
        <w:r w:rsidRPr="00E778C8" w:rsidR="00E778C8">
          <w:rPr>
            <w:rFonts w:hint="eastAsia" w:eastAsia="나눔명조"/>
            <w:sz w:val="20"/>
            <w:szCs w:val="22"/>
          </w:rPr>
          <w:t>있다</w:t>
        </w:r>
      </w:ins>
      <w:del w:author="Kang, Jiyoon" w:date="2022-03-02T14:13:00Z" w:id="38">
        <w:r w:rsidRPr="00283EF6" w:rsidDel="00E778C8">
          <w:rPr>
            <w:rFonts w:hint="eastAsia" w:eastAsia="나눔명조"/>
            <w:sz w:val="20"/>
            <w:szCs w:val="22"/>
          </w:rPr>
          <w:delText>공공봉사동기</w:delText>
        </w:r>
        <w:r w:rsidRPr="00283EF6" w:rsidDel="00E778C8" w:rsidR="00294D4F">
          <w:rPr>
            <w:rFonts w:hint="eastAsia" w:eastAsia="나눔명조"/>
            <w:sz w:val="20"/>
            <w:szCs w:val="22"/>
          </w:rPr>
          <w:delText>는</w:delText>
        </w:r>
        <w:r w:rsidRPr="00283EF6" w:rsidDel="00E778C8" w:rsidR="00CA221C">
          <w:rPr>
            <w:rFonts w:eastAsia="나눔명조"/>
            <w:sz w:val="20"/>
            <w:szCs w:val="22"/>
          </w:rPr>
          <w:delText xml:space="preserve"> </w:delText>
        </w:r>
        <w:r w:rsidRPr="00283EF6" w:rsidDel="00E778C8" w:rsidR="00CA221C">
          <w:rPr>
            <w:rFonts w:eastAsia="나눔명조"/>
            <w:sz w:val="20"/>
            <w:szCs w:val="22"/>
          </w:rPr>
          <w:delText>내적</w:delText>
        </w:r>
        <w:r w:rsidRPr="00283EF6" w:rsidDel="00E778C8" w:rsidR="00A17ECA">
          <w:rPr>
            <w:rFonts w:hint="eastAsia" w:eastAsia="나눔명조"/>
            <w:sz w:val="20"/>
            <w:szCs w:val="22"/>
          </w:rPr>
          <w:delText xml:space="preserve"> </w:delText>
        </w:r>
        <w:r w:rsidRPr="00283EF6" w:rsidDel="00E778C8" w:rsidR="00CA221C">
          <w:rPr>
            <w:rFonts w:eastAsia="나눔명조"/>
            <w:sz w:val="20"/>
            <w:szCs w:val="22"/>
          </w:rPr>
          <w:delText>동기요인으로</w:delText>
        </w:r>
        <w:r w:rsidRPr="00283EF6" w:rsidDel="00E778C8" w:rsidR="00A17ECA">
          <w:rPr>
            <w:rFonts w:eastAsia="나눔명조"/>
            <w:sz w:val="20"/>
            <w:szCs w:val="22"/>
          </w:rPr>
          <w:delText xml:space="preserve"> </w:delText>
        </w:r>
        <w:r w:rsidRPr="00283EF6" w:rsidDel="00E778C8">
          <w:rPr>
            <w:rFonts w:hint="eastAsia" w:eastAsia="나눔명조"/>
            <w:sz w:val="20"/>
            <w:szCs w:val="22"/>
          </w:rPr>
          <w:delText>주로</w:delText>
        </w:r>
        <w:r w:rsidRPr="00283EF6" w:rsidDel="00E778C8">
          <w:rPr>
            <w:rFonts w:hint="eastAsia" w:eastAsia="나눔명조"/>
            <w:sz w:val="20"/>
            <w:szCs w:val="22"/>
          </w:rPr>
          <w:delText xml:space="preserve"> </w:delText>
        </w:r>
        <w:r w:rsidRPr="00283EF6" w:rsidDel="00E778C8" w:rsidR="00CA221C">
          <w:rPr>
            <w:rFonts w:eastAsia="나눔명조"/>
            <w:sz w:val="20"/>
            <w:szCs w:val="22"/>
          </w:rPr>
          <w:delText>직무성과</w:delText>
        </w:r>
        <w:r w:rsidRPr="00283EF6" w:rsidDel="00E778C8" w:rsidR="00CA221C">
          <w:rPr>
            <w:rFonts w:eastAsia="나눔명조"/>
            <w:sz w:val="20"/>
            <w:szCs w:val="22"/>
          </w:rPr>
          <w:delText xml:space="preserve"> </w:delText>
        </w:r>
        <w:r w:rsidRPr="00283EF6" w:rsidDel="00E778C8" w:rsidR="00CA221C">
          <w:rPr>
            <w:rFonts w:eastAsia="나눔명조"/>
            <w:sz w:val="20"/>
            <w:szCs w:val="22"/>
          </w:rPr>
          <w:delText>및</w:delText>
        </w:r>
        <w:r w:rsidRPr="00283EF6" w:rsidDel="00E778C8" w:rsidR="00CA221C">
          <w:rPr>
            <w:rFonts w:eastAsia="나눔명조"/>
            <w:sz w:val="20"/>
            <w:szCs w:val="22"/>
          </w:rPr>
          <w:delText xml:space="preserve"> </w:delText>
        </w:r>
        <w:r w:rsidRPr="00283EF6" w:rsidDel="00E778C8" w:rsidR="00CA221C">
          <w:rPr>
            <w:rFonts w:eastAsia="나눔명조"/>
            <w:sz w:val="20"/>
            <w:szCs w:val="22"/>
          </w:rPr>
          <w:delText>직무몰입의</w:delText>
        </w:r>
        <w:r w:rsidRPr="00283EF6" w:rsidDel="00E778C8" w:rsidR="00CA221C">
          <w:rPr>
            <w:rFonts w:eastAsia="나눔명조"/>
            <w:sz w:val="20"/>
            <w:szCs w:val="22"/>
          </w:rPr>
          <w:delText xml:space="preserve"> </w:delText>
        </w:r>
        <w:r w:rsidRPr="00283EF6" w:rsidDel="00E778C8" w:rsidR="00CA221C">
          <w:rPr>
            <w:rFonts w:eastAsia="나눔명조"/>
            <w:sz w:val="20"/>
            <w:szCs w:val="22"/>
          </w:rPr>
          <w:delText>주요한</w:delText>
        </w:r>
        <w:r w:rsidRPr="00283EF6" w:rsidDel="00E778C8" w:rsidR="00CA221C">
          <w:rPr>
            <w:rFonts w:eastAsia="나눔명조"/>
            <w:sz w:val="20"/>
            <w:szCs w:val="22"/>
          </w:rPr>
          <w:delText xml:space="preserve"> </w:delText>
        </w:r>
        <w:r w:rsidRPr="00283EF6" w:rsidDel="00E778C8" w:rsidR="00CA221C">
          <w:rPr>
            <w:rFonts w:eastAsia="나눔명조"/>
            <w:sz w:val="20"/>
            <w:szCs w:val="22"/>
          </w:rPr>
          <w:delText>변수로</w:delText>
        </w:r>
        <w:r w:rsidRPr="00283EF6" w:rsidDel="00E778C8" w:rsidR="00CA221C">
          <w:rPr>
            <w:rFonts w:eastAsia="나눔명조"/>
            <w:sz w:val="20"/>
            <w:szCs w:val="22"/>
          </w:rPr>
          <w:delText xml:space="preserve"> </w:delText>
        </w:r>
        <w:r w:rsidRPr="00283EF6" w:rsidDel="00E778C8" w:rsidR="00CA221C">
          <w:rPr>
            <w:rFonts w:eastAsia="나눔명조"/>
            <w:sz w:val="20"/>
            <w:szCs w:val="22"/>
          </w:rPr>
          <w:delText>다뤄지고</w:delText>
        </w:r>
        <w:r w:rsidRPr="00283EF6" w:rsidDel="00E778C8" w:rsidR="00CA221C">
          <w:rPr>
            <w:rFonts w:eastAsia="나눔명조"/>
            <w:sz w:val="20"/>
            <w:szCs w:val="22"/>
          </w:rPr>
          <w:delText xml:space="preserve"> </w:delText>
        </w:r>
        <w:r w:rsidRPr="00283EF6" w:rsidDel="00E778C8" w:rsidR="00CA221C">
          <w:rPr>
            <w:rFonts w:eastAsia="나눔명조"/>
            <w:sz w:val="20"/>
            <w:szCs w:val="22"/>
          </w:rPr>
          <w:delText>있다</w:delText>
        </w:r>
      </w:del>
      <w:r w:rsidRPr="003820D2" w:rsidR="00B61948">
        <w:rPr>
          <w:rFonts w:eastAsia="나눔명조"/>
          <w:sz w:val="20"/>
          <w:szCs w:val="22"/>
        </w:rPr>
        <w:fldChar w:fldCharType="begin"/>
      </w:r>
      <w:r w:rsidR="00AC65B9">
        <w:rPr>
          <w:rFonts w:eastAsia="나눔명조"/>
          <w:sz w:val="20"/>
          <w:szCs w:val="22"/>
        </w:rPr>
        <w:instrText xml:space="preserve"> ADDIN ZOTERO_ITEM CSL_CITATION {"citationID":"NqQNrh4d","properties":{"formattedCitation":"(\\uc0\\u45432{}\\uc0\\u51333{}\\uc0\\u54840{}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w:instrText>
      </w:r>
      <w:r w:rsidR="00AC65B9">
        <w:rPr>
          <w:rFonts w:hint="eastAsia" w:eastAsia="나눔명조"/>
          <w:sz w:val="20"/>
          <w:szCs w:val="22"/>
        </w:rPr>
        <w:instrText>u50980{}\\uc0\\u49688{}\\uc0\\u51116{} 2009; \\uc0\\u52572{}\\uc0\\u50696{}\\uc0\\u45208{} 2018)","plainCitation":"(</w:instrText>
      </w:r>
      <w:r w:rsidR="00AC65B9">
        <w:rPr>
          <w:rFonts w:hint="eastAsia" w:eastAsia="나눔명조"/>
          <w:sz w:val="20"/>
          <w:szCs w:val="22"/>
        </w:rPr>
        <w:instrText>노종호</w:instrText>
      </w:r>
      <w:r w:rsidR="00AC65B9">
        <w:rPr>
          <w:rFonts w:hint="eastAsia" w:eastAsia="나눔명조"/>
          <w:sz w:val="20"/>
          <w:szCs w:val="22"/>
        </w:rPr>
        <w:instrText xml:space="preserve"> 2016; </w:instrText>
      </w:r>
      <w:r w:rsidR="00AC65B9">
        <w:rPr>
          <w:rFonts w:hint="eastAsia" w:eastAsia="나눔명조"/>
          <w:sz w:val="20"/>
          <w:szCs w:val="22"/>
        </w:rPr>
        <w:instrText>이강문</w:instrText>
      </w:r>
      <w:r w:rsidR="00AC65B9">
        <w:rPr>
          <w:rFonts w:hint="eastAsia" w:eastAsia="나눔명조"/>
          <w:sz w:val="20"/>
          <w:szCs w:val="22"/>
        </w:rPr>
        <w:instrText xml:space="preserve"> 2017; </w:instrText>
      </w:r>
      <w:r w:rsidR="00AC65B9">
        <w:rPr>
          <w:rFonts w:hint="eastAsia" w:eastAsia="나눔명조"/>
          <w:sz w:val="20"/>
          <w:szCs w:val="22"/>
        </w:rPr>
        <w:instrText>이근주</w:instrText>
      </w:r>
      <w:r w:rsidR="00AC65B9">
        <w:rPr>
          <w:rFonts w:hint="eastAsia" w:eastAsia="나눔명조"/>
          <w:sz w:val="20"/>
          <w:szCs w:val="22"/>
        </w:rPr>
        <w:instrText xml:space="preserve"> 2005; </w:instrText>
      </w:r>
      <w:r w:rsidR="00AC65B9">
        <w:rPr>
          <w:rFonts w:hint="eastAsia" w:eastAsia="나눔명조"/>
          <w:sz w:val="20"/>
          <w:szCs w:val="22"/>
        </w:rPr>
        <w:instrText>임재영</w:instrText>
      </w:r>
      <w:r w:rsidR="00AC65B9">
        <w:rPr>
          <w:rFonts w:hint="eastAsia" w:eastAsia="나눔명조"/>
          <w:sz w:val="20"/>
          <w:szCs w:val="22"/>
        </w:rPr>
        <w:instrText xml:space="preserve"> and </w:instrText>
      </w:r>
      <w:r w:rsidR="00AC65B9">
        <w:rPr>
          <w:rFonts w:hint="eastAsia" w:eastAsia="나눔명조"/>
          <w:sz w:val="20"/>
          <w:szCs w:val="22"/>
        </w:rPr>
        <w:instrText>문국경</w:instrText>
      </w:r>
      <w:r w:rsidR="00AC65B9">
        <w:rPr>
          <w:rFonts w:hint="eastAsia" w:eastAsia="나눔명조"/>
          <w:sz w:val="20"/>
          <w:szCs w:val="22"/>
        </w:rPr>
        <w:instrText xml:space="preserve"> 2019; </w:instrText>
      </w:r>
      <w:r w:rsidR="00AC65B9">
        <w:rPr>
          <w:rFonts w:hint="eastAsia" w:eastAsia="나눔명조"/>
          <w:sz w:val="20"/>
          <w:szCs w:val="22"/>
        </w:rPr>
        <w:instrText>정재호</w:instrText>
      </w:r>
      <w:r w:rsidR="00AC65B9">
        <w:rPr>
          <w:rFonts w:hint="eastAsia" w:eastAsia="나눔명조"/>
          <w:sz w:val="20"/>
          <w:szCs w:val="22"/>
        </w:rPr>
        <w:instrText xml:space="preserve"> and </w:instrText>
      </w:r>
      <w:r w:rsidR="00AC65B9">
        <w:rPr>
          <w:rFonts w:hint="eastAsia" w:eastAsia="나눔명조"/>
          <w:sz w:val="20"/>
          <w:szCs w:val="22"/>
        </w:rPr>
        <w:instrText>최규현</w:instrText>
      </w:r>
      <w:r w:rsidR="00AC65B9">
        <w:rPr>
          <w:rFonts w:hint="eastAsia" w:eastAsia="나눔명조"/>
          <w:sz w:val="20"/>
          <w:szCs w:val="22"/>
        </w:rPr>
        <w:instrText xml:space="preserve"> 2020; </w:instrText>
      </w:r>
      <w:r w:rsidR="00AC65B9">
        <w:rPr>
          <w:rFonts w:hint="eastAsia" w:eastAsia="나눔명조"/>
          <w:sz w:val="20"/>
          <w:szCs w:val="22"/>
        </w:rPr>
        <w:instrText>조태준</w:instrText>
      </w:r>
      <w:r w:rsidR="00AC65B9">
        <w:rPr>
          <w:rFonts w:hint="eastAsia" w:eastAsia="나눔명조"/>
          <w:sz w:val="20"/>
          <w:szCs w:val="22"/>
        </w:rPr>
        <w:instrText xml:space="preserve"> and </w:instrText>
      </w:r>
      <w:r w:rsidR="00AC65B9">
        <w:rPr>
          <w:rFonts w:hint="eastAsia" w:eastAsia="나눔명조"/>
          <w:sz w:val="20"/>
          <w:szCs w:val="22"/>
        </w:rPr>
        <w:instrText>윤수재</w:instrText>
      </w:r>
      <w:r w:rsidR="00AC65B9">
        <w:rPr>
          <w:rFonts w:hint="eastAsia" w:eastAsia="나눔명조"/>
          <w:sz w:val="20"/>
          <w:szCs w:val="22"/>
        </w:rPr>
        <w:instrText xml:space="preserve"> 2009; </w:instrText>
      </w:r>
      <w:r w:rsidR="00AC65B9">
        <w:rPr>
          <w:rFonts w:hint="eastAsia" w:eastAsia="나눔명조"/>
          <w:sz w:val="20"/>
          <w:szCs w:val="22"/>
        </w:rPr>
        <w:instrText>최예나</w:instrText>
      </w:r>
      <w:r w:rsidR="00AC65B9">
        <w:rPr>
          <w:rFonts w:hint="eastAsia" w:eastAsia="나눔명조"/>
          <w:sz w:val="20"/>
          <w:szCs w:val="22"/>
        </w:rPr>
        <w:instrText xml:space="preserve"> 2018)","dontUpdate":true,"noteIndex":0},"citationItems":[{"id":"PSjZbscb/MrFYqEUd","uris":["http://zotero.org/users/5210800/items/VQPVDTF6"],"uri":["http://zotero.org/users/5210800/items/VQPVDTF6"],"itemData":{"id":1443,"type":"article-journal","container-title":"</w:instrText>
      </w:r>
      <w:r w:rsidR="00AC65B9">
        <w:rPr>
          <w:rFonts w:hint="eastAsia" w:eastAsia="나눔명조"/>
          <w:sz w:val="20"/>
          <w:szCs w:val="22"/>
        </w:rPr>
        <w:instrText>한국인사행정학회보</w:instrText>
      </w:r>
      <w:r w:rsidR="00AC65B9">
        <w:rPr>
          <w:rFonts w:hint="eastAsia" w:eastAsia="나눔명조"/>
          <w:sz w:val="20"/>
          <w:szCs w:val="22"/>
        </w:rPr>
        <w:instrText>","issue":"2","note":"Citation Key: rho:2016-1","page":"93</w:instrText>
      </w:r>
      <w:r w:rsidR="00AC65B9">
        <w:rPr>
          <w:rFonts w:hint="eastAsia" w:eastAsia="나눔명조"/>
          <w:sz w:val="20"/>
          <w:szCs w:val="22"/>
        </w:rPr>
        <w:instrText>–</w:instrText>
      </w:r>
      <w:r w:rsidR="00AC65B9">
        <w:rPr>
          <w:rFonts w:hint="eastAsia" w:eastAsia="나눔명조"/>
          <w:sz w:val="20"/>
          <w:szCs w:val="22"/>
        </w:rPr>
        <w:instrText>122","title":"</w:instrText>
      </w:r>
      <w:r w:rsidR="00AC65B9">
        <w:rPr>
          <w:rFonts w:hint="eastAsia" w:eastAsia="나눔명조"/>
          <w:sz w:val="20"/>
          <w:szCs w:val="22"/>
        </w:rPr>
        <w:instrText>공무원의</w:instrText>
      </w:r>
      <w:r w:rsidR="00AC65B9">
        <w:rPr>
          <w:rFonts w:hint="eastAsia" w:eastAsia="나눔명조"/>
          <w:sz w:val="20"/>
          <w:szCs w:val="22"/>
        </w:rPr>
        <w:instrText xml:space="preserve"> </w:instrText>
      </w:r>
      <w:r w:rsidR="00AC65B9">
        <w:rPr>
          <w:rFonts w:hint="eastAsia" w:eastAsia="나눔명조"/>
          <w:sz w:val="20"/>
          <w:szCs w:val="22"/>
        </w:rPr>
        <w:instrText>성과급과</w:instrText>
      </w:r>
      <w:r w:rsidR="00AC65B9">
        <w:rPr>
          <w:rFonts w:hint="eastAsia" w:eastAsia="나눔명조"/>
          <w:sz w:val="20"/>
          <w:szCs w:val="22"/>
        </w:rPr>
        <w:instrText xml:space="preserve"> </w:instrText>
      </w:r>
      <w:r w:rsidR="00AC65B9">
        <w:rPr>
          <w:rFonts w:hint="eastAsia" w:eastAsia="나눔명조"/>
          <w:sz w:val="20"/>
          <w:szCs w:val="22"/>
        </w:rPr>
        <w:instrText>공공봉사동기가</w:instrText>
      </w:r>
      <w:r w:rsidR="00AC65B9">
        <w:rPr>
          <w:rFonts w:hint="eastAsia" w:eastAsia="나눔명조"/>
          <w:sz w:val="20"/>
          <w:szCs w:val="22"/>
        </w:rPr>
        <w:instrText xml:space="preserve"> </w:instrText>
      </w:r>
      <w:r w:rsidR="00AC65B9">
        <w:rPr>
          <w:rFonts w:hint="eastAsia" w:eastAsia="나눔명조"/>
          <w:sz w:val="20"/>
          <w:szCs w:val="22"/>
        </w:rPr>
        <w:instrText>직무성과에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영향분석</w:instrText>
      </w:r>
      <w:r w:rsidR="00AC65B9">
        <w:rPr>
          <w:rFonts w:hint="eastAsia" w:eastAsia="나눔명조"/>
          <w:sz w:val="20"/>
          <w:szCs w:val="22"/>
        </w:rPr>
        <w:instrText>","volume":"15","author":[{"family":"</w:instrText>
      </w:r>
      <w:r w:rsidR="00AC65B9">
        <w:rPr>
          <w:rFonts w:hint="eastAsia" w:eastAsia="나눔명조"/>
          <w:sz w:val="20"/>
          <w:szCs w:val="22"/>
        </w:rPr>
        <w:instrText>노종호</w:instrText>
      </w:r>
      <w:r w:rsidR="00AC65B9">
        <w:rPr>
          <w:rFonts w:hint="eastAsia" w:eastAsia="나눔명조"/>
          <w:sz w:val="20"/>
          <w:szCs w:val="22"/>
        </w:rPr>
        <w:instrText>","given":""}],"issued":{"date-parts":[["2016"]]}}},{"id":"PSjZbscb/4BiPfPCT","uris":["http://zotero.org/users/5210800/items/3IA9TCJN"],"uri":["http://zotero.org/users/5210800/items/3IA9TCJN"],"itemData":{"id":1457,"type":"article-journal","container-title":"</w:instrText>
      </w:r>
      <w:r w:rsidR="00AC65B9">
        <w:rPr>
          <w:rFonts w:hint="eastAsia" w:eastAsia="나눔명조"/>
          <w:sz w:val="20"/>
          <w:szCs w:val="22"/>
        </w:rPr>
        <w:instrText>지역산업연구</w:instrText>
      </w:r>
      <w:r w:rsidR="00AC65B9">
        <w:rPr>
          <w:rFonts w:hint="eastAsia" w:eastAsia="나눔명조"/>
          <w:sz w:val="20"/>
          <w:szCs w:val="22"/>
        </w:rPr>
        <w:instrText>","issue":"4","note":"Citation Key: lee:2017","page":"51</w:instrText>
      </w:r>
      <w:r w:rsidR="00AC65B9">
        <w:rPr>
          <w:rFonts w:hint="eastAsia" w:eastAsia="나눔명조"/>
          <w:sz w:val="20"/>
          <w:szCs w:val="22"/>
        </w:rPr>
        <w:instrText>–</w:instrText>
      </w:r>
      <w:r w:rsidR="00AC65B9">
        <w:rPr>
          <w:rFonts w:hint="eastAsia" w:eastAsia="나눔명조"/>
          <w:sz w:val="20"/>
          <w:szCs w:val="22"/>
        </w:rPr>
        <w:instrText>71","title":"</w:instrText>
      </w:r>
      <w:r w:rsidR="00AC65B9">
        <w:rPr>
          <w:rFonts w:hint="eastAsia" w:eastAsia="나눔명조"/>
          <w:sz w:val="20"/>
          <w:szCs w:val="22"/>
        </w:rPr>
        <w:instrText>공공봉사동기가</w:instrText>
      </w:r>
      <w:r w:rsidR="00AC65B9">
        <w:rPr>
          <w:rFonts w:hint="eastAsia" w:eastAsia="나눔명조"/>
          <w:sz w:val="20"/>
          <w:szCs w:val="22"/>
        </w:rPr>
        <w:instrText xml:space="preserve"> </w:instrText>
      </w:r>
      <w:r w:rsidR="00AC65B9">
        <w:rPr>
          <w:rFonts w:hint="eastAsia" w:eastAsia="나눔명조"/>
          <w:sz w:val="20"/>
          <w:szCs w:val="22"/>
        </w:rPr>
        <w:instrText>직무만족</w:instrText>
      </w:r>
      <w:r w:rsidR="00AC65B9">
        <w:rPr>
          <w:rFonts w:hint="eastAsia" w:eastAsia="나눔명조"/>
          <w:sz w:val="20"/>
          <w:szCs w:val="22"/>
        </w:rPr>
        <w:instrText xml:space="preserve"> </w:instrText>
      </w:r>
      <w:r w:rsidR="00AC65B9">
        <w:rPr>
          <w:rFonts w:hint="eastAsia" w:eastAsia="나눔명조"/>
          <w:sz w:val="20"/>
          <w:szCs w:val="22"/>
        </w:rPr>
        <w:instrText>및</w:instrText>
      </w:r>
      <w:r w:rsidR="00AC65B9">
        <w:rPr>
          <w:rFonts w:hint="eastAsia" w:eastAsia="나눔명조"/>
          <w:sz w:val="20"/>
          <w:szCs w:val="22"/>
        </w:rPr>
        <w:instrText xml:space="preserve"> </w:instrText>
      </w:r>
      <w:r w:rsidR="00AC65B9">
        <w:rPr>
          <w:rFonts w:hint="eastAsia" w:eastAsia="나눔명조"/>
          <w:sz w:val="20"/>
          <w:szCs w:val="22"/>
        </w:rPr>
        <w:instrText>인지된</w:instrText>
      </w:r>
      <w:r w:rsidR="00AC65B9">
        <w:rPr>
          <w:rFonts w:hint="eastAsia" w:eastAsia="나눔명조"/>
          <w:sz w:val="20"/>
          <w:szCs w:val="22"/>
        </w:rPr>
        <w:instrText xml:space="preserve"> </w:instrText>
      </w:r>
      <w:r w:rsidR="00AC65B9">
        <w:rPr>
          <w:rFonts w:hint="eastAsia" w:eastAsia="나눔명조"/>
          <w:sz w:val="20"/>
          <w:szCs w:val="22"/>
        </w:rPr>
        <w:instrText>직무성과에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영향에</w:instrText>
      </w:r>
      <w:r w:rsidR="00AC65B9">
        <w:rPr>
          <w:rFonts w:hint="eastAsia" w:eastAsia="나눔명조"/>
          <w:sz w:val="20"/>
          <w:szCs w:val="22"/>
        </w:rPr>
        <w:instrText xml:space="preserve"> </w:instrText>
      </w:r>
      <w:r w:rsidR="00AC65B9">
        <w:rPr>
          <w:rFonts w:hint="eastAsia" w:eastAsia="나눔명조"/>
          <w:sz w:val="20"/>
          <w:szCs w:val="22"/>
        </w:rPr>
        <w:instrText>관한</w:instrText>
      </w:r>
      <w:r w:rsidR="00AC65B9">
        <w:rPr>
          <w:rFonts w:hint="eastAsia" w:eastAsia="나눔명조"/>
          <w:sz w:val="20"/>
          <w:szCs w:val="22"/>
        </w:rPr>
        <w:instrText xml:space="preserve"> </w:instrText>
      </w:r>
      <w:r w:rsidR="00AC65B9">
        <w:rPr>
          <w:rFonts w:hint="eastAsia" w:eastAsia="나눔명조"/>
          <w:sz w:val="20"/>
          <w:szCs w:val="22"/>
        </w:rPr>
        <w:instrText>연구</w:instrText>
      </w:r>
      <w:r w:rsidR="00AC65B9">
        <w:rPr>
          <w:rFonts w:hint="eastAsia" w:eastAsia="나눔명조"/>
          <w:sz w:val="20"/>
          <w:szCs w:val="22"/>
        </w:rPr>
        <w:instrText>","volume":"40","author":[{"family":"</w:instrText>
      </w:r>
      <w:r w:rsidR="00AC65B9">
        <w:rPr>
          <w:rFonts w:hint="eastAsia" w:eastAsia="나눔명조"/>
          <w:sz w:val="20"/>
          <w:szCs w:val="22"/>
        </w:rPr>
        <w:instrText>이강문</w:instrText>
      </w:r>
      <w:r w:rsidR="00AC65B9">
        <w:rPr>
          <w:rFonts w:hint="eastAsia" w:eastAsia="나눔명조"/>
          <w:sz w:val="20"/>
          <w:szCs w:val="22"/>
        </w:rPr>
        <w:instrText>","given":""}],"issued":{"date-parts":[["2017",11]]}}},{"id":"PSjZbscb/EUzPO0Dc","uris":["http://zotero.org/users/5210800/items/VLMPKG72"],"uri":["http://zotero.org/users/5210800/items/VLMPKG72"],"itemData":{"id":1461,"type":"article-journal","container-title":"</w:instrText>
      </w:r>
      <w:r w:rsidR="00AC65B9">
        <w:rPr>
          <w:rFonts w:hint="eastAsia" w:eastAsia="나눔명조"/>
          <w:sz w:val="20"/>
          <w:szCs w:val="22"/>
        </w:rPr>
        <w:instrText>한국사회와</w:instrText>
      </w:r>
      <w:r w:rsidR="00AC65B9">
        <w:rPr>
          <w:rFonts w:hint="eastAsia" w:eastAsia="나눔명조"/>
          <w:sz w:val="20"/>
          <w:szCs w:val="22"/>
        </w:rPr>
        <w:instrText xml:space="preserve"> </w:instrText>
      </w:r>
      <w:r w:rsidR="00AC65B9">
        <w:rPr>
          <w:rFonts w:hint="eastAsia" w:eastAsia="나눔명조"/>
          <w:sz w:val="20"/>
          <w:szCs w:val="22"/>
        </w:rPr>
        <w:instrText>행정연구</w:instrText>
      </w:r>
      <w:r w:rsidR="00AC65B9">
        <w:rPr>
          <w:rFonts w:hint="eastAsia" w:eastAsia="나눔명조"/>
          <w:sz w:val="20"/>
          <w:szCs w:val="22"/>
        </w:rPr>
        <w:instrText>","issue":"1","note":"Citation Key: _psm_2005","page":"81</w:instrText>
      </w:r>
      <w:r w:rsidR="00AC65B9">
        <w:rPr>
          <w:rFonts w:hint="eastAsia" w:eastAsia="나눔명조"/>
          <w:sz w:val="20"/>
          <w:szCs w:val="22"/>
        </w:rPr>
        <w:instrText>–</w:instrText>
      </w:r>
      <w:r w:rsidR="00AC65B9">
        <w:rPr>
          <w:rFonts w:hint="eastAsia" w:eastAsia="나눔명조"/>
          <w:sz w:val="20"/>
          <w:szCs w:val="22"/>
        </w:rPr>
        <w:instrText>104","title":"PSM</w:instrText>
      </w:r>
      <w:r w:rsidR="00AC65B9">
        <w:rPr>
          <w:rFonts w:hint="eastAsia" w:eastAsia="나눔명조"/>
          <w:sz w:val="20"/>
          <w:szCs w:val="22"/>
        </w:rPr>
        <w:instrText>과</w:instrText>
      </w:r>
      <w:r w:rsidR="00AC65B9">
        <w:rPr>
          <w:rFonts w:hint="eastAsia" w:eastAsia="나눔명조"/>
          <w:sz w:val="20"/>
          <w:szCs w:val="22"/>
        </w:rPr>
        <w:instrText xml:space="preserve"> </w:instrText>
      </w:r>
      <w:r w:rsidR="00AC65B9">
        <w:rPr>
          <w:rFonts w:hint="eastAsia" w:eastAsia="나눔명조"/>
          <w:sz w:val="20"/>
          <w:szCs w:val="22"/>
        </w:rPr>
        <w:instrText>공무원의</w:instrText>
      </w:r>
      <w:r w:rsidR="00AC65B9">
        <w:rPr>
          <w:rFonts w:hint="eastAsia" w:eastAsia="나눔명조"/>
          <w:sz w:val="20"/>
          <w:szCs w:val="22"/>
        </w:rPr>
        <w:instrText xml:space="preserve"> </w:instrText>
      </w:r>
      <w:r w:rsidR="00AC65B9">
        <w:rPr>
          <w:rFonts w:hint="eastAsia" w:eastAsia="나눔명조"/>
          <w:sz w:val="20"/>
          <w:szCs w:val="22"/>
        </w:rPr>
        <w:instrText>업무</w:instrText>
      </w:r>
      <w:r w:rsidR="00AC65B9">
        <w:rPr>
          <w:rFonts w:hint="eastAsia" w:eastAsia="나눔명조"/>
          <w:sz w:val="20"/>
          <w:szCs w:val="22"/>
        </w:rPr>
        <w:instrText xml:space="preserve"> </w:instrText>
      </w:r>
      <w:r w:rsidR="00AC65B9">
        <w:rPr>
          <w:rFonts w:hint="eastAsia" w:eastAsia="나눔명조"/>
          <w:sz w:val="20"/>
          <w:szCs w:val="22"/>
        </w:rPr>
        <w:instrText>성과</w:instrText>
      </w:r>
      <w:r w:rsidR="00AC65B9">
        <w:rPr>
          <w:rFonts w:hint="eastAsia" w:eastAsia="나눔명조"/>
          <w:sz w:val="20"/>
          <w:szCs w:val="22"/>
        </w:rPr>
        <w:instrText>","volume":"16","author":[{"family":"</w:instrText>
      </w:r>
      <w:r w:rsidR="00AC65B9">
        <w:rPr>
          <w:rFonts w:hint="eastAsia" w:eastAsia="나눔명조"/>
          <w:sz w:val="20"/>
          <w:szCs w:val="22"/>
        </w:rPr>
        <w:instrText>이근주</w:instrText>
      </w:r>
      <w:r w:rsidR="00AC65B9">
        <w:rPr>
          <w:rFonts w:hint="eastAsia" w:eastAsia="나눔명조"/>
          <w:sz w:val="20"/>
          <w:szCs w:val="22"/>
        </w:rPr>
        <w:instrText>","given":""}],"issued":{"date-parts":[["2005",5]]}}},{"id":"PSjZbscb/Jgt0nmZq","uris":["http://zotero.org/users/5210800/items/SD7TB8DR"],"uri":["http://zotero.org/users/5210800/items/SD7TB8DR"],"itemData":{"id":1417,"type":"article-journal","container-title":"</w:instrText>
      </w:r>
      <w:r w:rsidR="00AC65B9">
        <w:rPr>
          <w:rFonts w:hint="eastAsia" w:eastAsia="나눔명조"/>
          <w:sz w:val="20"/>
          <w:szCs w:val="22"/>
        </w:rPr>
        <w:instrText>한국행정논집</w:instrText>
      </w:r>
      <w:r w:rsidR="00AC65B9">
        <w:rPr>
          <w:rFonts w:hint="eastAsia" w:eastAsia="나눔명조"/>
          <w:sz w:val="20"/>
          <w:szCs w:val="22"/>
        </w:rPr>
        <w:instrText>","DOI":"10.21888/KPAQ.2019.6.31.2.231","ISSN":"1229-4756","issue":"2","language":"ko","note":"Citation Key: lim:moon:2019a","page":"231</w:instrText>
      </w:r>
      <w:r w:rsidR="00AC65B9">
        <w:rPr>
          <w:rFonts w:hint="eastAsia" w:eastAsia="나눔명조"/>
          <w:sz w:val="20"/>
          <w:szCs w:val="22"/>
        </w:rPr>
        <w:instrText>–</w:instrText>
      </w:r>
      <w:r w:rsidR="00AC65B9">
        <w:rPr>
          <w:rFonts w:hint="eastAsia" w:eastAsia="나눔명조"/>
          <w:sz w:val="20"/>
          <w:szCs w:val="22"/>
        </w:rPr>
        <w:instrText>251","title":"</w:instrText>
      </w:r>
      <w:r w:rsidR="00AC65B9">
        <w:rPr>
          <w:rFonts w:hint="eastAsia" w:eastAsia="나눔명조"/>
          <w:sz w:val="20"/>
          <w:szCs w:val="22"/>
        </w:rPr>
        <w:instrText>공공봉사동기와</w:instrText>
      </w:r>
      <w:r w:rsidR="00AC65B9">
        <w:rPr>
          <w:rFonts w:hint="eastAsia" w:eastAsia="나눔명조"/>
          <w:sz w:val="20"/>
          <w:szCs w:val="22"/>
        </w:rPr>
        <w:instrText xml:space="preserve"> </w:instrText>
      </w:r>
      <w:r w:rsidR="00AC65B9">
        <w:rPr>
          <w:rFonts w:hint="eastAsia" w:eastAsia="나눔명조"/>
          <w:sz w:val="20"/>
          <w:szCs w:val="22"/>
        </w:rPr>
        <w:instrText>직무성과</w:instrText>
      </w:r>
      <w:r w:rsidR="00AC65B9">
        <w:rPr>
          <w:rFonts w:hint="eastAsia" w:eastAsia="나눔명조"/>
          <w:sz w:val="20"/>
          <w:szCs w:val="22"/>
        </w:rPr>
        <w:instrText xml:space="preserve">: </w:instrText>
      </w:r>
      <w:r w:rsidR="00AC65B9">
        <w:rPr>
          <w:rFonts w:hint="eastAsia" w:eastAsia="나눔명조"/>
          <w:sz w:val="20"/>
          <w:szCs w:val="22"/>
        </w:rPr>
        <w:instrText>조직구조의</w:instrText>
      </w:r>
      <w:r w:rsidR="00AC65B9">
        <w:rPr>
          <w:rFonts w:hint="eastAsia" w:eastAsia="나눔명조"/>
          <w:sz w:val="20"/>
          <w:szCs w:val="22"/>
        </w:rPr>
        <w:instrText xml:space="preserve"> </w:instrText>
      </w:r>
      <w:r w:rsidR="00AC65B9">
        <w:rPr>
          <w:rFonts w:hint="eastAsia" w:eastAsia="나눔명조"/>
          <w:sz w:val="20"/>
          <w:szCs w:val="22"/>
        </w:rPr>
        <w:instrText>조절효과를</w:instrText>
      </w:r>
      <w:r w:rsidR="00AC65B9">
        <w:rPr>
          <w:rFonts w:hint="eastAsia" w:eastAsia="나눔명조"/>
          <w:sz w:val="20"/>
          <w:szCs w:val="22"/>
        </w:rPr>
        <w:instrText xml:space="preserve"> </w:instrText>
      </w:r>
      <w:r w:rsidR="00AC65B9">
        <w:rPr>
          <w:rFonts w:hint="eastAsia" w:eastAsia="나눔명조"/>
          <w:sz w:val="20"/>
          <w:szCs w:val="22"/>
        </w:rPr>
        <w:instrText>중심으로</w:instrText>
      </w:r>
      <w:r w:rsidR="00AC65B9">
        <w:rPr>
          <w:rFonts w:hint="eastAsia" w:eastAsia="나눔명조"/>
          <w:sz w:val="20"/>
          <w:szCs w:val="22"/>
        </w:rPr>
        <w:instrText>","volume":"31","author":[{"family":"</w:instrText>
      </w:r>
      <w:r w:rsidR="00AC65B9">
        <w:rPr>
          <w:rFonts w:hint="eastAsia" w:eastAsia="나눔명조"/>
          <w:sz w:val="20"/>
          <w:szCs w:val="22"/>
        </w:rPr>
        <w:instrText>임재영</w:instrText>
      </w:r>
      <w:r w:rsidR="00AC65B9">
        <w:rPr>
          <w:rFonts w:hint="eastAsia" w:eastAsia="나눔명조"/>
          <w:sz w:val="20"/>
          <w:szCs w:val="22"/>
        </w:rPr>
        <w:instrText>","given":""},{"family":"</w:instrText>
      </w:r>
      <w:r w:rsidR="00AC65B9">
        <w:rPr>
          <w:rFonts w:hint="eastAsia" w:eastAsia="나눔명조"/>
          <w:sz w:val="20"/>
          <w:szCs w:val="22"/>
        </w:rPr>
        <w:instrText>문국경</w:instrText>
      </w:r>
      <w:r w:rsidR="00AC65B9">
        <w:rPr>
          <w:rFonts w:hint="eastAsia" w:eastAsia="나눔명조"/>
          <w:sz w:val="20"/>
          <w:szCs w:val="22"/>
        </w:rPr>
        <w:instrText>","given":""}],"issued":{"date-parts":[["2019",6]]}}},{"id":"PSjZbscb/XIZXxhSA","uris":["http://zotero.org/users/5210800/items/G35Z42XP"],"uri":["http://zotero.org/users/5210800/items/G35Z42XP"],"itemData":{"id":1467,"type":"article-journal","container-title":"</w:instrText>
      </w:r>
      <w:r w:rsidR="00AC65B9">
        <w:rPr>
          <w:rFonts w:hint="eastAsia" w:eastAsia="나눔명조"/>
          <w:sz w:val="20"/>
          <w:szCs w:val="22"/>
        </w:rPr>
        <w:instrText>정부학연구</w:instrText>
      </w:r>
      <w:r w:rsidR="00AC65B9">
        <w:rPr>
          <w:rFonts w:hint="eastAsia" w:eastAsia="나눔명조"/>
          <w:sz w:val="20"/>
          <w:szCs w:val="22"/>
        </w:rPr>
        <w:instrText>","issue":"1","note":"Citation Key: Jeongetal:2020-3","page":"183</w:instrText>
      </w:r>
      <w:r w:rsidR="00AC65B9">
        <w:rPr>
          <w:rFonts w:hint="eastAsia" w:eastAsia="나눔명조"/>
          <w:sz w:val="20"/>
          <w:szCs w:val="22"/>
        </w:rPr>
        <w:instrText>–</w:instrText>
      </w:r>
      <w:r w:rsidR="00AC65B9">
        <w:rPr>
          <w:rFonts w:hint="eastAsia" w:eastAsia="나눔명조"/>
          <w:sz w:val="20"/>
          <w:szCs w:val="22"/>
        </w:rPr>
        <w:instrText>215","title":"</w:instrText>
      </w:r>
      <w:r w:rsidR="00AC65B9">
        <w:rPr>
          <w:rFonts w:hint="eastAsia" w:eastAsia="나눔명조"/>
          <w:sz w:val="20"/>
          <w:szCs w:val="22"/>
        </w:rPr>
        <w:instrText>공무원의</w:instrText>
      </w:r>
      <w:r w:rsidR="00AC65B9">
        <w:rPr>
          <w:rFonts w:hint="eastAsia" w:eastAsia="나눔명조"/>
          <w:sz w:val="20"/>
          <w:szCs w:val="22"/>
        </w:rPr>
        <w:instrText xml:space="preserve"> </w:instrText>
      </w:r>
      <w:r w:rsidR="00AC65B9">
        <w:rPr>
          <w:rFonts w:hint="eastAsia" w:eastAsia="나눔명조"/>
          <w:sz w:val="20"/>
          <w:szCs w:val="22"/>
        </w:rPr>
        <w:instrText>공공봉사동기</w:instrText>
      </w:r>
      <w:r w:rsidR="00AC65B9">
        <w:rPr>
          <w:rFonts w:hint="eastAsia" w:eastAsia="나눔명조"/>
          <w:sz w:val="20"/>
          <w:szCs w:val="22"/>
        </w:rPr>
        <w:instrText>(PSM)</w:instrText>
      </w:r>
      <w:r w:rsidR="00AC65B9">
        <w:rPr>
          <w:rFonts w:hint="eastAsia" w:eastAsia="나눔명조"/>
          <w:sz w:val="20"/>
          <w:szCs w:val="22"/>
        </w:rPr>
        <w:instrText>가</w:instrText>
      </w:r>
      <w:r w:rsidR="00AC65B9">
        <w:rPr>
          <w:rFonts w:hint="eastAsia" w:eastAsia="나눔명조"/>
          <w:sz w:val="20"/>
          <w:szCs w:val="22"/>
        </w:rPr>
        <w:instrText xml:space="preserve"> </w:instrText>
      </w:r>
      <w:r w:rsidR="00AC65B9">
        <w:rPr>
          <w:rFonts w:hint="eastAsia" w:eastAsia="나눔명조"/>
          <w:sz w:val="20"/>
          <w:szCs w:val="22"/>
        </w:rPr>
        <w:instrText>조직효과성에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 xml:space="preserve">: </w:instrText>
      </w:r>
      <w:r w:rsidR="00AC65B9">
        <w:rPr>
          <w:rFonts w:hint="eastAsia" w:eastAsia="나눔명조"/>
          <w:sz w:val="20"/>
          <w:szCs w:val="22"/>
        </w:rPr>
        <w:instrText>내적보상과</w:instrText>
      </w:r>
      <w:r w:rsidR="00AC65B9">
        <w:rPr>
          <w:rFonts w:hint="eastAsia" w:eastAsia="나눔명조"/>
          <w:sz w:val="20"/>
          <w:szCs w:val="22"/>
        </w:rPr>
        <w:instrText xml:space="preserve"> </w:instrText>
      </w:r>
      <w:r w:rsidR="00AC65B9">
        <w:rPr>
          <w:rFonts w:hint="eastAsia" w:eastAsia="나눔명조"/>
          <w:sz w:val="20"/>
          <w:szCs w:val="22"/>
        </w:rPr>
        <w:instrText>외적보상의</w:instrText>
      </w:r>
      <w:r w:rsidR="00AC65B9">
        <w:rPr>
          <w:rFonts w:hint="eastAsia" w:eastAsia="나눔명조"/>
          <w:sz w:val="20"/>
          <w:szCs w:val="22"/>
        </w:rPr>
        <w:instrText xml:space="preserve"> </w:instrText>
      </w:r>
      <w:r w:rsidR="00AC65B9">
        <w:rPr>
          <w:rFonts w:hint="eastAsia" w:eastAsia="나눔명조"/>
          <w:sz w:val="20"/>
          <w:szCs w:val="22"/>
        </w:rPr>
        <w:instrText>조절효과를</w:instrText>
      </w:r>
      <w:r w:rsidR="00AC65B9">
        <w:rPr>
          <w:rFonts w:hint="eastAsia" w:eastAsia="나눔명조"/>
          <w:sz w:val="20"/>
          <w:szCs w:val="22"/>
        </w:rPr>
        <w:instrText xml:space="preserve"> </w:instrText>
      </w:r>
      <w:r w:rsidR="00AC65B9">
        <w:rPr>
          <w:rFonts w:hint="eastAsia" w:eastAsia="나눔명조"/>
          <w:sz w:val="20"/>
          <w:szCs w:val="22"/>
        </w:rPr>
        <w:instrText>중심으로</w:instrText>
      </w:r>
      <w:r w:rsidR="00AC65B9">
        <w:rPr>
          <w:rFonts w:hint="eastAsia" w:eastAsia="나눔명조"/>
          <w:sz w:val="20"/>
          <w:szCs w:val="22"/>
        </w:rPr>
        <w:instrText>","volume":"26","author":[{"family":"</w:instrText>
      </w:r>
      <w:r w:rsidR="00AC65B9">
        <w:rPr>
          <w:rFonts w:hint="eastAsia" w:eastAsia="나눔명조"/>
          <w:sz w:val="20"/>
          <w:szCs w:val="22"/>
        </w:rPr>
        <w:instrText>정재호</w:instrText>
      </w:r>
      <w:r w:rsidR="00AC65B9">
        <w:rPr>
          <w:rFonts w:hint="eastAsia" w:eastAsia="나눔명조"/>
          <w:sz w:val="20"/>
          <w:szCs w:val="22"/>
        </w:rPr>
        <w:instrText>","given":""},{"family":"</w:instrText>
      </w:r>
      <w:r w:rsidR="00AC65B9">
        <w:rPr>
          <w:rFonts w:hint="eastAsia" w:eastAsia="나눔명조"/>
          <w:sz w:val="20"/>
          <w:szCs w:val="22"/>
        </w:rPr>
        <w:instrText>최규현</w:instrText>
      </w:r>
      <w:r w:rsidR="00AC65B9">
        <w:rPr>
          <w:rFonts w:hint="eastAsia" w:eastAsia="나눔명조"/>
          <w:sz w:val="20"/>
          <w:szCs w:val="22"/>
        </w:rPr>
        <w:instrText>","given":""}],"issued":{"date-parts":[["2020"]]}}},{"id":"PSjZbscb/VkiLFpQl","uris":["http://zotero.org/users/5210800/items/UBCL5NJK"],"uri":["http://zotero.org/users/5210800/items/UBCL5NJK"],"itemData":{"id":1469,"type":"article-journal","container-title":"</w:instrText>
      </w:r>
      <w:r w:rsidR="00AC65B9">
        <w:rPr>
          <w:rFonts w:hint="eastAsia" w:eastAsia="나눔명조"/>
          <w:sz w:val="20"/>
          <w:szCs w:val="22"/>
        </w:rPr>
        <w:instrText>한국행정연구</w:instrText>
      </w:r>
      <w:r w:rsidR="00AC65B9">
        <w:rPr>
          <w:rFonts w:hint="eastAsia" w:eastAsia="나눔명조"/>
          <w:sz w:val="20"/>
          <w:szCs w:val="22"/>
        </w:rPr>
        <w:instrText>","issue":"1","note":"Citation Key: cho:yoon:2009","page":"223</w:instrText>
      </w:r>
      <w:r w:rsidR="00AC65B9">
        <w:rPr>
          <w:rFonts w:hint="eastAsia" w:eastAsia="나눔명조"/>
          <w:sz w:val="20"/>
          <w:szCs w:val="22"/>
        </w:rPr>
        <w:instrText>–</w:instrText>
      </w:r>
      <w:r w:rsidR="00AC65B9">
        <w:rPr>
          <w:rFonts w:hint="eastAsia" w:eastAsia="나눔명조"/>
          <w:sz w:val="20"/>
          <w:szCs w:val="22"/>
        </w:rPr>
        <w:instrText>252","title":"</w:instrText>
      </w:r>
      <w:r w:rsidR="00AC65B9">
        <w:rPr>
          <w:rFonts w:hint="eastAsia" w:eastAsia="나눔명조"/>
          <w:sz w:val="20"/>
          <w:szCs w:val="22"/>
        </w:rPr>
        <w:instrText>공공서비스동기</w:instrText>
      </w:r>
      <w:r w:rsidR="00AC65B9">
        <w:rPr>
          <w:rFonts w:hint="eastAsia" w:eastAsia="나눔명조"/>
          <w:sz w:val="20"/>
          <w:szCs w:val="22"/>
        </w:rPr>
        <w:instrText>(Public service motivation)</w:instrText>
      </w:r>
      <w:r w:rsidR="00AC65B9">
        <w:rPr>
          <w:rFonts w:hint="eastAsia" w:eastAsia="나눔명조"/>
          <w:sz w:val="20"/>
          <w:szCs w:val="22"/>
        </w:rPr>
        <w:instrText>와</w:instrText>
      </w:r>
      <w:r w:rsidR="00AC65B9">
        <w:rPr>
          <w:rFonts w:hint="eastAsia" w:eastAsia="나눔명조"/>
          <w:sz w:val="20"/>
          <w:szCs w:val="22"/>
        </w:rPr>
        <w:instrText xml:space="preserve"> </w:instrText>
      </w:r>
      <w:r w:rsidR="00AC65B9">
        <w:rPr>
          <w:rFonts w:hint="eastAsia" w:eastAsia="나눔명조"/>
          <w:sz w:val="20"/>
          <w:szCs w:val="22"/>
        </w:rPr>
        <w:instrText>성과</w:instrText>
      </w:r>
      <w:r w:rsidR="00AC65B9">
        <w:rPr>
          <w:rFonts w:hint="eastAsia" w:eastAsia="나눔명조"/>
          <w:sz w:val="20"/>
          <w:szCs w:val="22"/>
        </w:rPr>
        <w:instrText xml:space="preserve"> </w:instrText>
      </w:r>
      <w:r w:rsidR="00AC65B9">
        <w:rPr>
          <w:rFonts w:hint="eastAsia" w:eastAsia="나눔명조"/>
          <w:sz w:val="20"/>
          <w:szCs w:val="22"/>
        </w:rPr>
        <w:instrText>간</w:instrText>
      </w:r>
      <w:r w:rsidR="00AC65B9">
        <w:rPr>
          <w:rFonts w:hint="eastAsia" w:eastAsia="나눔명조"/>
          <w:sz w:val="20"/>
          <w:szCs w:val="22"/>
        </w:rPr>
        <w:instrText xml:space="preserve"> </w:instrText>
      </w:r>
      <w:r w:rsidR="00AC65B9">
        <w:rPr>
          <w:rFonts w:hint="eastAsia" w:eastAsia="나눔명조"/>
          <w:sz w:val="20"/>
          <w:szCs w:val="22"/>
        </w:rPr>
        <w:instrText>관계에</w:instrText>
      </w:r>
      <w:r w:rsidR="00AC65B9">
        <w:rPr>
          <w:rFonts w:hint="eastAsia" w:eastAsia="나눔명조"/>
          <w:sz w:val="20"/>
          <w:szCs w:val="22"/>
        </w:rPr>
        <w:instrText xml:space="preserve"> </w:instrText>
      </w:r>
      <w:r w:rsidR="00AC65B9">
        <w:rPr>
          <w:rFonts w:hint="eastAsia" w:eastAsia="나눔명조"/>
          <w:sz w:val="20"/>
          <w:szCs w:val="22"/>
        </w:rPr>
        <w:instrText>대한</w:instrText>
      </w:r>
      <w:r w:rsidR="00AC65B9">
        <w:rPr>
          <w:rFonts w:hint="eastAsia" w:eastAsia="나눔명조"/>
          <w:sz w:val="20"/>
          <w:szCs w:val="22"/>
        </w:rPr>
        <w:instrText xml:space="preserve"> </w:instrText>
      </w:r>
      <w:r w:rsidR="00AC65B9">
        <w:rPr>
          <w:rFonts w:hint="eastAsia" w:eastAsia="나눔명조"/>
          <w:sz w:val="20"/>
          <w:szCs w:val="22"/>
        </w:rPr>
        <w:instrText>연구</w:instrText>
      </w:r>
      <w:r w:rsidR="00AC65B9">
        <w:rPr>
          <w:rFonts w:hint="eastAsia" w:eastAsia="나눔명조"/>
          <w:sz w:val="20"/>
          <w:szCs w:val="22"/>
        </w:rPr>
        <w:instrText>","volume":"18","author":[{"family":"</w:instrText>
      </w:r>
      <w:r w:rsidR="00AC65B9">
        <w:rPr>
          <w:rFonts w:hint="eastAsia" w:eastAsia="나눔명조"/>
          <w:sz w:val="20"/>
          <w:szCs w:val="22"/>
        </w:rPr>
        <w:instrText>조태준</w:instrText>
      </w:r>
      <w:r w:rsidR="00AC65B9">
        <w:rPr>
          <w:rFonts w:hint="eastAsia" w:eastAsia="나눔명조"/>
          <w:sz w:val="20"/>
          <w:szCs w:val="22"/>
        </w:rPr>
        <w:instrText>","given":""},{"family":"</w:instrText>
      </w:r>
      <w:r w:rsidR="00AC65B9">
        <w:rPr>
          <w:rFonts w:hint="eastAsia" w:eastAsia="나눔명조"/>
          <w:sz w:val="20"/>
          <w:szCs w:val="22"/>
        </w:rPr>
        <w:instrText>윤수재</w:instrText>
      </w:r>
      <w:r w:rsidR="00AC65B9">
        <w:rPr>
          <w:rFonts w:hint="eastAsia" w:eastAsia="나눔명조"/>
          <w:sz w:val="20"/>
          <w:szCs w:val="22"/>
        </w:rPr>
        <w:instrText>","given":""}],"issued":{"date-parts":[["2009"]]}}},{"id":"PSjZbscb/WrRp36PZ","uris":["http://zotero.org/users/5210800/items/9C6N9QWI"],"uri":["http://zotero.org/users/5210800/items/9C6N9QWI"],"itemData":{"id":1471,"type":"article-journal","container-title":"</w:instrText>
      </w:r>
      <w:r w:rsidR="00AC65B9">
        <w:rPr>
          <w:rFonts w:hint="eastAsia" w:eastAsia="나눔명조"/>
          <w:sz w:val="20"/>
          <w:szCs w:val="22"/>
        </w:rPr>
        <w:instrText>한국자치행정학보</w:instrText>
      </w:r>
      <w:r w:rsidR="00AC65B9">
        <w:rPr>
          <w:rFonts w:hint="eastAsia" w:eastAsia="나눔명조"/>
          <w:sz w:val="20"/>
          <w:szCs w:val="22"/>
        </w:rPr>
        <w:instrText>","issue":"2","note":"Citation Key: choi:2018","page":"123</w:instrText>
      </w:r>
      <w:r w:rsidR="00AC65B9">
        <w:rPr>
          <w:rFonts w:hint="eastAsia" w:eastAsia="나눔명조"/>
          <w:sz w:val="20"/>
          <w:szCs w:val="22"/>
        </w:rPr>
        <w:instrText>–</w:instrText>
      </w:r>
      <w:r w:rsidR="00AC65B9">
        <w:rPr>
          <w:rFonts w:hint="eastAsia" w:eastAsia="나눔명조"/>
          <w:sz w:val="20"/>
          <w:szCs w:val="22"/>
        </w:rPr>
        <w:instrText>242","title":"</w:instrText>
      </w:r>
      <w:r w:rsidR="00AC65B9">
        <w:rPr>
          <w:rFonts w:hint="eastAsia" w:eastAsia="나눔명조"/>
          <w:sz w:val="20"/>
          <w:szCs w:val="22"/>
        </w:rPr>
        <w:instrText>지방정부</w:instrText>
      </w:r>
      <w:r w:rsidR="00AC65B9">
        <w:rPr>
          <w:rFonts w:hint="eastAsia" w:eastAsia="나눔명조"/>
          <w:sz w:val="20"/>
          <w:szCs w:val="22"/>
        </w:rPr>
        <w:instrText xml:space="preserve"> </w:instrText>
      </w:r>
      <w:r w:rsidR="00AC65B9">
        <w:rPr>
          <w:rFonts w:hint="eastAsia" w:eastAsia="나눔명조"/>
          <w:sz w:val="20"/>
          <w:szCs w:val="22"/>
        </w:rPr>
        <w:instrText>공무원들의</w:instrText>
      </w:r>
      <w:r w:rsidR="00AC65B9">
        <w:rPr>
          <w:rFonts w:hint="eastAsia" w:eastAsia="나눔명조"/>
          <w:sz w:val="20"/>
          <w:szCs w:val="22"/>
        </w:rPr>
        <w:instrText xml:space="preserve"> </w:instrText>
      </w:r>
      <w:r w:rsidR="00AC65B9">
        <w:rPr>
          <w:rFonts w:hint="eastAsia" w:eastAsia="나눔명조"/>
          <w:sz w:val="20"/>
          <w:szCs w:val="22"/>
        </w:rPr>
        <w:instrText>공공서비스동기와</w:instrText>
      </w:r>
      <w:r w:rsidR="00AC65B9">
        <w:rPr>
          <w:rFonts w:hint="eastAsia" w:eastAsia="나눔명조"/>
          <w:sz w:val="20"/>
          <w:szCs w:val="22"/>
        </w:rPr>
        <w:instrText xml:space="preserve"> </w:instrText>
      </w:r>
      <w:r w:rsidR="00AC65B9">
        <w:rPr>
          <w:rFonts w:hint="eastAsia" w:eastAsia="나눔명조"/>
          <w:sz w:val="20"/>
          <w:szCs w:val="22"/>
        </w:rPr>
        <w:instrText>공직가치가</w:instrText>
      </w:r>
      <w:r w:rsidR="00AC65B9">
        <w:rPr>
          <w:rFonts w:hint="eastAsia" w:eastAsia="나눔명조"/>
          <w:sz w:val="20"/>
          <w:szCs w:val="22"/>
        </w:rPr>
        <w:instrText xml:space="preserve"> </w:instrText>
      </w:r>
      <w:r w:rsidR="00AC65B9">
        <w:rPr>
          <w:rFonts w:hint="eastAsia" w:eastAsia="나눔명조"/>
          <w:sz w:val="20"/>
          <w:szCs w:val="22"/>
        </w:rPr>
        <w:instrText>조직성과에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영향연구</w:instrText>
      </w:r>
      <w:r w:rsidR="00AC65B9">
        <w:rPr>
          <w:rFonts w:hint="eastAsia" w:eastAsia="나눔명조"/>
          <w:sz w:val="20"/>
          <w:szCs w:val="22"/>
        </w:rPr>
        <w:instrText>","volume":"32","author":[{"family":"</w:instrText>
      </w:r>
      <w:r w:rsidR="00AC65B9">
        <w:rPr>
          <w:rFonts w:hint="eastAsia" w:eastAsia="나눔명조"/>
          <w:sz w:val="20"/>
          <w:szCs w:val="22"/>
        </w:rPr>
        <w:instrText>최예나</w:instrText>
      </w:r>
      <w:r w:rsidR="00AC65B9">
        <w:rPr>
          <w:rFonts w:hint="eastAsia" w:eastAsia="나눔명조"/>
          <w:sz w:val="20"/>
          <w:szCs w:val="22"/>
        </w:rPr>
        <w:instrText>","given":""}],"</w:instrText>
      </w:r>
      <w:r w:rsidR="00AC65B9">
        <w:rPr>
          <w:rFonts w:eastAsia="나눔명조"/>
          <w:sz w:val="20"/>
          <w:szCs w:val="22"/>
        </w:rPr>
        <w:instrText xml:space="preserve">issued":{"date-parts":[["2018"]]}}}],"schema":"https://github.com/citation-style-language/schema/raw/master/csl-citation.json"} </w:instrText>
      </w:r>
      <w:r w:rsidRPr="003820D2" w:rsidR="00B61948">
        <w:rPr>
          <w:rFonts w:eastAsia="나눔명조"/>
          <w:sz w:val="20"/>
          <w:szCs w:val="22"/>
        </w:rPr>
        <w:fldChar w:fldCharType="separate"/>
      </w:r>
      <w:r w:rsidRPr="003820D2" w:rsidR="00B61948">
        <w:rPr>
          <w:rFonts w:eastAsia="나눔명조"/>
          <w:sz w:val="20"/>
          <w:szCs w:val="22"/>
        </w:rPr>
        <w:t>(</w:t>
      </w:r>
      <w:r w:rsidRPr="003820D2" w:rsidR="00B61948">
        <w:rPr>
          <w:rFonts w:eastAsia="나눔명조"/>
          <w:sz w:val="20"/>
          <w:szCs w:val="22"/>
        </w:rPr>
        <w:t>노종호</w:t>
      </w:r>
      <w:r w:rsidR="00F451EA">
        <w:rPr>
          <w:rFonts w:hint="eastAsia" w:eastAsia="나눔명조"/>
          <w:sz w:val="20"/>
          <w:szCs w:val="22"/>
        </w:rPr>
        <w:t>,</w:t>
      </w:r>
      <w:r w:rsidRPr="003820D2" w:rsidR="00B61948">
        <w:rPr>
          <w:rFonts w:eastAsia="나눔명조"/>
          <w:sz w:val="20"/>
          <w:szCs w:val="22"/>
        </w:rPr>
        <w:t xml:space="preserve"> 2016; </w:t>
      </w:r>
      <w:r w:rsidRPr="003820D2" w:rsidR="00B61948">
        <w:rPr>
          <w:rFonts w:eastAsia="나눔명조"/>
          <w:sz w:val="20"/>
          <w:szCs w:val="22"/>
        </w:rPr>
        <w:t>이강문</w:t>
      </w:r>
      <w:r w:rsidR="00F451EA">
        <w:rPr>
          <w:rFonts w:hint="eastAsia" w:eastAsia="나눔명조"/>
          <w:sz w:val="20"/>
          <w:szCs w:val="22"/>
        </w:rPr>
        <w:t>,</w:t>
      </w:r>
      <w:r w:rsidRPr="003820D2" w:rsidR="00B61948">
        <w:rPr>
          <w:rFonts w:eastAsia="나눔명조"/>
          <w:sz w:val="20"/>
          <w:szCs w:val="22"/>
        </w:rPr>
        <w:t xml:space="preserve"> 2017; </w:t>
      </w:r>
      <w:r w:rsidRPr="003820D2" w:rsidR="00B61948">
        <w:rPr>
          <w:rFonts w:eastAsia="나눔명조"/>
          <w:sz w:val="20"/>
          <w:szCs w:val="22"/>
        </w:rPr>
        <w:t>이근주</w:t>
      </w:r>
      <w:r w:rsidR="00F451EA">
        <w:rPr>
          <w:rFonts w:hint="eastAsia" w:eastAsia="나눔명조"/>
          <w:sz w:val="20"/>
          <w:szCs w:val="22"/>
        </w:rPr>
        <w:t>,</w:t>
      </w:r>
      <w:r w:rsidRPr="003820D2" w:rsidR="00B61948">
        <w:rPr>
          <w:rFonts w:eastAsia="나눔명조"/>
          <w:sz w:val="20"/>
          <w:szCs w:val="22"/>
        </w:rPr>
        <w:t xml:space="preserve"> 2005; </w:t>
      </w:r>
      <w:r w:rsidRPr="003820D2" w:rsidR="00B61948">
        <w:rPr>
          <w:rFonts w:eastAsia="나눔명조"/>
          <w:sz w:val="20"/>
          <w:szCs w:val="22"/>
        </w:rPr>
        <w:t>임재영</w:t>
      </w:r>
      <w:r w:rsidR="00512F0D">
        <w:rPr>
          <w:rFonts w:eastAsia="나눔명조"/>
          <w:sz w:val="20"/>
          <w:szCs w:val="22"/>
        </w:rPr>
        <w:t>‧</w:t>
      </w:r>
      <w:r w:rsidRPr="003820D2" w:rsidR="00B61948">
        <w:rPr>
          <w:rFonts w:eastAsia="나눔명조"/>
          <w:sz w:val="20"/>
          <w:szCs w:val="22"/>
        </w:rPr>
        <w:t>문국경</w:t>
      </w:r>
      <w:r w:rsidR="00F451EA">
        <w:rPr>
          <w:rFonts w:hint="eastAsia" w:eastAsia="나눔명조"/>
          <w:sz w:val="20"/>
          <w:szCs w:val="22"/>
        </w:rPr>
        <w:t>,</w:t>
      </w:r>
      <w:r w:rsidRPr="003820D2" w:rsidR="00B61948">
        <w:rPr>
          <w:rFonts w:eastAsia="나눔명조"/>
          <w:sz w:val="20"/>
          <w:szCs w:val="22"/>
        </w:rPr>
        <w:t xml:space="preserve"> 2019; </w:t>
      </w:r>
      <w:r w:rsidRPr="003820D2" w:rsidR="00B61948">
        <w:rPr>
          <w:rFonts w:eastAsia="나눔명조"/>
          <w:sz w:val="20"/>
          <w:szCs w:val="22"/>
        </w:rPr>
        <w:t>정재호</w:t>
      </w:r>
      <w:r w:rsidR="00512F0D">
        <w:rPr>
          <w:rFonts w:eastAsia="나눔명조"/>
          <w:sz w:val="20"/>
          <w:szCs w:val="22"/>
        </w:rPr>
        <w:t>‧</w:t>
      </w:r>
      <w:r w:rsidRPr="003820D2" w:rsidR="00B61948">
        <w:rPr>
          <w:rFonts w:eastAsia="나눔명조"/>
          <w:sz w:val="20"/>
          <w:szCs w:val="22"/>
        </w:rPr>
        <w:t>최규현</w:t>
      </w:r>
      <w:r w:rsidR="00F451EA">
        <w:rPr>
          <w:rFonts w:hint="eastAsia" w:eastAsia="나눔명조"/>
          <w:sz w:val="20"/>
          <w:szCs w:val="22"/>
        </w:rPr>
        <w:t>,</w:t>
      </w:r>
      <w:r w:rsidRPr="003820D2" w:rsidR="00B61948">
        <w:rPr>
          <w:rFonts w:eastAsia="나눔명조"/>
          <w:sz w:val="20"/>
          <w:szCs w:val="22"/>
        </w:rPr>
        <w:t xml:space="preserve"> 2020; </w:t>
      </w:r>
      <w:r w:rsidRPr="003820D2" w:rsidR="00B61948">
        <w:rPr>
          <w:rFonts w:eastAsia="나눔명조"/>
          <w:sz w:val="20"/>
          <w:szCs w:val="22"/>
        </w:rPr>
        <w:t>조태준</w:t>
      </w:r>
      <w:r w:rsidR="00512F0D">
        <w:rPr>
          <w:rFonts w:eastAsia="나눔명조"/>
          <w:sz w:val="20"/>
          <w:szCs w:val="22"/>
        </w:rPr>
        <w:t>‧</w:t>
      </w:r>
      <w:r w:rsidRPr="003820D2" w:rsidR="00B61948">
        <w:rPr>
          <w:rFonts w:eastAsia="나눔명조"/>
          <w:sz w:val="20"/>
          <w:szCs w:val="22"/>
        </w:rPr>
        <w:t>윤수재</w:t>
      </w:r>
      <w:r w:rsidR="00F451EA">
        <w:rPr>
          <w:rFonts w:hint="eastAsia" w:eastAsia="나눔명조"/>
          <w:sz w:val="20"/>
          <w:szCs w:val="22"/>
        </w:rPr>
        <w:t>,</w:t>
      </w:r>
      <w:r w:rsidRPr="003820D2" w:rsidR="00B61948">
        <w:rPr>
          <w:rFonts w:eastAsia="나눔명조"/>
          <w:sz w:val="20"/>
          <w:szCs w:val="22"/>
        </w:rPr>
        <w:t xml:space="preserve"> 2009; </w:t>
      </w:r>
      <w:r w:rsidRPr="003820D2" w:rsidR="00B61948">
        <w:rPr>
          <w:rFonts w:eastAsia="나눔명조"/>
          <w:sz w:val="20"/>
          <w:szCs w:val="22"/>
        </w:rPr>
        <w:t>최예나</w:t>
      </w:r>
      <w:r w:rsidR="00F451EA">
        <w:rPr>
          <w:rFonts w:hint="eastAsia" w:eastAsia="나눔명조"/>
          <w:sz w:val="20"/>
          <w:szCs w:val="22"/>
        </w:rPr>
        <w:t>,</w:t>
      </w:r>
      <w:r w:rsidRPr="003820D2" w:rsidR="00B61948">
        <w:rPr>
          <w:rFonts w:eastAsia="나눔명조"/>
          <w:sz w:val="20"/>
          <w:szCs w:val="22"/>
        </w:rPr>
        <w:t xml:space="preserve"> 2018)</w:t>
      </w:r>
      <w:r w:rsidRPr="003820D2" w:rsidR="00B61948">
        <w:rPr>
          <w:rFonts w:eastAsia="나눔명조"/>
          <w:sz w:val="20"/>
          <w:szCs w:val="22"/>
        </w:rPr>
        <w:fldChar w:fldCharType="end"/>
      </w:r>
      <w:r w:rsidRPr="003820D2" w:rsidR="00CA221C">
        <w:rPr>
          <w:rFonts w:eastAsia="나눔명조"/>
          <w:sz w:val="20"/>
          <w:szCs w:val="22"/>
        </w:rPr>
        <w:t xml:space="preserve">. </w:t>
      </w:r>
      <w:r w:rsidRPr="003820D2" w:rsidR="00CA221C">
        <w:rPr>
          <w:rFonts w:eastAsia="나눔명조"/>
          <w:sz w:val="20"/>
          <w:szCs w:val="22"/>
        </w:rPr>
        <w:t>또한</w:t>
      </w:r>
      <w:r w:rsidRPr="003820D2" w:rsidR="00CA221C">
        <w:rPr>
          <w:rFonts w:eastAsia="나눔명조"/>
          <w:sz w:val="20"/>
          <w:szCs w:val="22"/>
        </w:rPr>
        <w:t xml:space="preserve"> </w:t>
      </w:r>
      <w:r w:rsidRPr="003820D2" w:rsidR="00CA221C">
        <w:rPr>
          <w:rFonts w:eastAsia="나눔명조"/>
          <w:sz w:val="20"/>
          <w:szCs w:val="22"/>
        </w:rPr>
        <w:t>리더십과</w:t>
      </w:r>
      <w:r w:rsidRPr="003820D2" w:rsidR="00CA221C">
        <w:rPr>
          <w:rFonts w:eastAsia="나눔명조"/>
          <w:sz w:val="20"/>
          <w:szCs w:val="22"/>
        </w:rPr>
        <w:t xml:space="preserve"> </w:t>
      </w:r>
      <w:r w:rsidRPr="003820D2" w:rsidR="00CA221C">
        <w:rPr>
          <w:rFonts w:eastAsia="나눔명조"/>
          <w:sz w:val="20"/>
          <w:szCs w:val="22"/>
        </w:rPr>
        <w:t>연계하여</w:t>
      </w:r>
      <w:r w:rsidRPr="003820D2" w:rsidR="00CA221C">
        <w:rPr>
          <w:rFonts w:eastAsia="나눔명조"/>
          <w:sz w:val="20"/>
          <w:szCs w:val="22"/>
        </w:rPr>
        <w:t xml:space="preserve"> </w:t>
      </w:r>
      <w:r w:rsidRPr="003820D2" w:rsidR="00CA221C">
        <w:rPr>
          <w:rFonts w:eastAsia="나눔명조"/>
          <w:sz w:val="20"/>
          <w:szCs w:val="22"/>
        </w:rPr>
        <w:t>조직</w:t>
      </w:r>
      <w:r w:rsidRPr="003820D2" w:rsidR="00CA221C">
        <w:rPr>
          <w:rFonts w:eastAsia="나눔명조"/>
          <w:sz w:val="20"/>
          <w:szCs w:val="22"/>
        </w:rPr>
        <w:t xml:space="preserve"> </w:t>
      </w:r>
      <w:r w:rsidRPr="003820D2" w:rsidR="00CA221C">
        <w:rPr>
          <w:rFonts w:eastAsia="나눔명조"/>
          <w:sz w:val="20"/>
          <w:szCs w:val="22"/>
        </w:rPr>
        <w:t>혁신과</w:t>
      </w:r>
      <w:r w:rsidRPr="003820D2" w:rsidR="00CA221C">
        <w:rPr>
          <w:rFonts w:eastAsia="나눔명조"/>
          <w:sz w:val="20"/>
          <w:szCs w:val="22"/>
        </w:rPr>
        <w:t xml:space="preserve"> </w:t>
      </w:r>
      <w:r w:rsidRPr="003820D2" w:rsidR="00CA221C">
        <w:rPr>
          <w:rFonts w:eastAsia="나눔명조"/>
          <w:sz w:val="20"/>
          <w:szCs w:val="22"/>
        </w:rPr>
        <w:t>효과성을</w:t>
      </w:r>
      <w:r w:rsidRPr="003820D2" w:rsidR="00CA221C">
        <w:rPr>
          <w:rFonts w:eastAsia="나눔명조"/>
          <w:sz w:val="20"/>
          <w:szCs w:val="22"/>
        </w:rPr>
        <w:t xml:space="preserve"> </w:t>
      </w:r>
      <w:proofErr w:type="spellStart"/>
      <w:r w:rsidRPr="003820D2" w:rsidR="00CA221C">
        <w:rPr>
          <w:rFonts w:eastAsia="나눔명조"/>
          <w:sz w:val="20"/>
          <w:szCs w:val="22"/>
        </w:rPr>
        <w:t>증대시키는</w:t>
      </w:r>
      <w:proofErr w:type="spellEnd"/>
      <w:r w:rsidRPr="003820D2" w:rsidR="00CA221C">
        <w:rPr>
          <w:rFonts w:eastAsia="나눔명조"/>
          <w:sz w:val="20"/>
          <w:szCs w:val="22"/>
        </w:rPr>
        <w:t xml:space="preserve"> </w:t>
      </w:r>
      <w:r w:rsidRPr="003820D2" w:rsidR="00CA221C">
        <w:rPr>
          <w:rFonts w:eastAsia="나눔명조"/>
          <w:sz w:val="20"/>
          <w:szCs w:val="22"/>
        </w:rPr>
        <w:t>요인으로</w:t>
      </w:r>
      <w:r w:rsidRPr="003820D2" w:rsidR="00CA221C">
        <w:rPr>
          <w:rFonts w:eastAsia="나눔명조"/>
          <w:sz w:val="20"/>
          <w:szCs w:val="22"/>
        </w:rPr>
        <w:t xml:space="preserve"> </w:t>
      </w:r>
      <w:r w:rsidRPr="003820D2" w:rsidR="00A17ECA">
        <w:rPr>
          <w:rFonts w:hint="eastAsia" w:eastAsia="나눔명조"/>
          <w:sz w:val="20"/>
          <w:szCs w:val="22"/>
        </w:rPr>
        <w:t>다</w:t>
      </w:r>
      <w:del w:author="Kang, Jiyoon" w:date="2022-03-02T15:20:00Z" w:id="39">
        <w:r w:rsidRPr="003820D2" w:rsidDel="00816963" w:rsidR="00A17ECA">
          <w:rPr>
            <w:rFonts w:hint="eastAsia" w:eastAsia="나눔명조"/>
            <w:sz w:val="20"/>
            <w:szCs w:val="22"/>
          </w:rPr>
          <w:delText>뤄지기도</w:delText>
        </w:r>
      </w:del>
      <w:ins w:author="Kang, Jiyoon" w:date="2022-03-02T15:20:00Z" w:id="40">
        <w:r w:rsidR="00816963">
          <w:rPr>
            <w:rFonts w:hint="eastAsia" w:eastAsia="나눔명조"/>
            <w:sz w:val="20"/>
            <w:szCs w:val="22"/>
          </w:rPr>
          <w:t>루기도</w:t>
        </w:r>
      </w:ins>
      <w:r w:rsidRPr="003820D2" w:rsidR="00CA221C">
        <w:rPr>
          <w:rFonts w:eastAsia="나눔명조"/>
          <w:sz w:val="20"/>
          <w:szCs w:val="22"/>
        </w:rPr>
        <w:t xml:space="preserve"> </w:t>
      </w:r>
      <w:r w:rsidRPr="003820D2" w:rsidR="00CA221C">
        <w:rPr>
          <w:rFonts w:eastAsia="나눔명조"/>
          <w:sz w:val="20"/>
          <w:szCs w:val="22"/>
        </w:rPr>
        <w:t>한다</w:t>
      </w:r>
      <w:r w:rsidRPr="003820D2" w:rsidR="00FE5E96">
        <w:rPr>
          <w:rFonts w:eastAsia="나눔명조"/>
          <w:sz w:val="20"/>
          <w:szCs w:val="22"/>
        </w:rPr>
        <w:fldChar w:fldCharType="begin"/>
      </w:r>
      <w:r w:rsidR="00AC65B9">
        <w:rPr>
          <w:rFonts w:eastAsia="나눔명조"/>
          <w:sz w:val="20"/>
          <w:szCs w:val="22"/>
        </w:rPr>
        <w:instrText xml:space="preserve"> ADDIN ZOTERO_ITEM CSL_CITATION {"citationID":"cefAFnJd","properties":{"formattedCitation":"(\\uc0\\u44608{}\\uc0\\u51116{}\\uc0\\u54805{} et al. 2020; \\uc0\\u44608{}\\uc0\\u51648{}\\uc0\\u49688{} and \\uc0\\u50980{}\\uc0\\u49688{}\\uc0\\u51116{} 2019; \</w:instrText>
      </w:r>
      <w:r w:rsidR="00AC65B9">
        <w:rPr>
          <w:rFonts w:hint="eastAsia" w:eastAsia="나눔명조"/>
          <w:sz w:val="20"/>
          <w:szCs w:val="22"/>
        </w:rPr>
        <w:instrText>\uc0\\u47448{}\\uc0\\u51333{}\\uc0\\u50857{} and \\uc0\\u51060{}\\uc0\\u52285{}\\uc0\\u50896{} 2016; \\uc0\\u51221{}\\uc0\\u51648{}\\uc0\\u50857{} and \\uc0\\u44608{}\\uc0\\u51648{}\\uc0\\u49688{} 2020)","plainCitation":"(</w:instrText>
      </w:r>
      <w:r w:rsidR="00AC65B9">
        <w:rPr>
          <w:rFonts w:hint="eastAsia" w:eastAsia="나눔명조"/>
          <w:sz w:val="20"/>
          <w:szCs w:val="22"/>
        </w:rPr>
        <w:instrText>김재형</w:instrText>
      </w:r>
      <w:r w:rsidR="00AC65B9">
        <w:rPr>
          <w:rFonts w:hint="eastAsia" w:eastAsia="나눔명조"/>
          <w:sz w:val="20"/>
          <w:szCs w:val="22"/>
        </w:rPr>
        <w:instrText xml:space="preserve"> et al. 2020; </w:instrText>
      </w:r>
      <w:r w:rsidR="00AC65B9">
        <w:rPr>
          <w:rFonts w:hint="eastAsia" w:eastAsia="나눔명조"/>
          <w:sz w:val="20"/>
          <w:szCs w:val="22"/>
        </w:rPr>
        <w:instrText>김지수</w:instrText>
      </w:r>
      <w:r w:rsidR="00AC65B9">
        <w:rPr>
          <w:rFonts w:hint="eastAsia" w:eastAsia="나눔명조"/>
          <w:sz w:val="20"/>
          <w:szCs w:val="22"/>
        </w:rPr>
        <w:instrText xml:space="preserve"> and </w:instrText>
      </w:r>
      <w:r w:rsidR="00AC65B9">
        <w:rPr>
          <w:rFonts w:hint="eastAsia" w:eastAsia="나눔명조"/>
          <w:sz w:val="20"/>
          <w:szCs w:val="22"/>
        </w:rPr>
        <w:instrText>윤수재</w:instrText>
      </w:r>
      <w:r w:rsidR="00AC65B9">
        <w:rPr>
          <w:rFonts w:hint="eastAsia" w:eastAsia="나눔명조"/>
          <w:sz w:val="20"/>
          <w:szCs w:val="22"/>
        </w:rPr>
        <w:instrText xml:space="preserve"> 2019; </w:instrText>
      </w:r>
      <w:r w:rsidR="00AC65B9">
        <w:rPr>
          <w:rFonts w:hint="eastAsia" w:eastAsia="나눔명조"/>
          <w:sz w:val="20"/>
          <w:szCs w:val="22"/>
        </w:rPr>
        <w:instrText>류종용</w:instrText>
      </w:r>
      <w:r w:rsidR="00AC65B9">
        <w:rPr>
          <w:rFonts w:hint="eastAsia" w:eastAsia="나눔명조"/>
          <w:sz w:val="20"/>
          <w:szCs w:val="22"/>
        </w:rPr>
        <w:instrText xml:space="preserve"> and </w:instrText>
      </w:r>
      <w:r w:rsidR="00AC65B9">
        <w:rPr>
          <w:rFonts w:hint="eastAsia" w:eastAsia="나눔명조"/>
          <w:sz w:val="20"/>
          <w:szCs w:val="22"/>
        </w:rPr>
        <w:instrText>이창원</w:instrText>
      </w:r>
      <w:r w:rsidR="00AC65B9">
        <w:rPr>
          <w:rFonts w:hint="eastAsia" w:eastAsia="나눔명조"/>
          <w:sz w:val="20"/>
          <w:szCs w:val="22"/>
        </w:rPr>
        <w:instrText xml:space="preserve"> 2016; </w:instrText>
      </w:r>
      <w:r w:rsidR="00AC65B9">
        <w:rPr>
          <w:rFonts w:hint="eastAsia" w:eastAsia="나눔명조"/>
          <w:sz w:val="20"/>
          <w:szCs w:val="22"/>
        </w:rPr>
        <w:instrText>정지용</w:instrText>
      </w:r>
      <w:r w:rsidR="00AC65B9">
        <w:rPr>
          <w:rFonts w:hint="eastAsia" w:eastAsia="나눔명조"/>
          <w:sz w:val="20"/>
          <w:szCs w:val="22"/>
        </w:rPr>
        <w:instrText xml:space="preserve"> and </w:instrText>
      </w:r>
      <w:r w:rsidR="00AC65B9">
        <w:rPr>
          <w:rFonts w:hint="eastAsia" w:eastAsia="나눔명조"/>
          <w:sz w:val="20"/>
          <w:szCs w:val="22"/>
        </w:rPr>
        <w:instrText>김지수</w:instrText>
      </w:r>
      <w:r w:rsidR="00AC65B9">
        <w:rPr>
          <w:rFonts w:hint="eastAsia" w:eastAsia="나눔명조"/>
          <w:sz w:val="20"/>
          <w:szCs w:val="22"/>
        </w:rPr>
        <w:instrText xml:space="preserve"> 2020)","dontUpdate":true,"noteIndex":0},"citationItems":[{"id":"PSjZbscb/1uilk1SN","uris":["http://zotero.org/users/5210800/items/7JZMTNPA"],"uri":["http://zotero.org/users/5210800/items/7JZMTNPA"],"itemData":{"id":1439,"type":"article-journal","container-title":"</w:instrText>
      </w:r>
      <w:r w:rsidR="00AC65B9">
        <w:rPr>
          <w:rFonts w:hint="eastAsia" w:eastAsia="나눔명조"/>
          <w:sz w:val="20"/>
          <w:szCs w:val="22"/>
        </w:rPr>
        <w:instrText>한국사회와</w:instrText>
      </w:r>
      <w:r w:rsidR="00AC65B9">
        <w:rPr>
          <w:rFonts w:hint="eastAsia" w:eastAsia="나눔명조"/>
          <w:sz w:val="20"/>
          <w:szCs w:val="22"/>
        </w:rPr>
        <w:instrText xml:space="preserve"> </w:instrText>
      </w:r>
      <w:r w:rsidR="00AC65B9">
        <w:rPr>
          <w:rFonts w:hint="eastAsia" w:eastAsia="나눔명조"/>
          <w:sz w:val="20"/>
          <w:szCs w:val="22"/>
        </w:rPr>
        <w:instrText>행정연구</w:instrText>
      </w:r>
      <w:r w:rsidR="00AC65B9">
        <w:rPr>
          <w:rFonts w:hint="eastAsia" w:eastAsia="나눔명조"/>
          <w:sz w:val="20"/>
          <w:szCs w:val="22"/>
        </w:rPr>
        <w:instrText>","issue":"3","note":"Citation Key: kimetal:2020","page":"161</w:instrText>
      </w:r>
      <w:r w:rsidR="00AC65B9">
        <w:rPr>
          <w:rFonts w:hint="eastAsia" w:eastAsia="나눔명조"/>
          <w:sz w:val="20"/>
          <w:szCs w:val="22"/>
        </w:rPr>
        <w:instrText>–</w:instrText>
      </w:r>
      <w:r w:rsidR="00AC65B9">
        <w:rPr>
          <w:rFonts w:hint="eastAsia" w:eastAsia="나눔명조"/>
          <w:sz w:val="20"/>
          <w:szCs w:val="22"/>
        </w:rPr>
        <w:instrText>195","title":"</w:instrText>
      </w:r>
      <w:r w:rsidR="00AC65B9">
        <w:rPr>
          <w:rFonts w:hint="eastAsia" w:eastAsia="나눔명조"/>
          <w:sz w:val="20"/>
          <w:szCs w:val="22"/>
        </w:rPr>
        <w:instrText>공직</w:instrText>
      </w:r>
      <w:r w:rsidR="00AC65B9">
        <w:rPr>
          <w:rFonts w:hint="eastAsia" w:eastAsia="나눔명조"/>
          <w:sz w:val="20"/>
          <w:szCs w:val="22"/>
        </w:rPr>
        <w:instrText xml:space="preserve"> </w:instrText>
      </w:r>
      <w:r w:rsidR="00AC65B9">
        <w:rPr>
          <w:rFonts w:hint="eastAsia" w:eastAsia="나눔명조"/>
          <w:sz w:val="20"/>
          <w:szCs w:val="22"/>
        </w:rPr>
        <w:instrText>내</w:instrText>
      </w:r>
      <w:r w:rsidR="00AC65B9">
        <w:rPr>
          <w:rFonts w:hint="eastAsia" w:eastAsia="나눔명조"/>
          <w:sz w:val="20"/>
          <w:szCs w:val="22"/>
        </w:rPr>
        <w:instrText xml:space="preserve"> </w:instrText>
      </w:r>
      <w:r w:rsidR="00AC65B9">
        <w:rPr>
          <w:rFonts w:hint="eastAsia" w:eastAsia="나눔명조"/>
          <w:sz w:val="20"/>
          <w:szCs w:val="22"/>
        </w:rPr>
        <w:instrText>변혁적리더십과</w:instrText>
      </w:r>
      <w:r w:rsidR="00AC65B9">
        <w:rPr>
          <w:rFonts w:hint="eastAsia" w:eastAsia="나눔명조"/>
          <w:sz w:val="20"/>
          <w:szCs w:val="22"/>
        </w:rPr>
        <w:instrText xml:space="preserve"> </w:instrText>
      </w:r>
      <w:r w:rsidR="00AC65B9">
        <w:rPr>
          <w:rFonts w:hint="eastAsia" w:eastAsia="나눔명조"/>
          <w:sz w:val="20"/>
          <w:szCs w:val="22"/>
        </w:rPr>
        <w:instrText>공무원의</w:instrText>
      </w:r>
      <w:r w:rsidR="00AC65B9">
        <w:rPr>
          <w:rFonts w:hint="eastAsia" w:eastAsia="나눔명조"/>
          <w:sz w:val="20"/>
          <w:szCs w:val="22"/>
        </w:rPr>
        <w:instrText xml:space="preserve"> </w:instrText>
      </w:r>
      <w:r w:rsidR="00AC65B9">
        <w:rPr>
          <w:rFonts w:hint="eastAsia" w:eastAsia="나눔명조"/>
          <w:sz w:val="20"/>
          <w:szCs w:val="22"/>
        </w:rPr>
        <w:instrText>적극행정과의</w:instrText>
      </w:r>
      <w:r w:rsidR="00AC65B9">
        <w:rPr>
          <w:rFonts w:hint="eastAsia" w:eastAsia="나눔명조"/>
          <w:sz w:val="20"/>
          <w:szCs w:val="22"/>
        </w:rPr>
        <w:instrText xml:space="preserve"> </w:instrText>
      </w:r>
      <w:r w:rsidR="00AC65B9">
        <w:rPr>
          <w:rFonts w:hint="eastAsia" w:eastAsia="나눔명조"/>
          <w:sz w:val="20"/>
          <w:szCs w:val="22"/>
        </w:rPr>
        <w:instrText>관계성</w:instrText>
      </w:r>
      <w:r w:rsidR="00AC65B9">
        <w:rPr>
          <w:rFonts w:hint="eastAsia" w:eastAsia="나눔명조"/>
          <w:sz w:val="20"/>
          <w:szCs w:val="22"/>
        </w:rPr>
        <w:instrText xml:space="preserve"> </w:instrText>
      </w:r>
      <w:r w:rsidR="00AC65B9">
        <w:rPr>
          <w:rFonts w:hint="eastAsia" w:eastAsia="나눔명조"/>
          <w:sz w:val="20"/>
          <w:szCs w:val="22"/>
        </w:rPr>
        <w:instrText>연구</w:instrText>
      </w:r>
      <w:r w:rsidR="00AC65B9">
        <w:rPr>
          <w:rFonts w:hint="eastAsia" w:eastAsia="나눔명조"/>
          <w:sz w:val="20"/>
          <w:szCs w:val="22"/>
        </w:rPr>
        <w:instrText xml:space="preserve">: </w:instrText>
      </w:r>
      <w:r w:rsidR="00AC65B9">
        <w:rPr>
          <w:rFonts w:hint="eastAsia" w:eastAsia="나눔명조"/>
          <w:sz w:val="20"/>
          <w:szCs w:val="22"/>
        </w:rPr>
        <w:instrText>행태적</w:instrText>
      </w:r>
      <w:r w:rsidR="00AC65B9">
        <w:rPr>
          <w:rFonts w:hint="eastAsia" w:eastAsia="나눔명조"/>
          <w:sz w:val="20"/>
          <w:szCs w:val="22"/>
        </w:rPr>
        <w:instrText xml:space="preserve"> </w:instrText>
      </w:r>
      <w:r w:rsidR="00AC65B9">
        <w:rPr>
          <w:rFonts w:hint="eastAsia" w:eastAsia="나눔명조"/>
          <w:sz w:val="20"/>
          <w:szCs w:val="22"/>
        </w:rPr>
        <w:instrText>매개효과</w:instrText>
      </w:r>
      <w:r w:rsidR="00AC65B9">
        <w:rPr>
          <w:rFonts w:hint="eastAsia" w:eastAsia="나눔명조"/>
          <w:sz w:val="20"/>
          <w:szCs w:val="22"/>
        </w:rPr>
        <w:instrText xml:space="preserve"> </w:instrText>
      </w:r>
      <w:r w:rsidR="00AC65B9">
        <w:rPr>
          <w:rFonts w:hint="eastAsia" w:eastAsia="나눔명조"/>
          <w:sz w:val="20"/>
          <w:szCs w:val="22"/>
        </w:rPr>
        <w:instrText>및</w:instrText>
      </w:r>
      <w:r w:rsidR="00AC65B9">
        <w:rPr>
          <w:rFonts w:hint="eastAsia" w:eastAsia="나눔명조"/>
          <w:sz w:val="20"/>
          <w:szCs w:val="22"/>
        </w:rPr>
        <w:instrText xml:space="preserve"> </w:instrText>
      </w:r>
      <w:r w:rsidR="00AC65B9">
        <w:rPr>
          <w:rFonts w:hint="eastAsia" w:eastAsia="나눔명조"/>
          <w:sz w:val="20"/>
          <w:szCs w:val="22"/>
        </w:rPr>
        <w:instrText>채용제도와</w:instrText>
      </w:r>
      <w:r w:rsidR="00AC65B9">
        <w:rPr>
          <w:rFonts w:hint="eastAsia" w:eastAsia="나눔명조"/>
          <w:sz w:val="20"/>
          <w:szCs w:val="22"/>
        </w:rPr>
        <w:instrText xml:space="preserve"> </w:instrText>
      </w:r>
      <w:r w:rsidR="00AC65B9">
        <w:rPr>
          <w:rFonts w:hint="eastAsia" w:eastAsia="나눔명조"/>
          <w:sz w:val="20"/>
          <w:szCs w:val="22"/>
        </w:rPr>
        <w:instrText>직급의</w:instrText>
      </w:r>
      <w:r w:rsidR="00AC65B9">
        <w:rPr>
          <w:rFonts w:hint="eastAsia" w:eastAsia="나눔명조"/>
          <w:sz w:val="20"/>
          <w:szCs w:val="22"/>
        </w:rPr>
        <w:instrText xml:space="preserve"> </w:instrText>
      </w:r>
      <w:r w:rsidR="00AC65B9">
        <w:rPr>
          <w:rFonts w:hint="eastAsia" w:eastAsia="나눔명조"/>
          <w:sz w:val="20"/>
          <w:szCs w:val="22"/>
        </w:rPr>
        <w:instrText>조절효과를</w:instrText>
      </w:r>
      <w:r w:rsidR="00AC65B9">
        <w:rPr>
          <w:rFonts w:hint="eastAsia" w:eastAsia="나눔명조"/>
          <w:sz w:val="20"/>
          <w:szCs w:val="22"/>
        </w:rPr>
        <w:instrText xml:space="preserve"> </w:instrText>
      </w:r>
      <w:r w:rsidR="00AC65B9">
        <w:rPr>
          <w:rFonts w:hint="eastAsia" w:eastAsia="나눔명조"/>
          <w:sz w:val="20"/>
          <w:szCs w:val="22"/>
        </w:rPr>
        <w:instrText>중심으로</w:instrText>
      </w:r>
      <w:r w:rsidR="00AC65B9">
        <w:rPr>
          <w:rFonts w:hint="eastAsia" w:eastAsia="나눔명조"/>
          <w:sz w:val="20"/>
          <w:szCs w:val="22"/>
        </w:rPr>
        <w:instrText>","volume":"31","author":[{"family":"</w:instrText>
      </w:r>
      <w:r w:rsidR="00AC65B9">
        <w:rPr>
          <w:rFonts w:hint="eastAsia" w:eastAsia="나눔명조"/>
          <w:sz w:val="20"/>
          <w:szCs w:val="22"/>
        </w:rPr>
        <w:instrText>김재형</w:instrText>
      </w:r>
      <w:r w:rsidR="00AC65B9">
        <w:rPr>
          <w:rFonts w:hint="eastAsia" w:eastAsia="나눔명조"/>
          <w:sz w:val="20"/>
          <w:szCs w:val="22"/>
        </w:rPr>
        <w:instrText>","given":""},{"family":"</w:instrText>
      </w:r>
      <w:r w:rsidR="00AC65B9">
        <w:rPr>
          <w:rFonts w:hint="eastAsia" w:eastAsia="나눔명조"/>
          <w:sz w:val="20"/>
          <w:szCs w:val="22"/>
        </w:rPr>
        <w:instrText>김성엽</w:instrText>
      </w:r>
      <w:r w:rsidR="00AC65B9">
        <w:rPr>
          <w:rFonts w:hint="eastAsia" w:eastAsia="나눔명조"/>
          <w:sz w:val="20"/>
          <w:szCs w:val="22"/>
        </w:rPr>
        <w:instrText>","given":""},{"family":"</w:instrText>
      </w:r>
      <w:r w:rsidR="00AC65B9">
        <w:rPr>
          <w:rFonts w:hint="eastAsia" w:eastAsia="나눔명조"/>
          <w:sz w:val="20"/>
          <w:szCs w:val="22"/>
        </w:rPr>
        <w:instrText>오수연</w:instrText>
      </w:r>
      <w:r w:rsidR="00AC65B9">
        <w:rPr>
          <w:rFonts w:hint="eastAsia" w:eastAsia="나눔명조"/>
          <w:sz w:val="20"/>
          <w:szCs w:val="22"/>
        </w:rPr>
        <w:instrText>","given":""},{"family":"</w:instrText>
      </w:r>
      <w:r w:rsidR="00AC65B9">
        <w:rPr>
          <w:rFonts w:hint="eastAsia" w:eastAsia="나눔명조"/>
          <w:sz w:val="20"/>
          <w:szCs w:val="22"/>
        </w:rPr>
        <w:instrText>박성민</w:instrText>
      </w:r>
      <w:r w:rsidR="00AC65B9">
        <w:rPr>
          <w:rFonts w:hint="eastAsia" w:eastAsia="나눔명조"/>
          <w:sz w:val="20"/>
          <w:szCs w:val="22"/>
        </w:rPr>
        <w:instrText>","given":""}],"issued":{"date-parts":[["2020",11]]}}},{"id":"PSjZbscb/T4m1TJZi","uris":["http://zotero.org/users/5210800/items/J8N4EEUP"],"uri":["http://zotero.org/users/5210800/items/J8N4EEUP"],"itemData":{"id":1441,"type":"article-journal","container-title":"</w:instrText>
      </w:r>
      <w:r w:rsidR="00AC65B9">
        <w:rPr>
          <w:rFonts w:hint="eastAsia" w:eastAsia="나눔명조"/>
          <w:sz w:val="20"/>
          <w:szCs w:val="22"/>
        </w:rPr>
        <w:instrText>한국인사행정학회보</w:instrText>
      </w:r>
      <w:r w:rsidR="00AC65B9">
        <w:rPr>
          <w:rFonts w:hint="eastAsia" w:eastAsia="나눔명조"/>
          <w:sz w:val="20"/>
          <w:szCs w:val="22"/>
        </w:rPr>
        <w:instrText>","issue":"4","note":"Citation Key: kim:yoon:2019","page":"53</w:instrText>
      </w:r>
      <w:r w:rsidR="00AC65B9">
        <w:rPr>
          <w:rFonts w:hint="eastAsia" w:eastAsia="나눔명조"/>
          <w:sz w:val="20"/>
          <w:szCs w:val="22"/>
        </w:rPr>
        <w:instrText>–</w:instrText>
      </w:r>
      <w:r w:rsidR="00AC65B9">
        <w:rPr>
          <w:rFonts w:hint="eastAsia" w:eastAsia="나눔명조"/>
          <w:sz w:val="20"/>
          <w:szCs w:val="22"/>
        </w:rPr>
        <w:instrText>74","title":"</w:instrText>
      </w:r>
      <w:r w:rsidR="00AC65B9">
        <w:rPr>
          <w:rFonts w:hint="eastAsia" w:eastAsia="나눔명조"/>
          <w:sz w:val="20"/>
          <w:szCs w:val="22"/>
        </w:rPr>
        <w:instrText>변혁적</w:instrText>
      </w:r>
      <w:r w:rsidR="00AC65B9">
        <w:rPr>
          <w:rFonts w:hint="eastAsia" w:eastAsia="나눔명조"/>
          <w:sz w:val="20"/>
          <w:szCs w:val="22"/>
        </w:rPr>
        <w:instrText xml:space="preserve"> </w:instrText>
      </w:r>
      <w:r w:rsidR="00AC65B9">
        <w:rPr>
          <w:rFonts w:hint="eastAsia" w:eastAsia="나눔명조"/>
          <w:sz w:val="20"/>
          <w:szCs w:val="22"/>
        </w:rPr>
        <w:instrText>리더십이</w:instrText>
      </w:r>
      <w:r w:rsidR="00AC65B9">
        <w:rPr>
          <w:rFonts w:hint="eastAsia" w:eastAsia="나눔명조"/>
          <w:sz w:val="20"/>
          <w:szCs w:val="22"/>
        </w:rPr>
        <w:instrText xml:space="preserve"> </w:instrText>
      </w:r>
      <w:r w:rsidR="00AC65B9">
        <w:rPr>
          <w:rFonts w:hint="eastAsia" w:eastAsia="나눔명조"/>
          <w:sz w:val="20"/>
          <w:szCs w:val="22"/>
        </w:rPr>
        <w:instrText>공공봉사동기를</w:instrText>
      </w:r>
      <w:r w:rsidR="00AC65B9">
        <w:rPr>
          <w:rFonts w:hint="eastAsia" w:eastAsia="나눔명조"/>
          <w:sz w:val="20"/>
          <w:szCs w:val="22"/>
        </w:rPr>
        <w:instrText xml:space="preserve"> </w:instrText>
      </w:r>
      <w:r w:rsidR="00AC65B9">
        <w:rPr>
          <w:rFonts w:hint="eastAsia" w:eastAsia="나눔명조"/>
          <w:sz w:val="20"/>
          <w:szCs w:val="22"/>
        </w:rPr>
        <w:instrText>매개로</w:instrText>
      </w:r>
      <w:r w:rsidR="00AC65B9">
        <w:rPr>
          <w:rFonts w:hint="eastAsia" w:eastAsia="나눔명조"/>
          <w:sz w:val="20"/>
          <w:szCs w:val="22"/>
        </w:rPr>
        <w:instrText xml:space="preserve"> </w:instrText>
      </w:r>
      <w:r w:rsidR="00AC65B9">
        <w:rPr>
          <w:rFonts w:hint="eastAsia" w:eastAsia="나눔명조"/>
          <w:sz w:val="20"/>
          <w:szCs w:val="22"/>
        </w:rPr>
        <w:instrText>혁신행동에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영향분석</w:instrText>
      </w:r>
      <w:r w:rsidR="00AC65B9">
        <w:rPr>
          <w:rFonts w:hint="eastAsia" w:eastAsia="나눔명조"/>
          <w:sz w:val="20"/>
          <w:szCs w:val="22"/>
        </w:rPr>
        <w:instrText xml:space="preserve">: </w:instrText>
      </w:r>
      <w:r w:rsidR="00AC65B9">
        <w:rPr>
          <w:rFonts w:hint="eastAsia" w:eastAsia="나눔명조"/>
          <w:sz w:val="20"/>
          <w:szCs w:val="22"/>
        </w:rPr>
        <w:instrText>지방자치단체</w:instrText>
      </w:r>
      <w:r w:rsidR="00AC65B9">
        <w:rPr>
          <w:rFonts w:hint="eastAsia" w:eastAsia="나눔명조"/>
          <w:sz w:val="20"/>
          <w:szCs w:val="22"/>
        </w:rPr>
        <w:instrText xml:space="preserve"> </w:instrText>
      </w:r>
      <w:r w:rsidR="00AC65B9">
        <w:rPr>
          <w:rFonts w:hint="eastAsia" w:eastAsia="나눔명조"/>
          <w:sz w:val="20"/>
          <w:szCs w:val="22"/>
        </w:rPr>
        <w:instrText>공무원을</w:instrText>
      </w:r>
      <w:r w:rsidR="00AC65B9">
        <w:rPr>
          <w:rFonts w:hint="eastAsia" w:eastAsia="나눔명조"/>
          <w:sz w:val="20"/>
          <w:szCs w:val="22"/>
        </w:rPr>
        <w:instrText xml:space="preserve"> </w:instrText>
      </w:r>
      <w:r w:rsidR="00AC65B9">
        <w:rPr>
          <w:rFonts w:hint="eastAsia" w:eastAsia="나눔명조"/>
          <w:sz w:val="20"/>
          <w:szCs w:val="22"/>
        </w:rPr>
        <w:instrText>중심으로</w:instrText>
      </w:r>
      <w:r w:rsidR="00AC65B9">
        <w:rPr>
          <w:rFonts w:hint="eastAsia" w:eastAsia="나눔명조"/>
          <w:sz w:val="20"/>
          <w:szCs w:val="22"/>
        </w:rPr>
        <w:instrText>","volume":"18","author":[{"family":"</w:instrText>
      </w:r>
      <w:r w:rsidR="00AC65B9">
        <w:rPr>
          <w:rFonts w:hint="eastAsia" w:eastAsia="나눔명조"/>
          <w:sz w:val="20"/>
          <w:szCs w:val="22"/>
        </w:rPr>
        <w:instrText>김지수</w:instrText>
      </w:r>
      <w:r w:rsidR="00AC65B9">
        <w:rPr>
          <w:rFonts w:hint="eastAsia" w:eastAsia="나눔명조"/>
          <w:sz w:val="20"/>
          <w:szCs w:val="22"/>
        </w:rPr>
        <w:instrText>","given":""},{"family":"</w:instrText>
      </w:r>
      <w:r w:rsidR="00AC65B9">
        <w:rPr>
          <w:rFonts w:hint="eastAsia" w:eastAsia="나눔명조"/>
          <w:sz w:val="20"/>
          <w:szCs w:val="22"/>
        </w:rPr>
        <w:instrText>윤수재</w:instrText>
      </w:r>
      <w:r w:rsidR="00AC65B9">
        <w:rPr>
          <w:rFonts w:hint="eastAsia" w:eastAsia="나눔명조"/>
          <w:sz w:val="20"/>
          <w:szCs w:val="22"/>
        </w:rPr>
        <w:instrText>","given":""}],"issued":{"date-parts":[["2019"]]}}},{"id":"PSjZbscb/D3v5fs7j","uris":["http://zotero.org/users/5210800/items/CIY6REW2"],"uri":["http://zotero.org/users/5210800/items/CIY6REW2"],"itemData":{"id":1447,"type":"article-journal","container-title":"</w:instrText>
      </w:r>
      <w:r w:rsidR="00AC65B9">
        <w:rPr>
          <w:rFonts w:hint="eastAsia" w:eastAsia="나눔명조"/>
          <w:sz w:val="20"/>
          <w:szCs w:val="22"/>
        </w:rPr>
        <w:instrText>정책분석평가학회보</w:instrText>
      </w:r>
      <w:r w:rsidR="00AC65B9">
        <w:rPr>
          <w:rFonts w:hint="eastAsia" w:eastAsia="나눔명조"/>
          <w:sz w:val="20"/>
          <w:szCs w:val="22"/>
        </w:rPr>
        <w:instrText>","issue":"3","note":"Citation Key: ryu:2016","page":"137</w:instrText>
      </w:r>
      <w:r w:rsidR="00AC65B9">
        <w:rPr>
          <w:rFonts w:hint="eastAsia" w:eastAsia="나눔명조"/>
          <w:sz w:val="20"/>
          <w:szCs w:val="22"/>
        </w:rPr>
        <w:instrText>–</w:instrText>
      </w:r>
      <w:r w:rsidR="00AC65B9">
        <w:rPr>
          <w:rFonts w:hint="eastAsia" w:eastAsia="나눔명조"/>
          <w:sz w:val="20"/>
          <w:szCs w:val="22"/>
        </w:rPr>
        <w:instrText>161","title":"</w:instrText>
      </w:r>
      <w:r w:rsidR="00AC65B9">
        <w:rPr>
          <w:rFonts w:hint="eastAsia" w:eastAsia="나눔명조"/>
          <w:sz w:val="20"/>
          <w:szCs w:val="22"/>
        </w:rPr>
        <w:instrText>우리나라</w:instrText>
      </w:r>
      <w:r w:rsidR="00AC65B9">
        <w:rPr>
          <w:rFonts w:hint="eastAsia" w:eastAsia="나눔명조"/>
          <w:sz w:val="20"/>
          <w:szCs w:val="22"/>
        </w:rPr>
        <w:instrText xml:space="preserve"> </w:instrText>
      </w:r>
      <w:r w:rsidR="00AC65B9">
        <w:rPr>
          <w:rFonts w:hint="eastAsia" w:eastAsia="나눔명조"/>
          <w:sz w:val="20"/>
          <w:szCs w:val="22"/>
        </w:rPr>
        <w:instrText>공무원의</w:instrText>
      </w:r>
      <w:r w:rsidR="00AC65B9">
        <w:rPr>
          <w:rFonts w:hint="eastAsia" w:eastAsia="나눔명조"/>
          <w:sz w:val="20"/>
          <w:szCs w:val="22"/>
        </w:rPr>
        <w:instrText xml:space="preserve"> </w:instrText>
      </w:r>
      <w:r w:rsidR="00AC65B9">
        <w:rPr>
          <w:rFonts w:hint="eastAsia" w:eastAsia="나눔명조"/>
          <w:sz w:val="20"/>
          <w:szCs w:val="22"/>
        </w:rPr>
        <w:instrText>변혁적리더십</w:instrText>
      </w:r>
      <w:r w:rsidR="00AC65B9">
        <w:rPr>
          <w:rFonts w:hint="eastAsia" w:eastAsia="나눔명조"/>
          <w:sz w:val="20"/>
          <w:szCs w:val="22"/>
        </w:rPr>
        <w:instrText xml:space="preserve">, </w:instrText>
      </w:r>
      <w:r w:rsidR="00AC65B9">
        <w:rPr>
          <w:rFonts w:hint="eastAsia" w:eastAsia="나눔명조"/>
          <w:sz w:val="20"/>
          <w:szCs w:val="22"/>
        </w:rPr>
        <w:instrText>거래적리더십과</w:instrText>
      </w:r>
      <w:r w:rsidR="00AC65B9">
        <w:rPr>
          <w:rFonts w:hint="eastAsia" w:eastAsia="나눔명조"/>
          <w:sz w:val="20"/>
          <w:szCs w:val="22"/>
        </w:rPr>
        <w:instrText xml:space="preserve"> </w:instrText>
      </w:r>
      <w:r w:rsidR="00AC65B9">
        <w:rPr>
          <w:rFonts w:hint="eastAsia" w:eastAsia="나눔명조"/>
          <w:sz w:val="20"/>
          <w:szCs w:val="22"/>
        </w:rPr>
        <w:instrText>공공봉사동기가</w:instrText>
      </w:r>
      <w:r w:rsidR="00AC65B9">
        <w:rPr>
          <w:rFonts w:hint="eastAsia" w:eastAsia="나눔명조"/>
          <w:sz w:val="20"/>
          <w:szCs w:val="22"/>
        </w:rPr>
        <w:instrText xml:space="preserve"> </w:instrText>
      </w:r>
      <w:r w:rsidR="00AC65B9">
        <w:rPr>
          <w:rFonts w:hint="eastAsia" w:eastAsia="나눔명조"/>
          <w:sz w:val="20"/>
          <w:szCs w:val="22"/>
        </w:rPr>
        <w:instrText>하급공무원의</w:instrText>
      </w:r>
      <w:r w:rsidR="00AC65B9">
        <w:rPr>
          <w:rFonts w:hint="eastAsia" w:eastAsia="나눔명조"/>
          <w:sz w:val="20"/>
          <w:szCs w:val="22"/>
        </w:rPr>
        <w:instrText xml:space="preserve"> </w:instrText>
      </w:r>
      <w:r w:rsidR="00AC65B9">
        <w:rPr>
          <w:rFonts w:hint="eastAsia" w:eastAsia="나눔명조"/>
          <w:sz w:val="20"/>
          <w:szCs w:val="22"/>
        </w:rPr>
        <w:instrText>조직시민행동에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","volume":"26","author":[{"family":"</w:instrText>
      </w:r>
      <w:r w:rsidR="00AC65B9">
        <w:rPr>
          <w:rFonts w:hint="eastAsia" w:eastAsia="나눔명조"/>
          <w:sz w:val="20"/>
          <w:szCs w:val="22"/>
        </w:rPr>
        <w:instrText>류종용</w:instrText>
      </w:r>
      <w:r w:rsidR="00AC65B9">
        <w:rPr>
          <w:rFonts w:hint="eastAsia" w:eastAsia="나눔명조"/>
          <w:sz w:val="20"/>
          <w:szCs w:val="22"/>
        </w:rPr>
        <w:instrText>","given":""},{"family":"</w:instrText>
      </w:r>
      <w:r w:rsidR="00AC65B9">
        <w:rPr>
          <w:rFonts w:hint="eastAsia" w:eastAsia="나눔명조"/>
          <w:sz w:val="20"/>
          <w:szCs w:val="22"/>
        </w:rPr>
        <w:instrText>이창원</w:instrText>
      </w:r>
      <w:r w:rsidR="00AC65B9">
        <w:rPr>
          <w:rFonts w:hint="eastAsia" w:eastAsia="나눔명조"/>
          <w:sz w:val="20"/>
          <w:szCs w:val="22"/>
        </w:rPr>
        <w:instrText>","given":""}],"issued":{"date-parts":[["2016",9]]}}},{"id":"PSjZbscb/IbZiNeZP","uris":["http://zotero.org/users/5210800/items/ACEI9L5A"],"uri":["http://zotero.org/users/5210800/items/ACEI9L5A"],"itemData":{"id":1423,"type":"article-journal","container-title":"</w:instrText>
      </w:r>
      <w:r w:rsidR="00AC65B9">
        <w:rPr>
          <w:rFonts w:hint="eastAsia" w:eastAsia="나눔명조"/>
          <w:sz w:val="20"/>
          <w:szCs w:val="22"/>
        </w:rPr>
        <w:instrText>한국조직학회보</w:instrText>
      </w:r>
      <w:r w:rsidR="00AC65B9">
        <w:rPr>
          <w:rFonts w:hint="eastAsia" w:eastAsia="나눔명조"/>
          <w:sz w:val="20"/>
          <w:szCs w:val="22"/>
        </w:rPr>
        <w:instrText>","DOI":"10.21484/KROS.2020.17.1.63","issue":"1","language":"ko","note":"Citation Key: jeong:kim:2020","page":"63</w:instrText>
      </w:r>
      <w:r w:rsidR="00AC65B9">
        <w:rPr>
          <w:rFonts w:hint="eastAsia" w:eastAsia="나눔명조"/>
          <w:sz w:val="20"/>
          <w:szCs w:val="22"/>
        </w:rPr>
        <w:instrText>–</w:instrText>
      </w:r>
      <w:r w:rsidR="00AC65B9">
        <w:rPr>
          <w:rFonts w:hint="eastAsia" w:eastAsia="나눔명조"/>
          <w:sz w:val="20"/>
          <w:szCs w:val="22"/>
        </w:rPr>
        <w:instrText>86","title":"</w:instrText>
      </w:r>
      <w:r w:rsidR="00AC65B9">
        <w:rPr>
          <w:rFonts w:hint="eastAsia" w:eastAsia="나눔명조"/>
          <w:sz w:val="20"/>
          <w:szCs w:val="22"/>
        </w:rPr>
        <w:instrText>리더십이</w:instrText>
      </w:r>
      <w:r w:rsidR="00AC65B9">
        <w:rPr>
          <w:rFonts w:hint="eastAsia" w:eastAsia="나눔명조"/>
          <w:sz w:val="20"/>
          <w:szCs w:val="22"/>
        </w:rPr>
        <w:instrText xml:space="preserve"> </w:instrText>
      </w:r>
      <w:r w:rsidR="00AC65B9">
        <w:rPr>
          <w:rFonts w:hint="eastAsia" w:eastAsia="나눔명조"/>
          <w:sz w:val="20"/>
          <w:szCs w:val="22"/>
        </w:rPr>
        <w:instrText>공공봉사동기와</w:instrText>
      </w:r>
      <w:r w:rsidR="00AC65B9">
        <w:rPr>
          <w:rFonts w:hint="eastAsia" w:eastAsia="나눔명조"/>
          <w:sz w:val="20"/>
          <w:szCs w:val="22"/>
        </w:rPr>
        <w:instrText xml:space="preserve"> </w:instrText>
      </w:r>
      <w:r w:rsidR="00AC65B9">
        <w:rPr>
          <w:rFonts w:hint="eastAsia" w:eastAsia="나눔명조"/>
          <w:sz w:val="20"/>
          <w:szCs w:val="22"/>
        </w:rPr>
        <w:instrText>분배의</w:instrText>
      </w:r>
      <w:r w:rsidR="00AC65B9">
        <w:rPr>
          <w:rFonts w:hint="eastAsia" w:eastAsia="나눔명조"/>
          <w:sz w:val="20"/>
          <w:szCs w:val="22"/>
        </w:rPr>
        <w:instrText xml:space="preserve"> </w:instrText>
      </w:r>
      <w:r w:rsidR="00AC65B9">
        <w:rPr>
          <w:rFonts w:hint="eastAsia" w:eastAsia="나눔명조"/>
          <w:sz w:val="20"/>
          <w:szCs w:val="22"/>
        </w:rPr>
        <w:instrText>공정성을</w:instrText>
      </w:r>
      <w:r w:rsidR="00AC65B9">
        <w:rPr>
          <w:rFonts w:hint="eastAsia" w:eastAsia="나눔명조"/>
          <w:sz w:val="20"/>
          <w:szCs w:val="22"/>
        </w:rPr>
        <w:instrText xml:space="preserve"> </w:instrText>
      </w:r>
      <w:r w:rsidR="00AC65B9">
        <w:rPr>
          <w:rFonts w:hint="eastAsia" w:eastAsia="나눔명조"/>
          <w:sz w:val="20"/>
          <w:szCs w:val="22"/>
        </w:rPr>
        <w:instrText>매개로</w:instrText>
      </w:r>
      <w:r w:rsidR="00AC65B9">
        <w:rPr>
          <w:rFonts w:hint="eastAsia" w:eastAsia="나눔명조"/>
          <w:sz w:val="20"/>
          <w:szCs w:val="22"/>
        </w:rPr>
        <w:instrText xml:space="preserve"> </w:instrText>
      </w:r>
      <w:r w:rsidR="00AC65B9">
        <w:rPr>
          <w:rFonts w:hint="eastAsia" w:eastAsia="나눔명조"/>
          <w:sz w:val="20"/>
          <w:szCs w:val="22"/>
        </w:rPr>
        <w:instrText>혁신행동에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 xml:space="preserve">: </w:instrText>
      </w:r>
      <w:r w:rsidR="00AC65B9">
        <w:rPr>
          <w:rFonts w:hint="eastAsia" w:eastAsia="나눔명조"/>
          <w:sz w:val="20"/>
          <w:szCs w:val="22"/>
        </w:rPr>
        <w:instrText>중앙</w:instrText>
      </w:r>
      <w:r w:rsidR="00AC65B9">
        <w:rPr>
          <w:rFonts w:hint="eastAsia" w:eastAsia="나눔명조"/>
          <w:sz w:val="20"/>
          <w:szCs w:val="22"/>
        </w:rPr>
        <w:instrText>-</w:instrText>
      </w:r>
      <w:r w:rsidR="00AC65B9">
        <w:rPr>
          <w:rFonts w:hint="eastAsia" w:eastAsia="나눔명조"/>
          <w:sz w:val="20"/>
          <w:szCs w:val="22"/>
        </w:rPr>
        <w:instrText>지방</w:instrText>
      </w:r>
      <w:r w:rsidR="00AC65B9">
        <w:rPr>
          <w:rFonts w:hint="eastAsia" w:eastAsia="나눔명조"/>
          <w:sz w:val="20"/>
          <w:szCs w:val="22"/>
        </w:rPr>
        <w:instrText xml:space="preserve"> </w:instrText>
      </w:r>
      <w:r w:rsidR="00AC65B9">
        <w:rPr>
          <w:rFonts w:hint="eastAsia" w:eastAsia="나눔명조"/>
          <w:sz w:val="20"/>
          <w:szCs w:val="22"/>
        </w:rPr>
        <w:instrText>공무원</w:instrText>
      </w:r>
      <w:r w:rsidR="00AC65B9">
        <w:rPr>
          <w:rFonts w:hint="eastAsia" w:eastAsia="나눔명조"/>
          <w:sz w:val="20"/>
          <w:szCs w:val="22"/>
        </w:rPr>
        <w:instrText xml:space="preserve"> </w:instrText>
      </w:r>
      <w:r w:rsidR="00AC65B9">
        <w:rPr>
          <w:rFonts w:hint="eastAsia" w:eastAsia="나눔명조"/>
          <w:sz w:val="20"/>
          <w:szCs w:val="22"/>
        </w:rPr>
        <w:instrText>간</w:instrText>
      </w:r>
      <w:r w:rsidR="00AC65B9">
        <w:rPr>
          <w:rFonts w:hint="eastAsia" w:eastAsia="나눔명조"/>
          <w:sz w:val="20"/>
          <w:szCs w:val="22"/>
        </w:rPr>
        <w:instrText xml:space="preserve"> </w:instrText>
      </w:r>
      <w:r w:rsidR="00AC65B9">
        <w:rPr>
          <w:rFonts w:hint="eastAsia" w:eastAsia="나눔명조"/>
          <w:sz w:val="20"/>
          <w:szCs w:val="22"/>
        </w:rPr>
        <w:instrText>비교를</w:instrText>
      </w:r>
      <w:r w:rsidR="00AC65B9">
        <w:rPr>
          <w:rFonts w:hint="eastAsia" w:eastAsia="나눔명조"/>
          <w:sz w:val="20"/>
          <w:szCs w:val="22"/>
        </w:rPr>
        <w:instrText xml:space="preserve"> </w:instrText>
      </w:r>
      <w:r w:rsidR="00AC65B9">
        <w:rPr>
          <w:rFonts w:hint="eastAsia" w:eastAsia="나눔명조"/>
          <w:sz w:val="20"/>
          <w:szCs w:val="22"/>
        </w:rPr>
        <w:instrText>중심으로</w:instrText>
      </w:r>
      <w:r w:rsidR="00AC65B9">
        <w:rPr>
          <w:rFonts w:hint="eastAsia" w:eastAsia="나눔명조"/>
          <w:sz w:val="20"/>
          <w:szCs w:val="22"/>
        </w:rPr>
        <w:instrText>","title-short":"</w:instrText>
      </w:r>
      <w:r w:rsidR="00AC65B9">
        <w:rPr>
          <w:rFonts w:hint="eastAsia" w:eastAsia="나눔명조"/>
          <w:sz w:val="20"/>
          <w:szCs w:val="22"/>
        </w:rPr>
        <w:instrText>리더십이</w:instrText>
      </w:r>
      <w:r w:rsidR="00AC65B9">
        <w:rPr>
          <w:rFonts w:hint="eastAsia" w:eastAsia="나눔명조"/>
          <w:sz w:val="20"/>
          <w:szCs w:val="22"/>
        </w:rPr>
        <w:instrText xml:space="preserve"> </w:instrText>
      </w:r>
      <w:r w:rsidR="00AC65B9">
        <w:rPr>
          <w:rFonts w:hint="eastAsia" w:eastAsia="나눔명조"/>
          <w:sz w:val="20"/>
          <w:szCs w:val="22"/>
        </w:rPr>
        <w:instrText>공공봉사동기와</w:instrText>
      </w:r>
      <w:r w:rsidR="00AC65B9">
        <w:rPr>
          <w:rFonts w:hint="eastAsia" w:eastAsia="나눔명조"/>
          <w:sz w:val="20"/>
          <w:szCs w:val="22"/>
        </w:rPr>
        <w:instrText xml:space="preserve"> </w:instrText>
      </w:r>
      <w:r w:rsidR="00AC65B9">
        <w:rPr>
          <w:rFonts w:hint="eastAsia" w:eastAsia="나눔명조"/>
          <w:sz w:val="20"/>
          <w:szCs w:val="22"/>
        </w:rPr>
        <w:instrText>분배의</w:instrText>
      </w:r>
      <w:r w:rsidR="00AC65B9">
        <w:rPr>
          <w:rFonts w:hint="eastAsia" w:eastAsia="나눔명조"/>
          <w:sz w:val="20"/>
          <w:szCs w:val="22"/>
        </w:rPr>
        <w:instrText xml:space="preserve"> </w:instrText>
      </w:r>
      <w:r w:rsidR="00AC65B9">
        <w:rPr>
          <w:rFonts w:hint="eastAsia" w:eastAsia="나눔명조"/>
          <w:sz w:val="20"/>
          <w:szCs w:val="22"/>
        </w:rPr>
        <w:instrText>공정성을</w:instrText>
      </w:r>
      <w:r w:rsidR="00AC65B9">
        <w:rPr>
          <w:rFonts w:hint="eastAsia" w:eastAsia="나눔명조"/>
          <w:sz w:val="20"/>
          <w:szCs w:val="22"/>
        </w:rPr>
        <w:instrText xml:space="preserve"> </w:instrText>
      </w:r>
      <w:r w:rsidR="00AC65B9">
        <w:rPr>
          <w:rFonts w:hint="eastAsia" w:eastAsia="나눔명조"/>
          <w:sz w:val="20"/>
          <w:szCs w:val="22"/>
        </w:rPr>
        <w:instrText>매개로</w:instrText>
      </w:r>
      <w:r w:rsidR="00AC65B9">
        <w:rPr>
          <w:rFonts w:hint="eastAsia" w:eastAsia="나눔명조"/>
          <w:sz w:val="20"/>
          <w:szCs w:val="22"/>
        </w:rPr>
        <w:instrText xml:space="preserve"> </w:instrText>
      </w:r>
      <w:r w:rsidR="00AC65B9">
        <w:rPr>
          <w:rFonts w:hint="eastAsia" w:eastAsia="나눔명조"/>
          <w:sz w:val="20"/>
          <w:szCs w:val="22"/>
        </w:rPr>
        <w:instrText>혁신행동에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","volume":"17","author":[{"family":"</w:instrText>
      </w:r>
      <w:r w:rsidR="00AC65B9">
        <w:rPr>
          <w:rFonts w:hint="eastAsia" w:eastAsia="나눔명조"/>
          <w:sz w:val="20"/>
          <w:szCs w:val="22"/>
        </w:rPr>
        <w:instrText>정지용</w:instrText>
      </w:r>
      <w:r w:rsidR="00AC65B9">
        <w:rPr>
          <w:rFonts w:hint="eastAsia" w:eastAsia="나눔명조"/>
          <w:sz w:val="20"/>
          <w:szCs w:val="22"/>
        </w:rPr>
        <w:instrText>","given":""},{"family":"</w:instrText>
      </w:r>
      <w:r w:rsidR="00AC65B9">
        <w:rPr>
          <w:rFonts w:hint="eastAsia" w:eastAsia="나눔명조"/>
          <w:sz w:val="20"/>
          <w:szCs w:val="22"/>
        </w:rPr>
        <w:instrText>김지수</w:instrText>
      </w:r>
      <w:r w:rsidR="00AC65B9">
        <w:rPr>
          <w:rFonts w:hint="eastAsia" w:eastAsia="나눔명조"/>
          <w:sz w:val="20"/>
          <w:szCs w:val="22"/>
        </w:rPr>
        <w:instrText xml:space="preserve">","given":""}],"issued":{"date-parts":[["2020",4]]}}}],"schema":"https://github.com/citation-style-language/schema/raw/master/csl-citation.json"} </w:instrText>
      </w:r>
      <w:r w:rsidRPr="003820D2" w:rsidR="00FE5E96">
        <w:rPr>
          <w:rFonts w:eastAsia="나눔명조"/>
          <w:sz w:val="20"/>
          <w:szCs w:val="22"/>
        </w:rPr>
        <w:fldChar w:fldCharType="separate"/>
      </w:r>
      <w:r w:rsidRPr="003820D2" w:rsidR="00B61948">
        <w:rPr>
          <w:rFonts w:eastAsia="나눔명조"/>
          <w:sz w:val="20"/>
          <w:szCs w:val="22"/>
        </w:rPr>
        <w:t>(</w:t>
      </w:r>
      <w:r w:rsidRPr="003820D2" w:rsidR="00B61948">
        <w:rPr>
          <w:rFonts w:eastAsia="나눔명조"/>
          <w:sz w:val="20"/>
          <w:szCs w:val="22"/>
        </w:rPr>
        <w:t>김재형</w:t>
      </w:r>
      <w:r w:rsidR="00F451EA">
        <w:rPr>
          <w:rFonts w:hint="eastAsia" w:eastAsia="나눔명조"/>
          <w:sz w:val="20"/>
          <w:szCs w:val="22"/>
        </w:rPr>
        <w:t xml:space="preserve"> </w:t>
      </w:r>
      <w:r w:rsidR="00F451EA">
        <w:rPr>
          <w:rFonts w:hint="eastAsia" w:eastAsia="나눔명조"/>
          <w:sz w:val="20"/>
          <w:szCs w:val="22"/>
        </w:rPr>
        <w:t>외</w:t>
      </w:r>
      <w:r w:rsidR="00F451EA">
        <w:rPr>
          <w:rFonts w:hint="eastAsia" w:eastAsia="나눔명조"/>
          <w:sz w:val="20"/>
          <w:szCs w:val="22"/>
        </w:rPr>
        <w:t>,</w:t>
      </w:r>
      <w:r w:rsidR="00F451EA">
        <w:rPr>
          <w:rFonts w:eastAsia="나눔명조"/>
          <w:sz w:val="20"/>
          <w:szCs w:val="22"/>
        </w:rPr>
        <w:t xml:space="preserve"> </w:t>
      </w:r>
      <w:r w:rsidRPr="003820D2" w:rsidR="00B61948">
        <w:rPr>
          <w:rFonts w:eastAsia="나눔명조"/>
          <w:sz w:val="20"/>
          <w:szCs w:val="22"/>
        </w:rPr>
        <w:t xml:space="preserve">2020; </w:t>
      </w:r>
      <w:r w:rsidRPr="003820D2" w:rsidR="00B61948">
        <w:rPr>
          <w:rFonts w:eastAsia="나눔명조"/>
          <w:sz w:val="20"/>
          <w:szCs w:val="22"/>
        </w:rPr>
        <w:t>김지수</w:t>
      </w:r>
      <w:r w:rsidR="00512F0D">
        <w:rPr>
          <w:rFonts w:eastAsia="나눔명조"/>
          <w:sz w:val="20"/>
          <w:szCs w:val="22"/>
        </w:rPr>
        <w:t>‧</w:t>
      </w:r>
      <w:r w:rsidRPr="003820D2" w:rsidR="00B61948">
        <w:rPr>
          <w:rFonts w:eastAsia="나눔명조"/>
          <w:sz w:val="20"/>
          <w:szCs w:val="22"/>
        </w:rPr>
        <w:t>윤수재</w:t>
      </w:r>
      <w:r w:rsidR="00F451EA">
        <w:rPr>
          <w:rFonts w:hint="eastAsia" w:eastAsia="나눔명조"/>
          <w:sz w:val="20"/>
          <w:szCs w:val="22"/>
        </w:rPr>
        <w:t>,</w:t>
      </w:r>
      <w:r w:rsidRPr="003820D2" w:rsidR="00B61948">
        <w:rPr>
          <w:rFonts w:eastAsia="나눔명조"/>
          <w:sz w:val="20"/>
          <w:szCs w:val="22"/>
        </w:rPr>
        <w:t xml:space="preserve"> 2019; </w:t>
      </w:r>
      <w:r w:rsidRPr="003820D2" w:rsidR="00B61948">
        <w:rPr>
          <w:rFonts w:eastAsia="나눔명조"/>
          <w:sz w:val="20"/>
          <w:szCs w:val="22"/>
        </w:rPr>
        <w:t>류종용</w:t>
      </w:r>
      <w:r w:rsidR="00512F0D">
        <w:rPr>
          <w:rFonts w:eastAsia="나눔명조"/>
          <w:sz w:val="20"/>
          <w:szCs w:val="22"/>
        </w:rPr>
        <w:t>‧</w:t>
      </w:r>
      <w:r w:rsidRPr="003820D2" w:rsidR="00B61948">
        <w:rPr>
          <w:rFonts w:eastAsia="나눔명조"/>
          <w:sz w:val="20"/>
          <w:szCs w:val="22"/>
        </w:rPr>
        <w:t>이창원</w:t>
      </w:r>
      <w:r w:rsidR="00F451EA">
        <w:rPr>
          <w:rFonts w:hint="eastAsia" w:eastAsia="나눔명조"/>
          <w:sz w:val="20"/>
          <w:szCs w:val="22"/>
        </w:rPr>
        <w:t>,</w:t>
      </w:r>
      <w:r w:rsidRPr="003820D2" w:rsidR="00B61948">
        <w:rPr>
          <w:rFonts w:eastAsia="나눔명조"/>
          <w:sz w:val="20"/>
          <w:szCs w:val="22"/>
        </w:rPr>
        <w:t xml:space="preserve"> 2016; </w:t>
      </w:r>
      <w:r w:rsidRPr="003820D2" w:rsidR="00B61948">
        <w:rPr>
          <w:rFonts w:eastAsia="나눔명조"/>
          <w:sz w:val="20"/>
          <w:szCs w:val="22"/>
        </w:rPr>
        <w:t>정지용</w:t>
      </w:r>
      <w:r w:rsidR="00512F0D">
        <w:rPr>
          <w:rFonts w:eastAsia="나눔명조"/>
          <w:sz w:val="20"/>
          <w:szCs w:val="22"/>
        </w:rPr>
        <w:t>‧</w:t>
      </w:r>
      <w:r w:rsidRPr="003820D2" w:rsidR="00B61948">
        <w:rPr>
          <w:rFonts w:eastAsia="나눔명조"/>
          <w:sz w:val="20"/>
          <w:szCs w:val="22"/>
        </w:rPr>
        <w:t>김지수</w:t>
      </w:r>
      <w:r w:rsidR="00F451EA">
        <w:rPr>
          <w:rFonts w:hint="eastAsia" w:eastAsia="나눔명조"/>
          <w:sz w:val="20"/>
          <w:szCs w:val="22"/>
        </w:rPr>
        <w:t>,</w:t>
      </w:r>
      <w:r w:rsidRPr="003820D2" w:rsidR="00B61948">
        <w:rPr>
          <w:rFonts w:eastAsia="나눔명조"/>
          <w:sz w:val="20"/>
          <w:szCs w:val="22"/>
        </w:rPr>
        <w:t xml:space="preserve"> 2020)</w:t>
      </w:r>
      <w:r w:rsidRPr="003820D2" w:rsidR="00FE5E96">
        <w:rPr>
          <w:rFonts w:eastAsia="나눔명조"/>
          <w:sz w:val="20"/>
          <w:szCs w:val="22"/>
        </w:rPr>
        <w:fldChar w:fldCharType="end"/>
      </w:r>
      <w:r w:rsidRPr="003820D2" w:rsidR="00CA221C">
        <w:rPr>
          <w:rFonts w:eastAsia="나눔명조"/>
          <w:sz w:val="20"/>
          <w:szCs w:val="22"/>
        </w:rPr>
        <w:t xml:space="preserve">. </w:t>
      </w:r>
    </w:p>
    <w:p w:rsidRPr="00283EF6" w:rsidR="00CA221C" w:rsidP="00815259" w:rsidRDefault="00A142D7" w14:paraId="7CD0CE42" w14:textId="530535C0">
      <w:pPr>
        <w:wordWrap/>
        <w:spacing w:before="120" w:after="120" w:line="276" w:lineRule="auto"/>
        <w:ind w:firstLine="288"/>
        <w:rPr>
          <w:rFonts w:eastAsia="나눔명조"/>
          <w:sz w:val="20"/>
          <w:szCs w:val="22"/>
        </w:rPr>
      </w:pPr>
      <w:ins w:author="Kang, Jiyoon" w:date="2022-03-02T15:18:00Z" w:id="41">
        <w:r w:rsidRPr="00A142D7">
          <w:rPr>
            <w:rFonts w:hint="eastAsia" w:eastAsia="나눔명조"/>
            <w:sz w:val="20"/>
            <w:szCs w:val="22"/>
          </w:rPr>
          <w:t>하지만</w:t>
        </w:r>
        <w:r w:rsidRPr="00A142D7">
          <w:rPr>
            <w:rFonts w:hint="eastAsia" w:eastAsia="나눔명조"/>
            <w:sz w:val="20"/>
            <w:szCs w:val="22"/>
          </w:rPr>
          <w:t xml:space="preserve"> </w:t>
        </w:r>
        <w:r w:rsidRPr="00A142D7">
          <w:rPr>
            <w:rFonts w:hint="eastAsia" w:eastAsia="나눔명조"/>
            <w:sz w:val="20"/>
            <w:szCs w:val="22"/>
          </w:rPr>
          <w:t>정작</w:t>
        </w:r>
        <w:r w:rsidRPr="00A142D7">
          <w:rPr>
            <w:rFonts w:hint="eastAsia" w:eastAsia="나눔명조"/>
            <w:sz w:val="20"/>
            <w:szCs w:val="22"/>
          </w:rPr>
          <w:t xml:space="preserve"> </w:t>
        </w:r>
        <w:r w:rsidRPr="00A142D7">
          <w:rPr>
            <w:rFonts w:hint="eastAsia" w:eastAsia="나눔명조"/>
            <w:sz w:val="20"/>
            <w:szCs w:val="22"/>
          </w:rPr>
          <w:t>공공부문</w:t>
        </w:r>
        <w:r w:rsidRPr="00A142D7">
          <w:rPr>
            <w:rFonts w:hint="eastAsia" w:eastAsia="나눔명조"/>
            <w:sz w:val="20"/>
            <w:szCs w:val="22"/>
          </w:rPr>
          <w:t xml:space="preserve"> </w:t>
        </w:r>
        <w:r w:rsidRPr="00A142D7">
          <w:rPr>
            <w:rFonts w:hint="eastAsia" w:eastAsia="나눔명조"/>
            <w:sz w:val="20"/>
            <w:szCs w:val="22"/>
          </w:rPr>
          <w:t>내에서</w:t>
        </w:r>
        <w:r w:rsidRPr="00A142D7">
          <w:rPr>
            <w:rFonts w:hint="eastAsia" w:eastAsia="나눔명조"/>
            <w:sz w:val="20"/>
            <w:szCs w:val="22"/>
          </w:rPr>
          <w:t xml:space="preserve"> </w:t>
        </w:r>
        <w:r w:rsidRPr="00A142D7">
          <w:rPr>
            <w:rFonts w:hint="eastAsia" w:eastAsia="나눔명조"/>
            <w:sz w:val="20"/>
            <w:szCs w:val="22"/>
          </w:rPr>
          <w:t>공공봉사동기를</w:t>
        </w:r>
        <w:r w:rsidRPr="00A142D7">
          <w:rPr>
            <w:rFonts w:hint="eastAsia" w:eastAsia="나눔명조"/>
            <w:sz w:val="20"/>
            <w:szCs w:val="22"/>
          </w:rPr>
          <w:t xml:space="preserve"> </w:t>
        </w:r>
        <w:r w:rsidRPr="00A142D7">
          <w:rPr>
            <w:rFonts w:hint="eastAsia" w:eastAsia="나눔명조"/>
            <w:sz w:val="20"/>
            <w:szCs w:val="22"/>
          </w:rPr>
          <w:t>향상시키고</w:t>
        </w:r>
        <w:r w:rsidRPr="00A142D7">
          <w:rPr>
            <w:rFonts w:hint="eastAsia" w:eastAsia="나눔명조"/>
            <w:sz w:val="20"/>
            <w:szCs w:val="22"/>
          </w:rPr>
          <w:t xml:space="preserve"> </w:t>
        </w:r>
        <w:r w:rsidRPr="00A142D7">
          <w:rPr>
            <w:rFonts w:hint="eastAsia" w:eastAsia="나눔명조"/>
            <w:sz w:val="20"/>
            <w:szCs w:val="22"/>
          </w:rPr>
          <w:t>관리할</w:t>
        </w:r>
        <w:r w:rsidRPr="00A142D7">
          <w:rPr>
            <w:rFonts w:hint="eastAsia" w:eastAsia="나눔명조"/>
            <w:sz w:val="20"/>
            <w:szCs w:val="22"/>
          </w:rPr>
          <w:t xml:space="preserve"> </w:t>
        </w:r>
        <w:r w:rsidRPr="00A142D7">
          <w:rPr>
            <w:rFonts w:hint="eastAsia" w:eastAsia="나눔명조"/>
            <w:sz w:val="20"/>
            <w:szCs w:val="22"/>
          </w:rPr>
          <w:t>수</w:t>
        </w:r>
        <w:r w:rsidRPr="00A142D7">
          <w:rPr>
            <w:rFonts w:hint="eastAsia" w:eastAsia="나눔명조"/>
            <w:sz w:val="20"/>
            <w:szCs w:val="22"/>
          </w:rPr>
          <w:t xml:space="preserve"> </w:t>
        </w:r>
        <w:r w:rsidRPr="00A142D7">
          <w:rPr>
            <w:rFonts w:hint="eastAsia" w:eastAsia="나눔명조"/>
            <w:sz w:val="20"/>
            <w:szCs w:val="22"/>
          </w:rPr>
          <w:t>있는</w:t>
        </w:r>
        <w:r w:rsidRPr="00A142D7">
          <w:rPr>
            <w:rFonts w:hint="eastAsia" w:eastAsia="나눔명조"/>
            <w:sz w:val="20"/>
            <w:szCs w:val="22"/>
          </w:rPr>
          <w:t xml:space="preserve"> </w:t>
        </w:r>
        <w:r w:rsidRPr="00A142D7">
          <w:rPr>
            <w:rFonts w:hint="eastAsia" w:eastAsia="나눔명조"/>
            <w:sz w:val="20"/>
            <w:szCs w:val="22"/>
          </w:rPr>
          <w:t>요소에</w:t>
        </w:r>
        <w:r w:rsidRPr="00A142D7">
          <w:rPr>
            <w:rFonts w:hint="eastAsia" w:eastAsia="나눔명조"/>
            <w:sz w:val="20"/>
            <w:szCs w:val="22"/>
          </w:rPr>
          <w:t xml:space="preserve"> </w:t>
        </w:r>
        <w:r w:rsidRPr="00A142D7">
          <w:rPr>
            <w:rFonts w:hint="eastAsia" w:eastAsia="나눔명조"/>
            <w:sz w:val="20"/>
            <w:szCs w:val="22"/>
          </w:rPr>
          <w:t>대한</w:t>
        </w:r>
        <w:r w:rsidRPr="00A142D7">
          <w:rPr>
            <w:rFonts w:hint="eastAsia" w:eastAsia="나눔명조"/>
            <w:sz w:val="20"/>
            <w:szCs w:val="22"/>
          </w:rPr>
          <w:t xml:space="preserve"> </w:t>
        </w:r>
        <w:r w:rsidRPr="00A142D7">
          <w:rPr>
            <w:rFonts w:hint="eastAsia" w:eastAsia="나눔명조"/>
            <w:sz w:val="20"/>
            <w:szCs w:val="22"/>
          </w:rPr>
          <w:t>연구는</w:t>
        </w:r>
        <w:r w:rsidRPr="00A142D7">
          <w:rPr>
            <w:rFonts w:hint="eastAsia" w:eastAsia="나눔명조"/>
            <w:sz w:val="20"/>
            <w:szCs w:val="22"/>
          </w:rPr>
          <w:t xml:space="preserve"> </w:t>
        </w:r>
        <w:r w:rsidRPr="00A142D7">
          <w:rPr>
            <w:rFonts w:hint="eastAsia" w:eastAsia="나눔명조"/>
            <w:sz w:val="20"/>
            <w:szCs w:val="22"/>
          </w:rPr>
          <w:lastRenderedPageBreak/>
          <w:t>아직</w:t>
        </w:r>
        <w:r w:rsidRPr="00A142D7">
          <w:rPr>
            <w:rFonts w:hint="eastAsia" w:eastAsia="나눔명조"/>
            <w:sz w:val="20"/>
            <w:szCs w:val="22"/>
          </w:rPr>
          <w:t xml:space="preserve"> </w:t>
        </w:r>
        <w:r w:rsidRPr="00A142D7">
          <w:rPr>
            <w:rFonts w:hint="eastAsia" w:eastAsia="나눔명조"/>
            <w:sz w:val="20"/>
            <w:szCs w:val="22"/>
          </w:rPr>
          <w:t>충분하지</w:t>
        </w:r>
        <w:r w:rsidRPr="00A142D7">
          <w:rPr>
            <w:rFonts w:hint="eastAsia" w:eastAsia="나눔명조"/>
            <w:sz w:val="20"/>
            <w:szCs w:val="22"/>
          </w:rPr>
          <w:t xml:space="preserve"> </w:t>
        </w:r>
        <w:r w:rsidRPr="00A142D7">
          <w:rPr>
            <w:rFonts w:hint="eastAsia" w:eastAsia="나눔명조"/>
            <w:sz w:val="20"/>
            <w:szCs w:val="22"/>
          </w:rPr>
          <w:t>못하다</w:t>
        </w:r>
        <w:r w:rsidRPr="00A142D7">
          <w:rPr>
            <w:rFonts w:hint="eastAsia" w:eastAsia="나눔명조"/>
            <w:sz w:val="20"/>
            <w:szCs w:val="22"/>
          </w:rPr>
          <w:t xml:space="preserve">. </w:t>
        </w:r>
        <w:r w:rsidRPr="00A142D7">
          <w:rPr>
            <w:rFonts w:hint="eastAsia" w:eastAsia="나눔명조"/>
            <w:sz w:val="20"/>
            <w:szCs w:val="22"/>
          </w:rPr>
          <w:t>따라서</w:t>
        </w:r>
        <w:r w:rsidRPr="00A142D7">
          <w:rPr>
            <w:rFonts w:hint="eastAsia" w:eastAsia="나눔명조"/>
            <w:sz w:val="20"/>
            <w:szCs w:val="22"/>
          </w:rPr>
          <w:t xml:space="preserve"> </w:t>
        </w:r>
        <w:r w:rsidRPr="00A142D7">
          <w:rPr>
            <w:rFonts w:hint="eastAsia" w:eastAsia="나눔명조"/>
            <w:sz w:val="20"/>
            <w:szCs w:val="22"/>
          </w:rPr>
          <w:t>본</w:t>
        </w:r>
        <w:r w:rsidRPr="00A142D7">
          <w:rPr>
            <w:rFonts w:hint="eastAsia" w:eastAsia="나눔명조"/>
            <w:sz w:val="20"/>
            <w:szCs w:val="22"/>
          </w:rPr>
          <w:t xml:space="preserve"> </w:t>
        </w:r>
        <w:r w:rsidRPr="00A142D7">
          <w:rPr>
            <w:rFonts w:hint="eastAsia" w:eastAsia="나눔명조"/>
            <w:sz w:val="20"/>
            <w:szCs w:val="22"/>
          </w:rPr>
          <w:t>연구에서는</w:t>
        </w:r>
        <w:r w:rsidRPr="00A142D7">
          <w:rPr>
            <w:rFonts w:hint="eastAsia" w:eastAsia="나눔명조"/>
            <w:sz w:val="20"/>
            <w:szCs w:val="22"/>
          </w:rPr>
          <w:t xml:space="preserve"> </w:t>
        </w:r>
        <w:r w:rsidRPr="00A142D7">
          <w:rPr>
            <w:rFonts w:hint="eastAsia" w:eastAsia="나눔명조"/>
            <w:sz w:val="20"/>
            <w:szCs w:val="22"/>
          </w:rPr>
          <w:t>공공봉사동기를</w:t>
        </w:r>
        <w:r w:rsidRPr="00A142D7">
          <w:rPr>
            <w:rFonts w:hint="eastAsia" w:eastAsia="나눔명조"/>
            <w:sz w:val="20"/>
            <w:szCs w:val="22"/>
          </w:rPr>
          <w:t xml:space="preserve"> </w:t>
        </w:r>
        <w:r w:rsidRPr="00A142D7">
          <w:rPr>
            <w:rFonts w:hint="eastAsia" w:eastAsia="나눔명조"/>
            <w:sz w:val="20"/>
            <w:szCs w:val="22"/>
          </w:rPr>
          <w:t>종속변수로</w:t>
        </w:r>
        <w:r w:rsidRPr="00A142D7">
          <w:rPr>
            <w:rFonts w:hint="eastAsia" w:eastAsia="나눔명조"/>
            <w:sz w:val="20"/>
            <w:szCs w:val="22"/>
          </w:rPr>
          <w:t xml:space="preserve"> </w:t>
        </w:r>
        <w:r w:rsidRPr="00A142D7">
          <w:rPr>
            <w:rFonts w:hint="eastAsia" w:eastAsia="나눔명조"/>
            <w:sz w:val="20"/>
            <w:szCs w:val="22"/>
          </w:rPr>
          <w:t>하여</w:t>
        </w:r>
        <w:r w:rsidRPr="00A142D7">
          <w:rPr>
            <w:rFonts w:hint="eastAsia" w:eastAsia="나눔명조"/>
            <w:sz w:val="20"/>
            <w:szCs w:val="22"/>
          </w:rPr>
          <w:t xml:space="preserve">, </w:t>
        </w:r>
        <w:r w:rsidRPr="00A142D7">
          <w:rPr>
            <w:rFonts w:hint="eastAsia" w:eastAsia="나눔명조"/>
            <w:sz w:val="20"/>
            <w:szCs w:val="22"/>
          </w:rPr>
          <w:t>어떤</w:t>
        </w:r>
        <w:r w:rsidRPr="00A142D7">
          <w:rPr>
            <w:rFonts w:hint="eastAsia" w:eastAsia="나눔명조"/>
            <w:sz w:val="20"/>
            <w:szCs w:val="22"/>
          </w:rPr>
          <w:t xml:space="preserve"> </w:t>
        </w:r>
        <w:r w:rsidRPr="00A142D7">
          <w:rPr>
            <w:rFonts w:hint="eastAsia" w:eastAsia="나눔명조"/>
            <w:sz w:val="20"/>
            <w:szCs w:val="22"/>
          </w:rPr>
          <w:t>변인이</w:t>
        </w:r>
        <w:r w:rsidRPr="00A142D7">
          <w:rPr>
            <w:rFonts w:hint="eastAsia" w:eastAsia="나눔명조"/>
            <w:sz w:val="20"/>
            <w:szCs w:val="22"/>
          </w:rPr>
          <w:t xml:space="preserve"> </w:t>
        </w:r>
        <w:r w:rsidRPr="00A142D7">
          <w:rPr>
            <w:rFonts w:hint="eastAsia" w:eastAsia="나눔명조"/>
            <w:sz w:val="20"/>
            <w:szCs w:val="22"/>
          </w:rPr>
          <w:t>공공봉사동기를</w:t>
        </w:r>
        <w:r w:rsidRPr="00A142D7">
          <w:rPr>
            <w:rFonts w:hint="eastAsia" w:eastAsia="나눔명조"/>
            <w:sz w:val="20"/>
            <w:szCs w:val="22"/>
          </w:rPr>
          <w:t xml:space="preserve"> </w:t>
        </w:r>
        <w:r w:rsidRPr="00A142D7">
          <w:rPr>
            <w:rFonts w:hint="eastAsia" w:eastAsia="나눔명조"/>
            <w:sz w:val="20"/>
            <w:szCs w:val="22"/>
          </w:rPr>
          <w:t>견인하는</w:t>
        </w:r>
      </w:ins>
      <w:ins w:author="Kang, Jiyoon" w:date="2022-03-02T15:20:00Z" w:id="42">
        <w:r w:rsidR="00816963">
          <w:rPr>
            <w:rFonts w:hint="eastAsia" w:eastAsia="나눔명조"/>
            <w:sz w:val="20"/>
            <w:szCs w:val="22"/>
          </w:rPr>
          <w:t>지</w:t>
        </w:r>
      </w:ins>
      <w:ins w:author="Kang, Jiyoon" w:date="2022-03-02T15:18:00Z" w:id="43">
        <w:r w:rsidRPr="00A142D7">
          <w:rPr>
            <w:rFonts w:hint="eastAsia" w:eastAsia="나눔명조"/>
            <w:sz w:val="20"/>
            <w:szCs w:val="22"/>
          </w:rPr>
          <w:t xml:space="preserve"> </w:t>
        </w:r>
        <w:r w:rsidRPr="00A142D7">
          <w:rPr>
            <w:rFonts w:hint="eastAsia" w:eastAsia="나눔명조"/>
            <w:sz w:val="20"/>
            <w:szCs w:val="22"/>
          </w:rPr>
          <w:t>확인해보고자</w:t>
        </w:r>
        <w:r w:rsidRPr="00A142D7">
          <w:rPr>
            <w:rFonts w:hint="eastAsia" w:eastAsia="나눔명조"/>
            <w:sz w:val="20"/>
            <w:szCs w:val="22"/>
          </w:rPr>
          <w:t xml:space="preserve"> </w:t>
        </w:r>
        <w:r w:rsidRPr="00A142D7">
          <w:rPr>
            <w:rFonts w:hint="eastAsia" w:eastAsia="나눔명조"/>
            <w:sz w:val="20"/>
            <w:szCs w:val="22"/>
          </w:rPr>
          <w:t>한다</w:t>
        </w:r>
        <w:r w:rsidRPr="00A142D7">
          <w:rPr>
            <w:rFonts w:hint="eastAsia" w:eastAsia="나눔명조"/>
            <w:sz w:val="20"/>
            <w:szCs w:val="22"/>
          </w:rPr>
          <w:t xml:space="preserve">. </w:t>
        </w:r>
        <w:r w:rsidRPr="00A142D7">
          <w:rPr>
            <w:rFonts w:hint="eastAsia" w:eastAsia="나눔명조"/>
            <w:sz w:val="20"/>
            <w:szCs w:val="22"/>
          </w:rPr>
          <w:t>본</w:t>
        </w:r>
        <w:r w:rsidRPr="00A142D7">
          <w:rPr>
            <w:rFonts w:hint="eastAsia" w:eastAsia="나눔명조"/>
            <w:sz w:val="20"/>
            <w:szCs w:val="22"/>
          </w:rPr>
          <w:t xml:space="preserve"> </w:t>
        </w:r>
        <w:r w:rsidRPr="00A142D7">
          <w:rPr>
            <w:rFonts w:hint="eastAsia" w:eastAsia="나눔명조"/>
            <w:sz w:val="20"/>
            <w:szCs w:val="22"/>
          </w:rPr>
          <w:t>연구는</w:t>
        </w:r>
        <w:r w:rsidRPr="00A142D7">
          <w:rPr>
            <w:rFonts w:hint="eastAsia" w:eastAsia="나눔명조"/>
            <w:sz w:val="20"/>
            <w:szCs w:val="22"/>
          </w:rPr>
          <w:t xml:space="preserve"> </w:t>
        </w:r>
        <w:r w:rsidRPr="00A142D7">
          <w:rPr>
            <w:rFonts w:hint="eastAsia" w:eastAsia="나눔명조"/>
            <w:sz w:val="20"/>
            <w:szCs w:val="22"/>
          </w:rPr>
          <w:t>상이한</w:t>
        </w:r>
        <w:r w:rsidRPr="00A142D7">
          <w:rPr>
            <w:rFonts w:hint="eastAsia" w:eastAsia="나눔명조"/>
            <w:sz w:val="20"/>
            <w:szCs w:val="22"/>
          </w:rPr>
          <w:t xml:space="preserve"> </w:t>
        </w:r>
        <w:r w:rsidRPr="00A142D7">
          <w:rPr>
            <w:rFonts w:hint="eastAsia" w:eastAsia="나눔명조"/>
            <w:sz w:val="20"/>
            <w:szCs w:val="22"/>
          </w:rPr>
          <w:t>리더십</w:t>
        </w:r>
        <w:r w:rsidRPr="00A142D7">
          <w:rPr>
            <w:rFonts w:hint="eastAsia" w:eastAsia="나눔명조"/>
            <w:sz w:val="20"/>
            <w:szCs w:val="22"/>
          </w:rPr>
          <w:t xml:space="preserve"> </w:t>
        </w:r>
        <w:r w:rsidRPr="00A142D7">
          <w:rPr>
            <w:rFonts w:hint="eastAsia" w:eastAsia="나눔명조"/>
            <w:sz w:val="20"/>
            <w:szCs w:val="22"/>
          </w:rPr>
          <w:t>유형이</w:t>
        </w:r>
        <w:r w:rsidRPr="00A142D7">
          <w:rPr>
            <w:rFonts w:hint="eastAsia" w:eastAsia="나눔명조"/>
            <w:sz w:val="20"/>
            <w:szCs w:val="22"/>
          </w:rPr>
          <w:t xml:space="preserve"> </w:t>
        </w:r>
        <w:r w:rsidRPr="00A142D7">
          <w:rPr>
            <w:rFonts w:hint="eastAsia" w:eastAsia="나눔명조"/>
            <w:sz w:val="20"/>
            <w:szCs w:val="22"/>
          </w:rPr>
          <w:t>공공봉사동기를</w:t>
        </w:r>
        <w:r w:rsidRPr="00A142D7">
          <w:rPr>
            <w:rFonts w:hint="eastAsia" w:eastAsia="나눔명조"/>
            <w:sz w:val="20"/>
            <w:szCs w:val="22"/>
          </w:rPr>
          <w:t xml:space="preserve"> </w:t>
        </w:r>
        <w:r w:rsidRPr="00A142D7">
          <w:rPr>
            <w:rFonts w:hint="eastAsia" w:eastAsia="나눔명조"/>
            <w:sz w:val="20"/>
            <w:szCs w:val="22"/>
          </w:rPr>
          <w:t>견인</w:t>
        </w:r>
        <w:r w:rsidRPr="00A142D7">
          <w:rPr>
            <w:rFonts w:hint="eastAsia" w:eastAsia="나눔명조"/>
            <w:sz w:val="20"/>
            <w:szCs w:val="22"/>
          </w:rPr>
          <w:t xml:space="preserve"> </w:t>
        </w:r>
        <w:r w:rsidRPr="00A142D7">
          <w:rPr>
            <w:rFonts w:hint="eastAsia" w:eastAsia="나눔명조"/>
            <w:sz w:val="20"/>
            <w:szCs w:val="22"/>
          </w:rPr>
          <w:t>혹은</w:t>
        </w:r>
        <w:r w:rsidRPr="00A142D7">
          <w:rPr>
            <w:rFonts w:hint="eastAsia" w:eastAsia="나눔명조"/>
            <w:sz w:val="20"/>
            <w:szCs w:val="22"/>
          </w:rPr>
          <w:t xml:space="preserve"> </w:t>
        </w:r>
        <w:r w:rsidRPr="00A142D7">
          <w:rPr>
            <w:rFonts w:hint="eastAsia" w:eastAsia="나눔명조"/>
            <w:sz w:val="20"/>
            <w:szCs w:val="22"/>
          </w:rPr>
          <w:t>저해하는</w:t>
        </w:r>
        <w:r w:rsidRPr="00A142D7">
          <w:rPr>
            <w:rFonts w:hint="eastAsia" w:eastAsia="나눔명조"/>
            <w:sz w:val="20"/>
            <w:szCs w:val="22"/>
          </w:rPr>
          <w:t xml:space="preserve"> </w:t>
        </w:r>
        <w:r w:rsidRPr="00A142D7">
          <w:rPr>
            <w:rFonts w:hint="eastAsia" w:eastAsia="나눔명조"/>
            <w:sz w:val="20"/>
            <w:szCs w:val="22"/>
          </w:rPr>
          <w:t>하나의</w:t>
        </w:r>
        <w:r w:rsidRPr="00A142D7">
          <w:rPr>
            <w:rFonts w:hint="eastAsia" w:eastAsia="나눔명조"/>
            <w:sz w:val="20"/>
            <w:szCs w:val="22"/>
          </w:rPr>
          <w:t xml:space="preserve"> </w:t>
        </w:r>
        <w:r w:rsidRPr="00A142D7">
          <w:rPr>
            <w:rFonts w:hint="eastAsia" w:eastAsia="나눔명조"/>
            <w:sz w:val="20"/>
            <w:szCs w:val="22"/>
          </w:rPr>
          <w:t>요소가</w:t>
        </w:r>
        <w:r w:rsidRPr="00A142D7">
          <w:rPr>
            <w:rFonts w:hint="eastAsia" w:eastAsia="나눔명조"/>
            <w:sz w:val="20"/>
            <w:szCs w:val="22"/>
          </w:rPr>
          <w:t xml:space="preserve"> </w:t>
        </w:r>
        <w:r w:rsidRPr="00A142D7">
          <w:rPr>
            <w:rFonts w:hint="eastAsia" w:eastAsia="나눔명조"/>
            <w:sz w:val="20"/>
            <w:szCs w:val="22"/>
          </w:rPr>
          <w:t>될</w:t>
        </w:r>
        <w:r w:rsidRPr="00A142D7">
          <w:rPr>
            <w:rFonts w:hint="eastAsia" w:eastAsia="나눔명조"/>
            <w:sz w:val="20"/>
            <w:szCs w:val="22"/>
          </w:rPr>
          <w:t xml:space="preserve"> </w:t>
        </w:r>
        <w:r w:rsidRPr="00A142D7">
          <w:rPr>
            <w:rFonts w:hint="eastAsia" w:eastAsia="나눔명조"/>
            <w:sz w:val="20"/>
            <w:szCs w:val="22"/>
          </w:rPr>
          <w:t>것이라고</w:t>
        </w:r>
        <w:r w:rsidRPr="00A142D7">
          <w:rPr>
            <w:rFonts w:hint="eastAsia" w:eastAsia="나눔명조"/>
            <w:sz w:val="20"/>
            <w:szCs w:val="22"/>
          </w:rPr>
          <w:t xml:space="preserve"> </w:t>
        </w:r>
        <w:r w:rsidRPr="00A142D7">
          <w:rPr>
            <w:rFonts w:hint="eastAsia" w:eastAsia="나눔명조"/>
            <w:sz w:val="20"/>
            <w:szCs w:val="22"/>
          </w:rPr>
          <w:t>보며</w:t>
        </w:r>
        <w:r w:rsidRPr="00A142D7">
          <w:rPr>
            <w:rFonts w:hint="eastAsia" w:eastAsia="나눔명조"/>
            <w:sz w:val="20"/>
            <w:szCs w:val="22"/>
          </w:rPr>
          <w:t xml:space="preserve">, </w:t>
        </w:r>
        <w:r w:rsidRPr="00A142D7">
          <w:rPr>
            <w:rFonts w:hint="eastAsia" w:eastAsia="나눔명조"/>
            <w:sz w:val="20"/>
            <w:szCs w:val="22"/>
          </w:rPr>
          <w:t>리더십</w:t>
        </w:r>
        <w:r w:rsidRPr="00A142D7">
          <w:rPr>
            <w:rFonts w:hint="eastAsia" w:eastAsia="나눔명조"/>
            <w:sz w:val="20"/>
            <w:szCs w:val="22"/>
          </w:rPr>
          <w:t xml:space="preserve"> </w:t>
        </w:r>
        <w:r w:rsidRPr="00A142D7">
          <w:rPr>
            <w:rFonts w:hint="eastAsia" w:eastAsia="나눔명조"/>
            <w:sz w:val="20"/>
            <w:szCs w:val="22"/>
          </w:rPr>
          <w:t>유형과</w:t>
        </w:r>
        <w:r w:rsidRPr="00A142D7">
          <w:rPr>
            <w:rFonts w:hint="eastAsia" w:eastAsia="나눔명조"/>
            <w:sz w:val="20"/>
            <w:szCs w:val="22"/>
          </w:rPr>
          <w:t xml:space="preserve"> </w:t>
        </w:r>
        <w:r w:rsidRPr="00A142D7">
          <w:rPr>
            <w:rFonts w:hint="eastAsia" w:eastAsia="나눔명조"/>
            <w:sz w:val="20"/>
            <w:szCs w:val="22"/>
          </w:rPr>
          <w:t>더불어</w:t>
        </w:r>
        <w:r w:rsidRPr="00A142D7">
          <w:rPr>
            <w:rFonts w:hint="eastAsia" w:eastAsia="나눔명조"/>
            <w:sz w:val="20"/>
            <w:szCs w:val="22"/>
          </w:rPr>
          <w:t xml:space="preserve"> </w:t>
        </w:r>
        <w:r w:rsidRPr="00A142D7">
          <w:rPr>
            <w:rFonts w:hint="eastAsia" w:eastAsia="나눔명조"/>
            <w:sz w:val="20"/>
            <w:szCs w:val="22"/>
          </w:rPr>
          <w:t>관리자와</w:t>
        </w:r>
        <w:r w:rsidRPr="00A142D7">
          <w:rPr>
            <w:rFonts w:hint="eastAsia" w:eastAsia="나눔명조"/>
            <w:sz w:val="20"/>
            <w:szCs w:val="22"/>
          </w:rPr>
          <w:t xml:space="preserve"> </w:t>
        </w:r>
        <w:r w:rsidRPr="00A142D7">
          <w:rPr>
            <w:rFonts w:hint="eastAsia" w:eastAsia="나눔명조"/>
            <w:sz w:val="20"/>
            <w:szCs w:val="22"/>
          </w:rPr>
          <w:t>비관리자</w:t>
        </w:r>
        <w:r w:rsidRPr="00A142D7">
          <w:rPr>
            <w:rFonts w:hint="eastAsia" w:eastAsia="나눔명조"/>
            <w:sz w:val="20"/>
            <w:szCs w:val="22"/>
          </w:rPr>
          <w:t xml:space="preserve"> </w:t>
        </w:r>
        <w:r w:rsidRPr="00A142D7">
          <w:rPr>
            <w:rFonts w:hint="eastAsia" w:eastAsia="나눔명조"/>
            <w:sz w:val="20"/>
            <w:szCs w:val="22"/>
          </w:rPr>
          <w:t>간의</w:t>
        </w:r>
        <w:r w:rsidRPr="00A142D7">
          <w:rPr>
            <w:rFonts w:hint="eastAsia" w:eastAsia="나눔명조"/>
            <w:sz w:val="20"/>
            <w:szCs w:val="22"/>
          </w:rPr>
          <w:t xml:space="preserve"> </w:t>
        </w:r>
        <w:r w:rsidRPr="00A142D7">
          <w:rPr>
            <w:rFonts w:hint="eastAsia" w:eastAsia="나눔명조"/>
            <w:sz w:val="20"/>
            <w:szCs w:val="22"/>
          </w:rPr>
          <w:t>합의와</w:t>
        </w:r>
        <w:r w:rsidRPr="00A142D7">
          <w:rPr>
            <w:rFonts w:hint="eastAsia" w:eastAsia="나눔명조"/>
            <w:sz w:val="20"/>
            <w:szCs w:val="22"/>
          </w:rPr>
          <w:t xml:space="preserve"> </w:t>
        </w:r>
        <w:r w:rsidRPr="00A142D7">
          <w:rPr>
            <w:rFonts w:hint="eastAsia" w:eastAsia="나눔명조"/>
            <w:sz w:val="20"/>
            <w:szCs w:val="22"/>
          </w:rPr>
          <w:t>가치공유가</w:t>
        </w:r>
        <w:r w:rsidRPr="00A142D7">
          <w:rPr>
            <w:rFonts w:hint="eastAsia" w:eastAsia="나눔명조"/>
            <w:sz w:val="20"/>
            <w:szCs w:val="22"/>
          </w:rPr>
          <w:t xml:space="preserve"> </w:t>
        </w:r>
        <w:r w:rsidRPr="00A142D7">
          <w:rPr>
            <w:rFonts w:hint="eastAsia" w:eastAsia="나눔명조"/>
            <w:sz w:val="20"/>
            <w:szCs w:val="22"/>
          </w:rPr>
          <w:t>리더십의</w:t>
        </w:r>
        <w:r w:rsidRPr="00A142D7">
          <w:rPr>
            <w:rFonts w:hint="eastAsia" w:eastAsia="나눔명조"/>
            <w:sz w:val="20"/>
            <w:szCs w:val="22"/>
          </w:rPr>
          <w:t xml:space="preserve"> </w:t>
        </w:r>
        <w:r w:rsidRPr="00A142D7">
          <w:rPr>
            <w:rFonts w:hint="eastAsia" w:eastAsia="나눔명조"/>
            <w:sz w:val="20"/>
            <w:szCs w:val="22"/>
          </w:rPr>
          <w:t>긍정적</w:t>
        </w:r>
        <w:r w:rsidRPr="00A142D7">
          <w:rPr>
            <w:rFonts w:hint="eastAsia" w:eastAsia="나눔명조"/>
            <w:sz w:val="20"/>
            <w:szCs w:val="22"/>
          </w:rPr>
          <w:t xml:space="preserve"> </w:t>
        </w:r>
        <w:r w:rsidRPr="00A142D7">
          <w:rPr>
            <w:rFonts w:hint="eastAsia" w:eastAsia="나눔명조"/>
            <w:sz w:val="20"/>
            <w:szCs w:val="22"/>
          </w:rPr>
          <w:t>역할을</w:t>
        </w:r>
        <w:r w:rsidRPr="00A142D7">
          <w:rPr>
            <w:rFonts w:hint="eastAsia" w:eastAsia="나눔명조"/>
            <w:sz w:val="20"/>
            <w:szCs w:val="22"/>
          </w:rPr>
          <w:t xml:space="preserve"> </w:t>
        </w:r>
      </w:ins>
      <w:proofErr w:type="spellStart"/>
      <w:ins w:author="Kang, Jiyoon" w:date="2022-03-02T15:20:00Z" w:id="44">
        <w:r w:rsidRPr="00A142D7" w:rsidR="00816963">
          <w:rPr>
            <w:rFonts w:hint="eastAsia" w:eastAsia="나눔명조"/>
            <w:sz w:val="20"/>
            <w:szCs w:val="22"/>
          </w:rPr>
          <w:t>증대</w:t>
        </w:r>
        <w:r w:rsidR="00816963">
          <w:rPr>
            <w:rFonts w:eastAsia="나눔명조"/>
            <w:sz w:val="20"/>
            <w:szCs w:val="22"/>
          </w:rPr>
          <w:t>시킬</w:t>
        </w:r>
      </w:ins>
      <w:proofErr w:type="spellEnd"/>
      <w:ins w:author="Kang, Jiyoon" w:date="2022-03-02T15:18:00Z" w:id="45">
        <w:r w:rsidRPr="00A142D7">
          <w:rPr>
            <w:rFonts w:hint="eastAsia" w:eastAsia="나눔명조"/>
            <w:sz w:val="20"/>
            <w:szCs w:val="22"/>
          </w:rPr>
          <w:t xml:space="preserve"> </w:t>
        </w:r>
        <w:r w:rsidRPr="00A142D7">
          <w:rPr>
            <w:rFonts w:hint="eastAsia" w:eastAsia="나눔명조"/>
            <w:sz w:val="20"/>
            <w:szCs w:val="22"/>
          </w:rPr>
          <w:t>것으로</w:t>
        </w:r>
        <w:r w:rsidRPr="00A142D7">
          <w:rPr>
            <w:rFonts w:hint="eastAsia" w:eastAsia="나눔명조"/>
            <w:sz w:val="20"/>
            <w:szCs w:val="22"/>
          </w:rPr>
          <w:t xml:space="preserve"> </w:t>
        </w:r>
        <w:r w:rsidRPr="00A142D7">
          <w:rPr>
            <w:rFonts w:hint="eastAsia" w:eastAsia="나눔명조"/>
            <w:sz w:val="20"/>
            <w:szCs w:val="22"/>
          </w:rPr>
          <w:t>기대한다</w:t>
        </w:r>
        <w:r w:rsidRPr="00A142D7">
          <w:rPr>
            <w:rFonts w:hint="eastAsia" w:eastAsia="나눔명조"/>
            <w:sz w:val="20"/>
            <w:szCs w:val="22"/>
          </w:rPr>
          <w:t xml:space="preserve">. </w:t>
        </w:r>
        <w:r w:rsidRPr="00A142D7">
          <w:rPr>
            <w:rFonts w:hint="eastAsia" w:eastAsia="나눔명조"/>
            <w:sz w:val="20"/>
            <w:szCs w:val="22"/>
          </w:rPr>
          <w:t>그러므로</w:t>
        </w:r>
        <w:r w:rsidRPr="00A142D7">
          <w:rPr>
            <w:rFonts w:hint="eastAsia" w:eastAsia="나눔명조"/>
            <w:sz w:val="20"/>
            <w:szCs w:val="22"/>
          </w:rPr>
          <w:t xml:space="preserve">, </w:t>
        </w:r>
        <w:r w:rsidRPr="00A142D7">
          <w:rPr>
            <w:rFonts w:hint="eastAsia" w:eastAsia="나눔명조"/>
            <w:sz w:val="20"/>
            <w:szCs w:val="22"/>
          </w:rPr>
          <w:t>공공봉사</w:t>
        </w:r>
        <w:r w:rsidRPr="00A142D7">
          <w:rPr>
            <w:rFonts w:hint="eastAsia" w:eastAsia="나눔명조"/>
            <w:sz w:val="20"/>
            <w:szCs w:val="22"/>
          </w:rPr>
          <w:t xml:space="preserve"> </w:t>
        </w:r>
        <w:r w:rsidRPr="00A142D7">
          <w:rPr>
            <w:rFonts w:hint="eastAsia" w:eastAsia="나눔명조"/>
            <w:sz w:val="20"/>
            <w:szCs w:val="22"/>
          </w:rPr>
          <w:t>동기에</w:t>
        </w:r>
        <w:r w:rsidRPr="00A142D7">
          <w:rPr>
            <w:rFonts w:hint="eastAsia" w:eastAsia="나눔명조"/>
            <w:sz w:val="20"/>
            <w:szCs w:val="22"/>
          </w:rPr>
          <w:t xml:space="preserve"> </w:t>
        </w:r>
        <w:r w:rsidRPr="00A142D7">
          <w:rPr>
            <w:rFonts w:hint="eastAsia" w:eastAsia="나눔명조"/>
            <w:sz w:val="20"/>
            <w:szCs w:val="22"/>
          </w:rPr>
          <w:t>대한</w:t>
        </w:r>
        <w:r w:rsidRPr="00A142D7">
          <w:rPr>
            <w:rFonts w:hint="eastAsia" w:eastAsia="나눔명조"/>
            <w:sz w:val="20"/>
            <w:szCs w:val="22"/>
          </w:rPr>
          <w:t xml:space="preserve"> </w:t>
        </w:r>
        <w:r w:rsidRPr="00A142D7">
          <w:rPr>
            <w:rFonts w:hint="eastAsia" w:eastAsia="나눔명조"/>
            <w:sz w:val="20"/>
            <w:szCs w:val="22"/>
          </w:rPr>
          <w:t>리더십</w:t>
        </w:r>
        <w:r w:rsidRPr="00A142D7">
          <w:rPr>
            <w:rFonts w:hint="eastAsia" w:eastAsia="나눔명조"/>
            <w:sz w:val="20"/>
            <w:szCs w:val="22"/>
          </w:rPr>
          <w:t xml:space="preserve"> </w:t>
        </w:r>
        <w:r w:rsidRPr="00A142D7">
          <w:rPr>
            <w:rFonts w:hint="eastAsia" w:eastAsia="나눔명조"/>
            <w:sz w:val="20"/>
            <w:szCs w:val="22"/>
          </w:rPr>
          <w:t>유형의</w:t>
        </w:r>
        <w:r w:rsidRPr="00A142D7">
          <w:rPr>
            <w:rFonts w:hint="eastAsia" w:eastAsia="나눔명조"/>
            <w:sz w:val="20"/>
            <w:szCs w:val="22"/>
          </w:rPr>
          <w:t xml:space="preserve"> </w:t>
        </w:r>
      </w:ins>
      <w:proofErr w:type="gramStart"/>
      <w:ins w:author="Kang, Jiyoon" w:date="2022-03-02T15:20:00Z" w:id="46">
        <w:r w:rsidRPr="00A142D7" w:rsidR="00816963">
          <w:rPr>
            <w:rFonts w:hint="eastAsia" w:eastAsia="나눔명조"/>
            <w:sz w:val="20"/>
            <w:szCs w:val="22"/>
          </w:rPr>
          <w:t>영향력</w:t>
        </w:r>
        <w:r w:rsidRPr="00A142D7" w:rsidR="00816963">
          <w:rPr>
            <w:rFonts w:hint="eastAsia" w:eastAsia="나눔명조"/>
            <w:sz w:val="20"/>
            <w:szCs w:val="22"/>
          </w:rPr>
          <w:t xml:space="preserve"> </w:t>
        </w:r>
        <w:r w:rsidRPr="00A142D7" w:rsidR="00816963">
          <w:rPr>
            <w:rFonts w:hint="eastAsia" w:eastAsia="나눔명조"/>
            <w:sz w:val="20"/>
            <w:szCs w:val="22"/>
          </w:rPr>
          <w:t>뿐만</w:t>
        </w:r>
      </w:ins>
      <w:proofErr w:type="gramEnd"/>
      <w:ins w:author="Kang, Jiyoon" w:date="2022-03-02T15:18:00Z" w:id="47">
        <w:r w:rsidRPr="00A142D7">
          <w:rPr>
            <w:rFonts w:hint="eastAsia" w:eastAsia="나눔명조"/>
            <w:sz w:val="20"/>
            <w:szCs w:val="22"/>
          </w:rPr>
          <w:t xml:space="preserve"> </w:t>
        </w:r>
        <w:r w:rsidRPr="00A142D7">
          <w:rPr>
            <w:rFonts w:hint="eastAsia" w:eastAsia="나눔명조"/>
            <w:sz w:val="20"/>
            <w:szCs w:val="22"/>
          </w:rPr>
          <w:t>아니라</w:t>
        </w:r>
        <w:r w:rsidRPr="00A142D7">
          <w:rPr>
            <w:rFonts w:hint="eastAsia" w:eastAsia="나눔명조"/>
            <w:sz w:val="20"/>
            <w:szCs w:val="22"/>
          </w:rPr>
          <w:t xml:space="preserve">, </w:t>
        </w:r>
        <w:r w:rsidRPr="00A142D7">
          <w:rPr>
            <w:rFonts w:hint="eastAsia" w:eastAsia="나눔명조"/>
            <w:sz w:val="20"/>
            <w:szCs w:val="22"/>
          </w:rPr>
          <w:t>동시에</w:t>
        </w:r>
        <w:r w:rsidRPr="00A142D7">
          <w:rPr>
            <w:rFonts w:hint="eastAsia" w:eastAsia="나눔명조"/>
            <w:sz w:val="20"/>
            <w:szCs w:val="22"/>
          </w:rPr>
          <w:t xml:space="preserve"> </w:t>
        </w:r>
        <w:r w:rsidRPr="00A142D7">
          <w:rPr>
            <w:rFonts w:hint="eastAsia" w:eastAsia="나눔명조"/>
            <w:sz w:val="20"/>
            <w:szCs w:val="22"/>
          </w:rPr>
          <w:t>조직</w:t>
        </w:r>
        <w:r w:rsidRPr="00A142D7">
          <w:rPr>
            <w:rFonts w:hint="eastAsia" w:eastAsia="나눔명조"/>
            <w:sz w:val="20"/>
            <w:szCs w:val="22"/>
          </w:rPr>
          <w:t xml:space="preserve"> </w:t>
        </w:r>
        <w:r w:rsidRPr="00A142D7">
          <w:rPr>
            <w:rFonts w:hint="eastAsia" w:eastAsia="나눔명조"/>
            <w:sz w:val="20"/>
            <w:szCs w:val="22"/>
          </w:rPr>
          <w:t>내</w:t>
        </w:r>
        <w:r w:rsidRPr="00A142D7">
          <w:rPr>
            <w:rFonts w:hint="eastAsia" w:eastAsia="나눔명조"/>
            <w:sz w:val="20"/>
            <w:szCs w:val="22"/>
          </w:rPr>
          <w:t xml:space="preserve"> </w:t>
        </w:r>
        <w:r w:rsidRPr="00A142D7">
          <w:rPr>
            <w:rFonts w:hint="eastAsia" w:eastAsia="나눔명조"/>
            <w:sz w:val="20"/>
            <w:szCs w:val="22"/>
          </w:rPr>
          <w:t>합의</w:t>
        </w:r>
        <w:r>
          <w:rPr>
            <w:rFonts w:hint="eastAsia" w:eastAsia="나눔명조"/>
            <w:sz w:val="20"/>
            <w:szCs w:val="22"/>
          </w:rPr>
          <w:t>와</w:t>
        </w:r>
        <w:r w:rsidRPr="00A142D7">
          <w:rPr>
            <w:rFonts w:hint="eastAsia" w:eastAsia="나눔명조"/>
            <w:sz w:val="20"/>
            <w:szCs w:val="22"/>
          </w:rPr>
          <w:t xml:space="preserve"> </w:t>
        </w:r>
        <w:r w:rsidRPr="00A142D7">
          <w:rPr>
            <w:rFonts w:hint="eastAsia" w:eastAsia="나눔명조"/>
            <w:sz w:val="20"/>
            <w:szCs w:val="22"/>
          </w:rPr>
          <w:t>가치</w:t>
        </w:r>
        <w:r w:rsidRPr="00A142D7">
          <w:rPr>
            <w:rFonts w:hint="eastAsia" w:eastAsia="나눔명조"/>
            <w:sz w:val="20"/>
            <w:szCs w:val="22"/>
          </w:rPr>
          <w:t xml:space="preserve"> </w:t>
        </w:r>
        <w:r w:rsidRPr="00A142D7">
          <w:rPr>
            <w:rFonts w:hint="eastAsia" w:eastAsia="나눔명조"/>
            <w:sz w:val="20"/>
            <w:szCs w:val="22"/>
          </w:rPr>
          <w:t>공유를</w:t>
        </w:r>
        <w:r w:rsidRPr="00A142D7">
          <w:rPr>
            <w:rFonts w:hint="eastAsia" w:eastAsia="나눔명조"/>
            <w:sz w:val="20"/>
            <w:szCs w:val="22"/>
          </w:rPr>
          <w:t xml:space="preserve"> </w:t>
        </w:r>
        <w:r w:rsidRPr="00A142D7">
          <w:rPr>
            <w:rFonts w:hint="eastAsia" w:eastAsia="나눔명조"/>
            <w:sz w:val="20"/>
            <w:szCs w:val="22"/>
          </w:rPr>
          <w:t>증진시킬</w:t>
        </w:r>
        <w:r w:rsidRPr="00A142D7">
          <w:rPr>
            <w:rFonts w:hint="eastAsia" w:eastAsia="나눔명조"/>
            <w:sz w:val="20"/>
            <w:szCs w:val="22"/>
          </w:rPr>
          <w:t xml:space="preserve"> </w:t>
        </w:r>
        <w:r w:rsidRPr="00A142D7">
          <w:rPr>
            <w:rFonts w:hint="eastAsia" w:eastAsia="나눔명조"/>
            <w:sz w:val="20"/>
            <w:szCs w:val="22"/>
          </w:rPr>
          <w:t>수</w:t>
        </w:r>
        <w:r w:rsidRPr="00A142D7">
          <w:rPr>
            <w:rFonts w:hint="eastAsia" w:eastAsia="나눔명조"/>
            <w:sz w:val="20"/>
            <w:szCs w:val="22"/>
          </w:rPr>
          <w:t xml:space="preserve"> </w:t>
        </w:r>
        <w:r w:rsidRPr="00A142D7">
          <w:rPr>
            <w:rFonts w:hint="eastAsia" w:eastAsia="나눔명조"/>
            <w:sz w:val="20"/>
            <w:szCs w:val="22"/>
          </w:rPr>
          <w:t>있는</w:t>
        </w:r>
        <w:r w:rsidRPr="00A142D7">
          <w:rPr>
            <w:rFonts w:hint="eastAsia" w:eastAsia="나눔명조"/>
            <w:sz w:val="20"/>
            <w:szCs w:val="22"/>
          </w:rPr>
          <w:t xml:space="preserve"> </w:t>
        </w:r>
        <w:r w:rsidRPr="00A142D7">
          <w:rPr>
            <w:rFonts w:hint="eastAsia" w:eastAsia="나눔명조"/>
            <w:sz w:val="20"/>
            <w:szCs w:val="22"/>
          </w:rPr>
          <w:t>커뮤니케이션</w:t>
        </w:r>
        <w:r w:rsidRPr="00A142D7">
          <w:rPr>
            <w:rFonts w:hint="eastAsia" w:eastAsia="나눔명조"/>
            <w:sz w:val="20"/>
            <w:szCs w:val="22"/>
          </w:rPr>
          <w:t xml:space="preserve"> </w:t>
        </w:r>
        <w:r w:rsidRPr="00A142D7">
          <w:rPr>
            <w:rFonts w:hint="eastAsia" w:eastAsia="나눔명조"/>
            <w:sz w:val="20"/>
            <w:szCs w:val="22"/>
          </w:rPr>
          <w:t>요소를</w:t>
        </w:r>
        <w:r w:rsidRPr="00A142D7">
          <w:rPr>
            <w:rFonts w:hint="eastAsia" w:eastAsia="나눔명조"/>
            <w:sz w:val="20"/>
            <w:szCs w:val="22"/>
          </w:rPr>
          <w:t xml:space="preserve"> </w:t>
        </w:r>
        <w:r w:rsidRPr="00A142D7">
          <w:rPr>
            <w:rFonts w:hint="eastAsia" w:eastAsia="나눔명조"/>
            <w:sz w:val="20"/>
            <w:szCs w:val="22"/>
          </w:rPr>
          <w:t>함께</w:t>
        </w:r>
        <w:r w:rsidRPr="00A142D7">
          <w:rPr>
            <w:rFonts w:hint="eastAsia" w:eastAsia="나눔명조"/>
            <w:sz w:val="20"/>
            <w:szCs w:val="22"/>
          </w:rPr>
          <w:t xml:space="preserve"> </w:t>
        </w:r>
        <w:r w:rsidRPr="00A142D7">
          <w:rPr>
            <w:rFonts w:hint="eastAsia" w:eastAsia="나눔명조"/>
            <w:sz w:val="20"/>
            <w:szCs w:val="22"/>
          </w:rPr>
          <w:t>고찰하고자</w:t>
        </w:r>
        <w:r w:rsidRPr="00A142D7">
          <w:rPr>
            <w:rFonts w:hint="eastAsia" w:eastAsia="나눔명조"/>
            <w:sz w:val="20"/>
            <w:szCs w:val="22"/>
          </w:rPr>
          <w:t xml:space="preserve"> </w:t>
        </w:r>
        <w:r w:rsidRPr="00A142D7">
          <w:rPr>
            <w:rFonts w:hint="eastAsia" w:eastAsia="나눔명조"/>
            <w:sz w:val="20"/>
            <w:szCs w:val="22"/>
          </w:rPr>
          <w:t>한다</w:t>
        </w:r>
        <w:r w:rsidRPr="00A142D7">
          <w:rPr>
            <w:rFonts w:hint="eastAsia" w:eastAsia="나눔명조"/>
            <w:sz w:val="20"/>
            <w:szCs w:val="22"/>
          </w:rPr>
          <w:t xml:space="preserve">. </w:t>
        </w:r>
        <w:r w:rsidRPr="00A142D7">
          <w:rPr>
            <w:rFonts w:hint="eastAsia" w:eastAsia="나눔명조"/>
            <w:sz w:val="20"/>
            <w:szCs w:val="22"/>
          </w:rPr>
          <w:t>즉</w:t>
        </w:r>
        <w:r w:rsidRPr="00A142D7">
          <w:rPr>
            <w:rFonts w:hint="eastAsia" w:eastAsia="나눔명조"/>
            <w:sz w:val="20"/>
            <w:szCs w:val="22"/>
          </w:rPr>
          <w:t xml:space="preserve">, </w:t>
        </w:r>
        <w:r w:rsidRPr="00A142D7">
          <w:rPr>
            <w:rFonts w:hint="eastAsia" w:eastAsia="나눔명조"/>
            <w:sz w:val="20"/>
            <w:szCs w:val="22"/>
          </w:rPr>
          <w:t>본</w:t>
        </w:r>
        <w:r w:rsidRPr="00A142D7">
          <w:rPr>
            <w:rFonts w:hint="eastAsia" w:eastAsia="나눔명조"/>
            <w:sz w:val="20"/>
            <w:szCs w:val="22"/>
          </w:rPr>
          <w:t xml:space="preserve"> </w:t>
        </w:r>
        <w:r w:rsidRPr="00A142D7">
          <w:rPr>
            <w:rFonts w:hint="eastAsia" w:eastAsia="나눔명조"/>
            <w:sz w:val="20"/>
            <w:szCs w:val="22"/>
          </w:rPr>
          <w:t>연구에서는</w:t>
        </w:r>
        <w:r w:rsidRPr="00A142D7">
          <w:rPr>
            <w:rFonts w:hint="eastAsia" w:eastAsia="나눔명조"/>
            <w:sz w:val="20"/>
            <w:szCs w:val="22"/>
          </w:rPr>
          <w:t xml:space="preserve"> </w:t>
        </w:r>
        <w:r w:rsidRPr="00A142D7">
          <w:rPr>
            <w:rFonts w:hint="eastAsia" w:eastAsia="나눔명조"/>
            <w:sz w:val="20"/>
            <w:szCs w:val="22"/>
          </w:rPr>
          <w:t>리더십</w:t>
        </w:r>
        <w:r w:rsidRPr="00A142D7">
          <w:rPr>
            <w:rFonts w:hint="eastAsia" w:eastAsia="나눔명조"/>
            <w:sz w:val="20"/>
            <w:szCs w:val="22"/>
          </w:rPr>
          <w:t xml:space="preserve"> </w:t>
        </w:r>
        <w:r w:rsidRPr="00A142D7">
          <w:rPr>
            <w:rFonts w:hint="eastAsia" w:eastAsia="나눔명조"/>
            <w:sz w:val="20"/>
            <w:szCs w:val="22"/>
          </w:rPr>
          <w:t>유형에</w:t>
        </w:r>
        <w:r w:rsidRPr="00A142D7">
          <w:rPr>
            <w:rFonts w:hint="eastAsia" w:eastAsia="나눔명조"/>
            <w:sz w:val="20"/>
            <w:szCs w:val="22"/>
          </w:rPr>
          <w:t xml:space="preserve"> </w:t>
        </w:r>
        <w:r w:rsidRPr="00A142D7">
          <w:rPr>
            <w:rFonts w:hint="eastAsia" w:eastAsia="나눔명조"/>
            <w:sz w:val="20"/>
            <w:szCs w:val="22"/>
          </w:rPr>
          <w:t>따라</w:t>
        </w:r>
        <w:r w:rsidRPr="00A142D7">
          <w:rPr>
            <w:rFonts w:hint="eastAsia" w:eastAsia="나눔명조"/>
            <w:sz w:val="20"/>
            <w:szCs w:val="22"/>
          </w:rPr>
          <w:t xml:space="preserve"> </w:t>
        </w:r>
        <w:r w:rsidRPr="00A142D7">
          <w:rPr>
            <w:rFonts w:hint="eastAsia" w:eastAsia="나눔명조"/>
            <w:sz w:val="20"/>
            <w:szCs w:val="22"/>
          </w:rPr>
          <w:t>공공봉사동기</w:t>
        </w:r>
        <w:r w:rsidRPr="00A142D7">
          <w:rPr>
            <w:rFonts w:hint="eastAsia" w:eastAsia="나눔명조"/>
            <w:sz w:val="20"/>
            <w:szCs w:val="22"/>
          </w:rPr>
          <w:t xml:space="preserve"> </w:t>
        </w:r>
        <w:r w:rsidRPr="00A142D7">
          <w:rPr>
            <w:rFonts w:hint="eastAsia" w:eastAsia="나눔명조"/>
            <w:sz w:val="20"/>
            <w:szCs w:val="22"/>
          </w:rPr>
          <w:t>수준이</w:t>
        </w:r>
        <w:r w:rsidRPr="00A142D7">
          <w:rPr>
            <w:rFonts w:hint="eastAsia" w:eastAsia="나눔명조"/>
            <w:sz w:val="20"/>
            <w:szCs w:val="22"/>
          </w:rPr>
          <w:t xml:space="preserve"> </w:t>
        </w:r>
        <w:r w:rsidRPr="00A142D7">
          <w:rPr>
            <w:rFonts w:hint="eastAsia" w:eastAsia="나눔명조"/>
            <w:sz w:val="20"/>
            <w:szCs w:val="22"/>
          </w:rPr>
          <w:t>달라지는지</w:t>
        </w:r>
        <w:r w:rsidRPr="00A142D7">
          <w:rPr>
            <w:rFonts w:hint="eastAsia" w:eastAsia="나눔명조"/>
            <w:sz w:val="20"/>
            <w:szCs w:val="22"/>
          </w:rPr>
          <w:t xml:space="preserve">, </w:t>
        </w:r>
        <w:r w:rsidRPr="00A142D7">
          <w:rPr>
            <w:rFonts w:hint="eastAsia" w:eastAsia="나눔명조"/>
            <w:sz w:val="20"/>
            <w:szCs w:val="22"/>
          </w:rPr>
          <w:t>그리고</w:t>
        </w:r>
        <w:r w:rsidRPr="00A142D7">
          <w:rPr>
            <w:rFonts w:hint="eastAsia" w:eastAsia="나눔명조"/>
            <w:sz w:val="20"/>
            <w:szCs w:val="22"/>
          </w:rPr>
          <w:t xml:space="preserve"> </w:t>
        </w:r>
        <w:r w:rsidRPr="00A142D7">
          <w:rPr>
            <w:rFonts w:hint="eastAsia" w:eastAsia="나눔명조"/>
            <w:sz w:val="20"/>
            <w:szCs w:val="22"/>
          </w:rPr>
          <w:t>나아가</w:t>
        </w:r>
        <w:r w:rsidRPr="00A142D7">
          <w:rPr>
            <w:rFonts w:hint="eastAsia" w:eastAsia="나눔명조"/>
            <w:sz w:val="20"/>
            <w:szCs w:val="22"/>
          </w:rPr>
          <w:t xml:space="preserve"> </w:t>
        </w:r>
        <w:r w:rsidRPr="00A142D7">
          <w:rPr>
            <w:rFonts w:hint="eastAsia" w:eastAsia="나눔명조"/>
            <w:sz w:val="20"/>
            <w:szCs w:val="22"/>
          </w:rPr>
          <w:t>조직</w:t>
        </w:r>
        <w:r w:rsidRPr="00A142D7">
          <w:rPr>
            <w:rFonts w:hint="eastAsia" w:eastAsia="나눔명조"/>
            <w:sz w:val="20"/>
            <w:szCs w:val="22"/>
          </w:rPr>
          <w:t xml:space="preserve"> </w:t>
        </w:r>
        <w:r w:rsidRPr="00A142D7">
          <w:rPr>
            <w:rFonts w:hint="eastAsia" w:eastAsia="나눔명조"/>
            <w:sz w:val="20"/>
            <w:szCs w:val="22"/>
          </w:rPr>
          <w:t>내</w:t>
        </w:r>
        <w:r w:rsidRPr="00A142D7">
          <w:rPr>
            <w:rFonts w:hint="eastAsia" w:eastAsia="나눔명조"/>
            <w:sz w:val="20"/>
            <w:szCs w:val="22"/>
          </w:rPr>
          <w:t xml:space="preserve"> </w:t>
        </w:r>
        <w:r w:rsidRPr="00A142D7">
          <w:rPr>
            <w:rFonts w:hint="eastAsia" w:eastAsia="나눔명조"/>
            <w:sz w:val="20"/>
            <w:szCs w:val="22"/>
          </w:rPr>
          <w:t>협업</w:t>
        </w:r>
        <w:r w:rsidRPr="00A142D7">
          <w:rPr>
            <w:rFonts w:hint="eastAsia" w:eastAsia="나눔명조"/>
            <w:sz w:val="20"/>
            <w:szCs w:val="22"/>
          </w:rPr>
          <w:t xml:space="preserve"> </w:t>
        </w:r>
        <w:r w:rsidRPr="00A142D7">
          <w:rPr>
            <w:rFonts w:hint="eastAsia" w:eastAsia="나눔명조"/>
            <w:sz w:val="20"/>
            <w:szCs w:val="22"/>
          </w:rPr>
          <w:t>및</w:t>
        </w:r>
        <w:r w:rsidRPr="00A142D7">
          <w:rPr>
            <w:rFonts w:hint="eastAsia" w:eastAsia="나눔명조"/>
            <w:sz w:val="20"/>
            <w:szCs w:val="22"/>
          </w:rPr>
          <w:t xml:space="preserve"> </w:t>
        </w:r>
        <w:r w:rsidRPr="00A142D7">
          <w:rPr>
            <w:rFonts w:hint="eastAsia" w:eastAsia="나눔명조"/>
            <w:sz w:val="20"/>
            <w:szCs w:val="22"/>
          </w:rPr>
          <w:t>커뮤니케이션</w:t>
        </w:r>
        <w:r w:rsidRPr="00A142D7">
          <w:rPr>
            <w:rFonts w:hint="eastAsia" w:eastAsia="나눔명조"/>
            <w:sz w:val="20"/>
            <w:szCs w:val="22"/>
          </w:rPr>
          <w:t xml:space="preserve"> </w:t>
        </w:r>
        <w:r w:rsidRPr="00A142D7">
          <w:rPr>
            <w:rFonts w:hint="eastAsia" w:eastAsia="나눔명조"/>
            <w:sz w:val="20"/>
            <w:szCs w:val="22"/>
          </w:rPr>
          <w:t>수준이</w:t>
        </w:r>
        <w:r w:rsidRPr="00A142D7">
          <w:rPr>
            <w:rFonts w:hint="eastAsia" w:eastAsia="나눔명조"/>
            <w:sz w:val="20"/>
            <w:szCs w:val="22"/>
          </w:rPr>
          <w:t xml:space="preserve"> </w:t>
        </w:r>
        <w:r w:rsidRPr="00A142D7">
          <w:rPr>
            <w:rFonts w:hint="eastAsia" w:eastAsia="나눔명조"/>
            <w:sz w:val="20"/>
            <w:szCs w:val="22"/>
          </w:rPr>
          <w:t>리더십</w:t>
        </w:r>
        <w:r w:rsidRPr="00A142D7">
          <w:rPr>
            <w:rFonts w:hint="eastAsia" w:eastAsia="나눔명조"/>
            <w:sz w:val="20"/>
            <w:szCs w:val="22"/>
          </w:rPr>
          <w:t xml:space="preserve"> </w:t>
        </w:r>
        <w:r w:rsidRPr="00A142D7">
          <w:rPr>
            <w:rFonts w:hint="eastAsia" w:eastAsia="나눔명조"/>
            <w:sz w:val="20"/>
            <w:szCs w:val="22"/>
          </w:rPr>
          <w:t>유형에</w:t>
        </w:r>
        <w:r w:rsidRPr="00A142D7">
          <w:rPr>
            <w:rFonts w:hint="eastAsia" w:eastAsia="나눔명조"/>
            <w:sz w:val="20"/>
            <w:szCs w:val="22"/>
          </w:rPr>
          <w:t xml:space="preserve"> </w:t>
        </w:r>
        <w:r w:rsidRPr="00A142D7">
          <w:rPr>
            <w:rFonts w:hint="eastAsia" w:eastAsia="나눔명조"/>
            <w:sz w:val="20"/>
            <w:szCs w:val="22"/>
          </w:rPr>
          <w:t>따라</w:t>
        </w:r>
        <w:r w:rsidRPr="00A142D7">
          <w:rPr>
            <w:rFonts w:hint="eastAsia" w:eastAsia="나눔명조"/>
            <w:sz w:val="20"/>
            <w:szCs w:val="22"/>
          </w:rPr>
          <w:t xml:space="preserve"> </w:t>
        </w:r>
        <w:r w:rsidRPr="00A142D7">
          <w:rPr>
            <w:rFonts w:hint="eastAsia" w:eastAsia="나눔명조"/>
            <w:sz w:val="20"/>
            <w:szCs w:val="22"/>
          </w:rPr>
          <w:t>공공봉사동기에</w:t>
        </w:r>
        <w:r w:rsidRPr="00A142D7">
          <w:rPr>
            <w:rFonts w:hint="eastAsia" w:eastAsia="나눔명조"/>
            <w:sz w:val="20"/>
            <w:szCs w:val="22"/>
          </w:rPr>
          <w:t xml:space="preserve"> </w:t>
        </w:r>
        <w:r w:rsidRPr="00A142D7">
          <w:rPr>
            <w:rFonts w:hint="eastAsia" w:eastAsia="나눔명조"/>
            <w:sz w:val="20"/>
            <w:szCs w:val="22"/>
          </w:rPr>
          <w:t>미치는</w:t>
        </w:r>
        <w:r w:rsidRPr="00A142D7">
          <w:rPr>
            <w:rFonts w:hint="eastAsia" w:eastAsia="나눔명조"/>
            <w:sz w:val="20"/>
            <w:szCs w:val="22"/>
          </w:rPr>
          <w:t xml:space="preserve"> </w:t>
        </w:r>
        <w:r w:rsidRPr="00A142D7">
          <w:rPr>
            <w:rFonts w:hint="eastAsia" w:eastAsia="나눔명조"/>
            <w:sz w:val="20"/>
            <w:szCs w:val="22"/>
          </w:rPr>
          <w:t>영향에</w:t>
        </w:r>
        <w:r w:rsidRPr="00A142D7">
          <w:rPr>
            <w:rFonts w:hint="eastAsia" w:eastAsia="나눔명조"/>
            <w:sz w:val="20"/>
            <w:szCs w:val="22"/>
          </w:rPr>
          <w:t xml:space="preserve"> </w:t>
        </w:r>
        <w:r w:rsidRPr="00A142D7">
          <w:rPr>
            <w:rFonts w:hint="eastAsia" w:eastAsia="나눔명조"/>
            <w:sz w:val="20"/>
            <w:szCs w:val="22"/>
          </w:rPr>
          <w:t>조건적인지를</w:t>
        </w:r>
        <w:r w:rsidRPr="00A142D7">
          <w:rPr>
            <w:rFonts w:hint="eastAsia" w:eastAsia="나눔명조"/>
            <w:sz w:val="20"/>
            <w:szCs w:val="22"/>
          </w:rPr>
          <w:t xml:space="preserve"> </w:t>
        </w:r>
        <w:r w:rsidRPr="00A142D7">
          <w:rPr>
            <w:rFonts w:hint="eastAsia" w:eastAsia="나눔명조"/>
            <w:sz w:val="20"/>
            <w:szCs w:val="22"/>
          </w:rPr>
          <w:t>확인할</w:t>
        </w:r>
        <w:r w:rsidRPr="00A142D7">
          <w:rPr>
            <w:rFonts w:hint="eastAsia" w:eastAsia="나눔명조"/>
            <w:sz w:val="20"/>
            <w:szCs w:val="22"/>
          </w:rPr>
          <w:t xml:space="preserve"> </w:t>
        </w:r>
        <w:r w:rsidRPr="00A142D7">
          <w:rPr>
            <w:rFonts w:hint="eastAsia" w:eastAsia="나눔명조"/>
            <w:sz w:val="20"/>
            <w:szCs w:val="22"/>
          </w:rPr>
          <w:t>것이다</w:t>
        </w:r>
        <w:r w:rsidRPr="00A142D7">
          <w:rPr>
            <w:rFonts w:hint="eastAsia" w:eastAsia="나눔명조"/>
            <w:sz w:val="20"/>
            <w:szCs w:val="22"/>
          </w:rPr>
          <w:t>.</w:t>
        </w:r>
      </w:ins>
      <w:del w:author="Kang, Jiyoon" w:date="2022-03-02T15:18:00Z" w:id="48">
        <w:r w:rsidRPr="00283EF6" w:rsidDel="00A142D7" w:rsidR="00CA221C">
          <w:rPr>
            <w:rFonts w:eastAsia="나눔명조"/>
            <w:sz w:val="20"/>
            <w:szCs w:val="22"/>
          </w:rPr>
          <w:delText>하지만</w:delText>
        </w:r>
        <w:r w:rsidRPr="00283EF6" w:rsidDel="00A142D7" w:rsidR="00A17ECA">
          <w:rPr>
            <w:rFonts w:hint="eastAsia" w:eastAsia="나눔명조"/>
            <w:sz w:val="20"/>
            <w:szCs w:val="22"/>
          </w:rPr>
          <w:delText xml:space="preserve"> </w:delText>
        </w:r>
        <w:r w:rsidRPr="00283EF6" w:rsidDel="00A142D7" w:rsidR="00A17ECA">
          <w:rPr>
            <w:rFonts w:hint="eastAsia" w:eastAsia="나눔명조"/>
            <w:sz w:val="20"/>
            <w:szCs w:val="22"/>
          </w:rPr>
          <w:delText>정작</w:delText>
        </w:r>
        <w:r w:rsidRPr="00283EF6" w:rsidDel="00A142D7" w:rsidR="00A17ECA">
          <w:rPr>
            <w:rFonts w:hint="eastAsia" w:eastAsia="나눔명조"/>
            <w:sz w:val="20"/>
            <w:szCs w:val="22"/>
          </w:rPr>
          <w:delText xml:space="preserve"> </w:delText>
        </w:r>
        <w:r w:rsidRPr="00283EF6" w:rsidDel="00A142D7" w:rsidR="00012453">
          <w:rPr>
            <w:rFonts w:eastAsia="나눔명조"/>
            <w:sz w:val="20"/>
            <w:szCs w:val="22"/>
          </w:rPr>
          <w:delText>공공봉사동기를</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공공부문</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내에서</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어떻게</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관리하고</w:delText>
        </w:r>
        <w:r w:rsidRPr="00283EF6" w:rsidDel="00A142D7" w:rsidR="00294D4F">
          <w:rPr>
            <w:rFonts w:hint="eastAsia" w:eastAsia="나눔명조"/>
            <w:sz w:val="20"/>
            <w:szCs w:val="22"/>
          </w:rPr>
          <w:delText xml:space="preserve"> </w:delText>
        </w:r>
        <w:r w:rsidRPr="00283EF6" w:rsidDel="00A142D7" w:rsidR="00CA221C">
          <w:rPr>
            <w:rFonts w:eastAsia="나눔명조"/>
            <w:sz w:val="20"/>
            <w:szCs w:val="22"/>
          </w:rPr>
          <w:delText>향상시킬</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수</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있는지에</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대한</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연구는</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아직</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충분하지</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못하다</w:delText>
        </w:r>
        <w:r w:rsidRPr="00283EF6" w:rsidDel="00A142D7" w:rsidR="00CA221C">
          <w:rPr>
            <w:rFonts w:eastAsia="나눔명조"/>
            <w:sz w:val="20"/>
            <w:szCs w:val="22"/>
          </w:rPr>
          <w:delText>.</w:delText>
        </w:r>
        <w:r w:rsidDel="00A142D7" w:rsidR="00BF1EB3">
          <w:rPr>
            <w:rFonts w:eastAsia="나눔명조"/>
            <w:sz w:val="20"/>
            <w:szCs w:val="22"/>
          </w:rPr>
          <w:delText xml:space="preserve"> </w:delText>
        </w:r>
        <w:r w:rsidRPr="00283EF6" w:rsidDel="00A142D7" w:rsidR="00B13B1D">
          <w:rPr>
            <w:rFonts w:hint="eastAsia" w:eastAsia="나눔명조"/>
            <w:sz w:val="20"/>
            <w:szCs w:val="22"/>
          </w:rPr>
          <w:delText>본</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연구는</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상이한</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리더십</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유형이</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하나의</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조직</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체계안에</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공존할</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가능성이</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있을</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것이라</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보며</w:delText>
        </w:r>
        <w:r w:rsidRPr="00283EF6" w:rsidDel="00A142D7" w:rsidR="00B13B1D">
          <w:rPr>
            <w:rFonts w:hint="eastAsia" w:eastAsia="나눔명조"/>
            <w:sz w:val="20"/>
            <w:szCs w:val="22"/>
          </w:rPr>
          <w:delText>,</w:delText>
        </w:r>
        <w:r w:rsidRPr="00283EF6" w:rsidDel="00A142D7" w:rsidR="00B13B1D">
          <w:rPr>
            <w:rFonts w:eastAsia="나눔명조"/>
            <w:sz w:val="20"/>
            <w:szCs w:val="22"/>
          </w:rPr>
          <w:delText xml:space="preserve"> </w:delText>
        </w:r>
        <w:r w:rsidRPr="00283EF6" w:rsidDel="00A142D7" w:rsidR="00B13B1D">
          <w:rPr>
            <w:rFonts w:hint="eastAsia" w:eastAsia="나눔명조"/>
            <w:sz w:val="20"/>
            <w:szCs w:val="22"/>
          </w:rPr>
          <w:delText>리더십과</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동시에</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관리자와</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비관리자</w:delText>
        </w:r>
        <w:r w:rsidRPr="00283EF6" w:rsidDel="00A142D7" w:rsidR="00B13B1D">
          <w:rPr>
            <w:rFonts w:hint="eastAsia" w:eastAsia="나눔명조"/>
            <w:sz w:val="20"/>
            <w:szCs w:val="22"/>
          </w:rPr>
          <w:delText xml:space="preserve"> </w:delText>
        </w:r>
        <w:r w:rsidRPr="00283EF6" w:rsidDel="00A142D7" w:rsidR="00B13B1D">
          <w:rPr>
            <w:rFonts w:hint="eastAsia" w:eastAsia="나눔명조"/>
            <w:sz w:val="20"/>
            <w:szCs w:val="22"/>
          </w:rPr>
          <w:delText>간의</w:delText>
        </w:r>
        <w:r w:rsidRPr="00283EF6" w:rsidDel="00A142D7" w:rsidR="00B13B1D">
          <w:rPr>
            <w:rFonts w:hint="eastAsia" w:eastAsia="나눔명조"/>
            <w:sz w:val="20"/>
            <w:szCs w:val="22"/>
          </w:rPr>
          <w:delText xml:space="preserve"> </w:delText>
        </w:r>
        <w:r w:rsidRPr="00283EF6" w:rsidDel="00A142D7" w:rsidR="00DC19FB">
          <w:rPr>
            <w:rFonts w:hint="eastAsia" w:eastAsia="나눔명조"/>
            <w:sz w:val="20"/>
            <w:szCs w:val="22"/>
          </w:rPr>
          <w:delText>합의와</w:delText>
        </w:r>
        <w:r w:rsidRPr="00283EF6" w:rsidDel="00A142D7" w:rsidR="00DC19FB">
          <w:rPr>
            <w:rFonts w:hint="eastAsia" w:eastAsia="나눔명조"/>
            <w:sz w:val="20"/>
            <w:szCs w:val="22"/>
          </w:rPr>
          <w:delText xml:space="preserve"> </w:delText>
        </w:r>
        <w:r w:rsidRPr="00283EF6" w:rsidDel="00A142D7" w:rsidR="00DC19FB">
          <w:rPr>
            <w:rFonts w:hint="eastAsia" w:eastAsia="나눔명조"/>
            <w:sz w:val="20"/>
            <w:szCs w:val="22"/>
          </w:rPr>
          <w:delText>가치공유가</w:delText>
        </w:r>
        <w:r w:rsidRPr="00283EF6" w:rsidDel="00A142D7" w:rsidR="00DC19FB">
          <w:rPr>
            <w:rFonts w:hint="eastAsia" w:eastAsia="나눔명조"/>
            <w:sz w:val="20"/>
            <w:szCs w:val="22"/>
          </w:rPr>
          <w:delText xml:space="preserve"> </w:delText>
        </w:r>
        <w:r w:rsidRPr="00283EF6" w:rsidDel="00A142D7" w:rsidR="00DC19FB">
          <w:rPr>
            <w:rFonts w:hint="eastAsia" w:eastAsia="나눔명조"/>
            <w:sz w:val="20"/>
            <w:szCs w:val="22"/>
          </w:rPr>
          <w:delText>리더십의</w:delText>
        </w:r>
        <w:r w:rsidRPr="00283EF6" w:rsidDel="00A142D7" w:rsidR="00DC19FB">
          <w:rPr>
            <w:rFonts w:hint="eastAsia" w:eastAsia="나눔명조"/>
            <w:sz w:val="20"/>
            <w:szCs w:val="22"/>
          </w:rPr>
          <w:delText xml:space="preserve"> </w:delText>
        </w:r>
        <w:r w:rsidRPr="00283EF6" w:rsidDel="00A142D7" w:rsidR="00DC19FB">
          <w:rPr>
            <w:rFonts w:hint="eastAsia" w:eastAsia="나눔명조"/>
            <w:sz w:val="20"/>
            <w:szCs w:val="22"/>
          </w:rPr>
          <w:delText>영향력을</w:delText>
        </w:r>
        <w:r w:rsidRPr="00283EF6" w:rsidDel="00A142D7" w:rsidR="00DC19FB">
          <w:rPr>
            <w:rFonts w:hint="eastAsia" w:eastAsia="나눔명조"/>
            <w:sz w:val="20"/>
            <w:szCs w:val="22"/>
          </w:rPr>
          <w:delText xml:space="preserve"> </w:delText>
        </w:r>
        <w:r w:rsidRPr="00283EF6" w:rsidDel="00A142D7" w:rsidR="00DC19FB">
          <w:rPr>
            <w:rFonts w:hint="eastAsia" w:eastAsia="나눔명조"/>
            <w:sz w:val="20"/>
            <w:szCs w:val="22"/>
          </w:rPr>
          <w:delText>증대</w:delText>
        </w:r>
        <w:r w:rsidRPr="00283EF6" w:rsidDel="00A142D7" w:rsidR="00DC19FB">
          <w:rPr>
            <w:rFonts w:eastAsia="나눔명조"/>
            <w:sz w:val="20"/>
            <w:szCs w:val="22"/>
          </w:rPr>
          <w:delText>시킬</w:delText>
        </w:r>
        <w:r w:rsidRPr="00283EF6" w:rsidDel="00A142D7" w:rsidR="00DC19FB">
          <w:rPr>
            <w:rFonts w:hint="eastAsia" w:eastAsia="나눔명조"/>
            <w:sz w:val="20"/>
            <w:szCs w:val="22"/>
          </w:rPr>
          <w:delText xml:space="preserve"> </w:delText>
        </w:r>
        <w:r w:rsidRPr="00283EF6" w:rsidDel="00A142D7" w:rsidR="00DC19FB">
          <w:rPr>
            <w:rFonts w:hint="eastAsia" w:eastAsia="나눔명조"/>
            <w:sz w:val="20"/>
            <w:szCs w:val="22"/>
          </w:rPr>
          <w:delText>수</w:delText>
        </w:r>
        <w:r w:rsidRPr="00283EF6" w:rsidDel="00A142D7" w:rsidR="00DC19FB">
          <w:rPr>
            <w:rFonts w:hint="eastAsia" w:eastAsia="나눔명조"/>
            <w:sz w:val="20"/>
            <w:szCs w:val="22"/>
          </w:rPr>
          <w:delText xml:space="preserve"> </w:delText>
        </w:r>
        <w:r w:rsidRPr="00283EF6" w:rsidDel="00A142D7" w:rsidR="00DC19FB">
          <w:rPr>
            <w:rFonts w:hint="eastAsia" w:eastAsia="나눔명조"/>
            <w:sz w:val="20"/>
            <w:szCs w:val="22"/>
          </w:rPr>
          <w:delText>있다고</w:delText>
        </w:r>
        <w:r w:rsidRPr="00283EF6" w:rsidDel="00A142D7" w:rsidR="00DC19FB">
          <w:rPr>
            <w:rFonts w:hint="eastAsia" w:eastAsia="나눔명조"/>
            <w:sz w:val="20"/>
            <w:szCs w:val="22"/>
          </w:rPr>
          <w:delText xml:space="preserve"> </w:delText>
        </w:r>
        <w:r w:rsidRPr="00283EF6" w:rsidDel="00A142D7" w:rsidR="00DC19FB">
          <w:rPr>
            <w:rFonts w:hint="eastAsia" w:eastAsia="나눔명조"/>
            <w:sz w:val="20"/>
            <w:szCs w:val="22"/>
          </w:rPr>
          <w:delText>기대한다</w:delText>
        </w:r>
        <w:r w:rsidRPr="00283EF6" w:rsidDel="00A142D7" w:rsidR="00DC19FB">
          <w:rPr>
            <w:rFonts w:hint="eastAsia" w:eastAsia="나눔명조"/>
            <w:sz w:val="20"/>
            <w:szCs w:val="22"/>
          </w:rPr>
          <w:delText>.</w:delText>
        </w:r>
        <w:r w:rsidRPr="00283EF6" w:rsidDel="00A142D7" w:rsidR="00DC19FB">
          <w:rPr>
            <w:rFonts w:eastAsia="나눔명조"/>
            <w:sz w:val="20"/>
            <w:szCs w:val="22"/>
          </w:rPr>
          <w:delText xml:space="preserve"> </w:delText>
        </w:r>
        <w:r w:rsidRPr="00283EF6" w:rsidDel="00A142D7" w:rsidR="00CA221C">
          <w:rPr>
            <w:rFonts w:eastAsia="나눔명조"/>
            <w:sz w:val="20"/>
            <w:szCs w:val="22"/>
          </w:rPr>
          <w:delText>따라서</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본</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연구에서는</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리더십</w:delText>
        </w:r>
        <w:r w:rsidRPr="00283EF6" w:rsidDel="00A142D7" w:rsidR="00395DDC">
          <w:rPr>
            <w:rFonts w:eastAsia="나눔명조"/>
            <w:sz w:val="20"/>
            <w:szCs w:val="22"/>
          </w:rPr>
          <w:delText xml:space="preserve"> </w:delText>
        </w:r>
        <w:r w:rsidRPr="00283EF6" w:rsidDel="00A142D7" w:rsidR="00395DDC">
          <w:rPr>
            <w:rFonts w:hint="eastAsia" w:eastAsia="나눔명조"/>
            <w:sz w:val="20"/>
            <w:szCs w:val="22"/>
          </w:rPr>
          <w:delText>유형에</w:delText>
        </w:r>
        <w:r w:rsidRPr="00283EF6" w:rsidDel="00A142D7" w:rsidR="00395DDC">
          <w:rPr>
            <w:rFonts w:hint="eastAsia" w:eastAsia="나눔명조"/>
            <w:sz w:val="20"/>
            <w:szCs w:val="22"/>
          </w:rPr>
          <w:delText xml:space="preserve"> </w:delText>
        </w:r>
        <w:r w:rsidRPr="00283EF6" w:rsidDel="00A142D7" w:rsidR="00395DDC">
          <w:rPr>
            <w:rFonts w:hint="eastAsia" w:eastAsia="나눔명조"/>
            <w:sz w:val="20"/>
            <w:szCs w:val="22"/>
          </w:rPr>
          <w:delText>따라</w:delText>
        </w:r>
        <w:r w:rsidRPr="00283EF6" w:rsidDel="00A142D7" w:rsidR="00395DDC">
          <w:rPr>
            <w:rFonts w:hint="eastAsia" w:eastAsia="나눔명조"/>
            <w:sz w:val="20"/>
            <w:szCs w:val="22"/>
          </w:rPr>
          <w:delText xml:space="preserve"> </w:delText>
        </w:r>
        <w:r w:rsidRPr="00283EF6" w:rsidDel="00A142D7" w:rsidR="00395DDC">
          <w:rPr>
            <w:rFonts w:hint="eastAsia" w:eastAsia="나눔명조"/>
            <w:sz w:val="20"/>
            <w:szCs w:val="22"/>
          </w:rPr>
          <w:delText>공공봉사동기</w:delText>
        </w:r>
        <w:r w:rsidRPr="00283EF6" w:rsidDel="00A142D7" w:rsidR="00395DDC">
          <w:rPr>
            <w:rFonts w:hint="eastAsia" w:eastAsia="나눔명조"/>
            <w:sz w:val="20"/>
            <w:szCs w:val="22"/>
          </w:rPr>
          <w:delText xml:space="preserve"> </w:delText>
        </w:r>
        <w:r w:rsidRPr="00283EF6" w:rsidDel="00A142D7" w:rsidR="00395DDC">
          <w:rPr>
            <w:rFonts w:hint="eastAsia" w:eastAsia="나눔명조"/>
            <w:sz w:val="20"/>
            <w:szCs w:val="22"/>
          </w:rPr>
          <w:delText>수준이</w:delText>
        </w:r>
        <w:r w:rsidRPr="00283EF6" w:rsidDel="00A142D7" w:rsidR="00395DDC">
          <w:rPr>
            <w:rFonts w:hint="eastAsia" w:eastAsia="나눔명조"/>
            <w:sz w:val="20"/>
            <w:szCs w:val="22"/>
          </w:rPr>
          <w:delText xml:space="preserve"> </w:delText>
        </w:r>
        <w:r w:rsidRPr="00283EF6" w:rsidDel="00A142D7" w:rsidR="00395DDC">
          <w:rPr>
            <w:rFonts w:hint="eastAsia" w:eastAsia="나눔명조"/>
            <w:sz w:val="20"/>
            <w:szCs w:val="22"/>
          </w:rPr>
          <w:delText>달라지는지</w:delText>
        </w:r>
        <w:r w:rsidRPr="00283EF6" w:rsidDel="00A142D7" w:rsidR="00395DDC">
          <w:rPr>
            <w:rFonts w:hint="eastAsia" w:eastAsia="나눔명조"/>
            <w:sz w:val="20"/>
            <w:szCs w:val="22"/>
          </w:rPr>
          <w:delText>,</w:delText>
        </w:r>
        <w:r w:rsidRPr="00283EF6" w:rsidDel="00A142D7" w:rsidR="00395DDC">
          <w:rPr>
            <w:rFonts w:eastAsia="나눔명조"/>
            <w:sz w:val="20"/>
            <w:szCs w:val="22"/>
          </w:rPr>
          <w:delText xml:space="preserve"> </w:delText>
        </w:r>
        <w:r w:rsidRPr="00283EF6" w:rsidDel="00A142D7" w:rsidR="00395DDC">
          <w:rPr>
            <w:rFonts w:hint="eastAsia" w:eastAsia="나눔명조"/>
            <w:sz w:val="20"/>
            <w:szCs w:val="22"/>
          </w:rPr>
          <w:delText>그리고</w:delText>
        </w:r>
        <w:r w:rsidRPr="00283EF6" w:rsidDel="00A142D7" w:rsidR="00395DDC">
          <w:rPr>
            <w:rFonts w:hint="eastAsia" w:eastAsia="나눔명조"/>
            <w:sz w:val="20"/>
            <w:szCs w:val="22"/>
          </w:rPr>
          <w:delText xml:space="preserve"> </w:delText>
        </w:r>
        <w:r w:rsidRPr="00283EF6" w:rsidDel="00A142D7" w:rsidR="00CA221C">
          <w:rPr>
            <w:rFonts w:eastAsia="나눔명조"/>
            <w:sz w:val="20"/>
            <w:szCs w:val="22"/>
          </w:rPr>
          <w:delText>나아가</w:delText>
        </w:r>
        <w:r w:rsidRPr="00283EF6" w:rsidDel="00A142D7" w:rsidR="00CA221C">
          <w:rPr>
            <w:rFonts w:eastAsia="나눔명조"/>
            <w:sz w:val="20"/>
            <w:szCs w:val="22"/>
          </w:rPr>
          <w:delText xml:space="preserve"> </w:delText>
        </w:r>
        <w:bookmarkStart w:name="_Hlk84411102" w:id="49"/>
        <w:r w:rsidRPr="00283EF6" w:rsidDel="00A142D7" w:rsidR="00CA221C">
          <w:rPr>
            <w:rFonts w:eastAsia="나눔명조"/>
            <w:sz w:val="20"/>
            <w:szCs w:val="22"/>
          </w:rPr>
          <w:delText>조직</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내</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커뮤니케이션</w:delText>
        </w:r>
      </w:del>
      <w:del w:author="Kang, Jiyoon" w:date="2022-03-02T14:02:00Z" w:id="50">
        <w:r w:rsidRPr="00283EF6" w:rsidDel="00524C7B" w:rsidR="00CA221C">
          <w:rPr>
            <w:rFonts w:eastAsia="나눔명조"/>
            <w:sz w:val="20"/>
            <w:szCs w:val="22"/>
          </w:rPr>
          <w:delText>이</w:delText>
        </w:r>
      </w:del>
      <w:del w:author="Kang, Jiyoon" w:date="2022-03-02T15:18:00Z" w:id="51">
        <w:r w:rsidRPr="00283EF6" w:rsidDel="00A142D7" w:rsidR="00CA221C">
          <w:rPr>
            <w:rFonts w:eastAsia="나눔명조"/>
            <w:sz w:val="20"/>
            <w:szCs w:val="22"/>
          </w:rPr>
          <w:delText xml:space="preserve"> </w:delText>
        </w:r>
        <w:r w:rsidRPr="00283EF6" w:rsidDel="00A142D7" w:rsidR="00CA221C">
          <w:rPr>
            <w:rFonts w:eastAsia="나눔명조"/>
            <w:sz w:val="20"/>
            <w:szCs w:val="22"/>
          </w:rPr>
          <w:delText>리더십</w:delText>
        </w:r>
      </w:del>
      <w:del w:author="Kang, Jiyoon" w:date="2022-03-02T14:02:00Z" w:id="52">
        <w:r w:rsidRPr="00283EF6" w:rsidDel="00524C7B" w:rsidR="00B12EA6">
          <w:rPr>
            <w:rFonts w:hint="eastAsia" w:eastAsia="나눔명조"/>
            <w:sz w:val="20"/>
            <w:szCs w:val="22"/>
          </w:rPr>
          <w:delText>이</w:delText>
        </w:r>
      </w:del>
      <w:del w:author="Kang, Jiyoon" w:date="2022-03-02T15:18:00Z" w:id="53">
        <w:r w:rsidRPr="00283EF6" w:rsidDel="00A142D7" w:rsidR="00B12EA6">
          <w:rPr>
            <w:rFonts w:hint="eastAsia" w:eastAsia="나눔명조"/>
            <w:sz w:val="20"/>
            <w:szCs w:val="22"/>
          </w:rPr>
          <w:delText xml:space="preserve"> </w:delText>
        </w:r>
        <w:r w:rsidRPr="00283EF6" w:rsidDel="00A142D7" w:rsidR="00B12EA6">
          <w:rPr>
            <w:rFonts w:hint="eastAsia" w:eastAsia="나눔명조"/>
            <w:sz w:val="20"/>
            <w:szCs w:val="22"/>
          </w:rPr>
          <w:delText>공공봉사동기에</w:delText>
        </w:r>
        <w:r w:rsidRPr="00283EF6" w:rsidDel="00A142D7" w:rsidR="00B12EA6">
          <w:rPr>
            <w:rFonts w:hint="eastAsia" w:eastAsia="나눔명조"/>
            <w:sz w:val="20"/>
            <w:szCs w:val="22"/>
          </w:rPr>
          <w:delText xml:space="preserve"> </w:delText>
        </w:r>
        <w:r w:rsidRPr="00283EF6" w:rsidDel="00A142D7" w:rsidR="00B12EA6">
          <w:rPr>
            <w:rFonts w:hint="eastAsia" w:eastAsia="나눔명조"/>
            <w:sz w:val="20"/>
            <w:szCs w:val="22"/>
          </w:rPr>
          <w:delText>미치는</w:delText>
        </w:r>
        <w:r w:rsidRPr="00283EF6" w:rsidDel="00A142D7" w:rsidR="00B12EA6">
          <w:rPr>
            <w:rFonts w:hint="eastAsia" w:eastAsia="나눔명조"/>
            <w:sz w:val="20"/>
            <w:szCs w:val="22"/>
          </w:rPr>
          <w:delText xml:space="preserve"> </w:delText>
        </w:r>
        <w:r w:rsidRPr="00283EF6" w:rsidDel="00A142D7" w:rsidR="00B12EA6">
          <w:rPr>
            <w:rFonts w:hint="eastAsia" w:eastAsia="나눔명조"/>
            <w:sz w:val="20"/>
            <w:szCs w:val="22"/>
          </w:rPr>
          <w:delText>영향에</w:delText>
        </w:r>
        <w:r w:rsidRPr="00283EF6" w:rsidDel="00A142D7" w:rsidR="00B12EA6">
          <w:rPr>
            <w:rFonts w:hint="eastAsia" w:eastAsia="나눔명조"/>
            <w:sz w:val="20"/>
            <w:szCs w:val="22"/>
          </w:rPr>
          <w:delText xml:space="preserve"> </w:delText>
        </w:r>
        <w:r w:rsidRPr="00283EF6" w:rsidDel="00A142D7" w:rsidR="00B12EA6">
          <w:rPr>
            <w:rFonts w:hint="eastAsia" w:eastAsia="나눔명조"/>
            <w:sz w:val="20"/>
            <w:szCs w:val="22"/>
          </w:rPr>
          <w:delText>조건적인지</w:delText>
        </w:r>
        <w:r w:rsidRPr="00283EF6" w:rsidDel="00A142D7" w:rsidR="00CA221C">
          <w:rPr>
            <w:rFonts w:eastAsia="나눔명조"/>
            <w:sz w:val="20"/>
            <w:szCs w:val="22"/>
          </w:rPr>
          <w:delText>를</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확인하고자</w:delText>
        </w:r>
        <w:r w:rsidRPr="00283EF6" w:rsidDel="00A142D7" w:rsidR="00CA221C">
          <w:rPr>
            <w:rFonts w:eastAsia="나눔명조"/>
            <w:sz w:val="20"/>
            <w:szCs w:val="22"/>
          </w:rPr>
          <w:delText xml:space="preserve"> </w:delText>
        </w:r>
        <w:r w:rsidRPr="00283EF6" w:rsidDel="00A142D7" w:rsidR="00CA221C">
          <w:rPr>
            <w:rFonts w:eastAsia="나눔명조"/>
            <w:sz w:val="20"/>
            <w:szCs w:val="22"/>
          </w:rPr>
          <w:delText>한다</w:delText>
        </w:r>
        <w:r w:rsidRPr="00283EF6" w:rsidDel="00A142D7" w:rsidR="00CA221C">
          <w:rPr>
            <w:rFonts w:eastAsia="나눔명조"/>
            <w:sz w:val="20"/>
            <w:szCs w:val="22"/>
          </w:rPr>
          <w:delText>.</w:delText>
        </w:r>
      </w:del>
      <w:bookmarkEnd w:id="49"/>
    </w:p>
    <w:p w:rsidRPr="00283EF6" w:rsidR="00265BC3" w:rsidP="00283EF6" w:rsidRDefault="00265BC3" w14:paraId="3DC1C98E" w14:textId="02E7637E">
      <w:pPr>
        <w:wordWrap/>
        <w:spacing w:before="120" w:after="120" w:line="276" w:lineRule="auto"/>
        <w:ind w:firstLine="288"/>
        <w:rPr>
          <w:rFonts w:eastAsia="나눔명조"/>
          <w:sz w:val="20"/>
          <w:szCs w:val="22"/>
        </w:rPr>
      </w:pPr>
      <w:r w:rsidRPr="00283EF6">
        <w:rPr>
          <w:rFonts w:hint="eastAsia" w:eastAsia="나눔명조"/>
          <w:sz w:val="20"/>
          <w:szCs w:val="22"/>
        </w:rPr>
        <w:t>본</w:t>
      </w:r>
      <w:r w:rsidRPr="00283EF6">
        <w:rPr>
          <w:rFonts w:hint="eastAsia" w:eastAsia="나눔명조"/>
          <w:sz w:val="20"/>
          <w:szCs w:val="22"/>
        </w:rPr>
        <w:t xml:space="preserve"> </w:t>
      </w:r>
      <w:r w:rsidRPr="00283EF6">
        <w:rPr>
          <w:rFonts w:hint="eastAsia" w:eastAsia="나눔명조"/>
          <w:sz w:val="20"/>
          <w:szCs w:val="22"/>
        </w:rPr>
        <w:t>논문의</w:t>
      </w:r>
      <w:r w:rsidRPr="00283EF6">
        <w:rPr>
          <w:rFonts w:hint="eastAsia" w:eastAsia="나눔명조"/>
          <w:sz w:val="20"/>
          <w:szCs w:val="22"/>
        </w:rPr>
        <w:t xml:space="preserve"> </w:t>
      </w:r>
      <w:r w:rsidRPr="00283EF6">
        <w:rPr>
          <w:rFonts w:hint="eastAsia" w:eastAsia="나눔명조"/>
          <w:sz w:val="20"/>
          <w:szCs w:val="22"/>
        </w:rPr>
        <w:t>구성은</w:t>
      </w:r>
      <w:r w:rsidRPr="00283EF6">
        <w:rPr>
          <w:rFonts w:hint="eastAsia" w:eastAsia="나눔명조"/>
          <w:sz w:val="20"/>
          <w:szCs w:val="22"/>
        </w:rPr>
        <w:t xml:space="preserve"> </w:t>
      </w:r>
      <w:r w:rsidRPr="00283EF6">
        <w:rPr>
          <w:rFonts w:hint="eastAsia" w:eastAsia="나눔명조"/>
          <w:sz w:val="20"/>
          <w:szCs w:val="22"/>
        </w:rPr>
        <w:t>다음과</w:t>
      </w:r>
      <w:r w:rsidRPr="00283EF6">
        <w:rPr>
          <w:rFonts w:hint="eastAsia" w:eastAsia="나눔명조"/>
          <w:sz w:val="20"/>
          <w:szCs w:val="22"/>
        </w:rPr>
        <w:t xml:space="preserve"> </w:t>
      </w:r>
      <w:r w:rsidRPr="00283EF6">
        <w:rPr>
          <w:rFonts w:hint="eastAsia" w:eastAsia="나눔명조"/>
          <w:sz w:val="20"/>
          <w:szCs w:val="22"/>
        </w:rPr>
        <w:t>같다</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이어지는</w:t>
      </w:r>
      <w:r w:rsidRPr="00283EF6">
        <w:rPr>
          <w:rFonts w:hint="eastAsia" w:eastAsia="나눔명조"/>
          <w:sz w:val="20"/>
          <w:szCs w:val="22"/>
        </w:rPr>
        <w:t xml:space="preserve"> </w:t>
      </w:r>
      <w:r w:rsidRPr="00283EF6">
        <w:rPr>
          <w:rFonts w:hint="eastAsia" w:eastAsia="나눔명조"/>
          <w:sz w:val="20"/>
          <w:szCs w:val="22"/>
        </w:rPr>
        <w:t>장에서</w:t>
      </w:r>
      <w:r w:rsidRPr="00283EF6">
        <w:rPr>
          <w:rFonts w:hint="eastAsia" w:eastAsia="나눔명조"/>
          <w:sz w:val="20"/>
          <w:szCs w:val="22"/>
        </w:rPr>
        <w:t xml:space="preserve"> </w:t>
      </w:r>
      <w:r w:rsidRPr="00283EF6">
        <w:rPr>
          <w:rFonts w:hint="eastAsia" w:eastAsia="나눔명조"/>
          <w:sz w:val="20"/>
          <w:szCs w:val="22"/>
        </w:rPr>
        <w:t>공공봉사</w:t>
      </w:r>
      <w:del w:author="Kang, Jiyoon" w:date="2022-03-02T14:19:00Z" w:id="54">
        <w:r w:rsidRPr="00283EF6" w:rsidDel="00864D67">
          <w:rPr>
            <w:rFonts w:hint="eastAsia" w:eastAsia="나눔명조"/>
            <w:sz w:val="20"/>
            <w:szCs w:val="22"/>
          </w:rPr>
          <w:delText xml:space="preserve"> </w:delText>
        </w:r>
      </w:del>
      <w:r w:rsidRPr="00283EF6">
        <w:rPr>
          <w:rFonts w:hint="eastAsia" w:eastAsia="나눔명조"/>
          <w:sz w:val="20"/>
          <w:szCs w:val="22"/>
        </w:rPr>
        <w:t>동기</w:t>
      </w:r>
      <w:del w:author="Kang, Jiyoon" w:date="2022-03-02T14:19:00Z" w:id="55">
        <w:r w:rsidRPr="00283EF6" w:rsidDel="00864D67">
          <w:rPr>
            <w:rFonts w:hint="eastAsia" w:eastAsia="나눔명조"/>
            <w:sz w:val="20"/>
            <w:szCs w:val="22"/>
          </w:rPr>
          <w:delText>의</w:delText>
        </w:r>
      </w:del>
      <w:r w:rsidRPr="00283EF6">
        <w:rPr>
          <w:rFonts w:hint="eastAsia" w:eastAsia="나눔명조"/>
          <w:sz w:val="20"/>
          <w:szCs w:val="22"/>
        </w:rPr>
        <w:t xml:space="preserve"> </w:t>
      </w:r>
      <w:r w:rsidRPr="00283EF6">
        <w:rPr>
          <w:rFonts w:hint="eastAsia" w:eastAsia="나눔명조"/>
          <w:sz w:val="20"/>
          <w:szCs w:val="22"/>
        </w:rPr>
        <w:t>결정요인에</w:t>
      </w:r>
      <w:r w:rsidRPr="00283EF6">
        <w:rPr>
          <w:rFonts w:hint="eastAsia" w:eastAsia="나눔명조"/>
          <w:sz w:val="20"/>
          <w:szCs w:val="22"/>
        </w:rPr>
        <w:t xml:space="preserve"> </w:t>
      </w:r>
      <w:r w:rsidRPr="00283EF6">
        <w:rPr>
          <w:rFonts w:hint="eastAsia" w:eastAsia="나눔명조"/>
          <w:sz w:val="20"/>
          <w:szCs w:val="22"/>
        </w:rPr>
        <w:t>대한</w:t>
      </w:r>
      <w:r w:rsidRPr="00283EF6">
        <w:rPr>
          <w:rFonts w:hint="eastAsia" w:eastAsia="나눔명조"/>
          <w:sz w:val="20"/>
          <w:szCs w:val="22"/>
        </w:rPr>
        <w:t xml:space="preserve"> </w:t>
      </w:r>
      <w:r w:rsidRPr="00283EF6">
        <w:rPr>
          <w:rFonts w:hint="eastAsia" w:eastAsia="나눔명조"/>
          <w:sz w:val="20"/>
          <w:szCs w:val="22"/>
        </w:rPr>
        <w:t>기존</w:t>
      </w:r>
      <w:del w:author="Kang, Jiyoon" w:date="2022-03-02T14:19:00Z" w:id="56">
        <w:r w:rsidRPr="00283EF6" w:rsidDel="00864D67">
          <w:rPr>
            <w:rFonts w:hint="eastAsia" w:eastAsia="나눔명조"/>
            <w:sz w:val="20"/>
            <w:szCs w:val="22"/>
          </w:rPr>
          <w:delText>의</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연구들의</w:delText>
        </w:r>
      </w:del>
      <w:ins w:author="Kang, Jiyoon" w:date="2022-03-02T14:19:00Z" w:id="57">
        <w:r w:rsidR="00864D67">
          <w:rPr>
            <w:rFonts w:hint="eastAsia" w:eastAsia="나눔명조"/>
            <w:sz w:val="20"/>
            <w:szCs w:val="22"/>
          </w:rPr>
          <w:t xml:space="preserve"> </w:t>
        </w:r>
        <w:r w:rsidR="00864D67">
          <w:rPr>
            <w:rFonts w:hint="eastAsia" w:eastAsia="나눔명조"/>
            <w:sz w:val="20"/>
            <w:szCs w:val="22"/>
          </w:rPr>
          <w:t>연구들의</w:t>
        </w:r>
      </w:ins>
      <w:r w:rsidRPr="00283EF6">
        <w:rPr>
          <w:rFonts w:hint="eastAsia" w:eastAsia="나눔명조"/>
          <w:sz w:val="20"/>
          <w:szCs w:val="22"/>
        </w:rPr>
        <w:t xml:space="preserve"> </w:t>
      </w:r>
      <w:r w:rsidRPr="00283EF6">
        <w:rPr>
          <w:rFonts w:hint="eastAsia" w:eastAsia="나눔명조"/>
          <w:sz w:val="20"/>
          <w:szCs w:val="22"/>
        </w:rPr>
        <w:t>분석을</w:t>
      </w:r>
      <w:r w:rsidRPr="00283EF6">
        <w:rPr>
          <w:rFonts w:hint="eastAsia" w:eastAsia="나눔명조"/>
          <w:sz w:val="20"/>
          <w:szCs w:val="22"/>
        </w:rPr>
        <w:t xml:space="preserve"> </w:t>
      </w:r>
      <w:r w:rsidRPr="00283EF6">
        <w:rPr>
          <w:rFonts w:hint="eastAsia" w:eastAsia="나눔명조"/>
          <w:sz w:val="20"/>
          <w:szCs w:val="22"/>
        </w:rPr>
        <w:t>비판적으로</w:t>
      </w:r>
      <w:r w:rsidRPr="00283EF6">
        <w:rPr>
          <w:rFonts w:hint="eastAsia" w:eastAsia="나눔명조"/>
          <w:sz w:val="20"/>
          <w:szCs w:val="22"/>
        </w:rPr>
        <w:t xml:space="preserve"> </w:t>
      </w:r>
      <w:r w:rsidRPr="00283EF6">
        <w:rPr>
          <w:rFonts w:hint="eastAsia" w:eastAsia="나눔명조"/>
          <w:sz w:val="20"/>
          <w:szCs w:val="22"/>
        </w:rPr>
        <w:t>검토하고</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리더십</w:t>
      </w:r>
      <w:del w:author="Kang, Jiyoon" w:date="2022-03-02T14:19:00Z" w:id="58">
        <w:r w:rsidRPr="00283EF6" w:rsidDel="00864D67">
          <w:rPr>
            <w:rFonts w:hint="eastAsia" w:eastAsia="나눔명조"/>
            <w:sz w:val="20"/>
            <w:szCs w:val="22"/>
          </w:rPr>
          <w:delText>의</w:delText>
        </w:r>
      </w:del>
      <w:r w:rsidRPr="00283EF6">
        <w:rPr>
          <w:rFonts w:hint="eastAsia" w:eastAsia="나눔명조"/>
          <w:sz w:val="20"/>
          <w:szCs w:val="22"/>
        </w:rPr>
        <w:t xml:space="preserve"> </w:t>
      </w:r>
      <w:r w:rsidRPr="00283EF6">
        <w:rPr>
          <w:rFonts w:hint="eastAsia" w:eastAsia="나눔명조"/>
          <w:sz w:val="20"/>
          <w:szCs w:val="22"/>
        </w:rPr>
        <w:t>유형과</w:t>
      </w:r>
      <w:r w:rsidRPr="00283EF6">
        <w:rPr>
          <w:rFonts w:hint="eastAsia" w:eastAsia="나눔명조"/>
          <w:sz w:val="20"/>
          <w:szCs w:val="22"/>
        </w:rPr>
        <w:t xml:space="preserve"> </w:t>
      </w:r>
      <w:r w:rsidRPr="00283EF6">
        <w:rPr>
          <w:rFonts w:hint="eastAsia" w:eastAsia="나눔명조"/>
          <w:sz w:val="20"/>
          <w:szCs w:val="22"/>
        </w:rPr>
        <w:t>역할이</w:t>
      </w:r>
      <w:r w:rsidRPr="00283EF6">
        <w:rPr>
          <w:rFonts w:hint="eastAsia" w:eastAsia="나눔명조"/>
          <w:sz w:val="20"/>
          <w:szCs w:val="22"/>
        </w:rPr>
        <w:t xml:space="preserve"> </w:t>
      </w:r>
      <w:r w:rsidRPr="00283EF6">
        <w:rPr>
          <w:rFonts w:hint="eastAsia" w:eastAsia="나눔명조"/>
          <w:sz w:val="20"/>
          <w:szCs w:val="22"/>
        </w:rPr>
        <w:t>어떻게</w:t>
      </w:r>
      <w:r w:rsidRPr="00283EF6">
        <w:rPr>
          <w:rFonts w:hint="eastAsia" w:eastAsia="나눔명조"/>
          <w:sz w:val="20"/>
          <w:szCs w:val="22"/>
        </w:rPr>
        <w:t xml:space="preserve"> </w:t>
      </w:r>
      <w:r w:rsidRPr="00283EF6">
        <w:rPr>
          <w:rFonts w:hint="eastAsia" w:eastAsia="나눔명조"/>
          <w:sz w:val="20"/>
          <w:szCs w:val="22"/>
        </w:rPr>
        <w:t>조직</w:t>
      </w:r>
      <w:r w:rsidRPr="00283EF6">
        <w:rPr>
          <w:rFonts w:hint="eastAsia" w:eastAsia="나눔명조"/>
          <w:sz w:val="20"/>
          <w:szCs w:val="22"/>
        </w:rPr>
        <w:t xml:space="preserve"> </w:t>
      </w:r>
      <w:r w:rsidRPr="00283EF6">
        <w:rPr>
          <w:rFonts w:hint="eastAsia" w:eastAsia="나눔명조"/>
          <w:sz w:val="20"/>
          <w:szCs w:val="22"/>
        </w:rPr>
        <w:t>내</w:t>
      </w:r>
      <w:r w:rsidRPr="00283EF6">
        <w:rPr>
          <w:rFonts w:hint="eastAsia" w:eastAsia="나눔명조"/>
          <w:sz w:val="20"/>
          <w:szCs w:val="22"/>
        </w:rPr>
        <w:t xml:space="preserve"> </w:t>
      </w:r>
      <w:del w:author="Kang, Jiyoon" w:date="2022-03-02T14:19:00Z" w:id="59">
        <w:r w:rsidRPr="00283EF6" w:rsidDel="00864D67">
          <w:rPr>
            <w:rFonts w:hint="eastAsia" w:eastAsia="나눔명조"/>
            <w:sz w:val="20"/>
            <w:szCs w:val="22"/>
          </w:rPr>
          <w:delText>의사소통</w:delText>
        </w:r>
      </w:del>
      <w:ins w:author="Kang, Jiyoon" w:date="2022-03-02T14:19:00Z" w:id="60">
        <w:r w:rsidR="00864D67">
          <w:rPr>
            <w:rFonts w:hint="eastAsia" w:eastAsia="나눔명조"/>
            <w:sz w:val="20"/>
            <w:szCs w:val="22"/>
          </w:rPr>
          <w:t>협업</w:t>
        </w:r>
        <w:r w:rsidR="00864D67">
          <w:rPr>
            <w:rFonts w:hint="eastAsia" w:eastAsia="나눔명조"/>
            <w:sz w:val="20"/>
            <w:szCs w:val="22"/>
          </w:rPr>
          <w:t xml:space="preserve"> </w:t>
        </w:r>
        <w:r w:rsidR="00864D67">
          <w:rPr>
            <w:rFonts w:hint="eastAsia" w:eastAsia="나눔명조"/>
            <w:sz w:val="20"/>
            <w:szCs w:val="22"/>
          </w:rPr>
          <w:t>및</w:t>
        </w:r>
        <w:r w:rsidR="00864D67">
          <w:rPr>
            <w:rFonts w:hint="eastAsia" w:eastAsia="나눔명조"/>
            <w:sz w:val="20"/>
            <w:szCs w:val="22"/>
          </w:rPr>
          <w:t xml:space="preserve"> </w:t>
        </w:r>
        <w:r w:rsidR="00864D67">
          <w:rPr>
            <w:rFonts w:hint="eastAsia" w:eastAsia="나눔명조"/>
            <w:sz w:val="20"/>
            <w:szCs w:val="22"/>
          </w:rPr>
          <w:t>커뮤니케이션</w:t>
        </w:r>
        <w:r w:rsidR="00864D67">
          <w:rPr>
            <w:rFonts w:hint="eastAsia" w:eastAsia="나눔명조"/>
            <w:sz w:val="20"/>
            <w:szCs w:val="22"/>
          </w:rPr>
          <w:t xml:space="preserve"> </w:t>
        </w:r>
        <w:r w:rsidR="00864D67">
          <w:rPr>
            <w:rFonts w:hint="eastAsia" w:eastAsia="나눔명조"/>
            <w:sz w:val="20"/>
            <w:szCs w:val="22"/>
          </w:rPr>
          <w:t>수준</w:t>
        </w:r>
      </w:ins>
      <w:r w:rsidRPr="00283EF6">
        <w:rPr>
          <w:rFonts w:hint="eastAsia" w:eastAsia="나눔명조"/>
          <w:sz w:val="20"/>
          <w:szCs w:val="22"/>
        </w:rPr>
        <w:t>에</w:t>
      </w:r>
      <w:r w:rsidRPr="00283EF6">
        <w:rPr>
          <w:rFonts w:hint="eastAsia" w:eastAsia="나눔명조"/>
          <w:sz w:val="20"/>
          <w:szCs w:val="22"/>
        </w:rPr>
        <w:t xml:space="preserve"> </w:t>
      </w:r>
      <w:r w:rsidRPr="00283EF6">
        <w:rPr>
          <w:rFonts w:hint="eastAsia" w:eastAsia="나눔명조"/>
          <w:sz w:val="20"/>
          <w:szCs w:val="22"/>
        </w:rPr>
        <w:t>따라</w:t>
      </w:r>
      <w:r w:rsidRPr="00283EF6">
        <w:rPr>
          <w:rFonts w:hint="eastAsia" w:eastAsia="나눔명조"/>
          <w:sz w:val="20"/>
          <w:szCs w:val="22"/>
        </w:rPr>
        <w:t xml:space="preserve"> </w:t>
      </w:r>
      <w:r w:rsidRPr="00283EF6">
        <w:rPr>
          <w:rFonts w:hint="eastAsia" w:eastAsia="나눔명조"/>
          <w:sz w:val="20"/>
          <w:szCs w:val="22"/>
        </w:rPr>
        <w:t>조건적으로</w:t>
      </w:r>
      <w:r w:rsidRPr="00283EF6">
        <w:rPr>
          <w:rFonts w:hint="eastAsia" w:eastAsia="나눔명조"/>
          <w:sz w:val="20"/>
          <w:szCs w:val="22"/>
        </w:rPr>
        <w:t xml:space="preserve"> </w:t>
      </w:r>
      <w:r w:rsidRPr="00283EF6">
        <w:rPr>
          <w:rFonts w:hint="eastAsia" w:eastAsia="나눔명조"/>
          <w:sz w:val="20"/>
          <w:szCs w:val="22"/>
        </w:rPr>
        <w:t>공공봉사</w:t>
      </w:r>
      <w:del w:author="Kang, Jiyoon" w:date="2022-03-02T14:20:00Z" w:id="61">
        <w:r w:rsidRPr="00283EF6" w:rsidDel="00864D67">
          <w:rPr>
            <w:rFonts w:hint="eastAsia" w:eastAsia="나눔명조"/>
            <w:sz w:val="20"/>
            <w:szCs w:val="22"/>
          </w:rPr>
          <w:delText xml:space="preserve"> </w:delText>
        </w:r>
      </w:del>
      <w:r w:rsidRPr="00283EF6">
        <w:rPr>
          <w:rFonts w:hint="eastAsia" w:eastAsia="나눔명조"/>
          <w:sz w:val="20"/>
          <w:szCs w:val="22"/>
        </w:rPr>
        <w:t>동기를</w:t>
      </w:r>
      <w:r w:rsidRPr="00283EF6">
        <w:rPr>
          <w:rFonts w:hint="eastAsia" w:eastAsia="나눔명조"/>
          <w:sz w:val="20"/>
          <w:szCs w:val="22"/>
        </w:rPr>
        <w:t xml:space="preserve"> </w:t>
      </w:r>
      <w:r w:rsidRPr="00283EF6">
        <w:rPr>
          <w:rFonts w:hint="eastAsia" w:eastAsia="나눔명조"/>
          <w:sz w:val="20"/>
          <w:szCs w:val="22"/>
        </w:rPr>
        <w:t>견인할</w:t>
      </w:r>
      <w:r w:rsidRPr="00283EF6">
        <w:rPr>
          <w:rFonts w:hint="eastAsia" w:eastAsia="나눔명조"/>
          <w:sz w:val="20"/>
          <w:szCs w:val="22"/>
        </w:rPr>
        <w:t xml:space="preserve"> </w:t>
      </w:r>
      <w:r w:rsidRPr="00283EF6">
        <w:rPr>
          <w:rFonts w:hint="eastAsia" w:eastAsia="나눔명조"/>
          <w:sz w:val="20"/>
          <w:szCs w:val="22"/>
        </w:rPr>
        <w:t>수</w:t>
      </w:r>
      <w:r w:rsidRPr="00283EF6">
        <w:rPr>
          <w:rFonts w:hint="eastAsia" w:eastAsia="나눔명조"/>
          <w:sz w:val="20"/>
          <w:szCs w:val="22"/>
        </w:rPr>
        <w:t xml:space="preserve"> </w:t>
      </w:r>
      <w:r w:rsidRPr="00283EF6">
        <w:rPr>
          <w:rFonts w:hint="eastAsia" w:eastAsia="나눔명조"/>
          <w:sz w:val="20"/>
          <w:szCs w:val="22"/>
        </w:rPr>
        <w:t>있는지에</w:t>
      </w:r>
      <w:r w:rsidRPr="00283EF6">
        <w:rPr>
          <w:rFonts w:hint="eastAsia" w:eastAsia="나눔명조"/>
          <w:sz w:val="20"/>
          <w:szCs w:val="22"/>
        </w:rPr>
        <w:t xml:space="preserve"> </w:t>
      </w:r>
      <w:r w:rsidRPr="00283EF6">
        <w:rPr>
          <w:rFonts w:hint="eastAsia" w:eastAsia="나눔명조"/>
          <w:sz w:val="20"/>
          <w:szCs w:val="22"/>
        </w:rPr>
        <w:t>대한</w:t>
      </w:r>
      <w:r w:rsidRPr="00283EF6">
        <w:rPr>
          <w:rFonts w:hint="eastAsia" w:eastAsia="나눔명조"/>
          <w:sz w:val="20"/>
          <w:szCs w:val="22"/>
        </w:rPr>
        <w:t xml:space="preserve"> </w:t>
      </w:r>
      <w:r w:rsidRPr="00283EF6">
        <w:rPr>
          <w:rFonts w:hint="eastAsia" w:eastAsia="나눔명조"/>
          <w:sz w:val="20"/>
          <w:szCs w:val="22"/>
        </w:rPr>
        <w:t>일련의</w:t>
      </w:r>
      <w:r w:rsidRPr="00283EF6">
        <w:rPr>
          <w:rFonts w:hint="eastAsia" w:eastAsia="나눔명조"/>
          <w:sz w:val="20"/>
          <w:szCs w:val="22"/>
        </w:rPr>
        <w:t xml:space="preserve"> </w:t>
      </w:r>
      <w:r w:rsidRPr="00283EF6">
        <w:rPr>
          <w:rFonts w:hint="eastAsia" w:eastAsia="나눔명조"/>
          <w:sz w:val="20"/>
          <w:szCs w:val="22"/>
        </w:rPr>
        <w:t>연구</w:t>
      </w:r>
      <w:r w:rsidRPr="00283EF6">
        <w:rPr>
          <w:rFonts w:hint="eastAsia" w:eastAsia="나눔명조"/>
          <w:sz w:val="20"/>
          <w:szCs w:val="22"/>
        </w:rPr>
        <w:t xml:space="preserve"> </w:t>
      </w:r>
      <w:r w:rsidRPr="00283EF6">
        <w:rPr>
          <w:rFonts w:hint="eastAsia" w:eastAsia="나눔명조"/>
          <w:sz w:val="20"/>
          <w:szCs w:val="22"/>
        </w:rPr>
        <w:t>가설을</w:t>
      </w:r>
      <w:r w:rsidRPr="00283EF6">
        <w:rPr>
          <w:rFonts w:hint="eastAsia" w:eastAsia="나눔명조"/>
          <w:sz w:val="20"/>
          <w:szCs w:val="22"/>
        </w:rPr>
        <w:t xml:space="preserve"> </w:t>
      </w:r>
      <w:r w:rsidRPr="00283EF6">
        <w:rPr>
          <w:rFonts w:hint="eastAsia" w:eastAsia="나눔명조"/>
          <w:sz w:val="20"/>
          <w:szCs w:val="22"/>
        </w:rPr>
        <w:t>제시한다</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제</w:t>
      </w:r>
      <w:r w:rsidRPr="00283EF6">
        <w:rPr>
          <w:rFonts w:hint="eastAsia" w:eastAsia="나눔명조"/>
          <w:sz w:val="20"/>
          <w:szCs w:val="22"/>
        </w:rPr>
        <w:t>3</w:t>
      </w:r>
      <w:r w:rsidRPr="00283EF6">
        <w:rPr>
          <w:rFonts w:hint="eastAsia" w:eastAsia="나눔명조"/>
          <w:sz w:val="20"/>
          <w:szCs w:val="22"/>
        </w:rPr>
        <w:t>장에서는</w:t>
      </w:r>
      <w:r w:rsidRPr="00283EF6">
        <w:rPr>
          <w:rFonts w:hint="eastAsia" w:eastAsia="나눔명조"/>
          <w:sz w:val="20"/>
          <w:szCs w:val="22"/>
        </w:rPr>
        <w:t xml:space="preserve"> </w:t>
      </w:r>
      <w:r w:rsidRPr="00283EF6">
        <w:rPr>
          <w:rFonts w:hint="eastAsia" w:eastAsia="나눔명조"/>
          <w:sz w:val="20"/>
          <w:szCs w:val="22"/>
        </w:rPr>
        <w:t>한국행정연구원의</w:t>
      </w:r>
      <w:r w:rsidRPr="00283EF6">
        <w:rPr>
          <w:rFonts w:hint="eastAsia" w:eastAsia="나눔명조"/>
          <w:sz w:val="20"/>
          <w:szCs w:val="22"/>
        </w:rPr>
        <w:t xml:space="preserve"> </w:t>
      </w:r>
      <w:r w:rsidRPr="00283EF6">
        <w:rPr>
          <w:rFonts w:hint="eastAsia" w:eastAsia="나눔명조"/>
          <w:sz w:val="20"/>
          <w:szCs w:val="22"/>
        </w:rPr>
        <w:t>「공직생활실태조사」</w:t>
      </w:r>
      <w:r w:rsidRPr="00283EF6">
        <w:rPr>
          <w:rFonts w:hint="eastAsia" w:eastAsia="나눔명조"/>
          <w:sz w:val="20"/>
          <w:szCs w:val="22"/>
        </w:rPr>
        <w:t xml:space="preserve"> </w:t>
      </w:r>
      <w:r w:rsidRPr="00283EF6">
        <w:rPr>
          <w:rFonts w:hint="eastAsia" w:eastAsia="나눔명조"/>
          <w:sz w:val="20"/>
          <w:szCs w:val="22"/>
        </w:rPr>
        <w:t>자료를</w:t>
      </w:r>
      <w:r w:rsidRPr="00283EF6">
        <w:rPr>
          <w:rFonts w:hint="eastAsia" w:eastAsia="나눔명조"/>
          <w:sz w:val="20"/>
          <w:szCs w:val="22"/>
        </w:rPr>
        <w:t xml:space="preserve"> </w:t>
      </w:r>
      <w:ins w:author="Kang, Jiyoon" w:date="2022-03-02T14:20:00Z" w:id="62">
        <w:r w:rsidR="00864D67">
          <w:rPr>
            <w:rFonts w:hint="eastAsia" w:eastAsia="나눔명조"/>
            <w:sz w:val="20"/>
            <w:szCs w:val="22"/>
          </w:rPr>
          <w:t>토대</w:t>
        </w:r>
      </w:ins>
      <w:ins w:author="Kang, Jiyoon" w:date="2022-03-02T14:21:00Z" w:id="63">
        <w:r w:rsidR="00864D67">
          <w:rPr>
            <w:rFonts w:hint="eastAsia" w:eastAsia="나눔명조"/>
            <w:sz w:val="20"/>
            <w:szCs w:val="22"/>
          </w:rPr>
          <w:t>로</w:t>
        </w:r>
        <w:r w:rsidR="00864D67">
          <w:rPr>
            <w:rFonts w:hint="eastAsia" w:eastAsia="나눔명조"/>
            <w:sz w:val="20"/>
            <w:szCs w:val="22"/>
          </w:rPr>
          <w:t xml:space="preserve"> </w:t>
        </w:r>
      </w:ins>
      <w:ins w:author="Kang, Jiyoon" w:date="2022-03-02T14:22:00Z" w:id="64">
        <w:r w:rsidR="00864D67">
          <w:rPr>
            <w:rFonts w:hint="eastAsia" w:eastAsia="나눔명조"/>
            <w:sz w:val="20"/>
            <w:szCs w:val="22"/>
          </w:rPr>
          <w:t>앞서</w:t>
        </w:r>
      </w:ins>
      <w:ins w:author="Kang, Jiyoon" w:date="2022-03-02T14:23:00Z" w:id="65">
        <w:r w:rsidR="00864D67">
          <w:rPr>
            <w:rFonts w:eastAsia="나눔명조"/>
            <w:sz w:val="20"/>
            <w:szCs w:val="22"/>
          </w:rPr>
          <w:t xml:space="preserve"> </w:t>
        </w:r>
        <w:r w:rsidR="00864D67">
          <w:rPr>
            <w:rFonts w:hint="eastAsia" w:eastAsia="나눔명조"/>
            <w:sz w:val="20"/>
            <w:szCs w:val="22"/>
          </w:rPr>
          <w:t>이론적</w:t>
        </w:r>
        <w:r w:rsidR="00864D67">
          <w:rPr>
            <w:rFonts w:hint="eastAsia" w:eastAsia="나눔명조"/>
            <w:sz w:val="20"/>
            <w:szCs w:val="22"/>
          </w:rPr>
          <w:t xml:space="preserve"> </w:t>
        </w:r>
        <w:r w:rsidR="00864D67">
          <w:rPr>
            <w:rFonts w:hint="eastAsia" w:eastAsia="나눔명조"/>
            <w:sz w:val="20"/>
            <w:szCs w:val="22"/>
          </w:rPr>
          <w:t>논의를</w:t>
        </w:r>
        <w:r w:rsidR="00864D67">
          <w:rPr>
            <w:rFonts w:hint="eastAsia" w:eastAsia="나눔명조"/>
            <w:sz w:val="20"/>
            <w:szCs w:val="22"/>
          </w:rPr>
          <w:t xml:space="preserve"> </w:t>
        </w:r>
        <w:r w:rsidR="00864D67">
          <w:rPr>
            <w:rFonts w:hint="eastAsia" w:eastAsia="나눔명조"/>
            <w:sz w:val="20"/>
            <w:szCs w:val="22"/>
          </w:rPr>
          <w:t>통해</w:t>
        </w:r>
        <w:r w:rsidR="00864D67">
          <w:rPr>
            <w:rFonts w:hint="eastAsia" w:eastAsia="나눔명조"/>
            <w:sz w:val="20"/>
            <w:szCs w:val="22"/>
          </w:rPr>
          <w:t xml:space="preserve"> </w:t>
        </w:r>
        <w:r w:rsidR="00864D67">
          <w:rPr>
            <w:rFonts w:hint="eastAsia" w:eastAsia="나눔명조"/>
            <w:sz w:val="20"/>
            <w:szCs w:val="22"/>
          </w:rPr>
          <w:t>도출한</w:t>
        </w:r>
      </w:ins>
      <w:ins w:author="Kang, Jiyoon" w:date="2022-03-02T14:21:00Z" w:id="66">
        <w:r w:rsidR="00864D67">
          <w:rPr>
            <w:rFonts w:hint="eastAsia" w:eastAsia="나눔명조"/>
            <w:sz w:val="20"/>
            <w:szCs w:val="22"/>
          </w:rPr>
          <w:t xml:space="preserve"> </w:t>
        </w:r>
      </w:ins>
      <w:ins w:author="Kang, Jiyoon" w:date="2022-03-02T14:23:00Z" w:id="67">
        <w:r w:rsidR="00864D67">
          <w:rPr>
            <w:rFonts w:hint="eastAsia" w:eastAsia="나눔명조"/>
            <w:sz w:val="20"/>
            <w:szCs w:val="22"/>
          </w:rPr>
          <w:t>검증가능한</w:t>
        </w:r>
        <w:r w:rsidR="00864D67">
          <w:rPr>
            <w:rFonts w:hint="eastAsia" w:eastAsia="나눔명조"/>
            <w:sz w:val="20"/>
            <w:szCs w:val="22"/>
          </w:rPr>
          <w:t xml:space="preserve"> </w:t>
        </w:r>
      </w:ins>
      <w:ins w:author="Kang, Jiyoon" w:date="2022-03-02T14:21:00Z" w:id="68">
        <w:r w:rsidR="00864D67">
          <w:rPr>
            <w:rFonts w:hint="eastAsia" w:eastAsia="나눔명조"/>
            <w:sz w:val="20"/>
            <w:szCs w:val="22"/>
          </w:rPr>
          <w:t>가설들을</w:t>
        </w:r>
        <w:r w:rsidR="00864D67">
          <w:rPr>
            <w:rFonts w:hint="eastAsia" w:eastAsia="나눔명조"/>
            <w:sz w:val="20"/>
            <w:szCs w:val="22"/>
          </w:rPr>
          <w:t xml:space="preserve"> </w:t>
        </w:r>
        <w:r w:rsidR="00864D67">
          <w:rPr>
            <w:rFonts w:hint="eastAsia" w:eastAsia="나눔명조"/>
            <w:sz w:val="20"/>
            <w:szCs w:val="22"/>
          </w:rPr>
          <w:t>어떻게</w:t>
        </w:r>
        <w:r w:rsidR="00864D67">
          <w:rPr>
            <w:rFonts w:hint="eastAsia" w:eastAsia="나눔명조"/>
            <w:sz w:val="20"/>
            <w:szCs w:val="22"/>
          </w:rPr>
          <w:t xml:space="preserve"> </w:t>
        </w:r>
        <w:r w:rsidR="00864D67">
          <w:rPr>
            <w:rFonts w:hint="eastAsia" w:eastAsia="나눔명조"/>
            <w:sz w:val="20"/>
            <w:szCs w:val="22"/>
          </w:rPr>
          <w:t>경험적으로</w:t>
        </w:r>
        <w:r w:rsidR="00864D67">
          <w:rPr>
            <w:rFonts w:hint="eastAsia" w:eastAsia="나눔명조"/>
            <w:sz w:val="20"/>
            <w:szCs w:val="22"/>
          </w:rPr>
          <w:t xml:space="preserve"> </w:t>
        </w:r>
        <w:r w:rsidR="00864D67">
          <w:rPr>
            <w:rFonts w:hint="eastAsia" w:eastAsia="나눔명조"/>
            <w:sz w:val="20"/>
            <w:szCs w:val="22"/>
          </w:rPr>
          <w:t>분석할</w:t>
        </w:r>
        <w:r w:rsidR="00864D67">
          <w:rPr>
            <w:rFonts w:hint="eastAsia" w:eastAsia="나눔명조"/>
            <w:sz w:val="20"/>
            <w:szCs w:val="22"/>
          </w:rPr>
          <w:t xml:space="preserve"> </w:t>
        </w:r>
        <w:r w:rsidR="00864D67">
          <w:rPr>
            <w:rFonts w:hint="eastAsia" w:eastAsia="나눔명조"/>
            <w:sz w:val="20"/>
            <w:szCs w:val="22"/>
          </w:rPr>
          <w:t>것인지</w:t>
        </w:r>
      </w:ins>
      <w:ins w:author="Kang, Jiyoon" w:date="2022-03-02T14:22:00Z" w:id="69">
        <w:r w:rsidR="00864D67">
          <w:rPr>
            <w:rFonts w:hint="eastAsia" w:eastAsia="나눔명조"/>
            <w:sz w:val="20"/>
            <w:szCs w:val="22"/>
          </w:rPr>
          <w:t>에</w:t>
        </w:r>
        <w:r w:rsidR="00864D67">
          <w:rPr>
            <w:rFonts w:hint="eastAsia" w:eastAsia="나눔명조"/>
            <w:sz w:val="20"/>
            <w:szCs w:val="22"/>
          </w:rPr>
          <w:t xml:space="preserve"> </w:t>
        </w:r>
        <w:r w:rsidR="00864D67">
          <w:rPr>
            <w:rFonts w:hint="eastAsia" w:eastAsia="나눔명조"/>
            <w:sz w:val="20"/>
            <w:szCs w:val="22"/>
          </w:rPr>
          <w:t>대해</w:t>
        </w:r>
        <w:r w:rsidR="00864D67">
          <w:rPr>
            <w:rFonts w:hint="eastAsia" w:eastAsia="나눔명조"/>
            <w:sz w:val="20"/>
            <w:szCs w:val="22"/>
          </w:rPr>
          <w:t xml:space="preserve"> </w:t>
        </w:r>
        <w:r w:rsidR="00864D67">
          <w:rPr>
            <w:rFonts w:hint="eastAsia" w:eastAsia="나눔명조"/>
            <w:sz w:val="20"/>
            <w:szCs w:val="22"/>
          </w:rPr>
          <w:t>연구</w:t>
        </w:r>
        <w:r w:rsidR="00864D67">
          <w:rPr>
            <w:rFonts w:hint="eastAsia" w:eastAsia="나눔명조"/>
            <w:sz w:val="20"/>
            <w:szCs w:val="22"/>
          </w:rPr>
          <w:t xml:space="preserve"> </w:t>
        </w:r>
        <w:r w:rsidR="00864D67">
          <w:rPr>
            <w:rFonts w:hint="eastAsia" w:eastAsia="나눔명조"/>
            <w:sz w:val="20"/>
            <w:szCs w:val="22"/>
          </w:rPr>
          <w:t>설계와</w:t>
        </w:r>
        <w:r w:rsidR="00864D67">
          <w:rPr>
            <w:rFonts w:hint="eastAsia" w:eastAsia="나눔명조"/>
            <w:sz w:val="20"/>
            <w:szCs w:val="22"/>
          </w:rPr>
          <w:t xml:space="preserve"> </w:t>
        </w:r>
        <w:r w:rsidR="00864D67">
          <w:rPr>
            <w:rFonts w:hint="eastAsia" w:eastAsia="나눔명조"/>
            <w:sz w:val="20"/>
            <w:szCs w:val="22"/>
          </w:rPr>
          <w:t>분석방법을</w:t>
        </w:r>
        <w:r w:rsidR="00864D67">
          <w:rPr>
            <w:rFonts w:hint="eastAsia" w:eastAsia="나눔명조"/>
            <w:sz w:val="20"/>
            <w:szCs w:val="22"/>
          </w:rPr>
          <w:t xml:space="preserve"> </w:t>
        </w:r>
        <w:r w:rsidR="00864D67">
          <w:rPr>
            <w:rFonts w:hint="eastAsia" w:eastAsia="나눔명조"/>
            <w:sz w:val="20"/>
            <w:szCs w:val="22"/>
          </w:rPr>
          <w:t>제시한다</w:t>
        </w:r>
        <w:r w:rsidR="00864D67">
          <w:rPr>
            <w:rFonts w:hint="eastAsia" w:eastAsia="나눔명조"/>
            <w:sz w:val="20"/>
            <w:szCs w:val="22"/>
          </w:rPr>
          <w:t>.</w:t>
        </w:r>
      </w:ins>
      <w:del w:author="Kang, Jiyoon" w:date="2022-03-02T14:20:00Z" w:id="70">
        <w:r w:rsidRPr="00283EF6" w:rsidDel="00864D67">
          <w:rPr>
            <w:rFonts w:hint="eastAsia" w:eastAsia="나눔명조"/>
            <w:sz w:val="20"/>
            <w:szCs w:val="22"/>
          </w:rPr>
          <w:delText>통해</w:delText>
        </w:r>
      </w:del>
      <w:r w:rsidRPr="00283EF6">
        <w:rPr>
          <w:rFonts w:hint="eastAsia" w:eastAsia="나눔명조"/>
          <w:sz w:val="20"/>
          <w:szCs w:val="22"/>
        </w:rPr>
        <w:t xml:space="preserve"> </w:t>
      </w:r>
      <w:del w:author="Kang, Jiyoon" w:date="2022-03-02T14:23:00Z" w:id="71">
        <w:r w:rsidRPr="00283EF6" w:rsidDel="00864D67">
          <w:rPr>
            <w:rFonts w:hint="eastAsia" w:eastAsia="나눔명조"/>
            <w:sz w:val="20"/>
            <w:szCs w:val="22"/>
          </w:rPr>
          <w:delText>이론적</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논의를</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통해</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도출된</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검증가능한</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가설들을</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어떻게</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경험적으로</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분석할</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것인지에</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대한</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연구</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설계와</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분석방법에</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대해</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설명한다</w:delText>
        </w:r>
        <w:r w:rsidRPr="00283EF6" w:rsidDel="00864D67">
          <w:rPr>
            <w:rFonts w:hint="eastAsia" w:eastAsia="나눔명조"/>
            <w:sz w:val="20"/>
            <w:szCs w:val="22"/>
          </w:rPr>
          <w:delText>.</w:delText>
        </w:r>
        <w:r w:rsidRPr="00283EF6" w:rsidDel="00864D67">
          <w:rPr>
            <w:rFonts w:eastAsia="나눔명조"/>
            <w:sz w:val="20"/>
            <w:szCs w:val="22"/>
          </w:rPr>
          <w:delText xml:space="preserve"> </w:delText>
        </w:r>
      </w:del>
      <w:r w:rsidRPr="00283EF6">
        <w:rPr>
          <w:rFonts w:hint="eastAsia" w:eastAsia="나눔명조"/>
          <w:sz w:val="20"/>
          <w:szCs w:val="22"/>
        </w:rPr>
        <w:t>제</w:t>
      </w:r>
      <w:r w:rsidRPr="00283EF6">
        <w:rPr>
          <w:rFonts w:hint="eastAsia" w:eastAsia="나눔명조"/>
          <w:sz w:val="20"/>
          <w:szCs w:val="22"/>
        </w:rPr>
        <w:t>4</w:t>
      </w:r>
      <w:r w:rsidRPr="00283EF6">
        <w:rPr>
          <w:rFonts w:hint="eastAsia" w:eastAsia="나눔명조"/>
          <w:sz w:val="20"/>
          <w:szCs w:val="22"/>
        </w:rPr>
        <w:t>장에서는</w:t>
      </w:r>
      <w:r w:rsidRPr="00283EF6">
        <w:rPr>
          <w:rFonts w:hint="eastAsia" w:eastAsia="나눔명조"/>
          <w:sz w:val="20"/>
          <w:szCs w:val="22"/>
        </w:rPr>
        <w:t xml:space="preserve"> </w:t>
      </w:r>
      <w:r w:rsidRPr="00283EF6">
        <w:rPr>
          <w:rFonts w:hint="eastAsia" w:eastAsia="나눔명조"/>
          <w:sz w:val="20"/>
          <w:szCs w:val="22"/>
        </w:rPr>
        <w:t>로지스틱</w:t>
      </w:r>
      <w:r w:rsidRPr="00283EF6">
        <w:rPr>
          <w:rFonts w:hint="eastAsia" w:eastAsia="나눔명조"/>
          <w:sz w:val="20"/>
          <w:szCs w:val="22"/>
        </w:rPr>
        <w:t xml:space="preserve"> </w:t>
      </w:r>
      <w:r w:rsidRPr="00283EF6">
        <w:rPr>
          <w:rFonts w:hint="eastAsia" w:eastAsia="나눔명조"/>
          <w:sz w:val="20"/>
          <w:szCs w:val="22"/>
        </w:rPr>
        <w:t>회귀분석을</w:t>
      </w:r>
      <w:r w:rsidRPr="00283EF6">
        <w:rPr>
          <w:rFonts w:hint="eastAsia" w:eastAsia="나눔명조"/>
          <w:sz w:val="20"/>
          <w:szCs w:val="22"/>
        </w:rPr>
        <w:t xml:space="preserve"> </w:t>
      </w:r>
      <w:r w:rsidRPr="00283EF6">
        <w:rPr>
          <w:rFonts w:hint="eastAsia" w:eastAsia="나눔명조"/>
          <w:sz w:val="20"/>
          <w:szCs w:val="22"/>
        </w:rPr>
        <w:t>통한</w:t>
      </w:r>
      <w:r w:rsidRPr="00283EF6">
        <w:rPr>
          <w:rFonts w:hint="eastAsia" w:eastAsia="나눔명조"/>
          <w:sz w:val="20"/>
          <w:szCs w:val="22"/>
        </w:rPr>
        <w:t xml:space="preserve"> </w:t>
      </w:r>
      <w:r w:rsidRPr="00283EF6" w:rsidR="00B12EA6">
        <w:rPr>
          <w:rFonts w:hint="eastAsia" w:eastAsia="나눔명조"/>
          <w:sz w:val="20"/>
          <w:szCs w:val="22"/>
        </w:rPr>
        <w:t>경험적</w:t>
      </w:r>
      <w:r w:rsidRPr="00283EF6" w:rsidR="00B12EA6">
        <w:rPr>
          <w:rFonts w:hint="eastAsia" w:eastAsia="나눔명조"/>
          <w:sz w:val="20"/>
          <w:szCs w:val="22"/>
        </w:rPr>
        <w:t xml:space="preserve"> </w:t>
      </w:r>
      <w:r w:rsidRPr="00283EF6">
        <w:rPr>
          <w:rFonts w:hint="eastAsia" w:eastAsia="나눔명조"/>
          <w:sz w:val="20"/>
          <w:szCs w:val="22"/>
        </w:rPr>
        <w:t>분석</w:t>
      </w:r>
      <w:r w:rsidRPr="00283EF6">
        <w:rPr>
          <w:rFonts w:hint="eastAsia" w:eastAsia="나눔명조"/>
          <w:sz w:val="20"/>
          <w:szCs w:val="22"/>
        </w:rPr>
        <w:t xml:space="preserve"> </w:t>
      </w:r>
      <w:r w:rsidRPr="00283EF6">
        <w:rPr>
          <w:rFonts w:hint="eastAsia" w:eastAsia="나눔명조"/>
          <w:sz w:val="20"/>
          <w:szCs w:val="22"/>
        </w:rPr>
        <w:t>결과를</w:t>
      </w:r>
      <w:r w:rsidRPr="00283EF6">
        <w:rPr>
          <w:rFonts w:hint="eastAsia" w:eastAsia="나눔명조"/>
          <w:sz w:val="20"/>
          <w:szCs w:val="22"/>
        </w:rPr>
        <w:t xml:space="preserve"> </w:t>
      </w:r>
      <w:r w:rsidRPr="00283EF6">
        <w:rPr>
          <w:rFonts w:hint="eastAsia" w:eastAsia="나눔명조"/>
          <w:sz w:val="20"/>
          <w:szCs w:val="22"/>
        </w:rPr>
        <w:t>제시하고</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제</w:t>
      </w:r>
      <w:r w:rsidRPr="00283EF6">
        <w:rPr>
          <w:rFonts w:hint="eastAsia" w:eastAsia="나눔명조"/>
          <w:sz w:val="20"/>
          <w:szCs w:val="22"/>
        </w:rPr>
        <w:t>5</w:t>
      </w:r>
      <w:ins w:author="Kang, Jiyoon" w:date="2022-03-02T14:24:00Z" w:id="72">
        <w:r w:rsidR="00864D67">
          <w:rPr>
            <w:rFonts w:hint="eastAsia" w:eastAsia="나눔명조"/>
            <w:sz w:val="20"/>
            <w:szCs w:val="22"/>
          </w:rPr>
          <w:t>장</w:t>
        </w:r>
      </w:ins>
      <w:ins w:author="Kang, Jiyoon" w:date="2022-03-02T14:23:00Z" w:id="73">
        <w:r w:rsidR="00864D67">
          <w:rPr>
            <w:rFonts w:hint="eastAsia" w:eastAsia="나눔명조"/>
            <w:sz w:val="20"/>
            <w:szCs w:val="22"/>
          </w:rPr>
          <w:t>에서</w:t>
        </w:r>
      </w:ins>
      <w:del w:author="Kang, Jiyoon" w:date="2022-03-02T14:23:00Z" w:id="74">
        <w:r w:rsidRPr="00283EF6" w:rsidDel="00864D67">
          <w:rPr>
            <w:rFonts w:hint="eastAsia" w:eastAsia="나눔명조"/>
            <w:sz w:val="20"/>
            <w:szCs w:val="22"/>
          </w:rPr>
          <w:delText>장을</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통해</w:delText>
        </w:r>
      </w:del>
      <w:ins w:author="Kang, Jiyoon" w:date="2022-03-02T14:24:00Z" w:id="75">
        <w:r w:rsidR="00864D67">
          <w:rPr>
            <w:rFonts w:eastAsia="나눔명조"/>
            <w:sz w:val="20"/>
            <w:szCs w:val="22"/>
          </w:rPr>
          <w:t xml:space="preserve"> </w:t>
        </w:r>
      </w:ins>
      <w:del w:author="Kang, Jiyoon" w:date="2022-03-02T14:24:00Z" w:id="76">
        <w:r w:rsidRPr="00283EF6" w:rsidDel="00864D67">
          <w:rPr>
            <w:rFonts w:hint="eastAsia" w:eastAsia="나눔명조"/>
            <w:sz w:val="20"/>
            <w:szCs w:val="22"/>
          </w:rPr>
          <w:delText xml:space="preserve"> </w:delText>
        </w:r>
        <w:r w:rsidRPr="00283EF6" w:rsidDel="00864D67">
          <w:rPr>
            <w:rFonts w:hint="eastAsia" w:eastAsia="나눔명조"/>
            <w:sz w:val="20"/>
            <w:szCs w:val="22"/>
          </w:rPr>
          <w:delText>본</w:delText>
        </w:r>
        <w:r w:rsidRPr="00283EF6" w:rsidDel="00864D67">
          <w:rPr>
            <w:rFonts w:hint="eastAsia" w:eastAsia="나눔명조"/>
            <w:sz w:val="20"/>
            <w:szCs w:val="22"/>
          </w:rPr>
          <w:delText xml:space="preserve"> </w:delText>
        </w:r>
        <w:r w:rsidRPr="00283EF6" w:rsidDel="00864D67">
          <w:rPr>
            <w:rFonts w:hint="eastAsia" w:eastAsia="나눔명조"/>
            <w:sz w:val="20"/>
            <w:szCs w:val="22"/>
          </w:rPr>
          <w:delText>연구의</w:delText>
        </w:r>
        <w:r w:rsidRPr="00283EF6" w:rsidDel="00864D67">
          <w:rPr>
            <w:rFonts w:hint="eastAsia" w:eastAsia="나눔명조"/>
            <w:sz w:val="20"/>
            <w:szCs w:val="22"/>
          </w:rPr>
          <w:delText xml:space="preserve"> </w:delText>
        </w:r>
      </w:del>
      <w:r w:rsidRPr="00283EF6">
        <w:rPr>
          <w:rFonts w:hint="eastAsia" w:eastAsia="나눔명조"/>
          <w:sz w:val="20"/>
          <w:szCs w:val="22"/>
        </w:rPr>
        <w:t>결론과</w:t>
      </w:r>
      <w:r w:rsidRPr="00283EF6">
        <w:rPr>
          <w:rFonts w:hint="eastAsia" w:eastAsia="나눔명조"/>
          <w:sz w:val="20"/>
          <w:szCs w:val="22"/>
        </w:rPr>
        <w:t xml:space="preserve"> </w:t>
      </w:r>
      <w:r w:rsidRPr="00283EF6">
        <w:rPr>
          <w:rFonts w:hint="eastAsia" w:eastAsia="나눔명조"/>
          <w:sz w:val="20"/>
          <w:szCs w:val="22"/>
        </w:rPr>
        <w:t>함의</w:t>
      </w:r>
      <w:ins w:author="Kang, Jiyoon" w:date="2022-03-02T14:24:00Z" w:id="77">
        <w:r w:rsidR="00864D67">
          <w:rPr>
            <w:rFonts w:hint="eastAsia" w:eastAsia="나눔명조"/>
            <w:sz w:val="20"/>
            <w:szCs w:val="22"/>
          </w:rPr>
          <w:t>를</w:t>
        </w:r>
        <w:r w:rsidR="00864D67">
          <w:rPr>
            <w:rFonts w:hint="eastAsia" w:eastAsia="나눔명조"/>
            <w:sz w:val="20"/>
            <w:szCs w:val="22"/>
          </w:rPr>
          <w:t xml:space="preserve"> </w:t>
        </w:r>
        <w:r w:rsidR="00864D67">
          <w:rPr>
            <w:rFonts w:hint="eastAsia" w:eastAsia="나눔명조"/>
            <w:sz w:val="20"/>
            <w:szCs w:val="22"/>
          </w:rPr>
          <w:t>도출하며</w:t>
        </w:r>
        <w:r w:rsidR="00864D67">
          <w:rPr>
            <w:rFonts w:hint="eastAsia" w:eastAsia="나눔명조"/>
            <w:sz w:val="20"/>
            <w:szCs w:val="22"/>
          </w:rPr>
          <w:t xml:space="preserve"> </w:t>
        </w:r>
        <w:r w:rsidR="00864D67">
          <w:rPr>
            <w:rFonts w:hint="eastAsia" w:eastAsia="나눔명조"/>
            <w:sz w:val="20"/>
            <w:szCs w:val="22"/>
          </w:rPr>
          <w:t>본</w:t>
        </w:r>
        <w:r w:rsidR="00864D67">
          <w:rPr>
            <w:rFonts w:hint="eastAsia" w:eastAsia="나눔명조"/>
            <w:sz w:val="20"/>
            <w:szCs w:val="22"/>
          </w:rPr>
          <w:t xml:space="preserve"> </w:t>
        </w:r>
        <w:r w:rsidR="00864D67">
          <w:rPr>
            <w:rFonts w:hint="eastAsia" w:eastAsia="나눔명조"/>
            <w:sz w:val="20"/>
            <w:szCs w:val="22"/>
          </w:rPr>
          <w:t>연구를</w:t>
        </w:r>
      </w:ins>
      <w:del w:author="Kang, Jiyoon" w:date="2022-03-02T14:24:00Z" w:id="78">
        <w:r w:rsidRPr="00283EF6" w:rsidDel="00864D67">
          <w:rPr>
            <w:rFonts w:hint="eastAsia" w:eastAsia="나눔명조"/>
            <w:sz w:val="20"/>
            <w:szCs w:val="22"/>
          </w:rPr>
          <w:delText>로</w:delText>
        </w:r>
      </w:del>
      <w:r w:rsidRPr="00283EF6">
        <w:rPr>
          <w:rFonts w:hint="eastAsia" w:eastAsia="나눔명조"/>
          <w:sz w:val="20"/>
          <w:szCs w:val="22"/>
        </w:rPr>
        <w:t xml:space="preserve"> </w:t>
      </w:r>
      <w:r w:rsidRPr="00283EF6">
        <w:rPr>
          <w:rFonts w:hint="eastAsia" w:eastAsia="나눔명조"/>
          <w:sz w:val="20"/>
          <w:szCs w:val="22"/>
        </w:rPr>
        <w:t>마무리</w:t>
      </w:r>
      <w:r w:rsidRPr="00283EF6">
        <w:rPr>
          <w:rFonts w:hint="eastAsia" w:eastAsia="나눔명조"/>
          <w:sz w:val="20"/>
          <w:szCs w:val="22"/>
        </w:rPr>
        <w:t xml:space="preserve"> </w:t>
      </w:r>
      <w:r w:rsidRPr="00283EF6">
        <w:rPr>
          <w:rFonts w:hint="eastAsia" w:eastAsia="나눔명조"/>
          <w:sz w:val="20"/>
          <w:szCs w:val="22"/>
        </w:rPr>
        <w:t>짓는다</w:t>
      </w:r>
      <w:r w:rsidRPr="00283EF6">
        <w:rPr>
          <w:rFonts w:hint="eastAsia" w:eastAsia="나눔명조"/>
          <w:sz w:val="20"/>
          <w:szCs w:val="22"/>
        </w:rPr>
        <w:t>.</w:t>
      </w:r>
    </w:p>
    <w:p w:rsidRPr="00B61948" w:rsidR="007811CC" w:rsidP="00265BC3" w:rsidRDefault="00857CBB" w14:paraId="1A802A9D" w14:textId="62754316">
      <w:pPr>
        <w:widowControl/>
        <w:wordWrap/>
        <w:autoSpaceDE/>
        <w:autoSpaceDN/>
        <w:spacing w:before="120" w:after="120" w:line="276" w:lineRule="auto"/>
        <w:rPr>
          <w:rFonts w:eastAsia="나눔명조"/>
          <w:sz w:val="20"/>
          <w:szCs w:val="22"/>
        </w:rPr>
      </w:pPr>
      <w:r w:rsidRPr="00B61948">
        <w:rPr>
          <w:rFonts w:eastAsia="나눔명조"/>
          <w:sz w:val="20"/>
          <w:szCs w:val="22"/>
        </w:rPr>
        <w:br w:type="page"/>
      </w:r>
    </w:p>
    <w:p w:rsidRPr="003820D2" w:rsidR="001D51F4" w:rsidP="006A2C1F" w:rsidRDefault="004F55A8" w14:paraId="41EF82F4" w14:textId="507D37B2">
      <w:pPr>
        <w:pStyle w:val="1"/>
        <w:rPr>
          <w:color w:val="auto"/>
        </w:rPr>
      </w:pPr>
      <w:r w:rsidRPr="003820D2">
        <w:rPr>
          <w:rFonts w:hint="eastAsia"/>
          <w:color w:val="auto"/>
        </w:rPr>
        <w:lastRenderedPageBreak/>
        <w:t>I</w:t>
      </w:r>
      <w:r w:rsidRPr="003820D2">
        <w:rPr>
          <w:color w:val="auto"/>
        </w:rPr>
        <w:t xml:space="preserve">I. </w:t>
      </w:r>
      <w:r w:rsidRPr="003820D2" w:rsidR="00750801">
        <w:rPr>
          <w:rFonts w:hint="eastAsia"/>
          <w:color w:val="auto"/>
        </w:rPr>
        <w:t>공</w:t>
      </w:r>
      <w:r w:rsidRPr="003820D2" w:rsidR="00B251E8">
        <w:rPr>
          <w:rFonts w:hint="eastAsia"/>
          <w:color w:val="auto"/>
        </w:rPr>
        <w:t>공</w:t>
      </w:r>
      <w:r w:rsidRPr="003820D2" w:rsidR="00750801">
        <w:rPr>
          <w:rFonts w:hint="eastAsia"/>
          <w:color w:val="auto"/>
        </w:rPr>
        <w:t>봉사동기의</w:t>
      </w:r>
      <w:r w:rsidRPr="003820D2" w:rsidR="00750801">
        <w:rPr>
          <w:rFonts w:hint="eastAsia"/>
          <w:color w:val="auto"/>
        </w:rPr>
        <w:t xml:space="preserve"> </w:t>
      </w:r>
      <w:r w:rsidRPr="003820D2" w:rsidR="00750801">
        <w:rPr>
          <w:rFonts w:hint="eastAsia"/>
          <w:color w:val="auto"/>
        </w:rPr>
        <w:t>결정요인에</w:t>
      </w:r>
      <w:r w:rsidRPr="003820D2" w:rsidR="00750801">
        <w:rPr>
          <w:rFonts w:hint="eastAsia"/>
          <w:color w:val="auto"/>
        </w:rPr>
        <w:t xml:space="preserve"> </w:t>
      </w:r>
      <w:r w:rsidRPr="003820D2" w:rsidR="00750801">
        <w:rPr>
          <w:rFonts w:hint="eastAsia"/>
          <w:color w:val="auto"/>
        </w:rPr>
        <w:t>대한</w:t>
      </w:r>
      <w:r w:rsidRPr="003820D2" w:rsidR="00750801">
        <w:rPr>
          <w:rFonts w:hint="eastAsia"/>
          <w:color w:val="auto"/>
        </w:rPr>
        <w:t xml:space="preserve"> </w:t>
      </w:r>
      <w:r w:rsidRPr="003820D2" w:rsidR="001B2696">
        <w:rPr>
          <w:rFonts w:hint="eastAsia"/>
          <w:color w:val="auto"/>
        </w:rPr>
        <w:t>이론적</w:t>
      </w:r>
      <w:r w:rsidRPr="003820D2" w:rsidR="001B2696">
        <w:rPr>
          <w:rFonts w:hint="eastAsia"/>
          <w:color w:val="auto"/>
        </w:rPr>
        <w:t xml:space="preserve"> </w:t>
      </w:r>
      <w:r w:rsidRPr="003820D2" w:rsidR="001B2696">
        <w:rPr>
          <w:rFonts w:hint="eastAsia"/>
          <w:color w:val="auto"/>
        </w:rPr>
        <w:t>논의</w:t>
      </w:r>
      <w:r w:rsidRPr="003820D2" w:rsidR="001B2696">
        <w:rPr>
          <w:rFonts w:hint="eastAsia"/>
          <w:color w:val="auto"/>
        </w:rPr>
        <w:t xml:space="preserve"> </w:t>
      </w:r>
      <w:r w:rsidRPr="003820D2" w:rsidR="001B2696">
        <w:rPr>
          <w:rFonts w:hint="eastAsia"/>
          <w:color w:val="auto"/>
        </w:rPr>
        <w:t>및</w:t>
      </w:r>
      <w:r w:rsidRPr="003820D2" w:rsidR="001B2696">
        <w:rPr>
          <w:rFonts w:hint="eastAsia"/>
          <w:color w:val="auto"/>
        </w:rPr>
        <w:t xml:space="preserve"> </w:t>
      </w:r>
      <w:r w:rsidRPr="003820D2" w:rsidR="001B2696">
        <w:rPr>
          <w:rFonts w:hint="eastAsia"/>
          <w:color w:val="auto"/>
        </w:rPr>
        <w:t>연구가설</w:t>
      </w:r>
    </w:p>
    <w:p w:rsidRPr="00B61948" w:rsidR="001D51F4" w:rsidP="00265BC3" w:rsidRDefault="001D51F4" w14:paraId="1C7FB424" w14:textId="77777777">
      <w:pPr>
        <w:wordWrap/>
        <w:spacing w:before="120" w:after="120" w:line="276" w:lineRule="auto"/>
        <w:rPr>
          <w:rFonts w:eastAsia="나눔명조"/>
          <w:smallCaps/>
          <w:sz w:val="20"/>
          <w:szCs w:val="22"/>
        </w:rPr>
      </w:pPr>
    </w:p>
    <w:p w:rsidRPr="003820D2" w:rsidR="0005167B" w:rsidP="006A2C1F" w:rsidRDefault="0005167B" w14:paraId="1BD00D48" w14:textId="04BCBA3D">
      <w:pPr>
        <w:pStyle w:val="2"/>
        <w:rPr>
          <w:color w:val="auto"/>
        </w:rPr>
      </w:pPr>
      <w:r w:rsidRPr="003820D2">
        <w:rPr>
          <w:rFonts w:hint="eastAsia"/>
          <w:color w:val="auto"/>
        </w:rPr>
        <w:t xml:space="preserve">1. </w:t>
      </w:r>
      <w:r w:rsidRPr="003820D2">
        <w:rPr>
          <w:rFonts w:hint="eastAsia"/>
          <w:color w:val="auto"/>
        </w:rPr>
        <w:t>공</w:t>
      </w:r>
      <w:r w:rsidRPr="003820D2" w:rsidR="00B251E8">
        <w:rPr>
          <w:rFonts w:hint="eastAsia"/>
          <w:color w:val="auto"/>
        </w:rPr>
        <w:t>공</w:t>
      </w:r>
      <w:r w:rsidRPr="003820D2">
        <w:rPr>
          <w:rFonts w:hint="eastAsia"/>
          <w:color w:val="auto"/>
        </w:rPr>
        <w:t>봉사동기</w:t>
      </w:r>
      <w:r w:rsidRPr="003820D2">
        <w:rPr>
          <w:rFonts w:hint="eastAsia"/>
          <w:color w:val="auto"/>
        </w:rPr>
        <w:t xml:space="preserve"> (Public Service Motivation)</w:t>
      </w:r>
    </w:p>
    <w:p w:rsidRPr="00B61948" w:rsidR="00265BC3" w:rsidP="00265BC3" w:rsidRDefault="00265BC3" w14:paraId="7E27C75C" w14:textId="77777777">
      <w:pPr>
        <w:wordWrap/>
        <w:adjustRightInd w:val="0"/>
        <w:spacing w:before="120" w:after="120" w:line="276" w:lineRule="auto"/>
        <w:ind w:right="-55" w:rightChars="-23"/>
        <w:rPr>
          <w:rFonts w:eastAsia="나눔명조"/>
          <w:sz w:val="20"/>
          <w:szCs w:val="22"/>
        </w:rPr>
      </w:pPr>
    </w:p>
    <w:p w:rsidRPr="00B61948" w:rsidR="00D932A5" w:rsidP="00283EF6" w:rsidRDefault="00626E94" w14:paraId="5A1CB588" w14:textId="28E1D7E3">
      <w:pPr>
        <w:wordWrap/>
        <w:spacing w:before="120" w:after="120" w:line="276" w:lineRule="auto"/>
        <w:ind w:firstLine="288"/>
        <w:rPr>
          <w:rFonts w:eastAsia="나눔명조"/>
          <w:sz w:val="20"/>
          <w:szCs w:val="22"/>
        </w:rPr>
      </w:pPr>
      <w:r w:rsidRPr="00B61948">
        <w:rPr>
          <w:rFonts w:hint="eastAsia" w:eastAsia="나눔명조"/>
          <w:sz w:val="20"/>
          <w:szCs w:val="22"/>
        </w:rPr>
        <w:t>일반적으로</w:t>
      </w:r>
      <w:r w:rsidRPr="00B61948" w:rsidR="004E69F6">
        <w:rPr>
          <w:rFonts w:hint="eastAsia" w:eastAsia="나눔명조"/>
          <w:sz w:val="20"/>
          <w:szCs w:val="22"/>
        </w:rPr>
        <w:t xml:space="preserve"> </w:t>
      </w:r>
      <w:r w:rsidRPr="00B61948" w:rsidR="00F37528">
        <w:rPr>
          <w:rFonts w:hint="eastAsia" w:eastAsia="나눔명조"/>
          <w:sz w:val="20"/>
          <w:szCs w:val="22"/>
        </w:rPr>
        <w:t>공공봉사동기는</w:t>
      </w:r>
      <w:r w:rsidRPr="00B61948">
        <w:rPr>
          <w:rFonts w:hint="eastAsia" w:eastAsia="나눔명조"/>
          <w:sz w:val="20"/>
          <w:szCs w:val="22"/>
        </w:rPr>
        <w:t xml:space="preserve"> </w:t>
      </w:r>
      <w:r w:rsidRPr="00B61948">
        <w:rPr>
          <w:rFonts w:eastAsia="나눔명조"/>
          <w:sz w:val="20"/>
          <w:szCs w:val="22"/>
        </w:rPr>
        <w:t>“</w:t>
      </w:r>
      <w:r w:rsidRPr="00B61948">
        <w:rPr>
          <w:rFonts w:hint="eastAsia" w:eastAsia="나눔명조"/>
          <w:sz w:val="20"/>
          <w:szCs w:val="22"/>
        </w:rPr>
        <w:t>공공기관과</w:t>
      </w:r>
      <w:r w:rsidRPr="00B61948">
        <w:rPr>
          <w:rFonts w:hint="eastAsia" w:eastAsia="나눔명조"/>
          <w:sz w:val="20"/>
          <w:szCs w:val="22"/>
        </w:rPr>
        <w:t xml:space="preserve"> </w:t>
      </w:r>
      <w:r w:rsidRPr="00B61948">
        <w:rPr>
          <w:rFonts w:hint="eastAsia" w:eastAsia="나눔명조"/>
          <w:sz w:val="20"/>
          <w:szCs w:val="22"/>
        </w:rPr>
        <w:t>정부조직에</w:t>
      </w:r>
      <w:del w:author="Kang, Jiyoon" w:date="2022-03-02T20:43:00Z" w:id="79">
        <w:r w:rsidRPr="00B61948" w:rsidDel="00E0161F">
          <w:rPr>
            <w:rFonts w:hint="eastAsia" w:eastAsia="나눔명조"/>
            <w:sz w:val="20"/>
            <w:szCs w:val="22"/>
          </w:rPr>
          <w:delText>서</w:delText>
        </w:r>
        <w:r w:rsidRPr="00B61948" w:rsidDel="00E0161F">
          <w:rPr>
            <w:rFonts w:hint="eastAsia" w:eastAsia="나눔명조"/>
            <w:sz w:val="20"/>
            <w:szCs w:val="22"/>
          </w:rPr>
          <w:delText xml:space="preserve"> </w:delText>
        </w:r>
        <w:r w:rsidRPr="00B61948" w:rsidDel="00E0161F">
          <w:rPr>
            <w:rFonts w:hint="eastAsia" w:eastAsia="나눔명조"/>
            <w:sz w:val="20"/>
            <w:szCs w:val="22"/>
          </w:rPr>
          <w:delText>고유하게</w:delText>
        </w:r>
      </w:del>
      <w:ins w:author="Kang, Jiyoon" w:date="2022-03-02T20:43:00Z" w:id="80">
        <w:r w:rsidR="00E0161F">
          <w:rPr>
            <w:rFonts w:hint="eastAsia" w:eastAsia="나눔명조"/>
            <w:sz w:val="20"/>
            <w:szCs w:val="22"/>
          </w:rPr>
          <w:t xml:space="preserve"> </w:t>
        </w:r>
        <w:r w:rsidR="00E0161F">
          <w:rPr>
            <w:rFonts w:hint="eastAsia" w:eastAsia="나눔명조"/>
            <w:sz w:val="20"/>
            <w:szCs w:val="22"/>
          </w:rPr>
          <w:t>기반을</w:t>
        </w:r>
        <w:r w:rsidR="00E0161F">
          <w:rPr>
            <w:rFonts w:hint="eastAsia" w:eastAsia="나눔명조"/>
            <w:sz w:val="20"/>
            <w:szCs w:val="22"/>
          </w:rPr>
          <w:t xml:space="preserve"> </w:t>
        </w:r>
        <w:r w:rsidR="00E0161F">
          <w:rPr>
            <w:rFonts w:hint="eastAsia" w:eastAsia="나눔명조"/>
            <w:sz w:val="20"/>
            <w:szCs w:val="22"/>
          </w:rPr>
          <w:t>두고</w:t>
        </w:r>
        <w:r w:rsidR="00E0161F">
          <w:rPr>
            <w:rFonts w:hint="eastAsia" w:eastAsia="나눔명조"/>
            <w:sz w:val="20"/>
            <w:szCs w:val="22"/>
          </w:rPr>
          <w:t xml:space="preserve"> </w:t>
        </w:r>
        <w:r w:rsidR="00E0161F">
          <w:rPr>
            <w:rFonts w:hint="eastAsia" w:eastAsia="나눔명조"/>
            <w:sz w:val="20"/>
            <w:szCs w:val="22"/>
          </w:rPr>
          <w:t>고유하게</w:t>
        </w:r>
      </w:ins>
      <w:r w:rsidRPr="00B61948">
        <w:rPr>
          <w:rFonts w:hint="eastAsia" w:eastAsia="나눔명조"/>
          <w:sz w:val="20"/>
          <w:szCs w:val="22"/>
        </w:rPr>
        <w:t xml:space="preserve"> </w:t>
      </w:r>
      <w:del w:author="Kang, Jiyoon" w:date="2022-03-02T20:43:00Z" w:id="81">
        <w:r w:rsidRPr="00B61948" w:rsidDel="00E0161F">
          <w:rPr>
            <w:rFonts w:hint="eastAsia" w:eastAsia="나눔명조"/>
            <w:sz w:val="20"/>
            <w:szCs w:val="22"/>
          </w:rPr>
          <w:delText>나타나</w:delText>
        </w:r>
      </w:del>
      <w:ins w:author="Kang, Jiyoon" w:date="2022-03-02T20:43:00Z" w:id="82">
        <w:r w:rsidR="00E0161F">
          <w:rPr>
            <w:rFonts w:hint="eastAsia" w:eastAsia="나눔명조"/>
            <w:sz w:val="20"/>
            <w:szCs w:val="22"/>
          </w:rPr>
          <w:t>발생하</w:t>
        </w:r>
      </w:ins>
      <w:r w:rsidRPr="00B61948">
        <w:rPr>
          <w:rFonts w:hint="eastAsia" w:eastAsia="나눔명조"/>
          <w:sz w:val="20"/>
          <w:szCs w:val="22"/>
        </w:rPr>
        <w:t>는</w:t>
      </w:r>
      <w:r w:rsidRPr="00B61948">
        <w:rPr>
          <w:rFonts w:hint="eastAsia" w:eastAsia="나눔명조"/>
          <w:sz w:val="20"/>
          <w:szCs w:val="22"/>
        </w:rPr>
        <w:t xml:space="preserve"> </w:t>
      </w:r>
      <w:r w:rsidRPr="00B61948">
        <w:rPr>
          <w:rFonts w:hint="eastAsia" w:eastAsia="나눔명조"/>
          <w:sz w:val="20"/>
          <w:szCs w:val="22"/>
        </w:rPr>
        <w:t>동기</w:t>
      </w:r>
      <w:del w:author="Kang, Jiyoon" w:date="2022-03-02T20:43:00Z" w:id="83">
        <w:r w:rsidRPr="00B61948" w:rsidDel="00E0161F">
          <w:rPr>
            <w:rFonts w:hint="eastAsia" w:eastAsia="나눔명조"/>
            <w:sz w:val="20"/>
            <w:szCs w:val="22"/>
          </w:rPr>
          <w:delText>에</w:delText>
        </w:r>
        <w:r w:rsidRPr="00B61948" w:rsidDel="00E0161F">
          <w:rPr>
            <w:rFonts w:hint="eastAsia" w:eastAsia="나눔명조"/>
            <w:sz w:val="20"/>
            <w:szCs w:val="22"/>
          </w:rPr>
          <w:delText xml:space="preserve"> </w:delText>
        </w:r>
        <w:r w:rsidRPr="00B61948" w:rsidDel="00E0161F">
          <w:rPr>
            <w:rFonts w:hint="eastAsia" w:eastAsia="나눔명조"/>
            <w:sz w:val="20"/>
            <w:szCs w:val="22"/>
          </w:rPr>
          <w:delText>대응하는</w:delText>
        </w:r>
      </w:del>
      <w:ins w:author="Kang, Jiyoon" w:date="2022-03-02T20:43:00Z" w:id="84">
        <w:r w:rsidR="00E0161F">
          <w:rPr>
            <w:rFonts w:hint="eastAsia" w:eastAsia="나눔명조"/>
            <w:sz w:val="20"/>
            <w:szCs w:val="22"/>
          </w:rPr>
          <w:t>를</w:t>
        </w:r>
        <w:r w:rsidR="00E0161F">
          <w:rPr>
            <w:rFonts w:hint="eastAsia" w:eastAsia="나눔명조"/>
            <w:sz w:val="20"/>
            <w:szCs w:val="22"/>
          </w:rPr>
          <w:t xml:space="preserve"> </w:t>
        </w:r>
        <w:r w:rsidR="00E0161F">
          <w:rPr>
            <w:rFonts w:hint="eastAsia" w:eastAsia="나눔명조"/>
            <w:sz w:val="20"/>
            <w:szCs w:val="22"/>
          </w:rPr>
          <w:t>나타내는</w:t>
        </w:r>
      </w:ins>
      <w:r w:rsidRPr="00B61948">
        <w:rPr>
          <w:rFonts w:hint="eastAsia" w:eastAsia="나눔명조"/>
          <w:sz w:val="20"/>
          <w:szCs w:val="22"/>
        </w:rPr>
        <w:t xml:space="preserve"> </w:t>
      </w:r>
      <w:r w:rsidRPr="00B61948">
        <w:rPr>
          <w:rFonts w:hint="eastAsia" w:eastAsia="나눔명조"/>
          <w:sz w:val="20"/>
          <w:szCs w:val="22"/>
        </w:rPr>
        <w:t>개인의</w:t>
      </w:r>
      <w:r w:rsidRPr="00B61948">
        <w:rPr>
          <w:rFonts w:hint="eastAsia" w:eastAsia="나눔명조"/>
          <w:sz w:val="20"/>
          <w:szCs w:val="22"/>
        </w:rPr>
        <w:t xml:space="preserve"> </w:t>
      </w:r>
      <w:r w:rsidRPr="00B61948">
        <w:rPr>
          <w:rFonts w:hint="eastAsia" w:eastAsia="나눔명조"/>
          <w:sz w:val="20"/>
          <w:szCs w:val="22"/>
        </w:rPr>
        <w:t>성향</w:t>
      </w:r>
      <w:r w:rsidRPr="00B61948" w:rsidR="00B12EA6">
        <w:rPr>
          <w:rFonts w:eastAsia="나눔명조"/>
          <w:sz w:val="20"/>
          <w:szCs w:val="22"/>
        </w:rPr>
        <w:fldChar w:fldCharType="begin"/>
      </w:r>
      <w:r w:rsidR="00AC65B9">
        <w:rPr>
          <w:rFonts w:eastAsia="나눔명조"/>
          <w:sz w:val="20"/>
          <w:szCs w:val="22"/>
        </w:rPr>
        <w:instrText xml:space="preserve"> ADDIN ZOTERO_ITEM CSL_CITATION {"citationID":"1tAUZPsT","properties":{"formattedCitation":"(Perry and Wise 1990, 368)","plainCitation":"(Perry and Wise 1990, 368)","dontUpdate":true,"noteIndex":0},"citationItems":[{"id":"PSjZbscb/E6vWUvID","uris":["http://zotero.org/users/5210800/items/8T2IT9WQ"],"uri":["http://zotero.org/users/5210800/items/8T2IT9WQ"],"itemData":{"id":1488,"type":"article-journal","container-title":"Public Administration Review","DOI":"10.2307/976618","ISSN":"00333352","issue":"3","language":"English","note":"Citation Key: perry_motivational_1990","page":"367","title":"The Motivational Bases of Public Service","volume":"50","author":[{"family":"Perry","given":"James L."},{"family":"Wise","given":"Lois Recascino"}],"issued":{"date-parts":[["1990",5]]}},"locator":"368"}],"schema":"https://github.com/citation-style-language/schema/raw/master/csl-citation.json"} </w:instrText>
      </w:r>
      <w:r w:rsidRPr="00B61948" w:rsidR="00B12EA6">
        <w:rPr>
          <w:rFonts w:eastAsia="나눔명조"/>
          <w:sz w:val="20"/>
          <w:szCs w:val="22"/>
        </w:rPr>
        <w:fldChar w:fldCharType="separate"/>
      </w:r>
      <w:r w:rsidRPr="00283EF6" w:rsidR="00B12EA6">
        <w:rPr>
          <w:rFonts w:eastAsia="나눔명조"/>
          <w:sz w:val="20"/>
          <w:szCs w:val="22"/>
        </w:rPr>
        <w:t xml:space="preserve">(Perry </w:t>
      </w:r>
      <w:r w:rsidRPr="00283EF6" w:rsidR="00A04BB2">
        <w:rPr>
          <w:rFonts w:eastAsia="나눔명조"/>
          <w:sz w:val="20"/>
          <w:szCs w:val="22"/>
        </w:rPr>
        <w:t>&amp;</w:t>
      </w:r>
      <w:r w:rsidRPr="00283EF6" w:rsidR="00B12EA6">
        <w:rPr>
          <w:rFonts w:eastAsia="나눔명조"/>
          <w:sz w:val="20"/>
          <w:szCs w:val="22"/>
        </w:rPr>
        <w:t xml:space="preserve"> Wise 1990, 368)</w:t>
      </w:r>
      <w:r w:rsidRPr="00B61948" w:rsidR="00B12EA6">
        <w:rPr>
          <w:rFonts w:eastAsia="나눔명조"/>
          <w:sz w:val="20"/>
          <w:szCs w:val="22"/>
        </w:rPr>
        <w:fldChar w:fldCharType="end"/>
      </w:r>
      <w:ins w:author="Kang, Jiyoon" w:date="2022-03-02T20:49:00Z" w:id="85">
        <w:r w:rsidR="00E0161F">
          <w:rPr>
            <w:rFonts w:eastAsia="나눔명조"/>
            <w:sz w:val="20"/>
            <w:szCs w:val="22"/>
          </w:rPr>
          <w:t>”</w:t>
        </w:r>
        <w:r w:rsidR="00E0161F">
          <w:rPr>
            <w:rFonts w:hint="eastAsia" w:eastAsia="나눔명조"/>
            <w:sz w:val="20"/>
            <w:szCs w:val="22"/>
          </w:rPr>
          <w:t>이며</w:t>
        </w:r>
        <w:r w:rsidR="00E0161F">
          <w:rPr>
            <w:rFonts w:hint="eastAsia" w:eastAsia="나눔명조"/>
            <w:sz w:val="20"/>
            <w:szCs w:val="22"/>
          </w:rPr>
          <w:t>,</w:t>
        </w:r>
        <w:r w:rsidR="00E0161F">
          <w:rPr>
            <w:rFonts w:eastAsia="나눔명조"/>
            <w:sz w:val="20"/>
            <w:szCs w:val="22"/>
          </w:rPr>
          <w:t xml:space="preserve"> </w:t>
        </w:r>
        <w:r w:rsidR="00E0161F">
          <w:rPr>
            <w:rFonts w:hint="eastAsia" w:eastAsia="나눔명조"/>
            <w:sz w:val="20"/>
            <w:szCs w:val="22"/>
          </w:rPr>
          <w:t>이는</w:t>
        </w:r>
      </w:ins>
      <w:del w:author="Kang, Jiyoon" w:date="2022-03-02T20:49:00Z" w:id="86">
        <w:r w:rsidRPr="00B61948" w:rsidDel="00E0161F">
          <w:rPr>
            <w:rFonts w:eastAsia="나눔명조"/>
            <w:sz w:val="20"/>
            <w:szCs w:val="22"/>
          </w:rPr>
          <w:delText>”</w:delText>
        </w:r>
        <w:r w:rsidRPr="00B61948" w:rsidDel="00E0161F">
          <w:rPr>
            <w:rFonts w:hint="eastAsia" w:eastAsia="나눔명조"/>
            <w:sz w:val="20"/>
            <w:szCs w:val="22"/>
          </w:rPr>
          <w:delText>으로</w:delText>
        </w:r>
        <w:r w:rsidRPr="00B61948" w:rsidDel="00E0161F">
          <w:rPr>
            <w:rFonts w:hint="eastAsia" w:eastAsia="나눔명조"/>
            <w:sz w:val="20"/>
            <w:szCs w:val="22"/>
          </w:rPr>
          <w:delText>,</w:delText>
        </w:r>
      </w:del>
      <w:r w:rsidRPr="00B61948">
        <w:rPr>
          <w:rFonts w:hint="eastAsia" w:eastAsia="나눔명조"/>
          <w:sz w:val="20"/>
          <w:szCs w:val="22"/>
        </w:rPr>
        <w:t xml:space="preserve"> </w:t>
      </w:r>
      <w:r w:rsidRPr="00B61948" w:rsidR="0005167B">
        <w:rPr>
          <w:rFonts w:hint="eastAsia" w:eastAsia="나눔명조"/>
          <w:sz w:val="20"/>
          <w:szCs w:val="22"/>
        </w:rPr>
        <w:t>합리적</w:t>
      </w:r>
      <w:r w:rsidRPr="00B61948" w:rsidR="0005167B">
        <w:rPr>
          <w:rFonts w:hint="eastAsia" w:eastAsia="나눔명조"/>
          <w:sz w:val="20"/>
          <w:szCs w:val="22"/>
        </w:rPr>
        <w:t xml:space="preserve"> </w:t>
      </w:r>
      <w:r w:rsidRPr="00B61948" w:rsidR="0005167B">
        <w:rPr>
          <w:rFonts w:hint="eastAsia" w:eastAsia="나눔명조"/>
          <w:sz w:val="20"/>
          <w:szCs w:val="22"/>
        </w:rPr>
        <w:t>동기</w:t>
      </w:r>
      <w:r w:rsidRPr="00B61948" w:rsidR="0005167B">
        <w:rPr>
          <w:rFonts w:hint="eastAsia" w:eastAsia="나눔명조"/>
          <w:sz w:val="20"/>
          <w:szCs w:val="22"/>
        </w:rPr>
        <w:t xml:space="preserve">(rational motives), </w:t>
      </w:r>
      <w:r w:rsidRPr="00B61948" w:rsidR="0005167B">
        <w:rPr>
          <w:rFonts w:hint="eastAsia" w:eastAsia="나눔명조"/>
          <w:sz w:val="20"/>
          <w:szCs w:val="22"/>
        </w:rPr>
        <w:t>규범적</w:t>
      </w:r>
      <w:r w:rsidRPr="00B61948" w:rsidR="0005167B">
        <w:rPr>
          <w:rFonts w:hint="eastAsia" w:eastAsia="나눔명조"/>
          <w:sz w:val="20"/>
          <w:szCs w:val="22"/>
        </w:rPr>
        <w:t xml:space="preserve"> </w:t>
      </w:r>
      <w:r w:rsidRPr="00B61948" w:rsidR="0005167B">
        <w:rPr>
          <w:rFonts w:hint="eastAsia" w:eastAsia="나눔명조"/>
          <w:sz w:val="20"/>
          <w:szCs w:val="22"/>
        </w:rPr>
        <w:t>동기</w:t>
      </w:r>
      <w:r w:rsidRPr="00B61948" w:rsidR="0005167B">
        <w:rPr>
          <w:rFonts w:hint="eastAsia" w:eastAsia="나눔명조"/>
          <w:sz w:val="20"/>
          <w:szCs w:val="22"/>
        </w:rPr>
        <w:t xml:space="preserve">(norm-based motives), </w:t>
      </w:r>
      <w:r w:rsidRPr="00B61948" w:rsidR="0005167B">
        <w:rPr>
          <w:rFonts w:hint="eastAsia" w:eastAsia="나눔명조"/>
          <w:sz w:val="20"/>
          <w:szCs w:val="22"/>
        </w:rPr>
        <w:t>정서적</w:t>
      </w:r>
      <w:r w:rsidRPr="00B61948" w:rsidR="0005167B">
        <w:rPr>
          <w:rFonts w:hint="eastAsia" w:eastAsia="나눔명조"/>
          <w:sz w:val="20"/>
          <w:szCs w:val="22"/>
        </w:rPr>
        <w:t xml:space="preserve"> </w:t>
      </w:r>
      <w:r w:rsidRPr="00B61948" w:rsidR="0005167B">
        <w:rPr>
          <w:rFonts w:hint="eastAsia" w:eastAsia="나눔명조"/>
          <w:sz w:val="20"/>
          <w:szCs w:val="22"/>
        </w:rPr>
        <w:t>동기</w:t>
      </w:r>
      <w:r w:rsidRPr="00B61948" w:rsidR="0005167B">
        <w:rPr>
          <w:rFonts w:hint="eastAsia" w:eastAsia="나눔명조"/>
          <w:sz w:val="20"/>
          <w:szCs w:val="22"/>
        </w:rPr>
        <w:t>(affective motives)</w:t>
      </w:r>
      <w:r w:rsidRPr="00B61948" w:rsidR="007B3BFC">
        <w:rPr>
          <w:rFonts w:eastAsia="나눔명조"/>
          <w:sz w:val="20"/>
          <w:szCs w:val="22"/>
        </w:rPr>
        <w:t xml:space="preserve"> </w:t>
      </w:r>
      <w:r w:rsidRPr="00B61948" w:rsidR="007B3BFC">
        <w:rPr>
          <w:rFonts w:hint="eastAsia" w:eastAsia="나눔명조"/>
          <w:sz w:val="20"/>
          <w:szCs w:val="22"/>
        </w:rPr>
        <w:t>등</w:t>
      </w:r>
      <w:r w:rsidRPr="00B61948" w:rsidR="0005167B">
        <w:rPr>
          <w:rFonts w:hint="eastAsia" w:eastAsia="나눔명조"/>
          <w:sz w:val="20"/>
          <w:szCs w:val="22"/>
        </w:rPr>
        <w:t xml:space="preserve"> </w:t>
      </w:r>
      <w:r w:rsidRPr="00B61948" w:rsidR="0005167B">
        <w:rPr>
          <w:rFonts w:hint="eastAsia" w:eastAsia="나눔명조"/>
          <w:sz w:val="20"/>
          <w:szCs w:val="22"/>
        </w:rPr>
        <w:t>세</w:t>
      </w:r>
      <w:r w:rsidRPr="00B61948" w:rsidR="0005167B">
        <w:rPr>
          <w:rFonts w:hint="eastAsia" w:eastAsia="나눔명조"/>
          <w:sz w:val="20"/>
          <w:szCs w:val="22"/>
        </w:rPr>
        <w:t xml:space="preserve"> </w:t>
      </w:r>
      <w:r w:rsidRPr="00B61948" w:rsidR="0005167B">
        <w:rPr>
          <w:rFonts w:hint="eastAsia" w:eastAsia="나눔명조"/>
          <w:sz w:val="20"/>
          <w:szCs w:val="22"/>
        </w:rPr>
        <w:t>가지</w:t>
      </w:r>
      <w:r w:rsidRPr="00B61948" w:rsidR="0005167B">
        <w:rPr>
          <w:rFonts w:hint="eastAsia" w:eastAsia="나눔명조"/>
          <w:sz w:val="20"/>
          <w:szCs w:val="22"/>
        </w:rPr>
        <w:t xml:space="preserve"> </w:t>
      </w:r>
      <w:r w:rsidRPr="00B61948" w:rsidR="0005167B">
        <w:rPr>
          <w:rFonts w:hint="eastAsia" w:eastAsia="나눔명조"/>
          <w:sz w:val="20"/>
          <w:szCs w:val="22"/>
        </w:rPr>
        <w:t>차원으로</w:t>
      </w:r>
      <w:r w:rsidRPr="00B61948" w:rsidR="0005167B">
        <w:rPr>
          <w:rFonts w:hint="eastAsia" w:eastAsia="나눔명조"/>
          <w:sz w:val="20"/>
          <w:szCs w:val="22"/>
        </w:rPr>
        <w:t xml:space="preserve"> </w:t>
      </w:r>
      <w:r w:rsidRPr="00B61948" w:rsidR="0005167B">
        <w:rPr>
          <w:rFonts w:hint="eastAsia" w:eastAsia="나눔명조"/>
          <w:sz w:val="20"/>
          <w:szCs w:val="22"/>
        </w:rPr>
        <w:t>나누어</w:t>
      </w:r>
      <w:del w:author="Kang, Jiyoon" w:date="2022-03-02T20:49:00Z" w:id="87">
        <w:r w:rsidRPr="00B61948" w:rsidDel="00E0161F" w:rsidR="0005167B">
          <w:rPr>
            <w:rFonts w:hint="eastAsia" w:eastAsia="나눔명조"/>
            <w:sz w:val="20"/>
            <w:szCs w:val="22"/>
          </w:rPr>
          <w:delText xml:space="preserve"> </w:delText>
        </w:r>
        <w:r w:rsidRPr="00B61948" w:rsidDel="00E0161F" w:rsidR="0005167B">
          <w:rPr>
            <w:rFonts w:hint="eastAsia" w:eastAsia="나눔명조"/>
            <w:sz w:val="20"/>
            <w:szCs w:val="22"/>
          </w:rPr>
          <w:delText>설명</w:delText>
        </w:r>
        <w:r w:rsidRPr="00B61948" w:rsidDel="00E0161F">
          <w:rPr>
            <w:rFonts w:hint="eastAsia" w:eastAsia="나눔명조"/>
            <w:sz w:val="20"/>
            <w:szCs w:val="22"/>
          </w:rPr>
          <w:delText>할</w:delText>
        </w:r>
        <w:r w:rsidRPr="00B61948" w:rsidDel="00E0161F">
          <w:rPr>
            <w:rFonts w:hint="eastAsia" w:eastAsia="나눔명조"/>
            <w:sz w:val="20"/>
            <w:szCs w:val="22"/>
          </w:rPr>
          <w:delText xml:space="preserve"> </w:delText>
        </w:r>
        <w:r w:rsidRPr="00B61948" w:rsidDel="00E0161F">
          <w:rPr>
            <w:rFonts w:hint="eastAsia" w:eastAsia="나눔명조"/>
            <w:sz w:val="20"/>
            <w:szCs w:val="22"/>
          </w:rPr>
          <w:delText>수</w:delText>
        </w:r>
        <w:r w:rsidRPr="00B61948" w:rsidDel="00E0161F">
          <w:rPr>
            <w:rFonts w:hint="eastAsia" w:eastAsia="나눔명조"/>
            <w:sz w:val="20"/>
            <w:szCs w:val="22"/>
          </w:rPr>
          <w:delText xml:space="preserve"> </w:delText>
        </w:r>
        <w:r w:rsidRPr="00B61948" w:rsidDel="00E0161F">
          <w:rPr>
            <w:rFonts w:hint="eastAsia" w:eastAsia="나눔명조"/>
            <w:sz w:val="20"/>
            <w:szCs w:val="22"/>
          </w:rPr>
          <w:delText>있</w:delText>
        </w:r>
        <w:r w:rsidRPr="00B61948" w:rsidDel="00E0161F" w:rsidR="00B12EA6">
          <w:rPr>
            <w:rFonts w:hint="eastAsia" w:eastAsia="나눔명조"/>
            <w:sz w:val="20"/>
            <w:szCs w:val="22"/>
          </w:rPr>
          <w:delText>다</w:delText>
        </w:r>
      </w:del>
      <w:ins w:author="Kang, Jiyoon" w:date="2022-03-02T20:49:00Z" w:id="88">
        <w:r w:rsidR="00E0161F">
          <w:rPr>
            <w:rFonts w:hint="eastAsia" w:eastAsia="나눔명조"/>
            <w:sz w:val="20"/>
            <w:szCs w:val="22"/>
          </w:rPr>
          <w:t>진다</w:t>
        </w:r>
      </w:ins>
      <w:r w:rsidRPr="00B61948" w:rsidR="00B12EA6">
        <w:rPr>
          <w:rFonts w:eastAsia="나눔명조"/>
          <w:sz w:val="20"/>
          <w:szCs w:val="22"/>
        </w:rPr>
        <w:t xml:space="preserve">. </w:t>
      </w:r>
      <w:r w:rsidRPr="00B61948" w:rsidR="00B12EA6">
        <w:rPr>
          <w:rFonts w:hint="eastAsia" w:eastAsia="나눔명조"/>
          <w:sz w:val="20"/>
          <w:szCs w:val="22"/>
        </w:rPr>
        <w:t>공공봉사동기는</w:t>
      </w:r>
      <w:r w:rsidRPr="00B61948" w:rsidR="00B12EA6">
        <w:rPr>
          <w:rFonts w:hint="eastAsia" w:eastAsia="나눔명조"/>
          <w:sz w:val="20"/>
          <w:szCs w:val="22"/>
        </w:rPr>
        <w:t xml:space="preserve"> </w:t>
      </w:r>
      <w:r w:rsidRPr="00B61948" w:rsidR="00CA221C">
        <w:rPr>
          <w:rFonts w:hint="eastAsia" w:eastAsia="나눔명조"/>
          <w:sz w:val="20"/>
          <w:szCs w:val="22"/>
        </w:rPr>
        <w:t>각</w:t>
      </w:r>
      <w:r w:rsidRPr="00B61948" w:rsidR="00CA221C">
        <w:rPr>
          <w:rFonts w:hint="eastAsia" w:eastAsia="나눔명조"/>
          <w:sz w:val="20"/>
          <w:szCs w:val="22"/>
        </w:rPr>
        <w:t xml:space="preserve"> </w:t>
      </w:r>
      <w:r w:rsidRPr="00B61948" w:rsidR="00CA221C">
        <w:rPr>
          <w:rFonts w:hint="eastAsia" w:eastAsia="나눔명조"/>
          <w:sz w:val="20"/>
          <w:szCs w:val="22"/>
        </w:rPr>
        <w:t>차원에</w:t>
      </w:r>
      <w:r w:rsidRPr="00B61948" w:rsidR="00CA221C">
        <w:rPr>
          <w:rFonts w:hint="eastAsia" w:eastAsia="나눔명조"/>
          <w:sz w:val="20"/>
          <w:szCs w:val="22"/>
        </w:rPr>
        <w:t xml:space="preserve"> </w:t>
      </w:r>
      <w:r w:rsidRPr="00B61948" w:rsidR="00CA221C">
        <w:rPr>
          <w:rFonts w:hint="eastAsia" w:eastAsia="나눔명조"/>
          <w:sz w:val="20"/>
          <w:szCs w:val="22"/>
        </w:rPr>
        <w:t>따라</w:t>
      </w:r>
      <w:r w:rsidRPr="00B61948" w:rsidR="00CA221C">
        <w:rPr>
          <w:rFonts w:hint="eastAsia" w:eastAsia="나눔명조"/>
          <w:sz w:val="20"/>
          <w:szCs w:val="22"/>
        </w:rPr>
        <w:t xml:space="preserve"> </w:t>
      </w:r>
      <w:r w:rsidRPr="00B61948" w:rsidR="00CA221C">
        <w:rPr>
          <w:rFonts w:hint="eastAsia" w:eastAsia="나눔명조"/>
          <w:sz w:val="20"/>
          <w:szCs w:val="22"/>
        </w:rPr>
        <w:t>공공</w:t>
      </w:r>
      <w:del w:author="Kang, Jiyoon" w:date="2022-03-02T21:16:00Z" w:id="89">
        <w:r w:rsidRPr="00B61948" w:rsidDel="00BD1C11" w:rsidR="00CA221C">
          <w:rPr>
            <w:rFonts w:hint="eastAsia" w:eastAsia="나눔명조"/>
            <w:sz w:val="20"/>
            <w:szCs w:val="22"/>
          </w:rPr>
          <w:delText xml:space="preserve"> </w:delText>
        </w:r>
      </w:del>
      <w:r w:rsidRPr="00B61948" w:rsidR="00CA221C">
        <w:rPr>
          <w:rFonts w:hint="eastAsia" w:eastAsia="나눔명조"/>
          <w:sz w:val="20"/>
          <w:szCs w:val="22"/>
        </w:rPr>
        <w:t>정책</w:t>
      </w:r>
      <w:del w:author="Kang, Jiyoon" w:date="2022-03-02T20:44:00Z" w:id="90">
        <w:r w:rsidRPr="00B61948" w:rsidDel="00E0161F" w:rsidR="00CA221C">
          <w:rPr>
            <w:rFonts w:hint="eastAsia" w:eastAsia="나눔명조"/>
            <w:sz w:val="20"/>
            <w:szCs w:val="22"/>
          </w:rPr>
          <w:delText>에</w:delText>
        </w:r>
        <w:r w:rsidRPr="00B61948" w:rsidDel="00E0161F" w:rsidR="00CA221C">
          <w:rPr>
            <w:rFonts w:hint="eastAsia" w:eastAsia="나눔명조"/>
            <w:sz w:val="20"/>
            <w:szCs w:val="22"/>
          </w:rPr>
          <w:delText xml:space="preserve"> </w:delText>
        </w:r>
      </w:del>
      <w:ins w:author="Kang, Jiyoon" w:date="2022-03-02T20:44:00Z" w:id="91">
        <w:r w:rsidR="00E0161F">
          <w:rPr>
            <w:rFonts w:hint="eastAsia" w:eastAsia="나눔명조"/>
            <w:sz w:val="20"/>
            <w:szCs w:val="22"/>
          </w:rPr>
          <w:t xml:space="preserve"> </w:t>
        </w:r>
      </w:ins>
      <w:r w:rsidRPr="00B61948" w:rsidR="00CA221C">
        <w:rPr>
          <w:rFonts w:hint="eastAsia" w:eastAsia="나눔명조"/>
          <w:sz w:val="20"/>
          <w:szCs w:val="22"/>
        </w:rPr>
        <w:t>호감도</w:t>
      </w:r>
      <w:r w:rsidRPr="00B61948" w:rsidR="00CA221C">
        <w:rPr>
          <w:rFonts w:hint="eastAsia" w:eastAsia="나눔명조"/>
          <w:sz w:val="20"/>
          <w:szCs w:val="22"/>
        </w:rPr>
        <w:t>,</w:t>
      </w:r>
      <w:r w:rsidRPr="00B61948" w:rsidR="00CA221C">
        <w:rPr>
          <w:rFonts w:eastAsia="나눔명조"/>
          <w:sz w:val="20"/>
          <w:szCs w:val="22"/>
        </w:rPr>
        <w:t xml:space="preserve"> </w:t>
      </w:r>
      <w:r w:rsidRPr="00B61948" w:rsidR="00CA221C">
        <w:rPr>
          <w:rFonts w:hint="eastAsia" w:eastAsia="나눔명조"/>
          <w:sz w:val="20"/>
          <w:szCs w:val="22"/>
        </w:rPr>
        <w:t>공익</w:t>
      </w:r>
      <w:del w:author="Kang, Jiyoon" w:date="2022-03-02T20:44:00Z" w:id="92">
        <w:r w:rsidRPr="00B61948" w:rsidDel="00E0161F" w:rsidR="00CA221C">
          <w:rPr>
            <w:rFonts w:hint="eastAsia" w:eastAsia="나눔명조"/>
            <w:sz w:val="20"/>
            <w:szCs w:val="22"/>
          </w:rPr>
          <w:delText>에</w:delText>
        </w:r>
        <w:r w:rsidRPr="00B61948" w:rsidDel="00E0161F" w:rsidR="00CA221C">
          <w:rPr>
            <w:rFonts w:hint="eastAsia" w:eastAsia="나눔명조"/>
            <w:sz w:val="20"/>
            <w:szCs w:val="22"/>
          </w:rPr>
          <w:delText xml:space="preserve"> </w:delText>
        </w:r>
        <w:r w:rsidRPr="00B61948" w:rsidDel="00E0161F" w:rsidR="00CA221C">
          <w:rPr>
            <w:rFonts w:hint="eastAsia" w:eastAsia="나눔명조"/>
            <w:sz w:val="20"/>
            <w:szCs w:val="22"/>
          </w:rPr>
          <w:delText>대한</w:delText>
        </w:r>
        <w:r w:rsidRPr="00B61948" w:rsidDel="00E0161F" w:rsidR="00CA221C">
          <w:rPr>
            <w:rFonts w:hint="eastAsia" w:eastAsia="나눔명조"/>
            <w:sz w:val="20"/>
            <w:szCs w:val="22"/>
          </w:rPr>
          <w:delText xml:space="preserve"> </w:delText>
        </w:r>
      </w:del>
      <w:ins w:author="Kang, Jiyoon" w:date="2022-03-02T20:44:00Z" w:id="93">
        <w:r w:rsidR="00E0161F">
          <w:rPr>
            <w:rFonts w:hint="eastAsia" w:eastAsia="나눔명조"/>
            <w:sz w:val="20"/>
            <w:szCs w:val="22"/>
          </w:rPr>
          <w:t xml:space="preserve"> </w:t>
        </w:r>
      </w:ins>
      <w:r w:rsidRPr="00B61948" w:rsidR="00CA221C">
        <w:rPr>
          <w:rFonts w:hint="eastAsia" w:eastAsia="나눔명조"/>
          <w:sz w:val="20"/>
          <w:szCs w:val="22"/>
        </w:rPr>
        <w:t>몰입</w:t>
      </w:r>
      <w:r w:rsidRPr="00B61948" w:rsidR="00CA221C">
        <w:rPr>
          <w:rFonts w:hint="eastAsia" w:eastAsia="나눔명조"/>
          <w:sz w:val="20"/>
          <w:szCs w:val="22"/>
        </w:rPr>
        <w:t>,</w:t>
      </w:r>
      <w:r w:rsidRPr="00B61948" w:rsidR="00CA221C">
        <w:rPr>
          <w:rFonts w:eastAsia="나눔명조"/>
          <w:sz w:val="20"/>
          <w:szCs w:val="22"/>
        </w:rPr>
        <w:t xml:space="preserve"> </w:t>
      </w:r>
      <w:r w:rsidRPr="00B61948" w:rsidR="00CA221C">
        <w:rPr>
          <w:rFonts w:hint="eastAsia" w:eastAsia="나눔명조"/>
          <w:sz w:val="20"/>
          <w:szCs w:val="22"/>
        </w:rPr>
        <w:t>동정심과</w:t>
      </w:r>
      <w:r w:rsidRPr="00B61948" w:rsidR="00CA221C">
        <w:rPr>
          <w:rFonts w:hint="eastAsia" w:eastAsia="나눔명조"/>
          <w:sz w:val="20"/>
          <w:szCs w:val="22"/>
        </w:rPr>
        <w:t xml:space="preserve"> </w:t>
      </w:r>
      <w:r w:rsidRPr="00B61948" w:rsidR="00CA221C">
        <w:rPr>
          <w:rFonts w:hint="eastAsia" w:eastAsia="나눔명조"/>
          <w:sz w:val="20"/>
          <w:szCs w:val="22"/>
        </w:rPr>
        <w:t>자기희생</w:t>
      </w:r>
      <w:r w:rsidRPr="00B61948">
        <w:rPr>
          <w:rFonts w:hint="eastAsia" w:eastAsia="나눔명조"/>
          <w:sz w:val="20"/>
          <w:szCs w:val="22"/>
        </w:rPr>
        <w:t xml:space="preserve"> </w:t>
      </w:r>
      <w:r w:rsidRPr="00B61948">
        <w:rPr>
          <w:rFonts w:hint="eastAsia" w:eastAsia="나눔명조"/>
          <w:sz w:val="20"/>
          <w:szCs w:val="22"/>
        </w:rPr>
        <w:t>등의</w:t>
      </w:r>
      <w:r w:rsidRPr="00B61948">
        <w:rPr>
          <w:rFonts w:hint="eastAsia" w:eastAsia="나눔명조"/>
          <w:sz w:val="20"/>
          <w:szCs w:val="22"/>
        </w:rPr>
        <w:t xml:space="preserve"> </w:t>
      </w:r>
      <w:r w:rsidRPr="00B61948">
        <w:rPr>
          <w:rFonts w:hint="eastAsia" w:eastAsia="나눔명조"/>
          <w:sz w:val="20"/>
          <w:szCs w:val="22"/>
        </w:rPr>
        <w:t>네</w:t>
      </w:r>
      <w:r w:rsidRPr="00B61948">
        <w:rPr>
          <w:rFonts w:hint="eastAsia" w:eastAsia="나눔명조"/>
          <w:sz w:val="20"/>
          <w:szCs w:val="22"/>
        </w:rPr>
        <w:t xml:space="preserve"> </w:t>
      </w:r>
      <w:r w:rsidRPr="00B61948">
        <w:rPr>
          <w:rFonts w:hint="eastAsia" w:eastAsia="나눔명조"/>
          <w:sz w:val="20"/>
          <w:szCs w:val="22"/>
        </w:rPr>
        <w:t>가지</w:t>
      </w:r>
      <w:r w:rsidRPr="00B61948">
        <w:rPr>
          <w:rFonts w:hint="eastAsia" w:eastAsia="나눔명조"/>
          <w:sz w:val="20"/>
          <w:szCs w:val="22"/>
        </w:rPr>
        <w:t xml:space="preserve"> </w:t>
      </w:r>
      <w:r w:rsidRPr="00B61948">
        <w:rPr>
          <w:rFonts w:hint="eastAsia" w:eastAsia="나눔명조"/>
          <w:sz w:val="20"/>
          <w:szCs w:val="22"/>
        </w:rPr>
        <w:t>구성</w:t>
      </w:r>
      <w:r w:rsidRPr="00B61948" w:rsidR="00D932A5">
        <w:rPr>
          <w:rFonts w:hint="eastAsia" w:eastAsia="나눔명조"/>
          <w:sz w:val="20"/>
          <w:szCs w:val="22"/>
        </w:rPr>
        <w:t>요소를</w:t>
      </w:r>
      <w:r w:rsidRPr="00B61948">
        <w:rPr>
          <w:rFonts w:hint="eastAsia" w:eastAsia="나눔명조"/>
          <w:sz w:val="20"/>
          <w:szCs w:val="22"/>
        </w:rPr>
        <w:t xml:space="preserve"> </w:t>
      </w:r>
      <w:r w:rsidRPr="00B61948">
        <w:rPr>
          <w:rFonts w:hint="eastAsia" w:eastAsia="나눔명조"/>
          <w:sz w:val="20"/>
          <w:szCs w:val="22"/>
        </w:rPr>
        <w:t>포함한다</w:t>
      </w:r>
      <w:r w:rsidRPr="00B61948" w:rsidR="008551D3">
        <w:rPr>
          <w:rFonts w:eastAsia="나눔명조"/>
          <w:sz w:val="20"/>
          <w:szCs w:val="22"/>
        </w:rPr>
        <w:fldChar w:fldCharType="begin"/>
      </w:r>
      <w:r w:rsidR="00AC65B9">
        <w:rPr>
          <w:rFonts w:eastAsia="나눔명조"/>
          <w:sz w:val="20"/>
          <w:szCs w:val="22"/>
        </w:rPr>
        <w:instrText xml:space="preserve"> ADDIN ZOTERO_ITEM CSL_CITATION {"citationID":"m0PCuFjk","properties":{"formattedCitation":"(Perry 1996)","plainCitation":"(Perry 1996)","dontUpdate":true,"noteIndex":0},"citationItems":[{"id":"PSjZbscb/F5nSIOaT","uris":["http://zotero.org/users/5210800/items/MDAY58K2"],"uri":["http://zotero.org/users/5210800/items/MDAY58K2"],"itemData":{"id":1502,"type":"article-journal","container-title":"Journal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validity","volume":"6","author":[{"family":"Perry","given":"James L."}],"issued":{"date-parts":[["1996"]]}}}],"schema":"https://github.com/citation-style-language/schema/raw/master/csl-citation.json"} </w:instrText>
      </w:r>
      <w:r w:rsidRPr="00B61948" w:rsidR="008551D3">
        <w:rPr>
          <w:rFonts w:eastAsia="나눔명조"/>
          <w:sz w:val="20"/>
          <w:szCs w:val="22"/>
        </w:rPr>
        <w:fldChar w:fldCharType="separate"/>
      </w:r>
      <w:r w:rsidRPr="00283EF6" w:rsidR="008551D3">
        <w:rPr>
          <w:rFonts w:eastAsia="나눔명조"/>
          <w:sz w:val="20"/>
          <w:szCs w:val="22"/>
        </w:rPr>
        <w:t>(Perry</w:t>
      </w:r>
      <w:r w:rsidRPr="00283EF6" w:rsidR="00F451EA">
        <w:rPr>
          <w:rFonts w:eastAsia="나눔명조"/>
          <w:sz w:val="20"/>
          <w:szCs w:val="22"/>
        </w:rPr>
        <w:t>,</w:t>
      </w:r>
      <w:r w:rsidRPr="00283EF6" w:rsidR="008551D3">
        <w:rPr>
          <w:rFonts w:eastAsia="나눔명조"/>
          <w:sz w:val="20"/>
          <w:szCs w:val="22"/>
        </w:rPr>
        <w:t xml:space="preserve"> 1996)</w:t>
      </w:r>
      <w:r w:rsidRPr="00B61948" w:rsidR="008551D3">
        <w:rPr>
          <w:rFonts w:eastAsia="나눔명조"/>
          <w:sz w:val="20"/>
          <w:szCs w:val="22"/>
        </w:rPr>
        <w:fldChar w:fldCharType="end"/>
      </w:r>
      <w:r w:rsidRPr="00B61948">
        <w:rPr>
          <w:rFonts w:hint="eastAsia" w:eastAsia="나눔명조"/>
          <w:sz w:val="20"/>
          <w:szCs w:val="22"/>
        </w:rPr>
        <w:t>.</w:t>
      </w:r>
      <w:r w:rsidRPr="00B61948" w:rsidR="00F37528">
        <w:rPr>
          <w:rFonts w:eastAsia="나눔명조"/>
          <w:sz w:val="20"/>
          <w:szCs w:val="22"/>
        </w:rPr>
        <w:t xml:space="preserve"> </w:t>
      </w:r>
      <w:r w:rsidRPr="00B61948" w:rsidR="00F37528">
        <w:rPr>
          <w:rFonts w:hint="eastAsia" w:eastAsia="나눔명조"/>
          <w:sz w:val="20"/>
          <w:szCs w:val="22"/>
        </w:rPr>
        <w:t>다수의</w:t>
      </w:r>
      <w:r w:rsidRPr="00B61948" w:rsidR="00F37528">
        <w:rPr>
          <w:rFonts w:hint="eastAsia" w:eastAsia="나눔명조"/>
          <w:sz w:val="20"/>
          <w:szCs w:val="22"/>
        </w:rPr>
        <w:t xml:space="preserve"> </w:t>
      </w:r>
      <w:r w:rsidRPr="00B61948" w:rsidR="00F37528">
        <w:rPr>
          <w:rFonts w:hint="eastAsia" w:eastAsia="나눔명조"/>
          <w:sz w:val="20"/>
          <w:szCs w:val="22"/>
        </w:rPr>
        <w:t>연구들은</w:t>
      </w:r>
      <w:r w:rsidRPr="00B61948" w:rsidR="00F37528">
        <w:rPr>
          <w:rFonts w:hint="eastAsia" w:eastAsia="나눔명조"/>
          <w:sz w:val="20"/>
          <w:szCs w:val="22"/>
        </w:rPr>
        <w:t xml:space="preserve"> </w:t>
      </w:r>
      <w:r w:rsidRPr="00B61948" w:rsidR="00F37528">
        <w:rPr>
          <w:rFonts w:hint="eastAsia" w:eastAsia="나눔명조"/>
          <w:sz w:val="20"/>
          <w:szCs w:val="22"/>
        </w:rPr>
        <w:t>공공봉사동기를</w:t>
      </w:r>
      <w:ins w:author="Kang, Jiyoon" w:date="2022-03-02T20:15:00Z" w:id="94">
        <w:r w:rsidR="006B2817">
          <w:rPr>
            <w:rFonts w:hint="eastAsia" w:eastAsia="나눔명조"/>
            <w:sz w:val="20"/>
            <w:szCs w:val="22"/>
          </w:rPr>
          <w:t xml:space="preserve"> </w:t>
        </w:r>
      </w:ins>
      <w:ins w:author="Kang, Jiyoon" w:date="2022-03-02T20:45:00Z" w:id="95">
        <w:r w:rsidR="00E0161F">
          <w:rPr>
            <w:rFonts w:hint="eastAsia" w:eastAsia="나눔명조"/>
            <w:sz w:val="20"/>
            <w:szCs w:val="22"/>
          </w:rPr>
          <w:t>이</w:t>
        </w:r>
      </w:ins>
      <w:ins w:author="Kang, Jiyoon" w:date="2022-03-02T20:15:00Z" w:id="96">
        <w:r w:rsidR="006B2817">
          <w:rPr>
            <w:rFonts w:hint="eastAsia" w:eastAsia="나눔명조"/>
            <w:sz w:val="20"/>
            <w:szCs w:val="22"/>
          </w:rPr>
          <w:t xml:space="preserve"> </w:t>
        </w:r>
        <w:r w:rsidR="006B2817">
          <w:rPr>
            <w:rFonts w:hint="eastAsia" w:eastAsia="나눔명조"/>
            <w:sz w:val="20"/>
            <w:szCs w:val="22"/>
          </w:rPr>
          <w:t>네</w:t>
        </w:r>
        <w:r w:rsidR="006B2817">
          <w:rPr>
            <w:rFonts w:hint="eastAsia" w:eastAsia="나눔명조"/>
            <w:sz w:val="20"/>
            <w:szCs w:val="22"/>
          </w:rPr>
          <w:t xml:space="preserve"> </w:t>
        </w:r>
        <w:r w:rsidR="006B2817">
          <w:rPr>
            <w:rFonts w:hint="eastAsia" w:eastAsia="나눔명조"/>
            <w:sz w:val="20"/>
            <w:szCs w:val="22"/>
          </w:rPr>
          <w:t>가지</w:t>
        </w:r>
        <w:r w:rsidR="006B2817">
          <w:rPr>
            <w:rFonts w:hint="eastAsia" w:eastAsia="나눔명조"/>
            <w:sz w:val="20"/>
            <w:szCs w:val="22"/>
          </w:rPr>
          <w:t xml:space="preserve"> </w:t>
        </w:r>
        <w:r w:rsidR="006B2817">
          <w:rPr>
            <w:rFonts w:hint="eastAsia" w:eastAsia="나눔명조"/>
            <w:sz w:val="20"/>
            <w:szCs w:val="22"/>
          </w:rPr>
          <w:t>구성요로</w:t>
        </w:r>
        <w:r w:rsidR="006B2817">
          <w:rPr>
            <w:rFonts w:hint="eastAsia" w:eastAsia="나눔명조"/>
            <w:sz w:val="20"/>
            <w:szCs w:val="22"/>
          </w:rPr>
          <w:t xml:space="preserve"> </w:t>
        </w:r>
      </w:ins>
      <w:del w:author="Kang, Jiyoon" w:date="2022-03-02T20:15:00Z" w:id="97">
        <w:r w:rsidRPr="00B61948" w:rsidDel="006B2817" w:rsidR="00F37528">
          <w:rPr>
            <w:rFonts w:hint="eastAsia" w:eastAsia="나눔명조"/>
            <w:sz w:val="20"/>
            <w:szCs w:val="22"/>
          </w:rPr>
          <w:delText xml:space="preserve"> </w:delText>
        </w:r>
      </w:del>
      <w:r w:rsidRPr="00B61948" w:rsidR="00F37528">
        <w:rPr>
          <w:rFonts w:hint="eastAsia" w:eastAsia="나눔명조"/>
          <w:sz w:val="20"/>
          <w:szCs w:val="22"/>
        </w:rPr>
        <w:t>개념화</w:t>
      </w:r>
      <w:ins w:author="Kang, Jiyoon" w:date="2022-03-02T20:15:00Z" w:id="98">
        <w:r w:rsidR="006B2817">
          <w:rPr>
            <w:rFonts w:hint="eastAsia" w:eastAsia="나눔명조"/>
            <w:sz w:val="20"/>
            <w:szCs w:val="22"/>
          </w:rPr>
          <w:t>하는</w:t>
        </w:r>
      </w:ins>
      <w:ins w:author="Kang, Jiyoon" w:date="2022-03-02T20:45:00Z" w:id="99">
        <w:r w:rsidR="00E0161F">
          <w:rPr>
            <w:rFonts w:eastAsia="나눔명조"/>
            <w:sz w:val="20"/>
            <w:szCs w:val="22"/>
          </w:rPr>
          <w:t xml:space="preserve"> </w:t>
        </w:r>
        <w:r w:rsidR="00E0161F">
          <w:rPr>
            <w:rFonts w:hint="eastAsia" w:eastAsia="나눔명조"/>
            <w:sz w:val="20"/>
            <w:szCs w:val="22"/>
          </w:rPr>
          <w:t>것에</w:t>
        </w:r>
        <w:r w:rsidR="00E0161F">
          <w:rPr>
            <w:rFonts w:hint="eastAsia" w:eastAsia="나눔명조"/>
            <w:sz w:val="20"/>
            <w:szCs w:val="22"/>
          </w:rPr>
          <w:t xml:space="preserve"> </w:t>
        </w:r>
        <w:r w:rsidR="00E0161F">
          <w:rPr>
            <w:rFonts w:hint="eastAsia" w:eastAsia="나눔명조"/>
            <w:sz w:val="20"/>
            <w:szCs w:val="22"/>
          </w:rPr>
          <w:t>동의하며</w:t>
        </w:r>
      </w:ins>
      <w:del w:author="Kang, Jiyoon" w:date="2022-03-02T20:15:00Z" w:id="100">
        <w:r w:rsidRPr="00B61948" w:rsidDel="006B2817" w:rsidR="00F37528">
          <w:rPr>
            <w:rFonts w:hint="eastAsia" w:eastAsia="나눔명조"/>
            <w:sz w:val="20"/>
            <w:szCs w:val="22"/>
          </w:rPr>
          <w:delText>하는</w:delText>
        </w:r>
        <w:r w:rsidRPr="00B61948" w:rsidDel="006B2817" w:rsidR="00F37528">
          <w:rPr>
            <w:rFonts w:hint="eastAsia" w:eastAsia="나눔명조"/>
            <w:sz w:val="20"/>
            <w:szCs w:val="22"/>
          </w:rPr>
          <w:delText xml:space="preserve"> </w:delText>
        </w:r>
        <w:r w:rsidRPr="00B61948" w:rsidDel="006B2817" w:rsidR="00F37528">
          <w:rPr>
            <w:rFonts w:hint="eastAsia" w:eastAsia="나눔명조"/>
            <w:sz w:val="20"/>
            <w:szCs w:val="22"/>
          </w:rPr>
          <w:delText>데</w:delText>
        </w:r>
        <w:r w:rsidRPr="00B61948" w:rsidDel="006B2817" w:rsidR="00F37528">
          <w:rPr>
            <w:rFonts w:hint="eastAsia" w:eastAsia="나눔명조"/>
            <w:sz w:val="20"/>
            <w:szCs w:val="22"/>
          </w:rPr>
          <w:delText xml:space="preserve"> </w:delText>
        </w:r>
        <w:r w:rsidRPr="00B61948" w:rsidDel="006B2817" w:rsidR="00F37528">
          <w:rPr>
            <w:rFonts w:hint="eastAsia" w:eastAsia="나눔명조"/>
            <w:sz w:val="20"/>
            <w:szCs w:val="22"/>
          </w:rPr>
          <w:delText>있어</w:delText>
        </w:r>
        <w:r w:rsidRPr="00B61948" w:rsidDel="006B2817" w:rsidR="00F37528">
          <w:rPr>
            <w:rFonts w:hint="eastAsia" w:eastAsia="나눔명조"/>
            <w:sz w:val="20"/>
            <w:szCs w:val="22"/>
          </w:rPr>
          <w:delText xml:space="preserve"> </w:delText>
        </w:r>
        <w:r w:rsidRPr="00B61948" w:rsidDel="006B2817">
          <w:rPr>
            <w:rFonts w:hint="eastAsia" w:eastAsia="나눔명조"/>
            <w:sz w:val="20"/>
            <w:szCs w:val="22"/>
          </w:rPr>
          <w:delText>네</w:delText>
        </w:r>
        <w:r w:rsidRPr="00B61948" w:rsidDel="006B2817">
          <w:rPr>
            <w:rFonts w:hint="eastAsia" w:eastAsia="나눔명조"/>
            <w:sz w:val="20"/>
            <w:szCs w:val="22"/>
          </w:rPr>
          <w:delText xml:space="preserve"> </w:delText>
        </w:r>
        <w:r w:rsidRPr="00B61948" w:rsidDel="006B2817">
          <w:rPr>
            <w:rFonts w:hint="eastAsia" w:eastAsia="나눔명조"/>
            <w:sz w:val="20"/>
            <w:szCs w:val="22"/>
          </w:rPr>
          <w:delText>가지</w:delText>
        </w:r>
        <w:r w:rsidRPr="00B61948" w:rsidDel="006B2817">
          <w:rPr>
            <w:rFonts w:hint="eastAsia" w:eastAsia="나눔명조"/>
            <w:sz w:val="20"/>
            <w:szCs w:val="22"/>
          </w:rPr>
          <w:delText xml:space="preserve"> </w:delText>
        </w:r>
        <w:r w:rsidRPr="00B61948" w:rsidDel="006B2817">
          <w:rPr>
            <w:rFonts w:hint="eastAsia" w:eastAsia="나눔명조"/>
            <w:sz w:val="20"/>
            <w:szCs w:val="22"/>
          </w:rPr>
          <w:delText>구성요소</w:delText>
        </w:r>
        <w:r w:rsidRPr="00B61948" w:rsidDel="006B2817" w:rsidR="00F37528">
          <w:rPr>
            <w:rFonts w:hint="eastAsia" w:eastAsia="나눔명조"/>
            <w:sz w:val="20"/>
            <w:szCs w:val="22"/>
          </w:rPr>
          <w:delText>의</w:delText>
        </w:r>
        <w:r w:rsidRPr="00B61948" w:rsidDel="006B2817" w:rsidR="00F37528">
          <w:rPr>
            <w:rFonts w:hint="eastAsia" w:eastAsia="나눔명조"/>
            <w:sz w:val="20"/>
            <w:szCs w:val="22"/>
          </w:rPr>
          <w:delText xml:space="preserve"> </w:delText>
        </w:r>
        <w:r w:rsidRPr="00B61948" w:rsidDel="006B2817" w:rsidR="00F37528">
          <w:rPr>
            <w:rFonts w:hint="eastAsia" w:eastAsia="나눔명조"/>
            <w:sz w:val="20"/>
            <w:szCs w:val="22"/>
          </w:rPr>
          <w:delText>타당성에</w:delText>
        </w:r>
        <w:r w:rsidRPr="00B61948" w:rsidDel="006B2817" w:rsidR="00F37528">
          <w:rPr>
            <w:rFonts w:hint="eastAsia" w:eastAsia="나눔명조"/>
            <w:sz w:val="20"/>
            <w:szCs w:val="22"/>
          </w:rPr>
          <w:delText xml:space="preserve"> </w:delText>
        </w:r>
        <w:r w:rsidRPr="00B61948" w:rsidDel="006B2817" w:rsidR="00F37528">
          <w:rPr>
            <w:rFonts w:hint="eastAsia" w:eastAsia="나눔명조"/>
            <w:sz w:val="20"/>
            <w:szCs w:val="22"/>
          </w:rPr>
          <w:delText>대해</w:delText>
        </w:r>
        <w:r w:rsidRPr="00B61948" w:rsidDel="006B2817" w:rsidR="00F37528">
          <w:rPr>
            <w:rFonts w:hint="eastAsia" w:eastAsia="나눔명조"/>
            <w:sz w:val="20"/>
            <w:szCs w:val="22"/>
          </w:rPr>
          <w:delText xml:space="preserve"> </w:delText>
        </w:r>
        <w:r w:rsidRPr="00B61948" w:rsidDel="006B2817" w:rsidR="00F37528">
          <w:rPr>
            <w:rFonts w:hint="eastAsia" w:eastAsia="나눔명조"/>
            <w:sz w:val="20"/>
            <w:szCs w:val="22"/>
          </w:rPr>
          <w:delText>합의하고</w:delText>
        </w:r>
        <w:r w:rsidRPr="00B61948" w:rsidDel="006B2817" w:rsidR="00F37528">
          <w:rPr>
            <w:rFonts w:hint="eastAsia" w:eastAsia="나눔명조"/>
            <w:sz w:val="20"/>
            <w:szCs w:val="22"/>
          </w:rPr>
          <w:delText xml:space="preserve"> </w:delText>
        </w:r>
        <w:r w:rsidRPr="00B61948" w:rsidDel="006B2817" w:rsidR="00F37528">
          <w:rPr>
            <w:rFonts w:hint="eastAsia" w:eastAsia="나눔명조"/>
            <w:sz w:val="20"/>
            <w:szCs w:val="22"/>
          </w:rPr>
          <w:delText>있다</w:delText>
        </w:r>
      </w:del>
      <w:r w:rsidRPr="00B61948" w:rsidR="008551D3">
        <w:rPr>
          <w:rFonts w:eastAsia="나눔명조"/>
          <w:sz w:val="20"/>
          <w:szCs w:val="22"/>
        </w:rPr>
        <w:fldChar w:fldCharType="begin"/>
      </w:r>
      <w:r w:rsidR="00AC65B9">
        <w:rPr>
          <w:rFonts w:eastAsia="나눔명조"/>
          <w:sz w:val="20"/>
          <w:szCs w:val="22"/>
        </w:rPr>
        <w:instrText xml:space="preserve"> ADDIN ZOTERO_ITEM CSL_CITATION {"citationID":"4JfTaszp","properties":{"formattedCitation":"(Andersen, Lotte B\\uc0\\u248{}gh, and Pedersen 2014; Bell\\uc0\\u233{} 2012)","plainCitation":"(Andersen, Lotte Bøgh, and Pedersen 2014; Bellé 2012)","dontUpdate":true,"noteIndex":0},"citationItems":[{"id":"PSjZbscb/JHcHfH4z","uris":["http://zotero.org/users/5210800/items/QBMXWVGZ"],"uri":["http://zotero.org/users/5210800/items/QBMXWVGZ"],"itemData":{"id":1520,"type":"article-journal","container-title":"Journal of Public Administration Research and Theory","issue":"3","note":"Citation Key: Andersonetal2014\ntex.date-added: 2021-09-30 15:17:03 -0400\ntex.date-modified: 2021-09-30 15:17:58 -0400","page":"651-671","title":"How does public service motivation among teachers affect student performance in schools?","volume":"24","author":[{"literal":"Andersen"},{"family":"Lotte Bøgh","given":"Eskil Heinesen"},{"family":"Pedersen","given":"Lene Holm"}],"issued":{"date-parts":[["2014"]]}}},{"id":"PSjZbscb/nPJlCsIY","uris":["http://zotero.org/users/5210800/items/VHSPJYSK"],"uri":["http://zotero.org/users/5210800/items/VHSPJYSK"],"itemData":{"id":1526,"type":"article-journal","container-title":"Public Administration Review","issue":"1","page":"143-153","title":"Experimental Evidence on the Relationship between Public Service Motivation and Job Performance","volume":"73","author":[{"family":"Bellé","given":"Nicola"}],"issued":{"date-parts":[["2012"]]}}}],"schema":"https://github.com/citation-style-language/schema/raw/master/csl-citation.json"} </w:instrText>
      </w:r>
      <w:r w:rsidRPr="00B61948" w:rsidR="008551D3">
        <w:rPr>
          <w:rFonts w:eastAsia="나눔명조"/>
          <w:sz w:val="20"/>
          <w:szCs w:val="22"/>
        </w:rPr>
        <w:fldChar w:fldCharType="separate"/>
      </w:r>
      <w:r w:rsidRPr="00283EF6" w:rsidR="008551D3">
        <w:rPr>
          <w:rFonts w:eastAsia="나눔명조"/>
          <w:sz w:val="20"/>
          <w:szCs w:val="22"/>
        </w:rPr>
        <w:t>(Andersen</w:t>
      </w:r>
      <w:r w:rsidRPr="00283EF6" w:rsidR="00F451EA">
        <w:rPr>
          <w:rFonts w:eastAsia="나눔명조"/>
          <w:sz w:val="20"/>
          <w:szCs w:val="22"/>
        </w:rPr>
        <w:t xml:space="preserve"> </w:t>
      </w:r>
      <w:r w:rsidRPr="00283EF6" w:rsidR="00F451EA">
        <w:rPr>
          <w:rFonts w:hint="eastAsia" w:eastAsia="나눔명조"/>
          <w:sz w:val="20"/>
          <w:szCs w:val="22"/>
        </w:rPr>
        <w:t>e</w:t>
      </w:r>
      <w:r w:rsidRPr="00283EF6" w:rsidR="00F451EA">
        <w:rPr>
          <w:rFonts w:eastAsia="나눔명조"/>
          <w:sz w:val="20"/>
          <w:szCs w:val="22"/>
        </w:rPr>
        <w:t>t al.,</w:t>
      </w:r>
      <w:r w:rsidRPr="00283EF6" w:rsidR="008551D3">
        <w:rPr>
          <w:rFonts w:eastAsia="나눔명조"/>
          <w:sz w:val="20"/>
          <w:szCs w:val="22"/>
        </w:rPr>
        <w:t xml:space="preserve"> 2014; Bellé</w:t>
      </w:r>
      <w:r w:rsidRPr="00283EF6" w:rsidR="00F451EA">
        <w:rPr>
          <w:rFonts w:eastAsia="나눔명조"/>
          <w:sz w:val="20"/>
          <w:szCs w:val="22"/>
        </w:rPr>
        <w:t>,</w:t>
      </w:r>
      <w:r w:rsidRPr="00283EF6" w:rsidR="008551D3">
        <w:rPr>
          <w:rFonts w:eastAsia="나눔명조"/>
          <w:sz w:val="20"/>
          <w:szCs w:val="22"/>
        </w:rPr>
        <w:t xml:space="preserve"> 2012)</w:t>
      </w:r>
      <w:r w:rsidRPr="00B61948" w:rsidR="008551D3">
        <w:rPr>
          <w:rFonts w:eastAsia="나눔명조"/>
          <w:sz w:val="20"/>
          <w:szCs w:val="22"/>
        </w:rPr>
        <w:fldChar w:fldCharType="end"/>
      </w:r>
      <w:ins w:author="Kang, Jiyoon" w:date="2022-03-02T20:45:00Z" w:id="101">
        <w:r w:rsidR="00E0161F">
          <w:rPr>
            <w:rFonts w:eastAsia="나눔명조"/>
            <w:sz w:val="20"/>
            <w:szCs w:val="22"/>
          </w:rPr>
          <w:t>,</w:t>
        </w:r>
      </w:ins>
      <w:del w:author="Kang, Jiyoon" w:date="2022-03-02T20:45:00Z" w:id="102">
        <w:r w:rsidRPr="00B61948" w:rsidDel="00E0161F" w:rsidR="0005167B">
          <w:rPr>
            <w:rFonts w:hint="eastAsia" w:eastAsia="나눔명조"/>
            <w:sz w:val="20"/>
            <w:szCs w:val="22"/>
          </w:rPr>
          <w:delText>.</w:delText>
        </w:r>
      </w:del>
      <w:r w:rsidRPr="00B61948" w:rsidR="0005167B">
        <w:rPr>
          <w:rFonts w:hint="eastAsia" w:eastAsia="나눔명조"/>
          <w:sz w:val="20"/>
          <w:szCs w:val="22"/>
        </w:rPr>
        <w:t xml:space="preserve"> </w:t>
      </w:r>
      <w:del w:author="Kang, Jiyoon" w:date="2022-03-02T20:14:00Z" w:id="103">
        <w:r w:rsidRPr="00B61948" w:rsidDel="006B2817" w:rsidR="00D932A5">
          <w:rPr>
            <w:rFonts w:hint="eastAsia" w:eastAsia="나눔명조"/>
            <w:sz w:val="20"/>
            <w:szCs w:val="22"/>
          </w:rPr>
          <w:delText>하지만</w:delText>
        </w:r>
        <w:r w:rsidRPr="00B61948" w:rsidDel="006B2817" w:rsidR="00D932A5">
          <w:rPr>
            <w:rFonts w:hint="eastAsia" w:eastAsia="나눔명조"/>
            <w:sz w:val="20"/>
            <w:szCs w:val="22"/>
          </w:rPr>
          <w:delText xml:space="preserve"> </w:delText>
        </w:r>
      </w:del>
      <w:del w:author="Kang, Jiyoon" w:date="2022-03-02T20:16:00Z" w:id="104">
        <w:r w:rsidRPr="00B61948" w:rsidDel="006B2817" w:rsidR="00D932A5">
          <w:rPr>
            <w:rFonts w:hint="eastAsia" w:eastAsia="나눔명조"/>
            <w:sz w:val="20"/>
            <w:szCs w:val="22"/>
          </w:rPr>
          <w:delText>공공봉사동기</w:delText>
        </w:r>
      </w:del>
      <w:del w:author="Kang, Jiyoon" w:date="2022-03-02T20:15:00Z" w:id="105">
        <w:r w:rsidRPr="00B61948" w:rsidDel="006B2817" w:rsidR="00F37528">
          <w:rPr>
            <w:rFonts w:hint="eastAsia" w:eastAsia="나눔명조"/>
            <w:sz w:val="20"/>
            <w:szCs w:val="22"/>
          </w:rPr>
          <w:delText>의</w:delText>
        </w:r>
      </w:del>
      <w:del w:author="Kang, Jiyoon" w:date="2022-03-02T20:16:00Z" w:id="106">
        <w:r w:rsidRPr="00B61948" w:rsidDel="006B2817" w:rsidR="00F37528">
          <w:rPr>
            <w:rFonts w:hint="eastAsia" w:eastAsia="나눔명조"/>
            <w:sz w:val="20"/>
            <w:szCs w:val="22"/>
          </w:rPr>
          <w:delText xml:space="preserve"> </w:delText>
        </w:r>
      </w:del>
      <w:r w:rsidRPr="00B61948" w:rsidR="00F37528">
        <w:rPr>
          <w:rFonts w:hint="eastAsia" w:eastAsia="나눔명조"/>
          <w:sz w:val="20"/>
          <w:szCs w:val="22"/>
        </w:rPr>
        <w:t>이러한</w:t>
      </w:r>
      <w:r w:rsidRPr="00B61948" w:rsidR="00F37528">
        <w:rPr>
          <w:rFonts w:hint="eastAsia" w:eastAsia="나눔명조"/>
          <w:sz w:val="20"/>
          <w:szCs w:val="22"/>
        </w:rPr>
        <w:t xml:space="preserve"> </w:t>
      </w:r>
      <w:del w:author="Kang, Jiyoon" w:date="2022-03-02T20:16:00Z" w:id="107">
        <w:r w:rsidRPr="00B61948" w:rsidDel="006B2817" w:rsidR="00F37528">
          <w:rPr>
            <w:rFonts w:hint="eastAsia" w:eastAsia="나눔명조"/>
            <w:sz w:val="20"/>
            <w:szCs w:val="22"/>
          </w:rPr>
          <w:delText>집약적</w:delText>
        </w:r>
        <w:r w:rsidRPr="00B61948" w:rsidDel="006B2817" w:rsidR="00F37528">
          <w:rPr>
            <w:rFonts w:hint="eastAsia" w:eastAsia="나눔명조"/>
            <w:sz w:val="20"/>
            <w:szCs w:val="22"/>
          </w:rPr>
          <w:delText xml:space="preserve"> </w:delText>
        </w:r>
        <w:r w:rsidRPr="00B61948" w:rsidDel="006B2817" w:rsidR="00F37528">
          <w:rPr>
            <w:rFonts w:hint="eastAsia" w:eastAsia="나눔명조"/>
            <w:sz w:val="20"/>
            <w:szCs w:val="22"/>
          </w:rPr>
          <w:delText>성격</w:delText>
        </w:r>
        <w:r w:rsidRPr="00B61948" w:rsidDel="006B2817" w:rsidR="00F37528">
          <w:rPr>
            <w:rFonts w:hint="eastAsia" w:eastAsia="나눔명조"/>
            <w:sz w:val="20"/>
            <w:szCs w:val="22"/>
          </w:rPr>
          <w:delText>(aggregative attributes)</w:delText>
        </w:r>
      </w:del>
      <w:del w:author="Kang, Jiyoon" w:date="2022-03-02T20:14:00Z" w:id="108">
        <w:r w:rsidRPr="00B61948" w:rsidDel="006B2817" w:rsidR="00F37528">
          <w:rPr>
            <w:rFonts w:hint="eastAsia" w:eastAsia="나눔명조"/>
            <w:sz w:val="20"/>
            <w:szCs w:val="22"/>
          </w:rPr>
          <w:delText>는</w:delText>
        </w:r>
        <w:r w:rsidRPr="00B61948" w:rsidDel="006B2817" w:rsidR="00F37528">
          <w:rPr>
            <w:rFonts w:hint="eastAsia" w:eastAsia="나눔명조"/>
            <w:sz w:val="20"/>
            <w:szCs w:val="22"/>
          </w:rPr>
          <w:delText xml:space="preserve"> </w:delText>
        </w:r>
      </w:del>
      <w:ins w:author="Kang, Jiyoon" w:date="2022-03-02T20:16:00Z" w:id="109">
        <w:r w:rsidR="006B2817">
          <w:rPr>
            <w:rFonts w:hint="eastAsia" w:eastAsia="나눔명조"/>
            <w:sz w:val="20"/>
            <w:szCs w:val="22"/>
          </w:rPr>
          <w:t>특징</w:t>
        </w:r>
      </w:ins>
      <w:ins w:author="Kang, Jiyoon" w:date="2022-03-02T20:46:00Z" w:id="110">
        <w:r w:rsidR="00E0161F">
          <w:rPr>
            <w:rFonts w:hint="eastAsia" w:eastAsia="나눔명조"/>
            <w:sz w:val="20"/>
            <w:szCs w:val="22"/>
          </w:rPr>
          <w:t>으로</w:t>
        </w:r>
        <w:r w:rsidR="00E0161F">
          <w:rPr>
            <w:rFonts w:hint="eastAsia" w:eastAsia="나눔명조"/>
            <w:sz w:val="20"/>
            <w:szCs w:val="22"/>
          </w:rPr>
          <w:t xml:space="preserve"> </w:t>
        </w:r>
        <w:r w:rsidR="00E0161F">
          <w:rPr>
            <w:rFonts w:hint="eastAsia" w:eastAsia="나눔명조"/>
            <w:sz w:val="20"/>
            <w:szCs w:val="22"/>
          </w:rPr>
          <w:t>인해</w:t>
        </w:r>
      </w:ins>
      <w:ins w:author="Kang, Jiyoon" w:date="2022-03-02T20:14:00Z" w:id="111">
        <w:r w:rsidRPr="00B61948" w:rsidR="006B2817">
          <w:rPr>
            <w:rFonts w:hint="eastAsia" w:eastAsia="나눔명조"/>
            <w:sz w:val="20"/>
            <w:szCs w:val="22"/>
          </w:rPr>
          <w:t xml:space="preserve"> </w:t>
        </w:r>
      </w:ins>
      <w:r w:rsidRPr="00B61948" w:rsidR="00F37528">
        <w:rPr>
          <w:rFonts w:hint="eastAsia" w:eastAsia="나눔명조"/>
          <w:sz w:val="20"/>
          <w:szCs w:val="22"/>
        </w:rPr>
        <w:t>공공봉사동기</w:t>
      </w:r>
      <w:ins w:author="Kang, Jiyoon" w:date="2022-03-02T20:46:00Z" w:id="112">
        <w:r w:rsidR="00E0161F">
          <w:rPr>
            <w:rFonts w:hint="eastAsia" w:eastAsia="나눔명조"/>
            <w:sz w:val="20"/>
            <w:szCs w:val="22"/>
          </w:rPr>
          <w:t>는</w:t>
        </w:r>
        <w:r w:rsidR="00E0161F">
          <w:rPr>
            <w:rFonts w:hint="eastAsia" w:eastAsia="나눔명조"/>
            <w:sz w:val="20"/>
            <w:szCs w:val="22"/>
          </w:rPr>
          <w:t xml:space="preserve"> </w:t>
        </w:r>
        <w:r w:rsidR="00E0161F">
          <w:rPr>
            <w:rFonts w:hint="eastAsia" w:eastAsia="나눔명조"/>
            <w:sz w:val="20"/>
            <w:szCs w:val="22"/>
          </w:rPr>
          <w:t>연구</w:t>
        </w:r>
        <w:r w:rsidR="00E0161F">
          <w:rPr>
            <w:rFonts w:hint="eastAsia" w:eastAsia="나눔명조"/>
            <w:sz w:val="20"/>
            <w:szCs w:val="22"/>
          </w:rPr>
          <w:t xml:space="preserve"> </w:t>
        </w:r>
        <w:r w:rsidR="00E0161F">
          <w:rPr>
            <w:rFonts w:hint="eastAsia" w:eastAsia="나눔명조"/>
            <w:sz w:val="20"/>
            <w:szCs w:val="22"/>
          </w:rPr>
          <w:t>시</w:t>
        </w:r>
        <w:r w:rsidR="00E0161F">
          <w:rPr>
            <w:rFonts w:hint="eastAsia" w:eastAsia="나눔명조"/>
            <w:sz w:val="20"/>
            <w:szCs w:val="22"/>
          </w:rPr>
          <w:t xml:space="preserve"> </w:t>
        </w:r>
        <w:r w:rsidR="00E0161F">
          <w:rPr>
            <w:rFonts w:hint="eastAsia" w:eastAsia="나눔명조"/>
            <w:sz w:val="20"/>
            <w:szCs w:val="22"/>
          </w:rPr>
          <w:t>명확한</w:t>
        </w:r>
        <w:r w:rsidR="00E0161F">
          <w:rPr>
            <w:rFonts w:hint="eastAsia" w:eastAsia="나눔명조"/>
            <w:sz w:val="20"/>
            <w:szCs w:val="22"/>
          </w:rPr>
          <w:t xml:space="preserve"> </w:t>
        </w:r>
        <w:r w:rsidR="00E0161F">
          <w:rPr>
            <w:rFonts w:hint="eastAsia" w:eastAsia="나눔명조"/>
            <w:sz w:val="20"/>
            <w:szCs w:val="22"/>
          </w:rPr>
          <w:t>개념화가</w:t>
        </w:r>
        <w:r w:rsidR="00E0161F">
          <w:rPr>
            <w:rFonts w:hint="eastAsia" w:eastAsia="나눔명조"/>
            <w:sz w:val="20"/>
            <w:szCs w:val="22"/>
          </w:rPr>
          <w:t xml:space="preserve"> </w:t>
        </w:r>
        <w:r w:rsidR="00E0161F">
          <w:rPr>
            <w:rFonts w:hint="eastAsia" w:eastAsia="나눔명조"/>
            <w:sz w:val="20"/>
            <w:szCs w:val="22"/>
          </w:rPr>
          <w:t>필요하다</w:t>
        </w:r>
      </w:ins>
      <w:del w:author="Kang, Jiyoon" w:date="2022-03-02T20:16:00Z" w:id="113">
        <w:r w:rsidRPr="00B61948" w:rsidDel="006B2817" w:rsidR="00F37528">
          <w:rPr>
            <w:rFonts w:hint="eastAsia" w:eastAsia="나눔명조"/>
            <w:sz w:val="20"/>
            <w:szCs w:val="22"/>
          </w:rPr>
          <w:delText xml:space="preserve"> </w:delText>
        </w:r>
        <w:r w:rsidRPr="00B61948" w:rsidDel="006B2817" w:rsidR="00F37528">
          <w:rPr>
            <w:rFonts w:hint="eastAsia" w:eastAsia="나눔명조"/>
            <w:sz w:val="20"/>
            <w:szCs w:val="22"/>
          </w:rPr>
          <w:delText>연구에</w:delText>
        </w:r>
        <w:r w:rsidRPr="00B61948" w:rsidDel="006B2817" w:rsidR="00F37528">
          <w:rPr>
            <w:rFonts w:hint="eastAsia" w:eastAsia="나눔명조"/>
            <w:sz w:val="20"/>
            <w:szCs w:val="22"/>
          </w:rPr>
          <w:delText xml:space="preserve"> </w:delText>
        </w:r>
        <w:r w:rsidRPr="00B61948" w:rsidDel="006B2817" w:rsidR="00F37528">
          <w:rPr>
            <w:rFonts w:hint="eastAsia" w:eastAsia="나눔명조"/>
            <w:sz w:val="20"/>
            <w:szCs w:val="22"/>
          </w:rPr>
          <w:delText>있어</w:delText>
        </w:r>
      </w:del>
      <w:del w:author="Kang, Jiyoon" w:date="2022-03-02T20:46:00Z" w:id="114">
        <w:r w:rsidRPr="00B61948" w:rsidDel="00E0161F" w:rsidR="00F37528">
          <w:rPr>
            <w:rFonts w:hint="eastAsia" w:eastAsia="나눔명조"/>
            <w:sz w:val="20"/>
            <w:szCs w:val="22"/>
          </w:rPr>
          <w:delText xml:space="preserve"> </w:delText>
        </w:r>
        <w:r w:rsidRPr="00B61948" w:rsidDel="00E0161F" w:rsidR="00D932A5">
          <w:rPr>
            <w:rFonts w:hint="eastAsia" w:eastAsia="나눔명조"/>
            <w:sz w:val="20"/>
            <w:szCs w:val="22"/>
          </w:rPr>
          <w:delText>명확한</w:delText>
        </w:r>
        <w:r w:rsidRPr="00B61948" w:rsidDel="00E0161F" w:rsidR="00D932A5">
          <w:rPr>
            <w:rFonts w:hint="eastAsia" w:eastAsia="나눔명조"/>
            <w:sz w:val="20"/>
            <w:szCs w:val="22"/>
          </w:rPr>
          <w:delText xml:space="preserve"> </w:delText>
        </w:r>
        <w:r w:rsidRPr="00B61948" w:rsidDel="00E0161F" w:rsidR="00D932A5">
          <w:rPr>
            <w:rFonts w:hint="eastAsia" w:eastAsia="나눔명조"/>
            <w:sz w:val="20"/>
            <w:szCs w:val="22"/>
          </w:rPr>
          <w:delText>개념화</w:delText>
        </w:r>
      </w:del>
      <w:del w:author="Kang, Jiyoon" w:date="2022-03-02T20:16:00Z" w:id="115">
        <w:r w:rsidRPr="00B61948" w:rsidDel="006B2817" w:rsidR="00D932A5">
          <w:rPr>
            <w:rFonts w:hint="eastAsia" w:eastAsia="나눔명조"/>
            <w:sz w:val="20"/>
            <w:szCs w:val="22"/>
          </w:rPr>
          <w:delText>에</w:delText>
        </w:r>
        <w:r w:rsidRPr="00B61948" w:rsidDel="006B2817" w:rsidR="00D932A5">
          <w:rPr>
            <w:rFonts w:hint="eastAsia" w:eastAsia="나눔명조"/>
            <w:sz w:val="20"/>
            <w:szCs w:val="22"/>
          </w:rPr>
          <w:delText xml:space="preserve"> </w:delText>
        </w:r>
        <w:r w:rsidRPr="00B61948" w:rsidDel="006B2817" w:rsidR="00D932A5">
          <w:rPr>
            <w:rFonts w:hint="eastAsia" w:eastAsia="나눔명조"/>
            <w:sz w:val="20"/>
            <w:szCs w:val="22"/>
          </w:rPr>
          <w:delText>더욱</w:delText>
        </w:r>
        <w:r w:rsidRPr="00B61948" w:rsidDel="006B2817" w:rsidR="00D932A5">
          <w:rPr>
            <w:rFonts w:hint="eastAsia" w:eastAsia="나눔명조"/>
            <w:sz w:val="20"/>
            <w:szCs w:val="22"/>
          </w:rPr>
          <w:delText xml:space="preserve"> </w:delText>
        </w:r>
        <w:r w:rsidRPr="00B61948" w:rsidDel="006B2817" w:rsidR="00D932A5">
          <w:rPr>
            <w:rFonts w:hint="eastAsia" w:eastAsia="나눔명조"/>
            <w:sz w:val="20"/>
            <w:szCs w:val="22"/>
          </w:rPr>
          <w:delText>유의</w:delText>
        </w:r>
        <w:r w:rsidRPr="00B61948" w:rsidDel="006B2817" w:rsidR="00F37528">
          <w:rPr>
            <w:rFonts w:hint="eastAsia" w:eastAsia="나눔명조"/>
            <w:sz w:val="20"/>
            <w:szCs w:val="22"/>
          </w:rPr>
          <w:delText>할</w:delText>
        </w:r>
        <w:r w:rsidRPr="00B61948" w:rsidDel="006B2817" w:rsidR="00F37528">
          <w:rPr>
            <w:rFonts w:hint="eastAsia" w:eastAsia="나눔명조"/>
            <w:sz w:val="20"/>
            <w:szCs w:val="22"/>
          </w:rPr>
          <w:delText xml:space="preserve"> </w:delText>
        </w:r>
        <w:r w:rsidRPr="00B61948" w:rsidDel="006B2817" w:rsidR="00F37528">
          <w:rPr>
            <w:rFonts w:hint="eastAsia" w:eastAsia="나눔명조"/>
            <w:sz w:val="20"/>
            <w:szCs w:val="22"/>
          </w:rPr>
          <w:delText>것을</w:delText>
        </w:r>
        <w:r w:rsidRPr="00B61948" w:rsidDel="006B2817" w:rsidR="00F37528">
          <w:rPr>
            <w:rFonts w:hint="eastAsia" w:eastAsia="나눔명조"/>
            <w:sz w:val="20"/>
            <w:szCs w:val="22"/>
          </w:rPr>
          <w:delText xml:space="preserve"> </w:delText>
        </w:r>
        <w:r w:rsidRPr="00B61948" w:rsidDel="006B2817" w:rsidR="00F37528">
          <w:rPr>
            <w:rFonts w:hint="eastAsia" w:eastAsia="나눔명조"/>
            <w:sz w:val="20"/>
            <w:szCs w:val="22"/>
          </w:rPr>
          <w:delText>주문한다</w:delText>
        </w:r>
      </w:del>
      <w:r w:rsidRPr="00B61948" w:rsidR="008551D3">
        <w:rPr>
          <w:rFonts w:eastAsia="나눔명조"/>
          <w:sz w:val="20"/>
          <w:szCs w:val="22"/>
        </w:rPr>
        <w:fldChar w:fldCharType="begin"/>
      </w:r>
      <w:r w:rsidR="00AC65B9">
        <w:rPr>
          <w:rFonts w:eastAsia="나눔명조"/>
          <w:sz w:val="20"/>
          <w:szCs w:val="22"/>
        </w:rPr>
        <w:instrText xml:space="preserve"> ADDIN ZOTERO_ITEM CSL_CITATION {"citationID":"BY9EIulj","properties":{"formattedCitation":"(Bozeman, Barry, and Su 2015; Ritz, Adrian, and Neumann 2016)","plainCitation":"(Bozeman, Barry, and Su 2015; Ritz, Adrian, and Neumann 2016)","dontUpdate":true,"noteIndex":0},"citationItems":[{"id":"PSjZbscb/lTPzUzB9","uris":["http://zotero.org/users/5210800/items/PC2ADFWD"],"uri":["http://zotero.org/users/5210800/items/PC2ADFWD"],"itemData":{"id":1517,"type":"article-journal","container-title":"Public Administration Review","issue":"5","note":"Citation Key: BozemanSu2015\ntex.date-added: 2021-09-30 15:20:42 -0400\ntex.date-modified: 2021-09-30 15:21:24 -0400","page":"700-710","title":"Public service motivation concepts and theory: A critique","volume":"75","author":[{"literal":"Bozeman"},{"literal":"Barry"},{"family":"Su","given":"Xuhong"}],"issued":{"date-parts":[["2015"]]}}},{"id":"PSjZbscb/fasqVV9U","uris":["http://zotero.org/users/5210800/items/K78PXML2"],"uri":["http://zotero.org/users/5210800/items/K78PXML2"],"itemData":{"id":1499,"type":"article-journal","container-title":"Public Administration Review","issue":"3","note":"Citation Key: Ritzetal2016\ntex.date-added: 2021-09-30 15:40:39 -0400\ntex.date-modified: 2021-09-30 15:41:43 -0400","page":"414-426","title":"Public service motivation: A systematic literature review and outlook","volume":"76","author":[{"literal":"Ritz"},{"family":"Adrian","given":"Gene A. Brewer"},{"family":"Neumann","given":"Oliver"}],"issued":{"date-parts":[["2016"]]}}}],"schema":"https://github.com/citation-style-language/schema/raw/master/csl-citation.json"} </w:instrText>
      </w:r>
      <w:r w:rsidRPr="00B61948" w:rsidR="008551D3">
        <w:rPr>
          <w:rFonts w:eastAsia="나눔명조"/>
          <w:sz w:val="20"/>
          <w:szCs w:val="22"/>
        </w:rPr>
        <w:fldChar w:fldCharType="separate"/>
      </w:r>
      <w:r w:rsidRPr="00283EF6" w:rsidR="008551D3">
        <w:rPr>
          <w:rFonts w:eastAsia="나눔명조"/>
          <w:sz w:val="20"/>
          <w:szCs w:val="22"/>
        </w:rPr>
        <w:t>(Bozeman</w:t>
      </w:r>
      <w:r w:rsidRPr="00283EF6" w:rsidR="00F451EA">
        <w:rPr>
          <w:rFonts w:eastAsia="나눔명조"/>
          <w:sz w:val="20"/>
          <w:szCs w:val="22"/>
        </w:rPr>
        <w:t xml:space="preserve"> et al.,</w:t>
      </w:r>
      <w:r w:rsidRPr="00283EF6" w:rsidR="008551D3">
        <w:rPr>
          <w:rFonts w:eastAsia="나눔명조"/>
          <w:sz w:val="20"/>
          <w:szCs w:val="22"/>
        </w:rPr>
        <w:t xml:space="preserve"> 2015; </w:t>
      </w:r>
      <w:r w:rsidRPr="00283EF6" w:rsidR="00F451EA">
        <w:rPr>
          <w:rFonts w:eastAsia="나눔명조"/>
          <w:sz w:val="20"/>
          <w:szCs w:val="22"/>
        </w:rPr>
        <w:t>Ritz et al.,</w:t>
      </w:r>
      <w:r w:rsidRPr="00283EF6" w:rsidR="008551D3">
        <w:rPr>
          <w:rFonts w:eastAsia="나눔명조"/>
          <w:sz w:val="20"/>
          <w:szCs w:val="22"/>
        </w:rPr>
        <w:t xml:space="preserve"> 2016)</w:t>
      </w:r>
      <w:r w:rsidRPr="00B61948" w:rsidR="008551D3">
        <w:rPr>
          <w:rFonts w:eastAsia="나눔명조"/>
          <w:sz w:val="20"/>
          <w:szCs w:val="22"/>
        </w:rPr>
        <w:fldChar w:fldCharType="end"/>
      </w:r>
      <w:r w:rsidRPr="00B61948" w:rsidR="00F37528">
        <w:rPr>
          <w:rFonts w:eastAsia="나눔명조"/>
          <w:sz w:val="20"/>
          <w:szCs w:val="22"/>
        </w:rPr>
        <w:t xml:space="preserve">. </w:t>
      </w:r>
      <w:ins w:author="Kang, Jiyoon" w:date="2022-03-02T20:47:00Z" w:id="116">
        <w:r w:rsidR="00E0161F">
          <w:rPr>
            <w:rFonts w:hint="eastAsia" w:eastAsia="나눔명조"/>
            <w:sz w:val="20"/>
            <w:szCs w:val="22"/>
          </w:rPr>
          <w:t>따라서</w:t>
        </w:r>
        <w:r w:rsidR="00E0161F">
          <w:rPr>
            <w:rFonts w:hint="eastAsia" w:eastAsia="나눔명조"/>
            <w:sz w:val="20"/>
            <w:szCs w:val="22"/>
          </w:rPr>
          <w:t xml:space="preserve"> </w:t>
        </w:r>
        <w:r w:rsidR="00E0161F">
          <w:rPr>
            <w:rFonts w:hint="eastAsia" w:eastAsia="나눔명조"/>
            <w:sz w:val="20"/>
            <w:szCs w:val="22"/>
          </w:rPr>
          <w:t>본</w:t>
        </w:r>
        <w:r w:rsidR="00E0161F">
          <w:rPr>
            <w:rFonts w:hint="eastAsia" w:eastAsia="나눔명조"/>
            <w:sz w:val="20"/>
            <w:szCs w:val="22"/>
          </w:rPr>
          <w:t xml:space="preserve"> </w:t>
        </w:r>
        <w:r w:rsidR="00E0161F">
          <w:rPr>
            <w:rFonts w:hint="eastAsia" w:eastAsia="나눔명조"/>
            <w:sz w:val="20"/>
            <w:szCs w:val="22"/>
          </w:rPr>
          <w:t>장에서는</w:t>
        </w:r>
        <w:r w:rsidR="00E0161F">
          <w:rPr>
            <w:rFonts w:hint="eastAsia" w:eastAsia="나눔명조"/>
            <w:sz w:val="20"/>
            <w:szCs w:val="22"/>
          </w:rPr>
          <w:t xml:space="preserve"> </w:t>
        </w:r>
      </w:ins>
      <w:ins w:author="Kang, Jiyoon" w:date="2022-03-02T20:48:00Z" w:id="117">
        <w:r w:rsidR="00E0161F">
          <w:rPr>
            <w:rFonts w:hint="eastAsia" w:eastAsia="나눔명조"/>
            <w:sz w:val="20"/>
            <w:szCs w:val="22"/>
          </w:rPr>
          <w:t>기존</w:t>
        </w:r>
        <w:r w:rsidR="00E0161F">
          <w:rPr>
            <w:rFonts w:hint="eastAsia" w:eastAsia="나눔명조"/>
            <w:sz w:val="20"/>
            <w:szCs w:val="22"/>
          </w:rPr>
          <w:t xml:space="preserve"> </w:t>
        </w:r>
        <w:r w:rsidR="00E0161F">
          <w:rPr>
            <w:rFonts w:hint="eastAsia" w:eastAsia="나눔명조"/>
            <w:sz w:val="20"/>
            <w:szCs w:val="22"/>
          </w:rPr>
          <w:t>연구에서</w:t>
        </w:r>
        <w:r w:rsidR="00E0161F">
          <w:rPr>
            <w:rFonts w:hint="eastAsia" w:eastAsia="나눔명조"/>
            <w:sz w:val="20"/>
            <w:szCs w:val="22"/>
          </w:rPr>
          <w:t xml:space="preserve"> </w:t>
        </w:r>
        <w:r w:rsidR="00E0161F">
          <w:rPr>
            <w:rFonts w:hint="eastAsia" w:eastAsia="나눔명조"/>
            <w:sz w:val="20"/>
            <w:szCs w:val="22"/>
          </w:rPr>
          <w:t>다뤄온</w:t>
        </w:r>
        <w:r w:rsidR="00E0161F">
          <w:rPr>
            <w:rFonts w:hint="eastAsia" w:eastAsia="나눔명조"/>
            <w:sz w:val="20"/>
            <w:szCs w:val="22"/>
          </w:rPr>
          <w:t xml:space="preserve"> </w:t>
        </w:r>
        <w:r w:rsidR="00E0161F">
          <w:rPr>
            <w:rFonts w:hint="eastAsia" w:eastAsia="나눔명조"/>
            <w:sz w:val="20"/>
            <w:szCs w:val="22"/>
          </w:rPr>
          <w:t>공공봉사동기가</w:t>
        </w:r>
        <w:r w:rsidR="00E0161F">
          <w:rPr>
            <w:rFonts w:hint="eastAsia" w:eastAsia="나눔명조"/>
            <w:sz w:val="20"/>
            <w:szCs w:val="22"/>
          </w:rPr>
          <w:t xml:space="preserve"> </w:t>
        </w:r>
        <w:r w:rsidR="00E0161F">
          <w:rPr>
            <w:rFonts w:hint="eastAsia" w:eastAsia="나눔명조"/>
            <w:sz w:val="20"/>
            <w:szCs w:val="22"/>
          </w:rPr>
          <w:t>무엇인지</w:t>
        </w:r>
        <w:r w:rsidR="00E0161F">
          <w:rPr>
            <w:rFonts w:hint="eastAsia" w:eastAsia="나눔명조"/>
            <w:sz w:val="20"/>
            <w:szCs w:val="22"/>
          </w:rPr>
          <w:t xml:space="preserve"> </w:t>
        </w:r>
        <w:r w:rsidR="00E0161F">
          <w:rPr>
            <w:rFonts w:hint="eastAsia" w:eastAsia="나눔명조"/>
            <w:sz w:val="20"/>
            <w:szCs w:val="22"/>
          </w:rPr>
          <w:t>확인하고</w:t>
        </w:r>
        <w:r w:rsidR="00E0161F">
          <w:rPr>
            <w:rFonts w:hint="eastAsia" w:eastAsia="나눔명조"/>
            <w:sz w:val="20"/>
            <w:szCs w:val="22"/>
          </w:rPr>
          <w:t>,</w:t>
        </w:r>
        <w:r w:rsidR="00E0161F">
          <w:rPr>
            <w:rFonts w:eastAsia="나눔명조"/>
            <w:sz w:val="20"/>
            <w:szCs w:val="22"/>
          </w:rPr>
          <w:t xml:space="preserve"> </w:t>
        </w:r>
        <w:r w:rsidR="00E0161F">
          <w:rPr>
            <w:rFonts w:hint="eastAsia" w:eastAsia="나눔명조"/>
            <w:sz w:val="20"/>
            <w:szCs w:val="22"/>
          </w:rPr>
          <w:t>본</w:t>
        </w:r>
        <w:r w:rsidR="00E0161F">
          <w:rPr>
            <w:rFonts w:hint="eastAsia" w:eastAsia="나눔명조"/>
            <w:sz w:val="20"/>
            <w:szCs w:val="22"/>
          </w:rPr>
          <w:t xml:space="preserve"> </w:t>
        </w:r>
        <w:r w:rsidR="00E0161F">
          <w:rPr>
            <w:rFonts w:hint="eastAsia" w:eastAsia="나눔명조"/>
            <w:sz w:val="20"/>
            <w:szCs w:val="22"/>
          </w:rPr>
          <w:t>연구에서</w:t>
        </w:r>
        <w:r w:rsidR="00E0161F">
          <w:rPr>
            <w:rFonts w:eastAsia="나눔명조"/>
            <w:sz w:val="20"/>
            <w:szCs w:val="22"/>
          </w:rPr>
          <w:t xml:space="preserve"> </w:t>
        </w:r>
        <w:r w:rsidR="00E0161F">
          <w:rPr>
            <w:rFonts w:hint="eastAsia" w:eastAsia="나눔명조"/>
            <w:sz w:val="20"/>
            <w:szCs w:val="22"/>
          </w:rPr>
          <w:t>활용</w:t>
        </w:r>
      </w:ins>
      <w:ins w:author="Kang, Jiyoon" w:date="2022-03-02T20:50:00Z" w:id="118">
        <w:r w:rsidR="00E0161F">
          <w:rPr>
            <w:rFonts w:hint="eastAsia" w:eastAsia="나눔명조"/>
            <w:sz w:val="20"/>
            <w:szCs w:val="22"/>
          </w:rPr>
          <w:t>할</w:t>
        </w:r>
      </w:ins>
      <w:ins w:author="Kang, Jiyoon" w:date="2022-03-02T20:48:00Z" w:id="119">
        <w:r w:rsidR="00E0161F">
          <w:rPr>
            <w:rFonts w:hint="eastAsia" w:eastAsia="나눔명조"/>
            <w:sz w:val="20"/>
            <w:szCs w:val="22"/>
          </w:rPr>
          <w:t xml:space="preserve"> </w:t>
        </w:r>
        <w:r w:rsidR="00E0161F">
          <w:rPr>
            <w:rFonts w:hint="eastAsia" w:eastAsia="나눔명조"/>
            <w:sz w:val="20"/>
            <w:szCs w:val="22"/>
          </w:rPr>
          <w:t>공공봉사동기를</w:t>
        </w:r>
        <w:r w:rsidR="00E0161F">
          <w:rPr>
            <w:rFonts w:hint="eastAsia" w:eastAsia="나눔명조"/>
            <w:sz w:val="20"/>
            <w:szCs w:val="22"/>
          </w:rPr>
          <w:t xml:space="preserve"> </w:t>
        </w:r>
        <w:r w:rsidR="00E0161F">
          <w:rPr>
            <w:rFonts w:hint="eastAsia" w:eastAsia="나눔명조"/>
            <w:sz w:val="20"/>
            <w:szCs w:val="22"/>
          </w:rPr>
          <w:t>정의하고자</w:t>
        </w:r>
        <w:r w:rsidR="00E0161F">
          <w:rPr>
            <w:rFonts w:hint="eastAsia" w:eastAsia="나눔명조"/>
            <w:sz w:val="20"/>
            <w:szCs w:val="22"/>
          </w:rPr>
          <w:t xml:space="preserve"> </w:t>
        </w:r>
        <w:r w:rsidR="00E0161F">
          <w:rPr>
            <w:rFonts w:hint="eastAsia" w:eastAsia="나눔명조"/>
            <w:sz w:val="20"/>
            <w:szCs w:val="22"/>
          </w:rPr>
          <w:t>한다</w:t>
        </w:r>
        <w:r w:rsidR="00E0161F">
          <w:rPr>
            <w:rFonts w:hint="eastAsia" w:eastAsia="나눔명조"/>
            <w:sz w:val="20"/>
            <w:szCs w:val="22"/>
          </w:rPr>
          <w:t>.</w:t>
        </w:r>
      </w:ins>
    </w:p>
    <w:p w:rsidRPr="00283EF6" w:rsidR="00130C0C" w:rsidP="00283EF6" w:rsidRDefault="00F37528" w14:paraId="3E122BEB" w14:textId="45234058">
      <w:pPr>
        <w:wordWrap/>
        <w:spacing w:before="120" w:after="120" w:line="276" w:lineRule="auto"/>
        <w:ind w:firstLine="288"/>
        <w:rPr>
          <w:rFonts w:eastAsia="나눔명조"/>
          <w:sz w:val="20"/>
          <w:szCs w:val="22"/>
        </w:rPr>
      </w:pPr>
      <w:r w:rsidRPr="00283EF6">
        <w:rPr>
          <w:rFonts w:hint="eastAsia" w:eastAsia="나눔명조"/>
          <w:sz w:val="20"/>
          <w:szCs w:val="22"/>
        </w:rPr>
        <w:t>첫째로</w:t>
      </w:r>
      <w:r w:rsidRPr="00283EF6">
        <w:rPr>
          <w:rFonts w:hint="eastAsia" w:eastAsia="나눔명조"/>
          <w:sz w:val="20"/>
          <w:szCs w:val="22"/>
        </w:rPr>
        <w:t xml:space="preserve"> </w:t>
      </w:r>
      <w:r w:rsidRPr="00283EF6" w:rsidR="00466F2E">
        <w:rPr>
          <w:rFonts w:hint="eastAsia" w:eastAsia="나눔명조"/>
          <w:sz w:val="20"/>
          <w:szCs w:val="22"/>
        </w:rPr>
        <w:t>공공봉사동기는</w:t>
      </w:r>
      <w:ins w:author="Kang, Jiyoon" w:date="2022-03-02T20:51:00Z" w:id="120">
        <w:r w:rsidR="00916367">
          <w:rPr>
            <w:rFonts w:hint="eastAsia" w:eastAsia="나눔명조"/>
            <w:sz w:val="20"/>
            <w:szCs w:val="22"/>
          </w:rPr>
          <w:t xml:space="preserve"> </w:t>
        </w:r>
        <w:r w:rsidR="00916367">
          <w:rPr>
            <w:rFonts w:hint="eastAsia" w:eastAsia="나눔명조"/>
            <w:sz w:val="20"/>
            <w:szCs w:val="22"/>
          </w:rPr>
          <w:t>윤리</w:t>
        </w:r>
        <w:r w:rsidR="00916367">
          <w:rPr>
            <w:rFonts w:hint="eastAsia" w:eastAsia="나눔명조"/>
            <w:sz w:val="20"/>
            <w:szCs w:val="22"/>
          </w:rPr>
          <w:t xml:space="preserve"> </w:t>
        </w:r>
        <w:r w:rsidR="00916367">
          <w:rPr>
            <w:rFonts w:hint="eastAsia" w:eastAsia="나눔명조"/>
            <w:sz w:val="20"/>
            <w:szCs w:val="22"/>
          </w:rPr>
          <w:t>등의</w:t>
        </w:r>
        <w:r w:rsidR="00916367">
          <w:rPr>
            <w:rFonts w:hint="eastAsia" w:eastAsia="나눔명조"/>
            <w:sz w:val="20"/>
            <w:szCs w:val="22"/>
          </w:rPr>
          <w:t xml:space="preserve"> </w:t>
        </w:r>
        <w:r w:rsidR="00916367">
          <w:rPr>
            <w:rFonts w:hint="eastAsia" w:eastAsia="나눔명조"/>
            <w:sz w:val="20"/>
            <w:szCs w:val="22"/>
          </w:rPr>
          <w:t>가치를</w:t>
        </w:r>
        <w:r w:rsidR="00916367">
          <w:rPr>
            <w:rFonts w:hint="eastAsia" w:eastAsia="나눔명조"/>
            <w:sz w:val="20"/>
            <w:szCs w:val="22"/>
          </w:rPr>
          <w:t xml:space="preserve"> </w:t>
        </w:r>
        <w:r w:rsidR="00916367">
          <w:rPr>
            <w:rFonts w:hint="eastAsia" w:eastAsia="나눔명조"/>
            <w:sz w:val="20"/>
            <w:szCs w:val="22"/>
          </w:rPr>
          <w:t>기반으로</w:t>
        </w:r>
        <w:r w:rsidR="00916367">
          <w:rPr>
            <w:rFonts w:hint="eastAsia" w:eastAsia="나눔명조"/>
            <w:sz w:val="20"/>
            <w:szCs w:val="22"/>
          </w:rPr>
          <w:t xml:space="preserve"> </w:t>
        </w:r>
        <w:r w:rsidR="00916367">
          <w:rPr>
            <w:rFonts w:hint="eastAsia" w:eastAsia="나눔명조"/>
            <w:sz w:val="20"/>
            <w:szCs w:val="22"/>
          </w:rPr>
          <w:t>한</w:t>
        </w:r>
        <w:r w:rsidR="00916367">
          <w:rPr>
            <w:rFonts w:hint="eastAsia" w:eastAsia="나눔명조"/>
            <w:sz w:val="20"/>
            <w:szCs w:val="22"/>
          </w:rPr>
          <w:t xml:space="preserve"> </w:t>
        </w:r>
        <w:r w:rsidR="00916367">
          <w:rPr>
            <w:rFonts w:hint="eastAsia" w:eastAsia="나눔명조"/>
            <w:sz w:val="20"/>
            <w:szCs w:val="22"/>
          </w:rPr>
          <w:t>행동</w:t>
        </w:r>
        <w:r w:rsidR="00916367">
          <w:rPr>
            <w:rFonts w:hint="eastAsia" w:eastAsia="나눔명조"/>
            <w:sz w:val="20"/>
            <w:szCs w:val="22"/>
          </w:rPr>
          <w:t xml:space="preserve"> </w:t>
        </w:r>
        <w:r w:rsidR="00916367">
          <w:rPr>
            <w:rFonts w:hint="eastAsia" w:eastAsia="나눔명조"/>
            <w:sz w:val="20"/>
            <w:szCs w:val="22"/>
          </w:rPr>
          <w:t>결정</w:t>
        </w:r>
        <w:r w:rsidR="00916367">
          <w:rPr>
            <w:rFonts w:hint="eastAsia" w:eastAsia="나눔명조"/>
            <w:sz w:val="20"/>
            <w:szCs w:val="22"/>
          </w:rPr>
          <w:t xml:space="preserve"> </w:t>
        </w:r>
        <w:r w:rsidR="00916367">
          <w:rPr>
            <w:rFonts w:hint="eastAsia" w:eastAsia="나눔명조"/>
            <w:sz w:val="20"/>
            <w:szCs w:val="22"/>
          </w:rPr>
          <w:t>요인으로</w:t>
        </w:r>
        <w:r w:rsidR="00916367">
          <w:rPr>
            <w:rFonts w:hint="eastAsia" w:eastAsia="나눔명조"/>
            <w:sz w:val="20"/>
            <w:szCs w:val="22"/>
          </w:rPr>
          <w:t>,</w:t>
        </w:r>
      </w:ins>
      <w:del w:author="Kang, Jiyoon" w:date="2022-03-02T20:51:00Z" w:id="121">
        <w:r w:rsidRPr="00283EF6" w:rsidDel="00916367" w:rsidR="00466F2E">
          <w:rPr>
            <w:rFonts w:hint="eastAsia" w:eastAsia="나눔명조"/>
            <w:sz w:val="20"/>
            <w:szCs w:val="22"/>
          </w:rPr>
          <w:delText xml:space="preserve"> </w:delText>
        </w:r>
        <w:r w:rsidRPr="00283EF6" w:rsidDel="00916367" w:rsidR="00466F2E">
          <w:rPr>
            <w:rFonts w:hint="eastAsia" w:eastAsia="나눔명조"/>
            <w:sz w:val="20"/>
            <w:szCs w:val="22"/>
          </w:rPr>
          <w:delText>윤리나</w:delText>
        </w:r>
        <w:r w:rsidRPr="00283EF6" w:rsidDel="00916367" w:rsidR="00466F2E">
          <w:rPr>
            <w:rFonts w:hint="eastAsia" w:eastAsia="나눔명조"/>
            <w:sz w:val="20"/>
            <w:szCs w:val="22"/>
          </w:rPr>
          <w:delText xml:space="preserve"> </w:delText>
        </w:r>
        <w:r w:rsidRPr="00283EF6" w:rsidDel="00916367" w:rsidR="00466F2E">
          <w:rPr>
            <w:rFonts w:hint="eastAsia" w:eastAsia="나눔명조"/>
            <w:sz w:val="20"/>
            <w:szCs w:val="22"/>
          </w:rPr>
          <w:delText>역할과</w:delText>
        </w:r>
        <w:r w:rsidRPr="00283EF6" w:rsidDel="00916367" w:rsidR="00466F2E">
          <w:rPr>
            <w:rFonts w:hint="eastAsia" w:eastAsia="나눔명조"/>
            <w:sz w:val="20"/>
            <w:szCs w:val="22"/>
          </w:rPr>
          <w:delText xml:space="preserve"> </w:delText>
        </w:r>
        <w:r w:rsidRPr="00283EF6" w:rsidDel="00916367" w:rsidR="00466F2E">
          <w:rPr>
            <w:rFonts w:hint="eastAsia" w:eastAsia="나눔명조"/>
            <w:sz w:val="20"/>
            <w:szCs w:val="22"/>
          </w:rPr>
          <w:delText>같은</w:delText>
        </w:r>
        <w:r w:rsidRPr="00283EF6" w:rsidDel="00916367" w:rsidR="00466F2E">
          <w:rPr>
            <w:rFonts w:hint="eastAsia" w:eastAsia="나눔명조"/>
            <w:sz w:val="20"/>
            <w:szCs w:val="22"/>
          </w:rPr>
          <w:delText xml:space="preserve"> </w:delText>
        </w:r>
        <w:r w:rsidRPr="00283EF6" w:rsidDel="00916367" w:rsidR="00466F2E">
          <w:rPr>
            <w:rFonts w:hint="eastAsia" w:eastAsia="나눔명조"/>
            <w:sz w:val="20"/>
            <w:szCs w:val="22"/>
          </w:rPr>
          <w:delText>가치기반</w:delText>
        </w:r>
        <w:r w:rsidRPr="00283EF6" w:rsidDel="00916367" w:rsidR="00466F2E">
          <w:rPr>
            <w:rFonts w:hint="eastAsia" w:eastAsia="나눔명조"/>
            <w:sz w:val="20"/>
            <w:szCs w:val="22"/>
          </w:rPr>
          <w:delText xml:space="preserve"> </w:delText>
        </w:r>
        <w:r w:rsidRPr="00283EF6" w:rsidDel="00916367" w:rsidR="00466F2E">
          <w:rPr>
            <w:rFonts w:hint="eastAsia" w:eastAsia="나눔명조"/>
            <w:sz w:val="20"/>
            <w:szCs w:val="22"/>
          </w:rPr>
          <w:delText>행동</w:delText>
        </w:r>
        <w:r w:rsidRPr="00283EF6" w:rsidDel="00916367" w:rsidR="00466F2E">
          <w:rPr>
            <w:rFonts w:hint="eastAsia" w:eastAsia="나눔명조"/>
            <w:sz w:val="20"/>
            <w:szCs w:val="22"/>
          </w:rPr>
          <w:delText xml:space="preserve"> </w:delText>
        </w:r>
        <w:r w:rsidRPr="00283EF6" w:rsidDel="00916367" w:rsidR="00466F2E">
          <w:rPr>
            <w:rFonts w:hint="eastAsia" w:eastAsia="나눔명조"/>
            <w:sz w:val="20"/>
            <w:szCs w:val="22"/>
          </w:rPr>
          <w:delText>결정</w:delText>
        </w:r>
        <w:r w:rsidRPr="00283EF6" w:rsidDel="00916367" w:rsidR="00466F2E">
          <w:rPr>
            <w:rFonts w:hint="eastAsia" w:eastAsia="나눔명조"/>
            <w:sz w:val="20"/>
            <w:szCs w:val="22"/>
          </w:rPr>
          <w:delText xml:space="preserve"> </w:delText>
        </w:r>
        <w:r w:rsidRPr="00283EF6" w:rsidDel="00916367" w:rsidR="00466F2E">
          <w:rPr>
            <w:rFonts w:hint="eastAsia" w:eastAsia="나눔명조"/>
            <w:sz w:val="20"/>
            <w:szCs w:val="22"/>
          </w:rPr>
          <w:delText>요인</w:delText>
        </w:r>
        <w:r w:rsidRPr="00283EF6" w:rsidDel="00916367">
          <w:rPr>
            <w:rFonts w:hint="eastAsia" w:eastAsia="나눔명조"/>
            <w:sz w:val="20"/>
            <w:szCs w:val="22"/>
          </w:rPr>
          <w:delText>으로</w:delText>
        </w:r>
      </w:del>
      <w:r w:rsidRPr="00283EF6" w:rsidR="008B6616">
        <w:rPr>
          <w:rFonts w:hint="eastAsia" w:eastAsia="나눔명조"/>
          <w:sz w:val="20"/>
          <w:szCs w:val="22"/>
        </w:rPr>
        <w:t xml:space="preserve"> </w:t>
      </w:r>
      <w:r w:rsidRPr="00283EF6" w:rsidR="00466F2E">
        <w:rPr>
          <w:rFonts w:hint="eastAsia" w:eastAsia="나눔명조"/>
          <w:sz w:val="20"/>
          <w:szCs w:val="22"/>
        </w:rPr>
        <w:t>사적</w:t>
      </w:r>
      <w:ins w:author="Kang, Jiyoon" w:date="2022-03-02T20:52:00Z" w:id="122">
        <w:r w:rsidR="00916367">
          <w:rPr>
            <w:rFonts w:eastAsia="나눔명조"/>
            <w:sz w:val="20"/>
            <w:szCs w:val="22"/>
          </w:rPr>
          <w:t>⸱</w:t>
        </w:r>
      </w:ins>
      <w:del w:author="Kang, Jiyoon" w:date="2022-03-02T20:51:00Z" w:id="123">
        <w:r w:rsidRPr="00283EF6" w:rsidDel="00916367" w:rsidR="00466F2E">
          <w:rPr>
            <w:rFonts w:hint="eastAsia" w:eastAsia="나눔명조"/>
            <w:sz w:val="20"/>
            <w:szCs w:val="22"/>
          </w:rPr>
          <w:delText>이익이나</w:delText>
        </w:r>
        <w:r w:rsidRPr="00283EF6" w:rsidDel="00916367" w:rsidR="00466F2E">
          <w:rPr>
            <w:rFonts w:eastAsia="나눔명조"/>
            <w:sz w:val="20"/>
            <w:szCs w:val="22"/>
          </w:rPr>
          <w:delText xml:space="preserve"> </w:delText>
        </w:r>
      </w:del>
      <w:r w:rsidRPr="00283EF6" w:rsidR="00466F2E">
        <w:rPr>
          <w:rFonts w:hint="eastAsia" w:eastAsia="나눔명조"/>
          <w:sz w:val="20"/>
          <w:szCs w:val="22"/>
        </w:rPr>
        <w:t>조직적</w:t>
      </w:r>
      <w:r w:rsidRPr="00283EF6" w:rsidR="00466F2E">
        <w:rPr>
          <w:rFonts w:hint="eastAsia" w:eastAsia="나눔명조"/>
          <w:sz w:val="20"/>
          <w:szCs w:val="22"/>
        </w:rPr>
        <w:t xml:space="preserve"> </w:t>
      </w:r>
      <w:r w:rsidRPr="00283EF6" w:rsidR="00466F2E">
        <w:rPr>
          <w:rFonts w:hint="eastAsia" w:eastAsia="나눔명조"/>
          <w:sz w:val="20"/>
          <w:szCs w:val="22"/>
        </w:rPr>
        <w:t>이익</w:t>
      </w:r>
      <w:r w:rsidRPr="00283EF6" w:rsidR="008B6616">
        <w:rPr>
          <w:rFonts w:hint="eastAsia" w:eastAsia="나눔명조"/>
          <w:sz w:val="20"/>
          <w:szCs w:val="22"/>
        </w:rPr>
        <w:t>을</w:t>
      </w:r>
      <w:r w:rsidRPr="00283EF6" w:rsidR="008B6616">
        <w:rPr>
          <w:rFonts w:hint="eastAsia" w:eastAsia="나눔명조"/>
          <w:sz w:val="20"/>
          <w:szCs w:val="22"/>
        </w:rPr>
        <w:t xml:space="preserve"> </w:t>
      </w:r>
      <w:r w:rsidRPr="00283EF6" w:rsidR="008B6616">
        <w:rPr>
          <w:rFonts w:hint="eastAsia" w:eastAsia="나눔명조"/>
          <w:sz w:val="20"/>
          <w:szCs w:val="22"/>
        </w:rPr>
        <w:t>넘어</w:t>
      </w:r>
      <w:r w:rsidRPr="00283EF6" w:rsidR="008B6616">
        <w:rPr>
          <w:rFonts w:hint="eastAsia" w:eastAsia="나눔명조"/>
          <w:sz w:val="20"/>
          <w:szCs w:val="22"/>
        </w:rPr>
        <w:t xml:space="preserve"> </w:t>
      </w:r>
      <w:r w:rsidRPr="00283EF6" w:rsidR="008B6616">
        <w:rPr>
          <w:rFonts w:hint="eastAsia" w:eastAsia="나눔명조"/>
          <w:sz w:val="20"/>
          <w:szCs w:val="22"/>
        </w:rPr>
        <w:t>보다</w:t>
      </w:r>
      <w:r w:rsidRPr="00283EF6" w:rsidR="008B6616">
        <w:rPr>
          <w:rFonts w:eastAsia="나눔명조"/>
          <w:sz w:val="20"/>
          <w:szCs w:val="22"/>
        </w:rPr>
        <w:t xml:space="preserve"> </w:t>
      </w:r>
      <w:r w:rsidRPr="00283EF6" w:rsidR="008B6616">
        <w:rPr>
          <w:rFonts w:hint="eastAsia" w:eastAsia="나눔명조"/>
          <w:sz w:val="20"/>
          <w:szCs w:val="22"/>
        </w:rPr>
        <w:t>큰</w:t>
      </w:r>
      <w:r w:rsidRPr="00283EF6" w:rsidR="008B6616">
        <w:rPr>
          <w:rFonts w:hint="eastAsia" w:eastAsia="나눔명조"/>
          <w:sz w:val="20"/>
          <w:szCs w:val="22"/>
        </w:rPr>
        <w:t xml:space="preserve"> </w:t>
      </w:r>
      <w:r w:rsidRPr="00283EF6" w:rsidR="008B6616">
        <w:rPr>
          <w:rFonts w:hint="eastAsia" w:eastAsia="나눔명조"/>
          <w:sz w:val="20"/>
          <w:szCs w:val="22"/>
        </w:rPr>
        <w:t>정치적</w:t>
      </w:r>
      <w:r w:rsidRPr="00283EF6" w:rsidR="008B6616">
        <w:rPr>
          <w:rFonts w:hint="eastAsia" w:eastAsia="나눔명조"/>
          <w:sz w:val="20"/>
          <w:szCs w:val="22"/>
        </w:rPr>
        <w:t xml:space="preserve"> </w:t>
      </w:r>
      <w:r w:rsidRPr="00283EF6" w:rsidR="008B6616">
        <w:rPr>
          <w:rFonts w:hint="eastAsia" w:eastAsia="나눔명조"/>
          <w:sz w:val="20"/>
          <w:szCs w:val="22"/>
        </w:rPr>
        <w:t>제도와</w:t>
      </w:r>
      <w:r w:rsidRPr="00283EF6" w:rsidR="008B6616">
        <w:rPr>
          <w:rFonts w:hint="eastAsia" w:eastAsia="나눔명조"/>
          <w:sz w:val="20"/>
          <w:szCs w:val="22"/>
        </w:rPr>
        <w:t xml:space="preserve"> </w:t>
      </w:r>
      <w:r w:rsidRPr="00283EF6" w:rsidR="008B6616">
        <w:rPr>
          <w:rFonts w:hint="eastAsia" w:eastAsia="나눔명조"/>
          <w:sz w:val="20"/>
          <w:szCs w:val="22"/>
        </w:rPr>
        <w:t>관련한</w:t>
      </w:r>
      <w:r w:rsidRPr="00283EF6" w:rsidR="008B6616">
        <w:rPr>
          <w:rFonts w:hint="eastAsia" w:eastAsia="나눔명조"/>
          <w:sz w:val="20"/>
          <w:szCs w:val="22"/>
        </w:rPr>
        <w:t xml:space="preserve"> </w:t>
      </w:r>
      <w:r w:rsidRPr="00283EF6" w:rsidR="008B6616">
        <w:rPr>
          <w:rFonts w:hint="eastAsia" w:eastAsia="나눔명조"/>
          <w:sz w:val="20"/>
          <w:szCs w:val="22"/>
        </w:rPr>
        <w:t>이익을</w:t>
      </w:r>
      <w:r w:rsidRPr="00283EF6" w:rsidR="008B6616">
        <w:rPr>
          <w:rFonts w:hint="eastAsia" w:eastAsia="나눔명조"/>
          <w:sz w:val="20"/>
          <w:szCs w:val="22"/>
        </w:rPr>
        <w:t xml:space="preserve"> </w:t>
      </w:r>
      <w:r w:rsidRPr="00283EF6" w:rsidR="008B6616">
        <w:rPr>
          <w:rFonts w:hint="eastAsia" w:eastAsia="나눔명조"/>
          <w:sz w:val="20"/>
          <w:szCs w:val="22"/>
        </w:rPr>
        <w:t>고려하는</w:t>
      </w:r>
      <w:r w:rsidRPr="00283EF6" w:rsidR="008B6616">
        <w:rPr>
          <w:rFonts w:hint="eastAsia" w:eastAsia="나눔명조"/>
          <w:sz w:val="20"/>
          <w:szCs w:val="22"/>
        </w:rPr>
        <w:t xml:space="preserve"> </w:t>
      </w:r>
      <w:r w:rsidRPr="00283EF6" w:rsidR="008B6616">
        <w:rPr>
          <w:rFonts w:hint="eastAsia" w:eastAsia="나눔명조"/>
          <w:sz w:val="20"/>
          <w:szCs w:val="22"/>
        </w:rPr>
        <w:t>것</w:t>
      </w:r>
      <w:r w:rsidRPr="00283EF6">
        <w:rPr>
          <w:rFonts w:hint="eastAsia" w:eastAsia="나눔명조"/>
          <w:sz w:val="20"/>
          <w:szCs w:val="22"/>
        </w:rPr>
        <w:t>을</w:t>
      </w:r>
      <w:r w:rsidRPr="00283EF6">
        <w:rPr>
          <w:rFonts w:hint="eastAsia" w:eastAsia="나눔명조"/>
          <w:sz w:val="20"/>
          <w:szCs w:val="22"/>
        </w:rPr>
        <w:t xml:space="preserve"> </w:t>
      </w:r>
      <w:r w:rsidRPr="00283EF6">
        <w:rPr>
          <w:rFonts w:hint="eastAsia" w:eastAsia="나눔명조"/>
          <w:sz w:val="20"/>
          <w:szCs w:val="22"/>
        </w:rPr>
        <w:t>의미한다</w:t>
      </w:r>
      <w:r w:rsidRPr="00283EF6" w:rsidR="008551D3">
        <w:rPr>
          <w:rFonts w:eastAsia="나눔명조"/>
          <w:sz w:val="20"/>
          <w:szCs w:val="22"/>
        </w:rPr>
        <w:fldChar w:fldCharType="begin"/>
      </w:r>
      <w:r w:rsidR="00AC65B9">
        <w:rPr>
          <w:rFonts w:eastAsia="나눔명조"/>
          <w:sz w:val="20"/>
          <w:szCs w:val="22"/>
        </w:rPr>
        <w:instrText xml:space="preserve"> ADDIN ZOTERO_ITEM CSL_CITATION {"citationID":"Vf7ZoCmp","properties":{"formattedCitation":"(Vandenabeele 2007)","plainCitation":"(Vandenabeele 2007)","dontUpdate":true,"noteIndex":0},"citationItems":[{"id":"PSjZbscb/suvuwGNj","uris":["http://zotero.org/users/5210800/items/YVK4IE8N"],"uri":["http://zotero.org/users/5210800/items/YVK4IE8N"],"itemData":{"id":1496,"type":"article-journal","container-title":"Public Management Review","issue":"4","note":"Citation Key: Vandenabeele2007\ntex.date-added: 2021-09-30 15:43:54 -0400\ntex.date-modified: 2021-09-30 15:44:36 -0400","page":"545-556","title":"Toward a public administration theory of public service motivation","volume":"9","author":[{"family":"Vandenabeele","given":"Wouter"}],"issued":{"date-parts":[["2007"]]}}}],"schema":"https://github.com/citation-style-language/schema/raw/master/csl-citation.json"} </w:instrText>
      </w:r>
      <w:r w:rsidRPr="00283EF6" w:rsidR="008551D3">
        <w:rPr>
          <w:rFonts w:eastAsia="나눔명조"/>
          <w:sz w:val="20"/>
          <w:szCs w:val="22"/>
        </w:rPr>
        <w:fldChar w:fldCharType="separate"/>
      </w:r>
      <w:r w:rsidRPr="00283EF6" w:rsidR="008551D3">
        <w:rPr>
          <w:rFonts w:eastAsia="나눔명조"/>
          <w:sz w:val="20"/>
          <w:szCs w:val="22"/>
        </w:rPr>
        <w:t>(Vandenabeele</w:t>
      </w:r>
      <w:r w:rsidRPr="00283EF6" w:rsidR="00F451EA">
        <w:rPr>
          <w:rFonts w:eastAsia="나눔명조"/>
          <w:sz w:val="20"/>
          <w:szCs w:val="22"/>
        </w:rPr>
        <w:t>,</w:t>
      </w:r>
      <w:r w:rsidRPr="00283EF6" w:rsidR="008551D3">
        <w:rPr>
          <w:rFonts w:eastAsia="나눔명조"/>
          <w:sz w:val="20"/>
          <w:szCs w:val="22"/>
        </w:rPr>
        <w:t xml:space="preserve"> 2007)</w:t>
      </w:r>
      <w:r w:rsidRPr="00283EF6" w:rsidR="008551D3">
        <w:rPr>
          <w:rFonts w:eastAsia="나눔명조"/>
          <w:sz w:val="20"/>
          <w:szCs w:val="22"/>
        </w:rPr>
        <w:fldChar w:fldCharType="end"/>
      </w:r>
      <w:r w:rsidRPr="00283EF6" w:rsidR="00466F2E">
        <w:rPr>
          <w:rFonts w:eastAsia="나눔명조"/>
          <w:sz w:val="20"/>
          <w:szCs w:val="22"/>
        </w:rPr>
        <w:t xml:space="preserve">. </w:t>
      </w:r>
      <w:ins w:author="Kang, Jiyoon" w:date="2022-03-02T20:53:00Z" w:id="124">
        <w:r w:rsidR="00916367">
          <w:rPr>
            <w:rFonts w:hint="eastAsia" w:eastAsia="나눔명조"/>
            <w:sz w:val="20"/>
            <w:szCs w:val="22"/>
          </w:rPr>
          <w:t>이는</w:t>
        </w:r>
        <w:r w:rsidR="00916367">
          <w:rPr>
            <w:rFonts w:hint="eastAsia" w:eastAsia="나눔명조"/>
            <w:sz w:val="20"/>
            <w:szCs w:val="22"/>
          </w:rPr>
          <w:t xml:space="preserve"> </w:t>
        </w:r>
      </w:ins>
      <w:r w:rsidRPr="00283EF6" w:rsidR="008B6616">
        <w:rPr>
          <w:rFonts w:hint="eastAsia" w:eastAsia="나눔명조"/>
          <w:sz w:val="20"/>
          <w:szCs w:val="22"/>
        </w:rPr>
        <w:t>개인이나</w:t>
      </w:r>
      <w:r w:rsidRPr="00283EF6" w:rsidR="008B6616">
        <w:rPr>
          <w:rFonts w:hint="eastAsia" w:eastAsia="나눔명조"/>
          <w:sz w:val="20"/>
          <w:szCs w:val="22"/>
        </w:rPr>
        <w:t xml:space="preserve"> </w:t>
      </w:r>
      <w:r w:rsidRPr="00283EF6" w:rsidR="008B6616">
        <w:rPr>
          <w:rFonts w:hint="eastAsia" w:eastAsia="나눔명조"/>
          <w:sz w:val="20"/>
          <w:szCs w:val="22"/>
        </w:rPr>
        <w:t>조직의</w:t>
      </w:r>
      <w:r w:rsidRPr="00283EF6" w:rsidR="008B6616">
        <w:rPr>
          <w:rFonts w:hint="eastAsia" w:eastAsia="나눔명조"/>
          <w:sz w:val="20"/>
          <w:szCs w:val="22"/>
        </w:rPr>
        <w:t xml:space="preserve"> </w:t>
      </w:r>
      <w:r w:rsidRPr="00283EF6" w:rsidR="008B6616">
        <w:rPr>
          <w:rFonts w:hint="eastAsia" w:eastAsia="나눔명조"/>
          <w:sz w:val="20"/>
          <w:szCs w:val="22"/>
        </w:rPr>
        <w:t>이익이</w:t>
      </w:r>
      <w:r w:rsidRPr="00283EF6" w:rsidR="008B6616">
        <w:rPr>
          <w:rFonts w:hint="eastAsia" w:eastAsia="나눔명조"/>
          <w:sz w:val="20"/>
          <w:szCs w:val="22"/>
        </w:rPr>
        <w:t xml:space="preserve"> </w:t>
      </w:r>
      <w:r w:rsidRPr="00283EF6" w:rsidR="008B6616">
        <w:rPr>
          <w:rFonts w:hint="eastAsia" w:eastAsia="나눔명조"/>
          <w:sz w:val="20"/>
          <w:szCs w:val="22"/>
        </w:rPr>
        <w:t>공공</w:t>
      </w:r>
      <w:del w:author="Kang, Jiyoon" w:date="2022-03-02T20:52:00Z" w:id="125">
        <w:r w:rsidRPr="00283EF6" w:rsidDel="00916367" w:rsidR="008B6616">
          <w:rPr>
            <w:rFonts w:hint="eastAsia" w:eastAsia="나눔명조"/>
            <w:sz w:val="20"/>
            <w:szCs w:val="22"/>
          </w:rPr>
          <w:delText>의</w:delText>
        </w:r>
      </w:del>
      <w:r w:rsidRPr="00283EF6" w:rsidR="008B6616">
        <w:rPr>
          <w:rFonts w:hint="eastAsia" w:eastAsia="나눔명조"/>
          <w:sz w:val="20"/>
          <w:szCs w:val="22"/>
        </w:rPr>
        <w:t xml:space="preserve"> </w:t>
      </w:r>
      <w:r w:rsidRPr="00283EF6" w:rsidR="008B6616">
        <w:rPr>
          <w:rFonts w:hint="eastAsia" w:eastAsia="나눔명조"/>
          <w:sz w:val="20"/>
          <w:szCs w:val="22"/>
        </w:rPr>
        <w:t>이익과</w:t>
      </w:r>
      <w:r w:rsidRPr="00283EF6" w:rsidR="008B6616">
        <w:rPr>
          <w:rFonts w:hint="eastAsia" w:eastAsia="나눔명조"/>
          <w:sz w:val="20"/>
          <w:szCs w:val="22"/>
        </w:rPr>
        <w:t xml:space="preserve"> </w:t>
      </w:r>
      <w:r w:rsidRPr="00283EF6" w:rsidR="008B6616">
        <w:rPr>
          <w:rFonts w:hint="eastAsia" w:eastAsia="나눔명조"/>
          <w:sz w:val="20"/>
          <w:szCs w:val="22"/>
        </w:rPr>
        <w:t>일치할</w:t>
      </w:r>
      <w:r w:rsidRPr="00283EF6" w:rsidR="008B6616">
        <w:rPr>
          <w:rFonts w:hint="eastAsia" w:eastAsia="나눔명조"/>
          <w:sz w:val="20"/>
          <w:szCs w:val="22"/>
        </w:rPr>
        <w:t xml:space="preserve"> </w:t>
      </w:r>
      <w:r w:rsidRPr="00283EF6" w:rsidR="008B6616">
        <w:rPr>
          <w:rFonts w:hint="eastAsia" w:eastAsia="나눔명조"/>
          <w:sz w:val="20"/>
          <w:szCs w:val="22"/>
        </w:rPr>
        <w:t>수</w:t>
      </w:r>
      <w:r w:rsidRPr="00283EF6" w:rsidR="008B6616">
        <w:rPr>
          <w:rFonts w:hint="eastAsia" w:eastAsia="나눔명조"/>
          <w:sz w:val="20"/>
          <w:szCs w:val="22"/>
        </w:rPr>
        <w:t xml:space="preserve"> </w:t>
      </w:r>
      <w:r w:rsidRPr="00283EF6" w:rsidR="008B6616">
        <w:rPr>
          <w:rFonts w:hint="eastAsia" w:eastAsia="나눔명조"/>
          <w:sz w:val="20"/>
          <w:szCs w:val="22"/>
        </w:rPr>
        <w:t>없다</w:t>
      </w:r>
      <w:del w:author="Kang, Jiyoon" w:date="2022-03-02T20:53:00Z" w:id="126">
        <w:r w:rsidRPr="00283EF6" w:rsidDel="00916367" w:rsidR="008B6616">
          <w:rPr>
            <w:rFonts w:hint="eastAsia" w:eastAsia="나눔명조"/>
            <w:sz w:val="20"/>
            <w:szCs w:val="22"/>
          </w:rPr>
          <w:delText>는</w:delText>
        </w:r>
        <w:r w:rsidRPr="00283EF6" w:rsidDel="00916367" w:rsidR="008B6616">
          <w:rPr>
            <w:rFonts w:hint="eastAsia" w:eastAsia="나눔명조"/>
            <w:sz w:val="20"/>
            <w:szCs w:val="22"/>
          </w:rPr>
          <w:delText xml:space="preserve"> </w:delText>
        </w:r>
        <w:r w:rsidRPr="00283EF6" w:rsidDel="00916367">
          <w:rPr>
            <w:rFonts w:hint="eastAsia" w:eastAsia="나눔명조"/>
            <w:sz w:val="20"/>
            <w:szCs w:val="22"/>
          </w:rPr>
          <w:delText>것이</w:delText>
        </w:r>
      </w:del>
      <w:ins w:author="Kang, Jiyoon" w:date="2022-03-02T20:53:00Z" w:id="127">
        <w:r w:rsidR="00916367">
          <w:rPr>
            <w:rFonts w:hint="eastAsia" w:eastAsia="나눔명조"/>
            <w:sz w:val="20"/>
            <w:szCs w:val="22"/>
          </w:rPr>
          <w:t>는</w:t>
        </w:r>
        <w:r w:rsidR="00916367">
          <w:rPr>
            <w:rFonts w:hint="eastAsia" w:eastAsia="나눔명조"/>
            <w:sz w:val="20"/>
            <w:szCs w:val="22"/>
          </w:rPr>
          <w:t xml:space="preserve"> </w:t>
        </w:r>
        <w:r w:rsidR="00916367">
          <w:rPr>
            <w:rFonts w:hint="eastAsia" w:eastAsia="나눔명조"/>
            <w:sz w:val="20"/>
            <w:szCs w:val="22"/>
          </w:rPr>
          <w:t>의미가</w:t>
        </w:r>
        <w:r w:rsidR="00916367">
          <w:rPr>
            <w:rFonts w:hint="eastAsia" w:eastAsia="나눔명조"/>
            <w:sz w:val="20"/>
            <w:szCs w:val="22"/>
          </w:rPr>
          <w:t xml:space="preserve"> </w:t>
        </w:r>
        <w:r w:rsidR="00916367">
          <w:rPr>
            <w:rFonts w:hint="eastAsia" w:eastAsia="나눔명조"/>
            <w:sz w:val="20"/>
            <w:szCs w:val="22"/>
          </w:rPr>
          <w:t>아니다</w:t>
        </w:r>
        <w:r w:rsidR="00916367">
          <w:rPr>
            <w:rFonts w:hint="eastAsia" w:eastAsia="나눔명조"/>
            <w:sz w:val="20"/>
            <w:szCs w:val="22"/>
          </w:rPr>
          <w:t xml:space="preserve">. </w:t>
        </w:r>
      </w:ins>
      <w:del w:author="Kang, Jiyoon" w:date="2022-03-02T20:53:00Z" w:id="128">
        <w:r w:rsidRPr="00283EF6" w:rsidDel="00916367">
          <w:rPr>
            <w:rFonts w:hint="eastAsia" w:eastAsia="나눔명조"/>
            <w:sz w:val="20"/>
            <w:szCs w:val="22"/>
          </w:rPr>
          <w:delText xml:space="preserve"> </w:delText>
        </w:r>
        <w:r w:rsidRPr="00283EF6" w:rsidDel="00916367">
          <w:rPr>
            <w:rFonts w:hint="eastAsia" w:eastAsia="나눔명조"/>
            <w:sz w:val="20"/>
            <w:szCs w:val="22"/>
          </w:rPr>
          <w:delText>아니라</w:delText>
        </w:r>
        <w:r w:rsidRPr="00283EF6" w:rsidDel="00916367" w:rsidR="008B6616">
          <w:rPr>
            <w:rFonts w:eastAsia="나눔명조"/>
            <w:sz w:val="20"/>
            <w:szCs w:val="22"/>
          </w:rPr>
          <w:delText xml:space="preserve"> </w:delText>
        </w:r>
      </w:del>
      <w:r w:rsidRPr="00283EF6">
        <w:rPr>
          <w:rFonts w:hint="eastAsia" w:eastAsia="나눔명조"/>
          <w:sz w:val="20"/>
          <w:szCs w:val="22"/>
        </w:rPr>
        <w:t>여러</w:t>
      </w:r>
      <w:r w:rsidRPr="00283EF6">
        <w:rPr>
          <w:rFonts w:hint="eastAsia" w:eastAsia="나눔명조"/>
          <w:sz w:val="20"/>
          <w:szCs w:val="22"/>
        </w:rPr>
        <w:t xml:space="preserve"> </w:t>
      </w:r>
      <w:r w:rsidRPr="00283EF6">
        <w:rPr>
          <w:rFonts w:hint="eastAsia" w:eastAsia="나눔명조"/>
          <w:sz w:val="20"/>
          <w:szCs w:val="22"/>
        </w:rPr>
        <w:t>유형의</w:t>
      </w:r>
      <w:r w:rsidRPr="00283EF6">
        <w:rPr>
          <w:rFonts w:hint="eastAsia" w:eastAsia="나눔명조"/>
          <w:sz w:val="20"/>
          <w:szCs w:val="22"/>
        </w:rPr>
        <w:t xml:space="preserve"> </w:t>
      </w:r>
      <w:r w:rsidRPr="00283EF6">
        <w:rPr>
          <w:rFonts w:hint="eastAsia" w:eastAsia="나눔명조"/>
          <w:sz w:val="20"/>
          <w:szCs w:val="22"/>
        </w:rPr>
        <w:t>이익이</w:t>
      </w:r>
      <w:r w:rsidRPr="00283EF6">
        <w:rPr>
          <w:rFonts w:hint="eastAsia" w:eastAsia="나눔명조"/>
          <w:sz w:val="20"/>
          <w:szCs w:val="22"/>
        </w:rPr>
        <w:t xml:space="preserve"> </w:t>
      </w:r>
      <w:r w:rsidRPr="00283EF6">
        <w:rPr>
          <w:rFonts w:hint="eastAsia" w:eastAsia="나눔명조"/>
          <w:sz w:val="20"/>
          <w:szCs w:val="22"/>
        </w:rPr>
        <w:t>상존하는</w:t>
      </w:r>
      <w:r w:rsidRPr="00283EF6">
        <w:rPr>
          <w:rFonts w:hint="eastAsia" w:eastAsia="나눔명조"/>
          <w:sz w:val="20"/>
          <w:szCs w:val="22"/>
        </w:rPr>
        <w:t xml:space="preserve"> </w:t>
      </w:r>
      <w:r w:rsidRPr="00283EF6">
        <w:rPr>
          <w:rFonts w:hint="eastAsia" w:eastAsia="나눔명조"/>
          <w:sz w:val="20"/>
          <w:szCs w:val="22"/>
        </w:rPr>
        <w:t>상황에서</w:t>
      </w:r>
      <w:r w:rsidRPr="00283EF6">
        <w:rPr>
          <w:rFonts w:hint="eastAsia" w:eastAsia="나눔명조"/>
          <w:sz w:val="20"/>
          <w:szCs w:val="22"/>
        </w:rPr>
        <w:t xml:space="preserve"> </w:t>
      </w:r>
      <w:r w:rsidRPr="00283EF6" w:rsidR="008B6616">
        <w:rPr>
          <w:rFonts w:hint="eastAsia" w:eastAsia="나눔명조"/>
          <w:sz w:val="20"/>
          <w:szCs w:val="22"/>
        </w:rPr>
        <w:t>공공이익이</w:t>
      </w:r>
      <w:r w:rsidRPr="00283EF6" w:rsidR="008B6616">
        <w:rPr>
          <w:rFonts w:hint="eastAsia" w:eastAsia="나눔명조"/>
          <w:sz w:val="20"/>
          <w:szCs w:val="22"/>
        </w:rPr>
        <w:t xml:space="preserve"> </w:t>
      </w:r>
      <w:r w:rsidRPr="00283EF6" w:rsidR="008B6616">
        <w:rPr>
          <w:rFonts w:hint="eastAsia" w:eastAsia="나눔명조"/>
          <w:sz w:val="20"/>
          <w:szCs w:val="22"/>
        </w:rPr>
        <w:t>다른</w:t>
      </w:r>
      <w:r w:rsidRPr="00283EF6" w:rsidR="008B6616">
        <w:rPr>
          <w:rFonts w:hint="eastAsia" w:eastAsia="나눔명조"/>
          <w:sz w:val="20"/>
          <w:szCs w:val="22"/>
        </w:rPr>
        <w:t xml:space="preserve"> </w:t>
      </w:r>
      <w:r w:rsidRPr="00283EF6" w:rsidR="008B6616">
        <w:rPr>
          <w:rFonts w:hint="eastAsia" w:eastAsia="나눔명조"/>
          <w:sz w:val="20"/>
          <w:szCs w:val="22"/>
        </w:rPr>
        <w:t>이익보다</w:t>
      </w:r>
      <w:r w:rsidRPr="00283EF6" w:rsidR="008B6616">
        <w:rPr>
          <w:rFonts w:hint="eastAsia" w:eastAsia="나눔명조"/>
          <w:sz w:val="20"/>
          <w:szCs w:val="22"/>
        </w:rPr>
        <w:t xml:space="preserve"> </w:t>
      </w:r>
      <w:r w:rsidRPr="00283EF6" w:rsidR="008B6616">
        <w:rPr>
          <w:rFonts w:hint="eastAsia" w:eastAsia="나눔명조"/>
          <w:sz w:val="20"/>
          <w:szCs w:val="22"/>
        </w:rPr>
        <w:t>중시된다</w:t>
      </w:r>
      <w:ins w:author="Kang, Jiyoon" w:date="2022-03-02T20:53:00Z" w:id="129">
        <w:r w:rsidR="00916367">
          <w:rPr>
            <w:rFonts w:hint="eastAsia" w:eastAsia="나눔명조"/>
            <w:sz w:val="20"/>
            <w:szCs w:val="22"/>
          </w:rPr>
          <w:t>는</w:t>
        </w:r>
      </w:ins>
      <w:del w:author="Kang, Jiyoon" w:date="2022-03-02T20:53:00Z" w:id="130">
        <w:r w:rsidRPr="00283EF6" w:rsidDel="00916367" w:rsidR="008B6616">
          <w:rPr>
            <w:rFonts w:hint="eastAsia" w:eastAsia="나눔명조"/>
            <w:sz w:val="20"/>
            <w:szCs w:val="22"/>
          </w:rPr>
          <w:delText>는</w:delText>
        </w:r>
      </w:del>
      <w:r w:rsidRPr="00283EF6" w:rsidR="008B6616">
        <w:rPr>
          <w:rFonts w:hint="eastAsia" w:eastAsia="나눔명조"/>
          <w:sz w:val="20"/>
          <w:szCs w:val="22"/>
        </w:rPr>
        <w:t xml:space="preserve"> </w:t>
      </w:r>
      <w:r w:rsidRPr="00283EF6" w:rsidR="008B6616">
        <w:rPr>
          <w:rFonts w:hint="eastAsia" w:eastAsia="나눔명조"/>
          <w:sz w:val="20"/>
          <w:szCs w:val="22"/>
        </w:rPr>
        <w:t>의미이다</w:t>
      </w:r>
      <w:r w:rsidRPr="00283EF6" w:rsidR="008B6616">
        <w:rPr>
          <w:rFonts w:hint="eastAsia" w:eastAsia="나눔명조"/>
          <w:sz w:val="20"/>
          <w:szCs w:val="22"/>
        </w:rPr>
        <w:t>.</w:t>
      </w:r>
      <w:r w:rsidRPr="00283EF6" w:rsidR="008B6616">
        <w:rPr>
          <w:rFonts w:eastAsia="나눔명조"/>
          <w:sz w:val="20"/>
          <w:szCs w:val="22"/>
        </w:rPr>
        <w:t xml:space="preserve"> </w:t>
      </w:r>
      <w:r w:rsidRPr="00283EF6" w:rsidR="34D5D6E7">
        <w:rPr>
          <w:rFonts w:eastAsia="나눔명조"/>
          <w:sz w:val="20"/>
          <w:szCs w:val="22"/>
        </w:rPr>
        <w:t>둘째</w:t>
      </w:r>
      <w:r w:rsidRPr="00283EF6" w:rsidR="34D5D6E7">
        <w:rPr>
          <w:rFonts w:eastAsia="나눔명조"/>
          <w:sz w:val="20"/>
          <w:szCs w:val="22"/>
        </w:rPr>
        <w:t xml:space="preserve">, </w:t>
      </w:r>
      <w:r w:rsidRPr="00283EF6" w:rsidR="008B6616">
        <w:rPr>
          <w:rFonts w:hint="eastAsia" w:eastAsia="나눔명조"/>
          <w:sz w:val="20"/>
          <w:szCs w:val="22"/>
        </w:rPr>
        <w:t>공공봉사동기는</w:t>
      </w:r>
      <w:r w:rsidRPr="00283EF6" w:rsidR="009C5E43">
        <w:rPr>
          <w:rFonts w:hint="eastAsia" w:eastAsia="나눔명조"/>
          <w:sz w:val="20"/>
          <w:szCs w:val="22"/>
        </w:rPr>
        <w:t xml:space="preserve"> </w:t>
      </w:r>
      <w:r w:rsidRPr="00283EF6" w:rsidR="009C5E43">
        <w:rPr>
          <w:rFonts w:hint="eastAsia" w:eastAsia="나눔명조"/>
          <w:sz w:val="20"/>
          <w:szCs w:val="22"/>
        </w:rPr>
        <w:t>이타심을</w:t>
      </w:r>
      <w:r w:rsidRPr="00283EF6" w:rsidR="009C5E43">
        <w:rPr>
          <w:rFonts w:hint="eastAsia" w:eastAsia="나눔명조"/>
          <w:sz w:val="20"/>
          <w:szCs w:val="22"/>
        </w:rPr>
        <w:t xml:space="preserve"> </w:t>
      </w:r>
      <w:r w:rsidRPr="00283EF6" w:rsidR="009C5E43">
        <w:rPr>
          <w:rFonts w:hint="eastAsia" w:eastAsia="나눔명조"/>
          <w:sz w:val="20"/>
          <w:szCs w:val="22"/>
        </w:rPr>
        <w:t>기반으로</w:t>
      </w:r>
      <w:r w:rsidRPr="00283EF6" w:rsidR="009C5E43">
        <w:rPr>
          <w:rFonts w:hint="eastAsia" w:eastAsia="나눔명조"/>
          <w:sz w:val="20"/>
          <w:szCs w:val="22"/>
        </w:rPr>
        <w:t xml:space="preserve"> </w:t>
      </w:r>
      <w:r w:rsidRPr="00283EF6" w:rsidR="009C5E43">
        <w:rPr>
          <w:rFonts w:hint="eastAsia" w:eastAsia="나눔명조"/>
          <w:sz w:val="20"/>
          <w:szCs w:val="22"/>
        </w:rPr>
        <w:t>한</w:t>
      </w:r>
      <w:r w:rsidRPr="00283EF6" w:rsidR="009C5E43">
        <w:rPr>
          <w:rFonts w:hint="eastAsia" w:eastAsia="나눔명조"/>
          <w:sz w:val="20"/>
          <w:szCs w:val="22"/>
        </w:rPr>
        <w:t xml:space="preserve"> </w:t>
      </w:r>
      <w:r w:rsidRPr="00283EF6" w:rsidR="009C5E43">
        <w:rPr>
          <w:rFonts w:hint="eastAsia" w:eastAsia="나눔명조"/>
          <w:sz w:val="20"/>
          <w:szCs w:val="22"/>
        </w:rPr>
        <w:t>동기</w:t>
      </w:r>
      <w:del w:author="Kang, Jiyoon" w:date="2022-03-02T20:54:00Z" w:id="131">
        <w:r w:rsidRPr="00283EF6" w:rsidDel="00916367" w:rsidR="009C5E43">
          <w:rPr>
            <w:rFonts w:hint="eastAsia" w:eastAsia="나눔명조"/>
            <w:sz w:val="20"/>
            <w:szCs w:val="22"/>
          </w:rPr>
          <w:delText>를</w:delText>
        </w:r>
        <w:r w:rsidRPr="00283EF6" w:rsidDel="00916367" w:rsidR="009C5E43">
          <w:rPr>
            <w:rFonts w:hint="eastAsia" w:eastAsia="나눔명조"/>
            <w:sz w:val="20"/>
            <w:szCs w:val="22"/>
          </w:rPr>
          <w:delText xml:space="preserve"> </w:delText>
        </w:r>
        <w:r w:rsidRPr="00283EF6" w:rsidDel="00916367" w:rsidR="009C5E43">
          <w:rPr>
            <w:rFonts w:hint="eastAsia" w:eastAsia="나눔명조"/>
            <w:sz w:val="20"/>
            <w:szCs w:val="22"/>
          </w:rPr>
          <w:delText>지칭하며</w:delText>
        </w:r>
      </w:del>
      <w:ins w:author="Kang, Jiyoon" w:date="2022-03-02T20:54:00Z" w:id="132">
        <w:r w:rsidR="00916367">
          <w:rPr>
            <w:rFonts w:hint="eastAsia" w:eastAsia="나눔명조"/>
            <w:sz w:val="20"/>
            <w:szCs w:val="22"/>
          </w:rPr>
          <w:t>이다</w:t>
        </w:r>
        <w:r w:rsidR="00916367">
          <w:rPr>
            <w:rFonts w:hint="eastAsia" w:eastAsia="나눔명조"/>
            <w:sz w:val="20"/>
            <w:szCs w:val="22"/>
          </w:rPr>
          <w:t>.</w:t>
        </w:r>
      </w:ins>
      <w:del w:author="Kang, Jiyoon" w:date="2022-03-02T20:54:00Z" w:id="133">
        <w:r w:rsidRPr="00283EF6" w:rsidDel="00916367" w:rsidR="009C5E43">
          <w:rPr>
            <w:rFonts w:hint="eastAsia" w:eastAsia="나눔명조"/>
            <w:sz w:val="20"/>
            <w:szCs w:val="22"/>
          </w:rPr>
          <w:delText>,</w:delText>
        </w:r>
      </w:del>
      <w:r w:rsidRPr="00283EF6" w:rsidR="009C5E43">
        <w:rPr>
          <w:rFonts w:eastAsia="나눔명조"/>
          <w:sz w:val="20"/>
          <w:szCs w:val="22"/>
        </w:rPr>
        <w:t xml:space="preserve"> </w:t>
      </w:r>
      <w:r w:rsidRPr="00283EF6" w:rsidR="009C5E43">
        <w:rPr>
          <w:rFonts w:hint="eastAsia" w:eastAsia="나눔명조"/>
          <w:sz w:val="20"/>
          <w:szCs w:val="22"/>
        </w:rPr>
        <w:t>이때</w:t>
      </w:r>
      <w:r w:rsidRPr="00283EF6" w:rsidR="009C5E43">
        <w:rPr>
          <w:rFonts w:hint="eastAsia" w:eastAsia="나눔명조"/>
          <w:sz w:val="20"/>
          <w:szCs w:val="22"/>
        </w:rPr>
        <w:t xml:space="preserve"> </w:t>
      </w:r>
      <w:r w:rsidRPr="00283EF6" w:rsidR="009C5E43">
        <w:rPr>
          <w:rFonts w:hint="eastAsia" w:eastAsia="나눔명조"/>
          <w:sz w:val="20"/>
          <w:szCs w:val="22"/>
        </w:rPr>
        <w:t>이타심은</w:t>
      </w:r>
      <w:r w:rsidRPr="00283EF6" w:rsidR="009C5E43">
        <w:rPr>
          <w:rFonts w:hint="eastAsia" w:eastAsia="나눔명조"/>
          <w:sz w:val="20"/>
          <w:szCs w:val="22"/>
        </w:rPr>
        <w:t xml:space="preserve"> </w:t>
      </w:r>
      <w:r w:rsidRPr="00283EF6" w:rsidR="009C5E43">
        <w:rPr>
          <w:rFonts w:hint="eastAsia" w:eastAsia="나눔명조"/>
          <w:sz w:val="20"/>
          <w:szCs w:val="22"/>
        </w:rPr>
        <w:t>지역사회</w:t>
      </w:r>
      <w:r w:rsidRPr="00283EF6" w:rsidR="009C5E43">
        <w:rPr>
          <w:rFonts w:hint="eastAsia" w:eastAsia="나눔명조"/>
          <w:sz w:val="20"/>
          <w:szCs w:val="22"/>
        </w:rPr>
        <w:t>,</w:t>
      </w:r>
      <w:r w:rsidRPr="00283EF6" w:rsidR="009C5E43">
        <w:rPr>
          <w:rFonts w:eastAsia="나눔명조"/>
          <w:sz w:val="20"/>
          <w:szCs w:val="22"/>
        </w:rPr>
        <w:t xml:space="preserve"> </w:t>
      </w:r>
      <w:r w:rsidRPr="00283EF6" w:rsidR="009C5E43">
        <w:rPr>
          <w:rFonts w:hint="eastAsia" w:eastAsia="나눔명조"/>
          <w:sz w:val="20"/>
          <w:szCs w:val="22"/>
        </w:rPr>
        <w:t>국가</w:t>
      </w:r>
      <w:r w:rsidRPr="00283EF6" w:rsidR="009C5E43">
        <w:rPr>
          <w:rFonts w:hint="eastAsia" w:eastAsia="나눔명조"/>
          <w:sz w:val="20"/>
          <w:szCs w:val="22"/>
        </w:rPr>
        <w:t>,</w:t>
      </w:r>
      <w:r w:rsidRPr="00283EF6" w:rsidR="009C5E43">
        <w:rPr>
          <w:rFonts w:eastAsia="나눔명조"/>
          <w:sz w:val="20"/>
          <w:szCs w:val="22"/>
        </w:rPr>
        <w:t xml:space="preserve"> </w:t>
      </w:r>
      <w:r w:rsidRPr="00283EF6" w:rsidR="009C5E43">
        <w:rPr>
          <w:rFonts w:hint="eastAsia" w:eastAsia="나눔명조"/>
          <w:sz w:val="20"/>
          <w:szCs w:val="22"/>
        </w:rPr>
        <w:t>인류</w:t>
      </w:r>
      <w:r w:rsidRPr="00283EF6" w:rsidR="009C5E43">
        <w:rPr>
          <w:rFonts w:hint="eastAsia" w:eastAsia="나눔명조"/>
          <w:sz w:val="20"/>
          <w:szCs w:val="22"/>
        </w:rPr>
        <w:t xml:space="preserve"> </w:t>
      </w:r>
      <w:r w:rsidRPr="00283EF6" w:rsidR="009C5E43">
        <w:rPr>
          <w:rFonts w:hint="eastAsia" w:eastAsia="나눔명조"/>
          <w:sz w:val="20"/>
          <w:szCs w:val="22"/>
        </w:rPr>
        <w:t>전반에</w:t>
      </w:r>
      <w:r w:rsidRPr="00283EF6" w:rsidR="009C5E43">
        <w:rPr>
          <w:rFonts w:hint="eastAsia" w:eastAsia="나눔명조"/>
          <w:sz w:val="20"/>
          <w:szCs w:val="22"/>
        </w:rPr>
        <w:t xml:space="preserve"> </w:t>
      </w:r>
      <w:r w:rsidRPr="00283EF6" w:rsidR="009C5E43">
        <w:rPr>
          <w:rFonts w:hint="eastAsia" w:eastAsia="나눔명조"/>
          <w:sz w:val="20"/>
          <w:szCs w:val="22"/>
        </w:rPr>
        <w:t>도움이</w:t>
      </w:r>
      <w:r w:rsidRPr="00283EF6" w:rsidR="009C5E43">
        <w:rPr>
          <w:rFonts w:hint="eastAsia" w:eastAsia="나눔명조"/>
          <w:sz w:val="20"/>
          <w:szCs w:val="22"/>
        </w:rPr>
        <w:t xml:space="preserve"> </w:t>
      </w:r>
      <w:r w:rsidRPr="00283EF6" w:rsidR="009C5E43">
        <w:rPr>
          <w:rFonts w:hint="eastAsia" w:eastAsia="나눔명조"/>
          <w:sz w:val="20"/>
          <w:szCs w:val="22"/>
        </w:rPr>
        <w:t>되고자</w:t>
      </w:r>
      <w:r w:rsidRPr="00283EF6" w:rsidR="009C5E43">
        <w:rPr>
          <w:rFonts w:hint="eastAsia" w:eastAsia="나눔명조"/>
          <w:sz w:val="20"/>
          <w:szCs w:val="22"/>
        </w:rPr>
        <w:t xml:space="preserve"> </w:t>
      </w:r>
      <w:r w:rsidRPr="00283EF6" w:rsidR="009C5E43">
        <w:rPr>
          <w:rFonts w:hint="eastAsia" w:eastAsia="나눔명조"/>
          <w:sz w:val="20"/>
          <w:szCs w:val="22"/>
        </w:rPr>
        <w:t>하는</w:t>
      </w:r>
      <w:r w:rsidRPr="00283EF6" w:rsidR="009C5E43">
        <w:rPr>
          <w:rFonts w:hint="eastAsia" w:eastAsia="나눔명조"/>
          <w:sz w:val="20"/>
          <w:szCs w:val="22"/>
        </w:rPr>
        <w:t xml:space="preserve"> </w:t>
      </w:r>
      <w:r w:rsidRPr="00283EF6" w:rsidR="009C5E43">
        <w:rPr>
          <w:rFonts w:hint="eastAsia" w:eastAsia="나눔명조"/>
          <w:sz w:val="20"/>
          <w:szCs w:val="22"/>
        </w:rPr>
        <w:t>성향을</w:t>
      </w:r>
      <w:r w:rsidRPr="00283EF6" w:rsidR="009C5E43">
        <w:rPr>
          <w:rFonts w:hint="eastAsia" w:eastAsia="나눔명조"/>
          <w:sz w:val="20"/>
          <w:szCs w:val="22"/>
        </w:rPr>
        <w:t xml:space="preserve"> </w:t>
      </w:r>
      <w:r w:rsidRPr="00283EF6" w:rsidR="009C5E43">
        <w:rPr>
          <w:rFonts w:hint="eastAsia" w:eastAsia="나눔명조"/>
          <w:sz w:val="20"/>
          <w:szCs w:val="22"/>
        </w:rPr>
        <w:t>의미한다</w:t>
      </w:r>
      <w:r w:rsidRPr="00283EF6" w:rsidR="008551D3">
        <w:rPr>
          <w:rFonts w:eastAsia="나눔명조"/>
          <w:sz w:val="20"/>
          <w:szCs w:val="22"/>
        </w:rPr>
        <w:fldChar w:fldCharType="begin"/>
      </w:r>
      <w:r w:rsidR="00AC65B9">
        <w:rPr>
          <w:rFonts w:eastAsia="나눔명조"/>
          <w:sz w:val="20"/>
          <w:szCs w:val="22"/>
        </w:rPr>
        <w:instrText xml:space="preserve"> ADDIN ZOTERO_ITEM CSL_CITATION {"citationID":"kxmev2G6","properties":{"formattedCitation":"(Rainey and Steinbauer 1999)","plainCitation":"(Rainey and Steinbauer 1999)","dontUpdate":true,"noteIndex":0},"citationItems":[{"id":"PSjZbscb/1gSBR6ob","uris":["http://zotero.org/users/5210800/items/NX2KYD38"],"uri":["http://zotero.org/users/5210800/items/NX2KYD38"],"itemData":{"id":1524,"type":"article-journal","abstract":"For valuable comments on earlier drafts of this paper, I am grateful to Bob Durant, Jameson Doig, Ken Meier, Patrick Wolf, and many of the participants in the theory panel at the 1998 Midwest Political Science Association meeting. I could not take all their comments and critiques into account in my revisions, so they bear no responsibility for limitations of this article.","container-title":"Journal of Public Administration Research and Theory","DOI":"10.1093/oxfordjournals.jpart.a024401","ISSN":"1053-1858, 1477-9803","issue":"1","journalAbbreviation":"Journal of Public Administration Research and Theory","language":"en","page":"1-32","source":"DOI.org (Crossref)","title":"Galloping Elephants: Developing Elements of a Theory of Effective Government Organizations","title-short":"Galloping Elephants","volume":"9","author":[{"family":"Rainey","given":"H. G."},{"family":"Steinbauer","given":"P."}],"issued":{"date-parts":[["1999",1,1]]}}}],"schema":"https://github.com/citation-style-language/schema/raw/master/csl-citation.json"} </w:instrText>
      </w:r>
      <w:r w:rsidRPr="00283EF6" w:rsidR="008551D3">
        <w:rPr>
          <w:rFonts w:eastAsia="나눔명조"/>
          <w:sz w:val="20"/>
          <w:szCs w:val="22"/>
        </w:rPr>
        <w:fldChar w:fldCharType="separate"/>
      </w:r>
      <w:r w:rsidRPr="00283EF6" w:rsidR="008551D3">
        <w:rPr>
          <w:rFonts w:eastAsia="나눔명조"/>
          <w:sz w:val="20"/>
          <w:szCs w:val="22"/>
        </w:rPr>
        <w:t xml:space="preserve">(Rainey </w:t>
      </w:r>
      <w:r w:rsidRPr="00283EF6" w:rsidR="00A04BB2">
        <w:rPr>
          <w:rFonts w:eastAsia="나눔명조"/>
          <w:sz w:val="20"/>
          <w:szCs w:val="22"/>
        </w:rPr>
        <w:t>&amp;</w:t>
      </w:r>
      <w:r w:rsidRPr="00283EF6" w:rsidR="008551D3">
        <w:rPr>
          <w:rFonts w:eastAsia="나눔명조"/>
          <w:sz w:val="20"/>
          <w:szCs w:val="22"/>
        </w:rPr>
        <w:t xml:space="preserve"> Steinbauer</w:t>
      </w:r>
      <w:r w:rsidRPr="00283EF6" w:rsidR="00F451EA">
        <w:rPr>
          <w:rFonts w:eastAsia="나눔명조"/>
          <w:sz w:val="20"/>
          <w:szCs w:val="22"/>
        </w:rPr>
        <w:t>,</w:t>
      </w:r>
      <w:r w:rsidRPr="00283EF6" w:rsidR="008551D3">
        <w:rPr>
          <w:rFonts w:eastAsia="나눔명조"/>
          <w:sz w:val="20"/>
          <w:szCs w:val="22"/>
        </w:rPr>
        <w:t xml:space="preserve"> 1999)</w:t>
      </w:r>
      <w:r w:rsidRPr="00283EF6" w:rsidR="008551D3">
        <w:rPr>
          <w:rFonts w:eastAsia="나눔명조"/>
          <w:sz w:val="20"/>
          <w:szCs w:val="22"/>
        </w:rPr>
        <w:fldChar w:fldCharType="end"/>
      </w:r>
      <w:r w:rsidRPr="00283EF6" w:rsidR="009C5E43">
        <w:rPr>
          <w:rFonts w:hint="eastAsia" w:eastAsia="나눔명조"/>
          <w:sz w:val="20"/>
          <w:szCs w:val="22"/>
        </w:rPr>
        <w:t>.</w:t>
      </w:r>
      <w:r w:rsidRPr="00283EF6" w:rsidR="00130C0C">
        <w:rPr>
          <w:rFonts w:eastAsia="나눔명조"/>
          <w:sz w:val="20"/>
          <w:szCs w:val="22"/>
        </w:rPr>
        <w:t xml:space="preserve"> </w:t>
      </w:r>
      <w:r w:rsidRPr="00283EF6">
        <w:rPr>
          <w:rFonts w:hint="eastAsia" w:eastAsia="나눔명조"/>
          <w:sz w:val="20"/>
          <w:szCs w:val="22"/>
        </w:rPr>
        <w:t>마지막으로</w:t>
      </w:r>
      <w:r w:rsidRPr="00283EF6" w:rsidR="34D5D6E7">
        <w:rPr>
          <w:rFonts w:eastAsia="나눔명조"/>
          <w:sz w:val="20"/>
          <w:szCs w:val="22"/>
        </w:rPr>
        <w:t xml:space="preserve"> </w:t>
      </w:r>
      <w:r w:rsidRPr="00283EF6">
        <w:rPr>
          <w:rFonts w:hint="eastAsia" w:eastAsia="나눔명조"/>
          <w:sz w:val="20"/>
          <w:szCs w:val="22"/>
        </w:rPr>
        <w:t>공</w:t>
      </w:r>
      <w:r w:rsidRPr="00283EF6" w:rsidR="00130C0C">
        <w:rPr>
          <w:rFonts w:hint="eastAsia" w:eastAsia="나눔명조"/>
          <w:sz w:val="20"/>
          <w:szCs w:val="22"/>
        </w:rPr>
        <w:t>공봉사동기는</w:t>
      </w:r>
      <w:r w:rsidRPr="00283EF6" w:rsidR="00130C0C">
        <w:rPr>
          <w:rFonts w:hint="eastAsia" w:eastAsia="나눔명조"/>
          <w:sz w:val="20"/>
          <w:szCs w:val="22"/>
        </w:rPr>
        <w:t xml:space="preserve"> </w:t>
      </w:r>
      <w:r w:rsidRPr="00283EF6" w:rsidR="00130C0C">
        <w:rPr>
          <w:rFonts w:hint="eastAsia" w:eastAsia="나눔명조"/>
          <w:sz w:val="20"/>
          <w:szCs w:val="22"/>
        </w:rPr>
        <w:t>조직구성원</w:t>
      </w:r>
      <w:ins w:author="Kang, Jiyoon" w:date="2022-03-02T20:56:00Z" w:id="134">
        <w:r w:rsidR="00916367">
          <w:rPr>
            <w:rFonts w:hint="eastAsia" w:eastAsia="나눔명조"/>
            <w:sz w:val="20"/>
            <w:szCs w:val="22"/>
          </w:rPr>
          <w:t>이</w:t>
        </w:r>
        <w:r w:rsidR="00916367">
          <w:rPr>
            <w:rFonts w:eastAsia="나눔명조"/>
            <w:sz w:val="20"/>
            <w:szCs w:val="22"/>
          </w:rPr>
          <w:t xml:space="preserve"> </w:t>
        </w:r>
        <w:r w:rsidR="00916367">
          <w:rPr>
            <w:rFonts w:hint="eastAsia" w:eastAsia="나눔명조"/>
            <w:sz w:val="20"/>
            <w:szCs w:val="22"/>
          </w:rPr>
          <w:t>공공이익을</w:t>
        </w:r>
        <w:r w:rsidR="00916367">
          <w:rPr>
            <w:rFonts w:hint="eastAsia" w:eastAsia="나눔명조"/>
            <w:sz w:val="20"/>
            <w:szCs w:val="22"/>
          </w:rPr>
          <w:t xml:space="preserve"> </w:t>
        </w:r>
        <w:r w:rsidR="00916367">
          <w:rPr>
            <w:rFonts w:hint="eastAsia" w:eastAsia="나눔명조"/>
            <w:sz w:val="20"/>
            <w:szCs w:val="22"/>
          </w:rPr>
          <w:t>목표로</w:t>
        </w:r>
        <w:r w:rsidR="00916367">
          <w:rPr>
            <w:rFonts w:hint="eastAsia" w:eastAsia="나눔명조"/>
            <w:sz w:val="20"/>
            <w:szCs w:val="22"/>
          </w:rPr>
          <w:t xml:space="preserve"> </w:t>
        </w:r>
        <w:r w:rsidR="00916367">
          <w:rPr>
            <w:rFonts w:hint="eastAsia" w:eastAsia="나눔명조"/>
            <w:sz w:val="20"/>
            <w:szCs w:val="22"/>
          </w:rPr>
          <w:t>삼고</w:t>
        </w:r>
        <w:r w:rsidR="00916367">
          <w:rPr>
            <w:rFonts w:hint="eastAsia" w:eastAsia="나눔명조"/>
            <w:sz w:val="20"/>
            <w:szCs w:val="22"/>
          </w:rPr>
          <w:t xml:space="preserve"> </w:t>
        </w:r>
        <w:r w:rsidR="00916367">
          <w:rPr>
            <w:rFonts w:hint="eastAsia" w:eastAsia="나눔명조"/>
            <w:sz w:val="20"/>
            <w:szCs w:val="22"/>
          </w:rPr>
          <w:t>자발적으로</w:t>
        </w:r>
        <w:r w:rsidR="00916367">
          <w:rPr>
            <w:rFonts w:hint="eastAsia" w:eastAsia="나눔명조"/>
            <w:sz w:val="20"/>
            <w:szCs w:val="22"/>
          </w:rPr>
          <w:t xml:space="preserve"> </w:t>
        </w:r>
        <w:r w:rsidR="00916367">
          <w:rPr>
            <w:rFonts w:hint="eastAsia" w:eastAsia="나눔명조"/>
            <w:sz w:val="20"/>
            <w:szCs w:val="22"/>
          </w:rPr>
          <w:t>공공이익을</w:t>
        </w:r>
        <w:r w:rsidR="00916367">
          <w:rPr>
            <w:rFonts w:hint="eastAsia" w:eastAsia="나눔명조"/>
            <w:sz w:val="20"/>
            <w:szCs w:val="22"/>
          </w:rPr>
          <w:t xml:space="preserve"> </w:t>
        </w:r>
        <w:r w:rsidR="00916367">
          <w:rPr>
            <w:rFonts w:hint="eastAsia" w:eastAsia="나눔명조"/>
            <w:sz w:val="20"/>
            <w:szCs w:val="22"/>
          </w:rPr>
          <w:t>위해</w:t>
        </w:r>
        <w:r w:rsidR="00916367">
          <w:rPr>
            <w:rFonts w:hint="eastAsia" w:eastAsia="나눔명조"/>
            <w:sz w:val="20"/>
            <w:szCs w:val="22"/>
          </w:rPr>
          <w:t xml:space="preserve"> </w:t>
        </w:r>
        <w:r w:rsidR="00916367">
          <w:rPr>
            <w:rFonts w:hint="eastAsia" w:eastAsia="나눔명조"/>
            <w:sz w:val="20"/>
            <w:szCs w:val="22"/>
          </w:rPr>
          <w:t>행동하도록</w:t>
        </w:r>
        <w:r w:rsidR="00916367">
          <w:rPr>
            <w:rFonts w:hint="eastAsia" w:eastAsia="나눔명조"/>
            <w:sz w:val="20"/>
            <w:szCs w:val="22"/>
          </w:rPr>
          <w:t xml:space="preserve"> </w:t>
        </w:r>
      </w:ins>
      <w:ins w:author="Kang, Jiyoon" w:date="2022-03-02T20:57:00Z" w:id="135">
        <w:r w:rsidR="00916367">
          <w:rPr>
            <w:rFonts w:hint="eastAsia" w:eastAsia="나눔명조"/>
            <w:sz w:val="20"/>
            <w:szCs w:val="22"/>
          </w:rPr>
          <w:t>촉진한다</w:t>
        </w:r>
      </w:ins>
      <w:del w:author="Kang, Jiyoon" w:date="2022-03-02T20:56:00Z" w:id="136">
        <w:r w:rsidRPr="00283EF6" w:rsidDel="00916367">
          <w:rPr>
            <w:rFonts w:hint="eastAsia" w:eastAsia="나눔명조"/>
            <w:sz w:val="20"/>
            <w:szCs w:val="22"/>
          </w:rPr>
          <w:delText>으로</w:delText>
        </w:r>
        <w:r w:rsidRPr="00283EF6" w:rsidDel="00916367">
          <w:rPr>
            <w:rFonts w:hint="eastAsia" w:eastAsia="나눔명조"/>
            <w:sz w:val="20"/>
            <w:szCs w:val="22"/>
          </w:rPr>
          <w:delText xml:space="preserve"> </w:delText>
        </w:r>
        <w:r w:rsidRPr="00283EF6" w:rsidDel="00916367">
          <w:rPr>
            <w:rFonts w:hint="eastAsia" w:eastAsia="나눔명조"/>
            <w:sz w:val="20"/>
            <w:szCs w:val="22"/>
          </w:rPr>
          <w:delText>하여금</w:delText>
        </w:r>
        <w:r w:rsidRPr="00283EF6" w:rsidDel="00916367">
          <w:rPr>
            <w:rFonts w:eastAsia="나눔명조"/>
            <w:sz w:val="20"/>
            <w:szCs w:val="22"/>
          </w:rPr>
          <w:delText xml:space="preserve"> </w:delText>
        </w:r>
      </w:del>
      <w:del w:author="Kang, Jiyoon" w:date="2022-03-02T20:55:00Z" w:id="137">
        <w:r w:rsidRPr="00283EF6" w:rsidDel="00916367">
          <w:rPr>
            <w:rFonts w:hint="eastAsia" w:eastAsia="나눔명조"/>
            <w:sz w:val="20"/>
            <w:szCs w:val="22"/>
          </w:rPr>
          <w:delText>공공의</w:delText>
        </w:r>
        <w:r w:rsidRPr="00283EF6" w:rsidDel="00916367">
          <w:rPr>
            <w:rFonts w:hint="eastAsia" w:eastAsia="나눔명조"/>
            <w:sz w:val="20"/>
            <w:szCs w:val="22"/>
          </w:rPr>
          <w:delText xml:space="preserve"> </w:delText>
        </w:r>
      </w:del>
      <w:del w:author="Kang, Jiyoon" w:date="2022-03-02T20:57:00Z" w:id="138">
        <w:r w:rsidRPr="00283EF6" w:rsidDel="00916367">
          <w:rPr>
            <w:rFonts w:hint="eastAsia" w:eastAsia="나눔명조"/>
            <w:sz w:val="20"/>
            <w:szCs w:val="22"/>
          </w:rPr>
          <w:delText>이익을</w:delText>
        </w:r>
        <w:r w:rsidRPr="00283EF6" w:rsidDel="00916367">
          <w:rPr>
            <w:rFonts w:hint="eastAsia" w:eastAsia="나눔명조"/>
            <w:sz w:val="20"/>
            <w:szCs w:val="22"/>
          </w:rPr>
          <w:delText xml:space="preserve"> </w:delText>
        </w:r>
        <w:r w:rsidRPr="00283EF6" w:rsidDel="00916367">
          <w:rPr>
            <w:rFonts w:hint="eastAsia" w:eastAsia="나눔명조"/>
            <w:sz w:val="20"/>
            <w:szCs w:val="22"/>
          </w:rPr>
          <w:delText>위</w:delText>
        </w:r>
      </w:del>
      <w:del w:author="Kang, Jiyoon" w:date="2022-03-02T20:55:00Z" w:id="139">
        <w:r w:rsidRPr="00283EF6" w:rsidDel="00916367">
          <w:rPr>
            <w:rFonts w:hint="eastAsia" w:eastAsia="나눔명조"/>
            <w:sz w:val="20"/>
            <w:szCs w:val="22"/>
          </w:rPr>
          <w:delText>해</w:delText>
        </w:r>
      </w:del>
      <w:del w:author="Kang, Jiyoon" w:date="2022-03-02T20:57:00Z" w:id="140">
        <w:r w:rsidRPr="00283EF6" w:rsidDel="00916367">
          <w:rPr>
            <w:rFonts w:hint="eastAsia" w:eastAsia="나눔명조"/>
            <w:sz w:val="20"/>
            <w:szCs w:val="22"/>
          </w:rPr>
          <w:delText xml:space="preserve"> </w:delText>
        </w:r>
        <w:r w:rsidRPr="00283EF6" w:rsidDel="00916367">
          <w:rPr>
            <w:rFonts w:hint="eastAsia" w:eastAsia="나눔명조"/>
            <w:sz w:val="20"/>
            <w:szCs w:val="22"/>
          </w:rPr>
          <w:delText>봉사</w:delText>
        </w:r>
      </w:del>
      <w:del w:author="Kang, Jiyoon" w:date="2022-03-02T20:55:00Z" w:id="141">
        <w:r w:rsidRPr="00283EF6" w:rsidDel="00916367">
          <w:rPr>
            <w:rFonts w:hint="eastAsia" w:eastAsia="나눔명조"/>
            <w:sz w:val="20"/>
            <w:szCs w:val="22"/>
          </w:rPr>
          <w:delText>하기</w:delText>
        </w:r>
        <w:r w:rsidRPr="00283EF6" w:rsidDel="00916367">
          <w:rPr>
            <w:rFonts w:hint="eastAsia" w:eastAsia="나눔명조"/>
            <w:sz w:val="20"/>
            <w:szCs w:val="22"/>
          </w:rPr>
          <w:delText xml:space="preserve"> </w:delText>
        </w:r>
        <w:r w:rsidRPr="00283EF6" w:rsidDel="00916367">
          <w:rPr>
            <w:rFonts w:hint="eastAsia" w:eastAsia="나눔명조"/>
            <w:sz w:val="20"/>
            <w:szCs w:val="22"/>
          </w:rPr>
          <w:delText>위한</w:delText>
        </w:r>
        <w:r w:rsidRPr="00283EF6" w:rsidDel="00916367">
          <w:rPr>
            <w:rFonts w:hint="eastAsia" w:eastAsia="나눔명조"/>
            <w:sz w:val="20"/>
            <w:szCs w:val="22"/>
          </w:rPr>
          <w:delText xml:space="preserve"> </w:delText>
        </w:r>
        <w:r w:rsidRPr="00283EF6" w:rsidDel="00916367" w:rsidR="00130C0C">
          <w:rPr>
            <w:rFonts w:hint="eastAsia" w:eastAsia="나눔명조"/>
            <w:sz w:val="20"/>
            <w:szCs w:val="22"/>
          </w:rPr>
          <w:delText>목표</w:delText>
        </w:r>
        <w:r w:rsidRPr="00283EF6" w:rsidDel="00916367" w:rsidR="00130C0C">
          <w:rPr>
            <w:rFonts w:hint="eastAsia" w:eastAsia="나눔명조"/>
            <w:sz w:val="20"/>
            <w:szCs w:val="22"/>
          </w:rPr>
          <w:delText xml:space="preserve"> </w:delText>
        </w:r>
      </w:del>
      <w:del w:author="Kang, Jiyoon" w:date="2022-03-02T20:57:00Z" w:id="142">
        <w:r w:rsidRPr="00283EF6" w:rsidDel="00916367" w:rsidR="00130C0C">
          <w:rPr>
            <w:rFonts w:hint="eastAsia" w:eastAsia="나눔명조"/>
            <w:sz w:val="20"/>
            <w:szCs w:val="22"/>
          </w:rPr>
          <w:delText>행동을</w:delText>
        </w:r>
        <w:r w:rsidRPr="00283EF6" w:rsidDel="00916367">
          <w:rPr>
            <w:rFonts w:eastAsia="나눔명조"/>
            <w:sz w:val="20"/>
            <w:szCs w:val="22"/>
          </w:rPr>
          <w:delText xml:space="preserve"> </w:delText>
        </w:r>
        <w:r w:rsidRPr="00283EF6" w:rsidDel="00916367" w:rsidR="00130C0C">
          <w:rPr>
            <w:rFonts w:hint="eastAsia" w:eastAsia="나눔명조"/>
            <w:sz w:val="20"/>
            <w:szCs w:val="22"/>
          </w:rPr>
          <w:delText>촉진한다</w:delText>
        </w:r>
      </w:del>
      <w:r w:rsidRPr="00283EF6" w:rsidR="00BC78E4">
        <w:rPr>
          <w:rFonts w:eastAsia="나눔명조"/>
          <w:sz w:val="20"/>
          <w:szCs w:val="22"/>
        </w:rPr>
        <w:fldChar w:fldCharType="begin"/>
      </w:r>
      <w:r w:rsidR="00AC65B9">
        <w:rPr>
          <w:rFonts w:eastAsia="나눔명조"/>
          <w:sz w:val="20"/>
          <w:szCs w:val="22"/>
        </w:rPr>
        <w:instrText xml:space="preserve"> ADDIN ZOTERO_ITEM CSL_CITATION {"citationID":"SY9Gnptj","properties":{"formattedCitation":"(Heckhausen and Heckhausen 2008)","plainCitation":"(Heckhausen and Heckhausen 2008)","dontUpdate":true,"noteIndex":0},"citationItems":[{"id":"PSjZbscb/M1yE0Xy5","uris":["http://zotero.org/users/5210800/items/B8GK9XTG"],"uri":["http://zotero.org/users/5210800/items/B8GK9XTG"],"itemData":{"id":1513,"type":"book","note":"Citation Key: Heckhausen2008\ntex.date-added: 2021-09-30 15:24:36 -0400\ntex.date-modified: 2021-09-30 15:25:22 -0400","publisher":"Cambridge University Press","title":"Motivation and action","editor":[{"family":"Heckhausen","given":"Jutta"},{"family":"Heckhausen","given":"Heinz"}],"issued":{"date-parts":[["2008"]]}}}],"schema":"https://github.com/citation-style-language/schema/raw/master/csl-citation.json"} </w:instrText>
      </w:r>
      <w:r w:rsidRPr="00283EF6" w:rsidR="00BC78E4">
        <w:rPr>
          <w:rFonts w:eastAsia="나눔명조"/>
          <w:sz w:val="20"/>
          <w:szCs w:val="22"/>
        </w:rPr>
        <w:fldChar w:fldCharType="separate"/>
      </w:r>
      <w:r w:rsidRPr="00283EF6" w:rsidR="00BC78E4">
        <w:rPr>
          <w:rFonts w:eastAsia="나눔명조"/>
          <w:sz w:val="20"/>
          <w:szCs w:val="22"/>
        </w:rPr>
        <w:t xml:space="preserve">(Heckhausen </w:t>
      </w:r>
      <w:r w:rsidRPr="00283EF6" w:rsidR="00A04BB2">
        <w:rPr>
          <w:rFonts w:eastAsia="나눔명조"/>
          <w:sz w:val="20"/>
          <w:szCs w:val="22"/>
        </w:rPr>
        <w:t>&amp;</w:t>
      </w:r>
      <w:r w:rsidRPr="00283EF6" w:rsidR="00BC78E4">
        <w:rPr>
          <w:rFonts w:eastAsia="나눔명조"/>
          <w:sz w:val="20"/>
          <w:szCs w:val="22"/>
        </w:rPr>
        <w:t xml:space="preserve"> Heckhausen</w:t>
      </w:r>
      <w:r w:rsidRPr="00283EF6" w:rsidR="00966105">
        <w:rPr>
          <w:rFonts w:eastAsia="나눔명조"/>
          <w:sz w:val="20"/>
          <w:szCs w:val="22"/>
        </w:rPr>
        <w:t>,</w:t>
      </w:r>
      <w:r w:rsidRPr="00283EF6" w:rsidR="00BC78E4">
        <w:rPr>
          <w:rFonts w:eastAsia="나눔명조"/>
          <w:sz w:val="20"/>
          <w:szCs w:val="22"/>
        </w:rPr>
        <w:t xml:space="preserve"> 2008)</w:t>
      </w:r>
      <w:r w:rsidRPr="00283EF6" w:rsidR="00BC78E4">
        <w:rPr>
          <w:rFonts w:eastAsia="나눔명조"/>
          <w:sz w:val="20"/>
          <w:szCs w:val="22"/>
        </w:rPr>
        <w:fldChar w:fldCharType="end"/>
      </w:r>
      <w:r w:rsidRPr="00283EF6" w:rsidR="00130C0C">
        <w:rPr>
          <w:rFonts w:hint="eastAsia" w:eastAsia="나눔명조"/>
          <w:sz w:val="20"/>
          <w:szCs w:val="22"/>
        </w:rPr>
        <w:t>.</w:t>
      </w:r>
      <w:r w:rsidRPr="00283EF6" w:rsidR="00130C0C">
        <w:rPr>
          <w:rFonts w:eastAsia="나눔명조"/>
          <w:sz w:val="20"/>
          <w:szCs w:val="22"/>
        </w:rPr>
        <w:t xml:space="preserve"> </w:t>
      </w:r>
    </w:p>
    <w:p w:rsidRPr="00B61948" w:rsidR="00CA221C" w:rsidP="00283EF6" w:rsidRDefault="00F37528" w14:paraId="57892CBB" w14:textId="3E2AC47D">
      <w:pPr>
        <w:wordWrap/>
        <w:spacing w:before="120" w:after="120" w:line="276" w:lineRule="auto"/>
        <w:ind w:firstLine="288"/>
        <w:rPr>
          <w:rFonts w:eastAsia="나눔명조"/>
          <w:sz w:val="20"/>
          <w:szCs w:val="22"/>
        </w:rPr>
      </w:pPr>
      <w:r w:rsidRPr="00283EF6">
        <w:rPr>
          <w:rFonts w:hint="eastAsia" w:eastAsia="나눔명조"/>
          <w:sz w:val="20"/>
          <w:szCs w:val="22"/>
        </w:rPr>
        <w:t>다만</w:t>
      </w:r>
      <w:r w:rsidRPr="00283EF6" w:rsidR="00677F47">
        <w:rPr>
          <w:rFonts w:hint="eastAsia" w:eastAsia="나눔명조"/>
          <w:sz w:val="20"/>
          <w:szCs w:val="22"/>
        </w:rPr>
        <w:t xml:space="preserve"> </w:t>
      </w:r>
      <w:r w:rsidRPr="00283EF6" w:rsidR="00677F47">
        <w:rPr>
          <w:rFonts w:hint="eastAsia" w:eastAsia="나눔명조"/>
          <w:sz w:val="20"/>
          <w:szCs w:val="22"/>
        </w:rPr>
        <w:t>공공봉사동기는</w:t>
      </w:r>
      <w:r w:rsidRPr="00283EF6" w:rsidR="00677F47">
        <w:rPr>
          <w:rFonts w:hint="eastAsia" w:eastAsia="나눔명조"/>
          <w:sz w:val="20"/>
          <w:szCs w:val="22"/>
        </w:rPr>
        <w:t xml:space="preserve"> </w:t>
      </w:r>
      <w:r w:rsidRPr="00283EF6" w:rsidR="00677F47">
        <w:rPr>
          <w:rFonts w:hint="eastAsia" w:eastAsia="나눔명조"/>
          <w:sz w:val="20"/>
          <w:szCs w:val="22"/>
        </w:rPr>
        <w:t>공공가치</w:t>
      </w:r>
      <w:r w:rsidRPr="00283EF6" w:rsidR="00677F47">
        <w:rPr>
          <w:rFonts w:hint="eastAsia" w:eastAsia="나눔명조"/>
          <w:sz w:val="20"/>
          <w:szCs w:val="22"/>
        </w:rPr>
        <w:t xml:space="preserve"> </w:t>
      </w:r>
      <w:r w:rsidRPr="00283EF6" w:rsidR="00677F47">
        <w:rPr>
          <w:rFonts w:hint="eastAsia" w:eastAsia="나눔명조"/>
          <w:sz w:val="20"/>
          <w:szCs w:val="22"/>
        </w:rPr>
        <w:t>개념과</w:t>
      </w:r>
      <w:r w:rsidRPr="00283EF6" w:rsidR="00677F47">
        <w:rPr>
          <w:rFonts w:hint="eastAsia" w:eastAsia="나눔명조"/>
          <w:sz w:val="20"/>
          <w:szCs w:val="22"/>
        </w:rPr>
        <w:t xml:space="preserve"> </w:t>
      </w:r>
      <w:r w:rsidRPr="00283EF6" w:rsidR="00677F47">
        <w:rPr>
          <w:rFonts w:hint="eastAsia" w:eastAsia="나눔명조"/>
          <w:sz w:val="20"/>
          <w:szCs w:val="22"/>
        </w:rPr>
        <w:t>구별되어야</w:t>
      </w:r>
      <w:r w:rsidRPr="00283EF6" w:rsidR="00677F47">
        <w:rPr>
          <w:rFonts w:hint="eastAsia" w:eastAsia="나눔명조"/>
          <w:sz w:val="20"/>
          <w:szCs w:val="22"/>
        </w:rPr>
        <w:t xml:space="preserve"> </w:t>
      </w:r>
      <w:r w:rsidRPr="00283EF6" w:rsidR="00677F47">
        <w:rPr>
          <w:rFonts w:hint="eastAsia" w:eastAsia="나눔명조"/>
          <w:sz w:val="20"/>
          <w:szCs w:val="22"/>
        </w:rPr>
        <w:t>한다</w:t>
      </w:r>
      <w:r w:rsidRPr="00283EF6" w:rsidR="00677F47">
        <w:rPr>
          <w:rFonts w:hint="eastAsia" w:eastAsia="나눔명조"/>
          <w:sz w:val="20"/>
          <w:szCs w:val="22"/>
        </w:rPr>
        <w:t>.</w:t>
      </w:r>
      <w:r w:rsidRPr="00283EF6" w:rsidR="00677F47">
        <w:rPr>
          <w:rFonts w:eastAsia="나눔명조"/>
          <w:sz w:val="20"/>
          <w:szCs w:val="22"/>
        </w:rPr>
        <w:t xml:space="preserve"> </w:t>
      </w:r>
      <w:r w:rsidRPr="00283EF6" w:rsidR="00677F47">
        <w:rPr>
          <w:rFonts w:hint="eastAsia" w:eastAsia="나눔명조"/>
          <w:sz w:val="20"/>
          <w:szCs w:val="22"/>
        </w:rPr>
        <w:t>공공가치</w:t>
      </w:r>
      <w:del w:author="Kang, Jiyoon" w:date="2022-03-02T20:57:00Z" w:id="143">
        <w:r w:rsidRPr="00283EF6" w:rsidDel="00DA0E44" w:rsidR="00677F47">
          <w:rPr>
            <w:rFonts w:hint="eastAsia" w:eastAsia="나눔명조"/>
            <w:sz w:val="20"/>
            <w:szCs w:val="22"/>
          </w:rPr>
          <w:delText>는</w:delText>
        </w:r>
      </w:del>
      <w:ins w:author="Kang, Jiyoon" w:date="2022-03-02T20:57:00Z" w:id="144">
        <w:r w:rsidR="00DA0E44">
          <w:rPr>
            <w:rFonts w:hint="eastAsia" w:eastAsia="나눔명조"/>
            <w:sz w:val="20"/>
            <w:szCs w:val="22"/>
          </w:rPr>
          <w:t>가</w:t>
        </w:r>
      </w:ins>
      <w:r w:rsidRPr="00283EF6" w:rsidR="00677F47">
        <w:rPr>
          <w:rFonts w:hint="eastAsia" w:eastAsia="나눔명조"/>
          <w:sz w:val="20"/>
          <w:szCs w:val="22"/>
        </w:rPr>
        <w:t xml:space="preserve"> </w:t>
      </w:r>
      <w:r w:rsidRPr="00283EF6" w:rsidR="00677F47">
        <w:rPr>
          <w:rFonts w:hint="eastAsia" w:eastAsia="나눔명조"/>
          <w:sz w:val="20"/>
          <w:szCs w:val="22"/>
        </w:rPr>
        <w:t>타인과</w:t>
      </w:r>
      <w:r w:rsidRPr="00283EF6" w:rsidR="00677F47">
        <w:rPr>
          <w:rFonts w:hint="eastAsia" w:eastAsia="나눔명조"/>
          <w:sz w:val="20"/>
          <w:szCs w:val="22"/>
        </w:rPr>
        <w:t xml:space="preserve"> </w:t>
      </w:r>
      <w:r w:rsidRPr="00283EF6" w:rsidR="00677F47">
        <w:rPr>
          <w:rFonts w:hint="eastAsia" w:eastAsia="나눔명조"/>
          <w:sz w:val="20"/>
          <w:szCs w:val="22"/>
        </w:rPr>
        <w:t>사회에</w:t>
      </w:r>
      <w:r w:rsidRPr="00283EF6" w:rsidR="00677F47">
        <w:rPr>
          <w:rFonts w:hint="eastAsia" w:eastAsia="나눔명조"/>
          <w:sz w:val="20"/>
          <w:szCs w:val="22"/>
        </w:rPr>
        <w:t xml:space="preserve"> </w:t>
      </w:r>
      <w:r w:rsidRPr="00283EF6" w:rsidR="00677F47">
        <w:rPr>
          <w:rFonts w:hint="eastAsia" w:eastAsia="나눔명조"/>
          <w:sz w:val="20"/>
          <w:szCs w:val="22"/>
        </w:rPr>
        <w:t>무엇이</w:t>
      </w:r>
      <w:r w:rsidRPr="00283EF6" w:rsidR="00677F47">
        <w:rPr>
          <w:rFonts w:hint="eastAsia" w:eastAsia="나눔명조"/>
          <w:sz w:val="20"/>
          <w:szCs w:val="22"/>
        </w:rPr>
        <w:t xml:space="preserve"> </w:t>
      </w:r>
      <w:proofErr w:type="spellStart"/>
      <w:r w:rsidRPr="00283EF6" w:rsidR="003E56D7">
        <w:rPr>
          <w:rFonts w:hint="eastAsia" w:eastAsia="나눔명조"/>
          <w:sz w:val="20"/>
          <w:szCs w:val="22"/>
        </w:rPr>
        <w:t>바람직한</w:t>
      </w:r>
      <w:del w:author="Kang, Jiyoon" w:date="2022-03-02T21:14:00Z" w:id="145">
        <w:r w:rsidRPr="00283EF6" w:rsidDel="00BD1C11" w:rsidR="003E56D7">
          <w:rPr>
            <w:rFonts w:hint="eastAsia" w:eastAsia="나눔명조"/>
            <w:sz w:val="20"/>
            <w:szCs w:val="22"/>
          </w:rPr>
          <w:delText xml:space="preserve"> </w:delText>
        </w:r>
      </w:del>
      <w:r w:rsidRPr="00283EF6" w:rsidR="003E56D7">
        <w:rPr>
          <w:rFonts w:hint="eastAsia" w:eastAsia="나눔명조"/>
          <w:sz w:val="20"/>
          <w:szCs w:val="22"/>
        </w:rPr>
        <w:t>지</w:t>
      </w:r>
      <w:proofErr w:type="spellEnd"/>
      <w:r w:rsidRPr="00283EF6" w:rsidR="00677F47">
        <w:rPr>
          <w:rFonts w:hint="eastAsia" w:eastAsia="나눔명조"/>
          <w:sz w:val="20"/>
          <w:szCs w:val="22"/>
        </w:rPr>
        <w:t xml:space="preserve"> </w:t>
      </w:r>
      <w:r w:rsidRPr="00283EF6" w:rsidR="00677F47">
        <w:rPr>
          <w:rFonts w:hint="eastAsia" w:eastAsia="나눔명조"/>
          <w:sz w:val="20"/>
          <w:szCs w:val="22"/>
        </w:rPr>
        <w:t>고민하고</w:t>
      </w:r>
      <w:r w:rsidRPr="00283EF6" w:rsidR="00677F47">
        <w:rPr>
          <w:rFonts w:hint="eastAsia" w:eastAsia="나눔명조"/>
          <w:sz w:val="20"/>
          <w:szCs w:val="22"/>
        </w:rPr>
        <w:t xml:space="preserve"> </w:t>
      </w:r>
      <w:r w:rsidRPr="00283EF6" w:rsidR="00677F47">
        <w:rPr>
          <w:rFonts w:hint="eastAsia" w:eastAsia="나눔명조"/>
          <w:sz w:val="20"/>
          <w:szCs w:val="22"/>
        </w:rPr>
        <w:t>이해하는</w:t>
      </w:r>
      <w:r w:rsidRPr="00283EF6" w:rsidR="00677F47">
        <w:rPr>
          <w:rFonts w:hint="eastAsia" w:eastAsia="나눔명조"/>
          <w:sz w:val="20"/>
          <w:szCs w:val="22"/>
        </w:rPr>
        <w:t xml:space="preserve"> </w:t>
      </w:r>
      <w:r w:rsidRPr="00283EF6" w:rsidR="00677F47">
        <w:rPr>
          <w:rFonts w:hint="eastAsia" w:eastAsia="나눔명조"/>
          <w:sz w:val="20"/>
          <w:szCs w:val="22"/>
        </w:rPr>
        <w:t>것이라면</w:t>
      </w:r>
      <w:r w:rsidRPr="00283EF6" w:rsidR="00677F47">
        <w:rPr>
          <w:rFonts w:hint="eastAsia" w:eastAsia="나눔명조"/>
          <w:sz w:val="20"/>
          <w:szCs w:val="22"/>
        </w:rPr>
        <w:t>,</w:t>
      </w:r>
      <w:r w:rsidRPr="00283EF6" w:rsidR="00677F47">
        <w:rPr>
          <w:rFonts w:eastAsia="나눔명조"/>
          <w:sz w:val="20"/>
          <w:szCs w:val="22"/>
        </w:rPr>
        <w:t xml:space="preserve"> </w:t>
      </w:r>
      <w:r w:rsidRPr="00283EF6" w:rsidR="00677F47">
        <w:rPr>
          <w:rFonts w:hint="eastAsia" w:eastAsia="나눔명조"/>
          <w:sz w:val="20"/>
          <w:szCs w:val="22"/>
        </w:rPr>
        <w:t>공공봉사동기는</w:t>
      </w:r>
      <w:r w:rsidRPr="00283EF6" w:rsidR="00677F47">
        <w:rPr>
          <w:rFonts w:eastAsia="나눔명조"/>
          <w:sz w:val="20"/>
          <w:szCs w:val="22"/>
        </w:rPr>
        <w:t xml:space="preserve"> </w:t>
      </w:r>
      <w:r w:rsidRPr="00283EF6" w:rsidR="00677F47">
        <w:rPr>
          <w:rFonts w:hint="eastAsia" w:eastAsia="나눔명조"/>
          <w:sz w:val="20"/>
          <w:szCs w:val="22"/>
        </w:rPr>
        <w:t>개인이</w:t>
      </w:r>
      <w:r w:rsidRPr="00283EF6" w:rsidR="00677F47">
        <w:rPr>
          <w:rFonts w:hint="eastAsia" w:eastAsia="나눔명조"/>
          <w:sz w:val="20"/>
          <w:szCs w:val="22"/>
        </w:rPr>
        <w:t xml:space="preserve"> </w:t>
      </w:r>
      <w:r w:rsidRPr="00283EF6" w:rsidR="00677F47">
        <w:rPr>
          <w:rFonts w:hint="eastAsia" w:eastAsia="나눔명조"/>
          <w:sz w:val="20"/>
          <w:szCs w:val="22"/>
        </w:rPr>
        <w:t>공공서비스를</w:t>
      </w:r>
      <w:r w:rsidRPr="00283EF6" w:rsidR="00677F47">
        <w:rPr>
          <w:rFonts w:hint="eastAsia" w:eastAsia="나눔명조"/>
          <w:sz w:val="20"/>
          <w:szCs w:val="22"/>
        </w:rPr>
        <w:t xml:space="preserve"> </w:t>
      </w:r>
      <w:r w:rsidRPr="00283EF6" w:rsidR="00677F47">
        <w:rPr>
          <w:rFonts w:hint="eastAsia" w:eastAsia="나눔명조"/>
          <w:sz w:val="20"/>
          <w:szCs w:val="22"/>
        </w:rPr>
        <w:t>제공</w:t>
      </w:r>
      <w:del w:author="Kang, Jiyoon" w:date="2022-03-02T21:14:00Z" w:id="146">
        <w:r w:rsidRPr="00283EF6" w:rsidDel="00BD1C11" w:rsidR="00677F47">
          <w:rPr>
            <w:rFonts w:hint="eastAsia" w:eastAsia="나눔명조"/>
            <w:sz w:val="20"/>
            <w:szCs w:val="22"/>
          </w:rPr>
          <w:delText>할</w:delText>
        </w:r>
        <w:r w:rsidRPr="00283EF6" w:rsidDel="00BD1C11" w:rsidR="00677F47">
          <w:rPr>
            <w:rFonts w:hint="eastAsia" w:eastAsia="나눔명조"/>
            <w:sz w:val="20"/>
            <w:szCs w:val="22"/>
          </w:rPr>
          <w:delText xml:space="preserve"> </w:delText>
        </w:r>
        <w:r w:rsidRPr="00283EF6" w:rsidDel="00BD1C11" w:rsidR="00677F47">
          <w:rPr>
            <w:rFonts w:hint="eastAsia" w:eastAsia="나눔명조"/>
            <w:sz w:val="20"/>
            <w:szCs w:val="22"/>
          </w:rPr>
          <w:delText>수</w:delText>
        </w:r>
        <w:r w:rsidRPr="00283EF6" w:rsidDel="00BD1C11" w:rsidR="00677F47">
          <w:rPr>
            <w:rFonts w:hint="eastAsia" w:eastAsia="나눔명조"/>
            <w:sz w:val="20"/>
            <w:szCs w:val="22"/>
          </w:rPr>
          <w:delText xml:space="preserve"> </w:delText>
        </w:r>
        <w:r w:rsidRPr="00283EF6" w:rsidDel="00BD1C11" w:rsidR="00677F47">
          <w:rPr>
            <w:rFonts w:hint="eastAsia" w:eastAsia="나눔명조"/>
            <w:sz w:val="20"/>
            <w:szCs w:val="22"/>
          </w:rPr>
          <w:delText>있</w:delText>
        </w:r>
      </w:del>
      <w:ins w:author="Kang, Jiyoon" w:date="2022-03-02T21:14:00Z" w:id="147">
        <w:r w:rsidR="00BD1C11">
          <w:rPr>
            <w:rFonts w:hint="eastAsia" w:eastAsia="나눔명조"/>
            <w:sz w:val="20"/>
            <w:szCs w:val="22"/>
          </w:rPr>
          <w:t>하</w:t>
        </w:r>
      </w:ins>
      <w:r w:rsidRPr="00283EF6">
        <w:rPr>
          <w:rFonts w:hint="eastAsia" w:eastAsia="나눔명조"/>
          <w:sz w:val="20"/>
          <w:szCs w:val="22"/>
        </w:rPr>
        <w:t>도록</w:t>
      </w:r>
      <w:r w:rsidRPr="00283EF6">
        <w:rPr>
          <w:rFonts w:hint="eastAsia" w:eastAsia="나눔명조"/>
          <w:sz w:val="20"/>
          <w:szCs w:val="22"/>
        </w:rPr>
        <w:t xml:space="preserve"> </w:t>
      </w:r>
      <w:del w:author="Kang, Jiyoon" w:date="2022-03-02T20:57:00Z" w:id="148">
        <w:r w:rsidRPr="00283EF6" w:rsidDel="00DA0E44">
          <w:rPr>
            <w:rFonts w:hint="eastAsia" w:eastAsia="나눔명조"/>
            <w:sz w:val="20"/>
            <w:szCs w:val="22"/>
          </w:rPr>
          <w:delText>하는</w:delText>
        </w:r>
      </w:del>
      <w:ins w:author="Kang, Jiyoon" w:date="2022-03-02T20:57:00Z" w:id="149">
        <w:r w:rsidR="00DA0E44">
          <w:rPr>
            <w:rFonts w:hint="eastAsia" w:eastAsia="나눔명조"/>
            <w:sz w:val="20"/>
            <w:szCs w:val="22"/>
          </w:rPr>
          <w:t>만드는</w:t>
        </w:r>
      </w:ins>
      <w:r w:rsidRPr="00283EF6">
        <w:rPr>
          <w:rFonts w:eastAsia="나눔명조"/>
          <w:sz w:val="20"/>
          <w:szCs w:val="22"/>
        </w:rPr>
        <w:t xml:space="preserve"> </w:t>
      </w:r>
      <w:r w:rsidRPr="00283EF6" w:rsidR="00677F47">
        <w:rPr>
          <w:rFonts w:hint="eastAsia" w:eastAsia="나눔명조"/>
          <w:sz w:val="20"/>
          <w:szCs w:val="22"/>
        </w:rPr>
        <w:t>원천이다</w:t>
      </w:r>
      <w:r w:rsidRPr="00283EF6" w:rsidR="00BC78E4">
        <w:rPr>
          <w:rFonts w:eastAsia="나눔명조"/>
          <w:sz w:val="20"/>
          <w:szCs w:val="22"/>
        </w:rPr>
        <w:fldChar w:fldCharType="begin"/>
      </w:r>
      <w:r w:rsidR="00AC65B9">
        <w:rPr>
          <w:rFonts w:eastAsia="나눔명조"/>
          <w:sz w:val="20"/>
          <w:szCs w:val="22"/>
        </w:rPr>
        <w:instrText xml:space="preserve"> ADDIN ZOTERO_ITEM CSL_CITATION {"citationID":"YieDtkOT","properties":{"formattedCitation":"(Andersen, Lotte B\\uc0\\u248{}gh, Torben Beck J\\uc0\\u248{}rgensen, and Vrangb\\uc0\\u230{}k 2013)","plainCitation":"(Andersen, Lotte Bøgh, Torben Beck Jørgensen, and Vrangbæk 2013)","dontUpdate":true,"noteIndex":0},"citationItems":[{"id":"PSjZbscb/uZaY3wMP","uris":["http://zotero.org/users/5210800/items/RC8XK5MU"],"uri":["http://zotero.org/users/5210800/items/RC8XK5MU"],"itemData":{"id":1521,"type":"article-journal","container-title":"American Review of Public Administration","issue":"3","note":"Citation Key: Andersonetal2013\ntex.date-added: 2021-09-30 15:15:44 -0400\ntex.date-modified: 2021-09-30 15:18:03 -0400","page":"292-311","title":"Public service motivation and public values: Conceptual and empirical relationships","volume":"43","author":[{"literal":"Andersen"},{"family":"Lotte Bøgh, Torben Beck Jørgensen","given":"Anne Mette Kjeldsen","suffix":"Lene Holm Pedersen"},{"family":"Vrangbæk","given":"Karsten"}],"issued":{"date-parts":[["2013"]]}}}],"schema":"https://github.com/citation-style-language/schema/raw/master/csl-citation.json"} </w:instrText>
      </w:r>
      <w:r w:rsidRPr="00283EF6" w:rsidR="00BC78E4">
        <w:rPr>
          <w:rFonts w:eastAsia="나눔명조"/>
          <w:sz w:val="20"/>
          <w:szCs w:val="22"/>
        </w:rPr>
        <w:fldChar w:fldCharType="separate"/>
      </w:r>
      <w:r w:rsidRPr="00283EF6" w:rsidR="00BC78E4">
        <w:rPr>
          <w:rFonts w:eastAsia="나눔명조"/>
          <w:sz w:val="20"/>
          <w:szCs w:val="22"/>
        </w:rPr>
        <w:t>(</w:t>
      </w:r>
      <w:r w:rsidRPr="00283EF6" w:rsidR="00966105">
        <w:rPr>
          <w:rFonts w:eastAsia="나눔명조"/>
          <w:sz w:val="20"/>
          <w:szCs w:val="22"/>
        </w:rPr>
        <w:t>Andersen et al.,</w:t>
      </w:r>
      <w:r w:rsidRPr="00283EF6" w:rsidR="00BC78E4">
        <w:rPr>
          <w:rFonts w:eastAsia="나눔명조"/>
          <w:sz w:val="20"/>
          <w:szCs w:val="22"/>
        </w:rPr>
        <w:t xml:space="preserve"> 2013)</w:t>
      </w:r>
      <w:r w:rsidRPr="00283EF6" w:rsidR="00BC78E4">
        <w:rPr>
          <w:rFonts w:eastAsia="나눔명조"/>
          <w:sz w:val="20"/>
          <w:szCs w:val="22"/>
        </w:rPr>
        <w:fldChar w:fldCharType="end"/>
      </w:r>
      <w:r w:rsidRPr="00283EF6" w:rsidR="00677F47">
        <w:rPr>
          <w:rFonts w:eastAsia="나눔명조"/>
          <w:sz w:val="20"/>
          <w:szCs w:val="22"/>
        </w:rPr>
        <w:t xml:space="preserve">. </w:t>
      </w:r>
      <w:r w:rsidRPr="00283EF6" w:rsidR="00677F47">
        <w:rPr>
          <w:rFonts w:hint="eastAsia" w:eastAsia="나눔명조"/>
          <w:sz w:val="20"/>
          <w:szCs w:val="22"/>
        </w:rPr>
        <w:t>즉</w:t>
      </w:r>
      <w:r w:rsidRPr="00283EF6" w:rsidR="00677F47">
        <w:rPr>
          <w:rFonts w:hint="eastAsia" w:eastAsia="나눔명조"/>
          <w:sz w:val="20"/>
          <w:szCs w:val="22"/>
        </w:rPr>
        <w:t>,</w:t>
      </w:r>
      <w:r w:rsidRPr="00283EF6" w:rsidR="00677F47">
        <w:rPr>
          <w:rFonts w:eastAsia="나눔명조"/>
          <w:sz w:val="20"/>
          <w:szCs w:val="22"/>
        </w:rPr>
        <w:t xml:space="preserve"> </w:t>
      </w:r>
      <w:ins w:author="Kang, Jiyoon" w:date="2022-03-02T20:58:00Z" w:id="150">
        <w:r w:rsidR="00DA0E44">
          <w:rPr>
            <w:rFonts w:hint="eastAsia" w:eastAsia="나눔명조"/>
            <w:sz w:val="20"/>
            <w:szCs w:val="22"/>
          </w:rPr>
          <w:t>공공가치가</w:t>
        </w:r>
        <w:r w:rsidR="00DA0E44">
          <w:rPr>
            <w:rFonts w:hint="eastAsia" w:eastAsia="나눔명조"/>
            <w:sz w:val="20"/>
            <w:szCs w:val="22"/>
          </w:rPr>
          <w:t xml:space="preserve"> </w:t>
        </w:r>
      </w:ins>
      <w:del w:author="Kang, Jiyoon" w:date="2022-03-02T20:58:00Z" w:id="151">
        <w:r w:rsidRPr="00283EF6" w:rsidDel="00DA0E44" w:rsidR="00677F47">
          <w:rPr>
            <w:rFonts w:hint="eastAsia" w:eastAsia="나눔명조"/>
            <w:sz w:val="20"/>
            <w:szCs w:val="22"/>
          </w:rPr>
          <w:delText>가치관은</w:delText>
        </w:r>
        <w:r w:rsidRPr="00283EF6" w:rsidDel="00DA0E44" w:rsidR="00677F47">
          <w:rPr>
            <w:rFonts w:hint="eastAsia" w:eastAsia="나눔명조"/>
            <w:sz w:val="20"/>
            <w:szCs w:val="22"/>
          </w:rPr>
          <w:delText xml:space="preserve"> </w:delText>
        </w:r>
      </w:del>
      <w:r w:rsidRPr="00283EF6" w:rsidR="00677F47">
        <w:rPr>
          <w:rFonts w:hint="eastAsia" w:eastAsia="나눔명조"/>
          <w:sz w:val="20"/>
          <w:szCs w:val="22"/>
        </w:rPr>
        <w:t>행동의</w:t>
      </w:r>
      <w:r w:rsidRPr="00283EF6" w:rsidR="00677F47">
        <w:rPr>
          <w:rFonts w:hint="eastAsia" w:eastAsia="나눔명조"/>
          <w:sz w:val="20"/>
          <w:szCs w:val="22"/>
        </w:rPr>
        <w:t xml:space="preserve"> </w:t>
      </w:r>
      <w:r w:rsidRPr="00283EF6" w:rsidR="00677F47">
        <w:rPr>
          <w:rFonts w:hint="eastAsia" w:eastAsia="나눔명조"/>
          <w:sz w:val="20"/>
          <w:szCs w:val="22"/>
        </w:rPr>
        <w:t>방향을</w:t>
      </w:r>
      <w:r w:rsidRPr="00283EF6" w:rsidR="00677F47">
        <w:rPr>
          <w:rFonts w:hint="eastAsia" w:eastAsia="나눔명조"/>
          <w:sz w:val="20"/>
          <w:szCs w:val="22"/>
        </w:rPr>
        <w:t xml:space="preserve"> </w:t>
      </w:r>
      <w:r w:rsidRPr="00283EF6" w:rsidR="00677F47">
        <w:rPr>
          <w:rFonts w:hint="eastAsia" w:eastAsia="나눔명조"/>
          <w:sz w:val="20"/>
          <w:szCs w:val="22"/>
        </w:rPr>
        <w:t>설정</w:t>
      </w:r>
      <w:del w:author="Kang, Jiyoon" w:date="2022-03-02T21:14:00Z" w:id="152">
        <w:r w:rsidRPr="00283EF6" w:rsidDel="00BD1C11" w:rsidR="00677F47">
          <w:rPr>
            <w:rFonts w:hint="eastAsia" w:eastAsia="나눔명조"/>
            <w:sz w:val="20"/>
            <w:szCs w:val="22"/>
          </w:rPr>
          <w:delText>하는</w:delText>
        </w:r>
        <w:r w:rsidRPr="00283EF6" w:rsidDel="00BD1C11" w:rsidR="00677F47">
          <w:rPr>
            <w:rFonts w:hint="eastAsia" w:eastAsia="나눔명조"/>
            <w:sz w:val="20"/>
            <w:szCs w:val="22"/>
          </w:rPr>
          <w:delText xml:space="preserve"> </w:delText>
        </w:r>
        <w:r w:rsidRPr="00283EF6" w:rsidDel="00BD1C11" w:rsidR="00677F47">
          <w:rPr>
            <w:rFonts w:hint="eastAsia" w:eastAsia="나눔명조"/>
            <w:sz w:val="20"/>
            <w:szCs w:val="22"/>
          </w:rPr>
          <w:delText>반면</w:delText>
        </w:r>
      </w:del>
      <w:ins w:author="Kang, Jiyoon" w:date="2022-03-02T21:14:00Z" w:id="153">
        <w:r w:rsidR="00BD1C11">
          <w:rPr>
            <w:rFonts w:hint="eastAsia" w:eastAsia="나눔명조"/>
            <w:sz w:val="20"/>
            <w:szCs w:val="22"/>
          </w:rPr>
          <w:t>한다면</w:t>
        </w:r>
      </w:ins>
      <w:r w:rsidRPr="00283EF6" w:rsidR="00677F47">
        <w:rPr>
          <w:rFonts w:hint="eastAsia" w:eastAsia="나눔명조"/>
          <w:sz w:val="20"/>
          <w:szCs w:val="22"/>
        </w:rPr>
        <w:t>,</w:t>
      </w:r>
      <w:r w:rsidRPr="00283EF6" w:rsidR="00677F47">
        <w:rPr>
          <w:rFonts w:eastAsia="나눔명조"/>
          <w:sz w:val="20"/>
          <w:szCs w:val="22"/>
        </w:rPr>
        <w:t xml:space="preserve"> </w:t>
      </w:r>
      <w:ins w:author="Kang, Jiyoon" w:date="2022-03-02T20:58:00Z" w:id="154">
        <w:r w:rsidR="00DA0E44">
          <w:rPr>
            <w:rFonts w:hint="eastAsia" w:eastAsia="나눔명조"/>
            <w:sz w:val="20"/>
            <w:szCs w:val="22"/>
          </w:rPr>
          <w:t>공공봉사</w:t>
        </w:r>
      </w:ins>
      <w:r w:rsidRPr="00283EF6" w:rsidR="00677F47">
        <w:rPr>
          <w:rFonts w:hint="eastAsia" w:eastAsia="나눔명조"/>
          <w:sz w:val="20"/>
          <w:szCs w:val="22"/>
        </w:rPr>
        <w:t>동기는</w:t>
      </w:r>
      <w:r w:rsidRPr="00283EF6" w:rsidR="00677F47">
        <w:rPr>
          <w:rFonts w:hint="eastAsia" w:eastAsia="나눔명조"/>
          <w:sz w:val="20"/>
          <w:szCs w:val="22"/>
        </w:rPr>
        <w:t xml:space="preserve"> </w:t>
      </w:r>
      <w:r w:rsidRPr="00283EF6" w:rsidR="00677F47">
        <w:rPr>
          <w:rFonts w:hint="eastAsia" w:eastAsia="나눔명조"/>
          <w:sz w:val="20"/>
          <w:szCs w:val="22"/>
        </w:rPr>
        <w:t>행동을</w:t>
      </w:r>
      <w:r w:rsidRPr="00283EF6" w:rsidR="00677F47">
        <w:rPr>
          <w:rFonts w:hint="eastAsia" w:eastAsia="나눔명조"/>
          <w:sz w:val="20"/>
          <w:szCs w:val="22"/>
        </w:rPr>
        <w:t xml:space="preserve"> </w:t>
      </w:r>
      <w:r w:rsidRPr="00283EF6" w:rsidR="00677F47">
        <w:rPr>
          <w:rFonts w:hint="eastAsia" w:eastAsia="나눔명조"/>
          <w:sz w:val="20"/>
          <w:szCs w:val="22"/>
        </w:rPr>
        <w:t>실행할</w:t>
      </w:r>
      <w:ins w:author="Kang, Jiyoon" w:date="2022-03-02T20:58:00Z" w:id="155">
        <w:r w:rsidR="00DA0E44">
          <w:rPr>
            <w:rFonts w:hint="eastAsia" w:eastAsia="나눔명조"/>
            <w:sz w:val="20"/>
            <w:szCs w:val="22"/>
          </w:rPr>
          <w:t xml:space="preserve"> </w:t>
        </w:r>
      </w:ins>
      <w:del w:author="Kang, Jiyoon" w:date="2022-03-02T20:58:00Z" w:id="156">
        <w:r w:rsidRPr="00283EF6" w:rsidDel="00DA0E44" w:rsidR="00677F47">
          <w:rPr>
            <w:rFonts w:hint="eastAsia" w:eastAsia="나눔명조"/>
            <w:sz w:val="20"/>
            <w:szCs w:val="22"/>
          </w:rPr>
          <w:delText xml:space="preserve"> </w:delText>
        </w:r>
        <w:r w:rsidRPr="00283EF6" w:rsidDel="00DA0E44" w:rsidR="00677F47">
          <w:rPr>
            <w:rFonts w:hint="eastAsia" w:eastAsia="나눔명조"/>
            <w:sz w:val="20"/>
            <w:szCs w:val="22"/>
          </w:rPr>
          <w:delText>수</w:delText>
        </w:r>
        <w:r w:rsidRPr="00283EF6" w:rsidDel="00DA0E44" w:rsidR="00677F47">
          <w:rPr>
            <w:rFonts w:hint="eastAsia" w:eastAsia="나눔명조"/>
            <w:sz w:val="20"/>
            <w:szCs w:val="22"/>
          </w:rPr>
          <w:delText xml:space="preserve"> </w:delText>
        </w:r>
        <w:r w:rsidRPr="00283EF6" w:rsidDel="00DA0E44" w:rsidR="00677F47">
          <w:rPr>
            <w:rFonts w:hint="eastAsia" w:eastAsia="나눔명조"/>
            <w:sz w:val="20"/>
            <w:szCs w:val="22"/>
          </w:rPr>
          <w:delText>있는</w:delText>
        </w:r>
        <w:r w:rsidRPr="00283EF6" w:rsidDel="00DA0E44" w:rsidR="00677F47">
          <w:rPr>
            <w:rFonts w:hint="eastAsia" w:eastAsia="나눔명조"/>
            <w:sz w:val="20"/>
            <w:szCs w:val="22"/>
          </w:rPr>
          <w:delText xml:space="preserve"> </w:delText>
        </w:r>
      </w:del>
      <w:r w:rsidRPr="00283EF6" w:rsidR="00677F47">
        <w:rPr>
          <w:rFonts w:hint="eastAsia" w:eastAsia="나눔명조"/>
          <w:sz w:val="20"/>
          <w:szCs w:val="22"/>
        </w:rPr>
        <w:t>활력과</w:t>
      </w:r>
      <w:r w:rsidRPr="00283EF6" w:rsidR="00677F47">
        <w:rPr>
          <w:rFonts w:eastAsia="나눔명조"/>
          <w:sz w:val="20"/>
          <w:szCs w:val="22"/>
        </w:rPr>
        <w:t xml:space="preserve"> </w:t>
      </w:r>
      <w:r w:rsidRPr="00283EF6" w:rsidR="00677F47">
        <w:rPr>
          <w:rFonts w:hint="eastAsia" w:eastAsia="나눔명조"/>
          <w:sz w:val="20"/>
          <w:szCs w:val="22"/>
        </w:rPr>
        <w:t>행동을</w:t>
      </w:r>
      <w:r w:rsidRPr="00283EF6" w:rsidR="00677F47">
        <w:rPr>
          <w:rFonts w:hint="eastAsia" w:eastAsia="나눔명조"/>
          <w:sz w:val="20"/>
          <w:szCs w:val="22"/>
        </w:rPr>
        <w:t xml:space="preserve"> </w:t>
      </w:r>
      <w:r w:rsidRPr="00283EF6" w:rsidR="00677F47">
        <w:rPr>
          <w:rFonts w:hint="eastAsia" w:eastAsia="나눔명조"/>
          <w:sz w:val="20"/>
          <w:szCs w:val="22"/>
        </w:rPr>
        <w:t>지속</w:t>
      </w:r>
      <w:del w:author="Kang, Jiyoon" w:date="2022-03-02T20:58:00Z" w:id="157">
        <w:r w:rsidRPr="00283EF6" w:rsidDel="00DA0E44" w:rsidR="00677F47">
          <w:rPr>
            <w:rFonts w:hint="eastAsia" w:eastAsia="나눔명조"/>
            <w:sz w:val="20"/>
            <w:szCs w:val="22"/>
          </w:rPr>
          <w:delText>할</w:delText>
        </w:r>
        <w:r w:rsidRPr="00283EF6" w:rsidDel="00DA0E44" w:rsidR="00677F47">
          <w:rPr>
            <w:rFonts w:hint="eastAsia" w:eastAsia="나눔명조"/>
            <w:sz w:val="20"/>
            <w:szCs w:val="22"/>
          </w:rPr>
          <w:delText xml:space="preserve"> </w:delText>
        </w:r>
        <w:r w:rsidRPr="00283EF6" w:rsidDel="00DA0E44" w:rsidR="00677F47">
          <w:rPr>
            <w:rFonts w:hint="eastAsia" w:eastAsia="나눔명조"/>
            <w:sz w:val="20"/>
            <w:szCs w:val="22"/>
          </w:rPr>
          <w:delText>수</w:delText>
        </w:r>
        <w:r w:rsidRPr="00283EF6" w:rsidDel="00DA0E44" w:rsidR="00677F47">
          <w:rPr>
            <w:rFonts w:hint="eastAsia" w:eastAsia="나눔명조"/>
            <w:sz w:val="20"/>
            <w:szCs w:val="22"/>
          </w:rPr>
          <w:delText xml:space="preserve"> </w:delText>
        </w:r>
        <w:r w:rsidRPr="00283EF6" w:rsidDel="00DA0E44" w:rsidR="00677F47">
          <w:rPr>
            <w:rFonts w:hint="eastAsia" w:eastAsia="나눔명조"/>
            <w:sz w:val="20"/>
            <w:szCs w:val="22"/>
          </w:rPr>
          <w:delText>있는</w:delText>
        </w:r>
      </w:del>
      <w:ins w:author="Kang, Jiyoon" w:date="2022-03-02T20:58:00Z" w:id="158">
        <w:r w:rsidR="00DA0E44">
          <w:rPr>
            <w:rFonts w:hint="eastAsia" w:eastAsia="나눔명조"/>
            <w:sz w:val="20"/>
            <w:szCs w:val="22"/>
          </w:rPr>
          <w:t>하게</w:t>
        </w:r>
        <w:r w:rsidR="00DA0E44">
          <w:rPr>
            <w:rFonts w:hint="eastAsia" w:eastAsia="나눔명조"/>
            <w:sz w:val="20"/>
            <w:szCs w:val="22"/>
          </w:rPr>
          <w:t xml:space="preserve"> </w:t>
        </w:r>
        <w:r w:rsidR="00DA0E44">
          <w:rPr>
            <w:rFonts w:hint="eastAsia" w:eastAsia="나눔명조"/>
            <w:sz w:val="20"/>
            <w:szCs w:val="22"/>
          </w:rPr>
          <w:t>하는</w:t>
        </w:r>
      </w:ins>
      <w:r w:rsidRPr="00283EF6" w:rsidR="00677F47">
        <w:rPr>
          <w:rFonts w:hint="eastAsia" w:eastAsia="나눔명조"/>
          <w:sz w:val="20"/>
          <w:szCs w:val="22"/>
        </w:rPr>
        <w:t xml:space="preserve"> </w:t>
      </w:r>
      <w:r w:rsidRPr="00283EF6" w:rsidR="00677F47">
        <w:rPr>
          <w:rFonts w:hint="eastAsia" w:eastAsia="나눔명조"/>
          <w:sz w:val="20"/>
          <w:szCs w:val="22"/>
        </w:rPr>
        <w:t>자극을</w:t>
      </w:r>
      <w:r w:rsidRPr="00283EF6" w:rsidR="00677F47">
        <w:rPr>
          <w:rFonts w:hint="eastAsia" w:eastAsia="나눔명조"/>
          <w:sz w:val="20"/>
          <w:szCs w:val="22"/>
        </w:rPr>
        <w:t xml:space="preserve"> </w:t>
      </w:r>
      <w:del w:author="Kang, Jiyoon" w:date="2022-03-02T20:58:00Z" w:id="159">
        <w:r w:rsidRPr="00283EF6" w:rsidDel="00DA0E44" w:rsidR="00677F47">
          <w:rPr>
            <w:rFonts w:hint="eastAsia" w:eastAsia="나눔명조"/>
            <w:sz w:val="20"/>
            <w:szCs w:val="22"/>
          </w:rPr>
          <w:delText>의미한다</w:delText>
        </w:r>
      </w:del>
      <w:ins w:author="Kang, Jiyoon" w:date="2022-03-02T20:58:00Z" w:id="160">
        <w:r w:rsidR="00DA0E44">
          <w:rPr>
            <w:rFonts w:hint="eastAsia" w:eastAsia="나눔명조"/>
            <w:sz w:val="20"/>
            <w:szCs w:val="22"/>
          </w:rPr>
          <w:t>제공한다</w:t>
        </w:r>
      </w:ins>
      <w:r w:rsidRPr="00283EF6" w:rsidR="00677F47">
        <w:rPr>
          <w:rFonts w:eastAsia="나눔명조"/>
          <w:sz w:val="20"/>
          <w:szCs w:val="22"/>
        </w:rPr>
        <w:t xml:space="preserve">. </w:t>
      </w:r>
      <w:r w:rsidRPr="00283EF6" w:rsidR="00677F47">
        <w:rPr>
          <w:rFonts w:hint="eastAsia" w:eastAsia="나눔명조"/>
          <w:sz w:val="20"/>
          <w:szCs w:val="22"/>
        </w:rPr>
        <w:t>따라서</w:t>
      </w:r>
      <w:r w:rsidRPr="00283EF6" w:rsidR="00677F47">
        <w:rPr>
          <w:rFonts w:hint="eastAsia" w:eastAsia="나눔명조"/>
          <w:sz w:val="20"/>
          <w:szCs w:val="22"/>
        </w:rPr>
        <w:t xml:space="preserve"> </w:t>
      </w:r>
      <w:r w:rsidRPr="00283EF6" w:rsidR="00677F47">
        <w:rPr>
          <w:rFonts w:hint="eastAsia" w:eastAsia="나눔명조"/>
          <w:sz w:val="20"/>
          <w:szCs w:val="22"/>
        </w:rPr>
        <w:t>공공봉사동기는</w:t>
      </w:r>
      <w:r w:rsidRPr="00283EF6" w:rsidR="00677F47">
        <w:rPr>
          <w:rFonts w:hint="eastAsia" w:eastAsia="나눔명조"/>
          <w:sz w:val="20"/>
          <w:szCs w:val="22"/>
        </w:rPr>
        <w:t xml:space="preserve"> </w:t>
      </w:r>
      <w:r w:rsidRPr="00283EF6" w:rsidR="00677F47">
        <w:rPr>
          <w:rFonts w:hint="eastAsia" w:eastAsia="나눔명조"/>
          <w:sz w:val="20"/>
          <w:szCs w:val="22"/>
        </w:rPr>
        <w:t>타인과</w:t>
      </w:r>
      <w:r w:rsidRPr="00283EF6" w:rsidR="00677F47">
        <w:rPr>
          <w:rFonts w:hint="eastAsia" w:eastAsia="나눔명조"/>
          <w:sz w:val="20"/>
          <w:szCs w:val="22"/>
        </w:rPr>
        <w:t xml:space="preserve"> </w:t>
      </w:r>
      <w:r w:rsidRPr="00283EF6" w:rsidR="00677F47">
        <w:rPr>
          <w:rFonts w:hint="eastAsia" w:eastAsia="나눔명조"/>
          <w:sz w:val="20"/>
          <w:szCs w:val="22"/>
        </w:rPr>
        <w:t>사회의</w:t>
      </w:r>
      <w:r w:rsidRPr="00283EF6" w:rsidR="00677F47">
        <w:rPr>
          <w:rFonts w:hint="eastAsia" w:eastAsia="나눔명조"/>
          <w:sz w:val="20"/>
          <w:szCs w:val="22"/>
        </w:rPr>
        <w:t xml:space="preserve"> </w:t>
      </w:r>
      <w:r w:rsidRPr="00283EF6" w:rsidR="00677F47">
        <w:rPr>
          <w:rFonts w:hint="eastAsia" w:eastAsia="나눔명조"/>
          <w:sz w:val="20"/>
          <w:szCs w:val="22"/>
        </w:rPr>
        <w:t>행복</w:t>
      </w:r>
      <w:ins w:author="Kang, Jiyoon" w:date="2022-03-02T20:59:00Z" w:id="161">
        <w:r w:rsidR="005A4EB3">
          <w:rPr>
            <w:rFonts w:hint="eastAsia" w:eastAsia="나눔명조"/>
            <w:sz w:val="20"/>
            <w:szCs w:val="22"/>
          </w:rPr>
          <w:t xml:space="preserve"> </w:t>
        </w:r>
      </w:ins>
      <w:r w:rsidRPr="00283EF6" w:rsidR="005E3D2D">
        <w:rPr>
          <w:rFonts w:hint="eastAsia" w:eastAsia="나눔명조"/>
          <w:sz w:val="20"/>
          <w:szCs w:val="22"/>
        </w:rPr>
        <w:t>증진을</w:t>
      </w:r>
      <w:r w:rsidRPr="00283EF6" w:rsidR="005E3D2D">
        <w:rPr>
          <w:rFonts w:hint="eastAsia" w:eastAsia="나눔명조"/>
          <w:sz w:val="20"/>
          <w:szCs w:val="22"/>
        </w:rPr>
        <w:t xml:space="preserve"> </w:t>
      </w:r>
      <w:r w:rsidRPr="00283EF6" w:rsidR="005E3D2D">
        <w:rPr>
          <w:rFonts w:hint="eastAsia" w:eastAsia="나눔명조"/>
          <w:sz w:val="20"/>
          <w:szCs w:val="22"/>
        </w:rPr>
        <w:t>위해</w:t>
      </w:r>
      <w:r w:rsidRPr="00283EF6" w:rsidR="005E3D2D">
        <w:rPr>
          <w:rFonts w:hint="eastAsia" w:eastAsia="나눔명조"/>
          <w:sz w:val="20"/>
          <w:szCs w:val="22"/>
        </w:rPr>
        <w:t xml:space="preserve"> </w:t>
      </w:r>
      <w:del w:author="Kang, Jiyoon" w:date="2022-03-02T20:59:00Z" w:id="162">
        <w:r w:rsidRPr="00283EF6" w:rsidDel="005A4EB3" w:rsidR="00677F47">
          <w:rPr>
            <w:rFonts w:hint="eastAsia" w:eastAsia="나눔명조"/>
            <w:sz w:val="20"/>
            <w:szCs w:val="22"/>
          </w:rPr>
          <w:delText>공</w:delText>
        </w:r>
        <w:r w:rsidRPr="00283EF6" w:rsidDel="005A4EB3" w:rsidR="005E3D2D">
          <w:rPr>
            <w:rFonts w:hint="eastAsia" w:eastAsia="나눔명조"/>
            <w:sz w:val="20"/>
            <w:szCs w:val="22"/>
          </w:rPr>
          <w:delText>적</w:delText>
        </w:r>
        <w:r w:rsidRPr="00283EF6" w:rsidDel="005A4EB3" w:rsidR="005E3D2D">
          <w:rPr>
            <w:rFonts w:hint="eastAsia" w:eastAsia="나눔명조"/>
            <w:sz w:val="20"/>
            <w:szCs w:val="22"/>
          </w:rPr>
          <w:delText xml:space="preserve"> </w:delText>
        </w:r>
        <w:r w:rsidRPr="00283EF6" w:rsidDel="005A4EB3" w:rsidR="005E3D2D">
          <w:rPr>
            <w:rFonts w:hint="eastAsia" w:eastAsia="나눔명조"/>
            <w:sz w:val="20"/>
            <w:szCs w:val="22"/>
          </w:rPr>
          <w:delText>봉사</w:delText>
        </w:r>
        <w:r w:rsidRPr="00283EF6" w:rsidDel="005A4EB3" w:rsidR="00677F47">
          <w:rPr>
            <w:rFonts w:hint="eastAsia" w:eastAsia="나눔명조"/>
            <w:sz w:val="20"/>
            <w:szCs w:val="22"/>
          </w:rPr>
          <w:delText>에</w:delText>
        </w:r>
      </w:del>
      <w:ins w:author="Kang, Jiyoon" w:date="2022-03-02T20:59:00Z" w:id="163">
        <w:r w:rsidR="005A4EB3">
          <w:rPr>
            <w:rFonts w:hint="eastAsia" w:eastAsia="나눔명조"/>
            <w:sz w:val="20"/>
            <w:szCs w:val="22"/>
          </w:rPr>
          <w:t>자발적으로</w:t>
        </w:r>
        <w:r w:rsidR="005A4EB3">
          <w:rPr>
            <w:rFonts w:hint="eastAsia" w:eastAsia="나눔명조"/>
            <w:sz w:val="20"/>
            <w:szCs w:val="22"/>
          </w:rPr>
          <w:t xml:space="preserve"> </w:t>
        </w:r>
        <w:r w:rsidR="005A4EB3">
          <w:rPr>
            <w:rFonts w:hint="eastAsia" w:eastAsia="나눔명조"/>
            <w:sz w:val="20"/>
            <w:szCs w:val="22"/>
          </w:rPr>
          <w:t>공익에</w:t>
        </w:r>
      </w:ins>
      <w:r w:rsidRPr="00283EF6" w:rsidR="00677F47">
        <w:rPr>
          <w:rFonts w:hint="eastAsia" w:eastAsia="나눔명조"/>
          <w:sz w:val="20"/>
          <w:szCs w:val="22"/>
        </w:rPr>
        <w:t xml:space="preserve"> </w:t>
      </w:r>
      <w:r w:rsidRPr="00283EF6" w:rsidR="00677F47">
        <w:rPr>
          <w:rFonts w:hint="eastAsia" w:eastAsia="나눔명조"/>
          <w:sz w:val="20"/>
          <w:szCs w:val="22"/>
        </w:rPr>
        <w:t>기여하려는</w:t>
      </w:r>
      <w:r w:rsidRPr="00283EF6" w:rsidR="00677F47">
        <w:rPr>
          <w:rFonts w:hint="eastAsia" w:eastAsia="나눔명조"/>
          <w:sz w:val="20"/>
          <w:szCs w:val="22"/>
        </w:rPr>
        <w:t xml:space="preserve"> </w:t>
      </w:r>
      <w:r w:rsidRPr="00283EF6" w:rsidR="00677F47">
        <w:rPr>
          <w:rFonts w:hint="eastAsia" w:eastAsia="나눔명조"/>
          <w:sz w:val="20"/>
          <w:szCs w:val="22"/>
        </w:rPr>
        <w:t>개인의</w:t>
      </w:r>
      <w:r w:rsidRPr="00283EF6" w:rsidR="00677F47">
        <w:rPr>
          <w:rFonts w:hint="eastAsia" w:eastAsia="나눔명조"/>
          <w:sz w:val="20"/>
          <w:szCs w:val="22"/>
        </w:rPr>
        <w:t xml:space="preserve"> </w:t>
      </w:r>
      <w:r w:rsidRPr="00283EF6" w:rsidR="00677F47">
        <w:rPr>
          <w:rFonts w:hint="eastAsia" w:eastAsia="나눔명조"/>
          <w:sz w:val="20"/>
          <w:szCs w:val="22"/>
        </w:rPr>
        <w:t>잠재적</w:t>
      </w:r>
      <w:r w:rsidRPr="00283EF6" w:rsidR="00677F47">
        <w:rPr>
          <w:rFonts w:hint="eastAsia" w:eastAsia="나눔명조"/>
          <w:sz w:val="20"/>
          <w:szCs w:val="22"/>
        </w:rPr>
        <w:t xml:space="preserve"> </w:t>
      </w:r>
      <w:r w:rsidRPr="00283EF6" w:rsidR="00677F47">
        <w:rPr>
          <w:rFonts w:hint="eastAsia" w:eastAsia="나눔명조"/>
          <w:sz w:val="20"/>
          <w:szCs w:val="22"/>
        </w:rPr>
        <w:t>의지</w:t>
      </w:r>
      <w:ins w:author="Kang, Jiyoon" w:date="2022-03-02T21:15:00Z" w:id="164">
        <w:r w:rsidR="00BD1C11">
          <w:rPr>
            <w:rFonts w:hint="eastAsia" w:eastAsia="나눔명조"/>
            <w:sz w:val="20"/>
            <w:szCs w:val="22"/>
          </w:rPr>
          <w:t xml:space="preserve"> </w:t>
        </w:r>
        <w:r w:rsidR="00BD1C11">
          <w:rPr>
            <w:rFonts w:hint="eastAsia" w:eastAsia="나눔명조"/>
            <w:sz w:val="20"/>
            <w:szCs w:val="22"/>
          </w:rPr>
          <w:t>혹은</w:t>
        </w:r>
        <w:r w:rsidR="00BD1C11">
          <w:rPr>
            <w:rFonts w:hint="eastAsia" w:eastAsia="나눔명조"/>
            <w:sz w:val="20"/>
            <w:szCs w:val="22"/>
          </w:rPr>
          <w:t xml:space="preserve"> </w:t>
        </w:r>
        <w:r w:rsidR="00BD1C11">
          <w:rPr>
            <w:rFonts w:hint="eastAsia" w:eastAsia="나눔명조"/>
            <w:sz w:val="20"/>
            <w:szCs w:val="22"/>
          </w:rPr>
          <w:t>방침</w:t>
        </w:r>
      </w:ins>
      <w:del w:author="Kang, Jiyoon" w:date="2022-03-02T20:59:00Z" w:id="165">
        <w:r w:rsidRPr="00283EF6" w:rsidDel="005A4EB3" w:rsidR="00677F47">
          <w:rPr>
            <w:rFonts w:hint="eastAsia" w:eastAsia="나눔명조"/>
            <w:sz w:val="20"/>
            <w:szCs w:val="22"/>
          </w:rPr>
          <w:delText>라</w:delText>
        </w:r>
        <w:r w:rsidRPr="00283EF6" w:rsidDel="005A4EB3" w:rsidR="00677F47">
          <w:rPr>
            <w:rFonts w:hint="eastAsia" w:eastAsia="나눔명조"/>
            <w:sz w:val="20"/>
            <w:szCs w:val="22"/>
          </w:rPr>
          <w:delText xml:space="preserve"> </w:delText>
        </w:r>
        <w:r w:rsidRPr="00283EF6" w:rsidDel="005A4EB3" w:rsidR="00677F47">
          <w:rPr>
            <w:rFonts w:hint="eastAsia" w:eastAsia="나눔명조"/>
            <w:sz w:val="20"/>
            <w:szCs w:val="22"/>
          </w:rPr>
          <w:delText>할</w:delText>
        </w:r>
        <w:r w:rsidRPr="00283EF6" w:rsidDel="005A4EB3" w:rsidR="00677F47">
          <w:rPr>
            <w:rFonts w:hint="eastAsia" w:eastAsia="나눔명조"/>
            <w:sz w:val="20"/>
            <w:szCs w:val="22"/>
          </w:rPr>
          <w:delText xml:space="preserve"> </w:delText>
        </w:r>
        <w:r w:rsidRPr="00283EF6" w:rsidDel="005A4EB3" w:rsidR="00677F47">
          <w:rPr>
            <w:rFonts w:hint="eastAsia" w:eastAsia="나눔명조"/>
            <w:sz w:val="20"/>
            <w:szCs w:val="22"/>
          </w:rPr>
          <w:delText>수</w:delText>
        </w:r>
        <w:r w:rsidRPr="00283EF6" w:rsidDel="005A4EB3" w:rsidR="00677F47">
          <w:rPr>
            <w:rFonts w:hint="eastAsia" w:eastAsia="나눔명조"/>
            <w:sz w:val="20"/>
            <w:szCs w:val="22"/>
          </w:rPr>
          <w:delText xml:space="preserve"> </w:delText>
        </w:r>
        <w:r w:rsidRPr="00283EF6" w:rsidDel="005A4EB3" w:rsidR="00677F47">
          <w:rPr>
            <w:rFonts w:hint="eastAsia" w:eastAsia="나눔명조"/>
            <w:sz w:val="20"/>
            <w:szCs w:val="22"/>
          </w:rPr>
          <w:delText>있다</w:delText>
        </w:r>
      </w:del>
      <w:ins w:author="Kang, Jiyoon" w:date="2022-03-02T21:15:00Z" w:id="166">
        <w:r w:rsidR="00BD1C11">
          <w:rPr>
            <w:rFonts w:hint="eastAsia" w:eastAsia="나눔명조"/>
            <w:sz w:val="20"/>
            <w:szCs w:val="22"/>
          </w:rPr>
          <w:t>을</w:t>
        </w:r>
      </w:ins>
      <w:ins w:author="Kang, Jiyoon" w:date="2022-03-02T20:59:00Z" w:id="167">
        <w:r w:rsidR="005A4EB3">
          <w:rPr>
            <w:rFonts w:hint="eastAsia" w:eastAsia="나눔명조"/>
            <w:sz w:val="20"/>
            <w:szCs w:val="22"/>
          </w:rPr>
          <w:t xml:space="preserve"> </w:t>
        </w:r>
        <w:r w:rsidR="005A4EB3">
          <w:rPr>
            <w:rFonts w:hint="eastAsia" w:eastAsia="나눔명조"/>
            <w:sz w:val="20"/>
            <w:szCs w:val="22"/>
          </w:rPr>
          <w:t>가리킨다</w:t>
        </w:r>
      </w:ins>
      <w:ins w:author="Kang, Jiyoon" w:date="2022-03-02T21:15:00Z" w:id="168">
        <w:r w:rsidRPr="00283EF6" w:rsidR="00BD1C11">
          <w:rPr>
            <w:rFonts w:eastAsia="나눔명조"/>
            <w:sz w:val="20"/>
            <w:szCs w:val="22"/>
          </w:rPr>
          <w:fldChar w:fldCharType="begin"/>
        </w:r>
      </w:ins>
      <w:r w:rsidR="00AC65B9">
        <w:rPr>
          <w:rFonts w:eastAsia="나눔명조"/>
          <w:sz w:val="20"/>
          <w:szCs w:val="22"/>
        </w:rPr>
        <w:instrText xml:space="preserve"> ADDIN ZOTERO_ITEM CSL_CITATION {"citationID":"71pICeu1","properties":{"formattedCitation":"(Hondeghem and Perry 2009, 6)","plainCitation":"(Hondeghem and Perry 2009, 6)","dontUpdate":true,"noteIndex":0},"citationItems":[{"id":"PSjZbscb/Kmt2nebf","uris":["http://zotero.org/users/5210800/items/CTUIGQ9X"],"uri":["http://zotero.org/users/5210800/items/CTUIGQ9X"],"itemData":{"id":1512,"type":"article-journal","container-title":"International Review of Administrative Sciences","issue":"1","note":"Citation Key: HondeghemPerry2009\ntex.date-added: 2021-09-30 15:25:50 -0400\ntex.date-modified: 2021-09-30 15:26:42 -0400","page":"5-9","title":"EGPA symposium on public service motivation and performance: Introduction","volume":"75","author":[{"family":"Hondeghem","given":"Annie"},{"family":"Perry","given":"James L."}],"issued":{"date-parts":[["2009"]]}},"locator":"6"}],"schema":"https://github.com/citation-style-language/schema/raw/master/csl-citation.json"} </w:instrText>
      </w:r>
      <w:ins w:author="Kang, Jiyoon" w:date="2022-03-02T21:15:00Z" w:id="169">
        <w:r w:rsidRPr="00283EF6" w:rsidR="00BD1C11">
          <w:rPr>
            <w:rFonts w:eastAsia="나눔명조"/>
            <w:sz w:val="20"/>
            <w:szCs w:val="22"/>
          </w:rPr>
          <w:fldChar w:fldCharType="separate"/>
        </w:r>
        <w:r w:rsidRPr="00283EF6" w:rsidR="00BD1C11">
          <w:rPr>
            <w:rFonts w:eastAsia="나눔명조"/>
            <w:sz w:val="20"/>
            <w:szCs w:val="22"/>
          </w:rPr>
          <w:t>(Hondeghem &amp; Perry, 2009: 6)</w:t>
        </w:r>
        <w:r w:rsidRPr="00283EF6" w:rsidR="00BD1C11">
          <w:rPr>
            <w:rFonts w:eastAsia="나눔명조"/>
            <w:sz w:val="20"/>
            <w:szCs w:val="22"/>
          </w:rPr>
          <w:fldChar w:fldCharType="end"/>
        </w:r>
      </w:ins>
      <w:r w:rsidRPr="00283EF6" w:rsidR="00677F47">
        <w:rPr>
          <w:rFonts w:hint="eastAsia" w:eastAsia="나눔명조"/>
          <w:sz w:val="20"/>
          <w:szCs w:val="22"/>
        </w:rPr>
        <w:t>.</w:t>
      </w:r>
      <w:del w:author="Kang, Jiyoon" w:date="2022-03-02T21:12:00Z" w:id="170">
        <w:r w:rsidRPr="00283EF6" w:rsidDel="007639D2" w:rsidR="005E3D2D">
          <w:rPr>
            <w:rFonts w:eastAsia="나눔명조"/>
            <w:sz w:val="20"/>
            <w:szCs w:val="22"/>
          </w:rPr>
          <w:delText xml:space="preserve"> </w:delText>
        </w:r>
      </w:del>
      <w:ins w:author="Kang, Jiyoon" w:date="2022-03-02T21:12:00Z" w:id="171">
        <w:r w:rsidR="007639D2">
          <w:rPr>
            <w:rFonts w:hint="eastAsia" w:eastAsia="나눔명조"/>
            <w:sz w:val="20"/>
            <w:szCs w:val="22"/>
          </w:rPr>
          <w:t xml:space="preserve"> </w:t>
        </w:r>
      </w:ins>
      <w:del w:author="Kang, Jiyoon" w:date="2022-03-02T21:13:00Z" w:id="172">
        <w:r w:rsidRPr="00283EF6" w:rsidDel="007639D2" w:rsidR="00677F47">
          <w:rPr>
            <w:rFonts w:hint="eastAsia" w:eastAsia="나눔명조"/>
            <w:sz w:val="20"/>
            <w:szCs w:val="22"/>
          </w:rPr>
          <w:delText>공공봉사동기를</w:delText>
        </w:r>
        <w:r w:rsidRPr="00283EF6" w:rsidDel="007639D2" w:rsidR="00677F47">
          <w:rPr>
            <w:rFonts w:hint="eastAsia" w:eastAsia="나눔명조"/>
            <w:sz w:val="20"/>
            <w:szCs w:val="22"/>
          </w:rPr>
          <w:delText xml:space="preserve"> </w:delText>
        </w:r>
      </w:del>
      <w:ins w:author="Kang, Jiyoon" w:date="2022-03-02T21:15:00Z" w:id="173">
        <w:r w:rsidR="00BD1C11">
          <w:rPr>
            <w:rFonts w:hint="eastAsia" w:eastAsia="나눔명조"/>
            <w:sz w:val="20"/>
            <w:szCs w:val="22"/>
          </w:rPr>
          <w:t>이는</w:t>
        </w:r>
        <w:r w:rsidR="00BD1C11">
          <w:rPr>
            <w:rFonts w:hint="eastAsia" w:eastAsia="나눔명조"/>
            <w:sz w:val="20"/>
            <w:szCs w:val="22"/>
          </w:rPr>
          <w:t xml:space="preserve"> </w:t>
        </w:r>
      </w:ins>
      <w:del w:author="Kang, Jiyoon" w:date="2022-03-02T21:15:00Z" w:id="174">
        <w:r w:rsidRPr="00283EF6" w:rsidDel="00BD1C11" w:rsidR="00677F47">
          <w:rPr>
            <w:rFonts w:eastAsia="나눔명조"/>
            <w:sz w:val="20"/>
            <w:szCs w:val="22"/>
          </w:rPr>
          <w:delText>“</w:delText>
        </w:r>
        <w:r w:rsidRPr="00283EF6" w:rsidDel="00BD1C11" w:rsidR="00677F47">
          <w:rPr>
            <w:rFonts w:hint="eastAsia" w:eastAsia="나눔명조"/>
            <w:sz w:val="20"/>
            <w:szCs w:val="22"/>
          </w:rPr>
          <w:delText>타인과</w:delText>
        </w:r>
        <w:r w:rsidRPr="00283EF6" w:rsidDel="00BD1C11" w:rsidR="00677F47">
          <w:rPr>
            <w:rFonts w:hint="eastAsia" w:eastAsia="나눔명조"/>
            <w:sz w:val="20"/>
            <w:szCs w:val="22"/>
          </w:rPr>
          <w:delText xml:space="preserve"> </w:delText>
        </w:r>
      </w:del>
      <w:del w:author="Kang, Jiyoon" w:date="2022-03-02T21:12:00Z" w:id="175">
        <w:r w:rsidRPr="00283EF6" w:rsidDel="007639D2" w:rsidR="00677F47">
          <w:rPr>
            <w:rFonts w:hint="eastAsia" w:eastAsia="나눔명조"/>
            <w:sz w:val="20"/>
            <w:szCs w:val="22"/>
          </w:rPr>
          <w:delText>사회를</w:delText>
        </w:r>
        <w:r w:rsidRPr="00283EF6" w:rsidDel="007639D2" w:rsidR="00677F47">
          <w:rPr>
            <w:rFonts w:hint="eastAsia" w:eastAsia="나눔명조"/>
            <w:sz w:val="20"/>
            <w:szCs w:val="22"/>
          </w:rPr>
          <w:delText xml:space="preserve"> </w:delText>
        </w:r>
        <w:r w:rsidRPr="00283EF6" w:rsidDel="007639D2" w:rsidR="00677F47">
          <w:rPr>
            <w:rFonts w:hint="eastAsia" w:eastAsia="나눔명조"/>
            <w:sz w:val="20"/>
            <w:szCs w:val="22"/>
          </w:rPr>
          <w:delText>위해</w:delText>
        </w:r>
        <w:r w:rsidRPr="00283EF6" w:rsidDel="007639D2" w:rsidR="00677F47">
          <w:rPr>
            <w:rFonts w:hint="eastAsia" w:eastAsia="나눔명조"/>
            <w:sz w:val="20"/>
            <w:szCs w:val="22"/>
          </w:rPr>
          <w:delText xml:space="preserve"> </w:delText>
        </w:r>
        <w:r w:rsidRPr="00283EF6" w:rsidDel="007639D2" w:rsidR="00677F47">
          <w:rPr>
            <w:rFonts w:hint="eastAsia" w:eastAsia="나눔명조"/>
            <w:sz w:val="20"/>
            <w:szCs w:val="22"/>
          </w:rPr>
          <w:delText>노력하는</w:delText>
        </w:r>
        <w:r w:rsidRPr="00283EF6" w:rsidDel="007639D2" w:rsidR="004F1444">
          <w:rPr>
            <w:rFonts w:hint="eastAsia" w:eastAsia="나눔명조"/>
            <w:sz w:val="20"/>
            <w:szCs w:val="22"/>
          </w:rPr>
          <w:delText xml:space="preserve"> </w:delText>
        </w:r>
        <w:r w:rsidRPr="00283EF6" w:rsidDel="007639D2" w:rsidR="00677F47">
          <w:rPr>
            <w:rFonts w:hint="eastAsia" w:eastAsia="나눔명조"/>
            <w:sz w:val="20"/>
            <w:szCs w:val="22"/>
          </w:rPr>
          <w:delText>사람들에게</w:delText>
        </w:r>
        <w:r w:rsidRPr="00283EF6" w:rsidDel="007639D2" w:rsidR="00677F47">
          <w:rPr>
            <w:rFonts w:hint="eastAsia" w:eastAsia="나눔명조"/>
            <w:sz w:val="20"/>
            <w:szCs w:val="22"/>
          </w:rPr>
          <w:delText xml:space="preserve"> </w:delText>
        </w:r>
      </w:del>
      <w:del w:author="Kang, Jiyoon" w:date="2022-03-02T21:15:00Z" w:id="176">
        <w:r w:rsidRPr="00283EF6" w:rsidDel="00BD1C11" w:rsidR="00677F47">
          <w:rPr>
            <w:rFonts w:hint="eastAsia" w:eastAsia="나눔명조"/>
            <w:sz w:val="20"/>
            <w:szCs w:val="22"/>
          </w:rPr>
          <w:delText>서비스를</w:delText>
        </w:r>
        <w:r w:rsidRPr="00283EF6" w:rsidDel="00BD1C11" w:rsidR="00677F47">
          <w:rPr>
            <w:rFonts w:hint="eastAsia" w:eastAsia="나눔명조"/>
            <w:sz w:val="20"/>
            <w:szCs w:val="22"/>
          </w:rPr>
          <w:delText xml:space="preserve"> </w:delText>
        </w:r>
        <w:r w:rsidRPr="00283EF6" w:rsidDel="00BD1C11" w:rsidR="00677F47">
          <w:rPr>
            <w:rFonts w:hint="eastAsia" w:eastAsia="나눔명조"/>
            <w:sz w:val="20"/>
            <w:szCs w:val="22"/>
          </w:rPr>
          <w:delText>제공한</w:delText>
        </w:r>
      </w:del>
      <w:del w:author="Kang, Jiyoon" w:date="2022-03-02T21:12:00Z" w:id="177">
        <w:r w:rsidRPr="00283EF6" w:rsidDel="007639D2" w:rsidR="00677F47">
          <w:rPr>
            <w:rFonts w:hint="eastAsia" w:eastAsia="나눔명조"/>
            <w:sz w:val="20"/>
            <w:szCs w:val="22"/>
          </w:rPr>
          <w:delText>다</w:delText>
        </w:r>
      </w:del>
      <w:del w:author="Kang, Jiyoon" w:date="2022-03-02T21:15:00Z" w:id="178">
        <w:r w:rsidRPr="00283EF6" w:rsidDel="00BD1C11" w:rsidR="00677F47">
          <w:rPr>
            <w:rFonts w:hint="eastAsia" w:eastAsia="나눔명조"/>
            <w:sz w:val="20"/>
            <w:szCs w:val="22"/>
          </w:rPr>
          <w:delText>는</w:delText>
        </w:r>
        <w:r w:rsidRPr="00283EF6" w:rsidDel="00BD1C11" w:rsidR="00677F47">
          <w:rPr>
            <w:rFonts w:hint="eastAsia" w:eastAsia="나눔명조"/>
            <w:sz w:val="20"/>
            <w:szCs w:val="22"/>
          </w:rPr>
          <w:delText xml:space="preserve"> </w:delText>
        </w:r>
        <w:r w:rsidRPr="00283EF6" w:rsidDel="00BD1C11" w:rsidR="00677F47">
          <w:rPr>
            <w:rFonts w:hint="eastAsia" w:eastAsia="나눔명조"/>
            <w:sz w:val="20"/>
            <w:szCs w:val="22"/>
          </w:rPr>
          <w:delText>개인의</w:delText>
        </w:r>
        <w:r w:rsidRPr="00283EF6" w:rsidDel="00BD1C11" w:rsidR="00677F47">
          <w:rPr>
            <w:rFonts w:hint="eastAsia" w:eastAsia="나눔명조"/>
            <w:sz w:val="20"/>
            <w:szCs w:val="22"/>
          </w:rPr>
          <w:delText xml:space="preserve"> </w:delText>
        </w:r>
        <w:r w:rsidRPr="00283EF6" w:rsidDel="00BD1C11" w:rsidR="00677F47">
          <w:rPr>
            <w:rFonts w:hint="eastAsia" w:eastAsia="나눔명조"/>
            <w:sz w:val="20"/>
            <w:szCs w:val="22"/>
          </w:rPr>
          <w:delText>방침</w:delText>
        </w:r>
        <w:r w:rsidRPr="00283EF6" w:rsidDel="00BD1C11" w:rsidR="00BC78E4">
          <w:rPr>
            <w:rFonts w:eastAsia="나눔명조"/>
            <w:sz w:val="20"/>
            <w:szCs w:val="22"/>
          </w:rPr>
          <w:fldChar w:fldCharType="begin"/>
        </w:r>
        <w:r w:rsidRPr="00283EF6" w:rsidDel="00BD1C11" w:rsidR="005302F9">
          <w:rPr>
            <w:rFonts w:eastAsia="나눔명조"/>
            <w:sz w:val="20"/>
            <w:szCs w:val="22"/>
          </w:rPr>
          <w:delInstrText xml:space="preserve"> ADDIN ZOTERO_ITEM CSL_CITATION {"citationID":"71pICeu1","properties":{"formattedCitation":"(Hondeghem and Perry 2009, 6)","plainCitation":"(Hondeghem and Perry 2009, 6)","noteIndex":0},"citationItems":[{"id":1512,"uris":["http://zotero.org/users/5210800/items/CTUIGQ9X"],"uri":["http://zotero.org/users/5210800/items/CTUIGQ9X"],"itemData":{"id":1512,"type":"article-journal","container-title":"International Review of Administrative Sciences","issue":"1","note":"Citation Key: HondeghemPerry2009\ntex.date-added: 2021-09-30 15:25:50 -0400\ntex.date-modified: 2021-09-30 15:26:42 -0400","page":"5-9","title":"EGPA symposium on public service motivation and performance: Introduction","volume":"75","author":[{"family":"Hondeghem","given":"Annie"},{"family":"Perry","given":"James L."}],"issued":{"date-parts":[["2009"]]}},"locator":"6"}],"schema":"https://github.com/citation-style-language/schema/raw/master/csl-citation.json"} </w:delInstrText>
        </w:r>
        <w:r w:rsidRPr="00283EF6" w:rsidDel="00BD1C11" w:rsidR="00BC78E4">
          <w:rPr>
            <w:rFonts w:eastAsia="나눔명조"/>
            <w:sz w:val="20"/>
            <w:szCs w:val="22"/>
          </w:rPr>
          <w:fldChar w:fldCharType="separate"/>
        </w:r>
        <w:r w:rsidRPr="00283EF6" w:rsidDel="00BD1C11" w:rsidR="00BC78E4">
          <w:rPr>
            <w:rFonts w:eastAsia="나눔명조"/>
            <w:sz w:val="20"/>
            <w:szCs w:val="22"/>
          </w:rPr>
          <w:delText xml:space="preserve">(Hondeghem </w:delText>
        </w:r>
        <w:r w:rsidRPr="00283EF6" w:rsidDel="00BD1C11" w:rsidR="00A04BB2">
          <w:rPr>
            <w:rFonts w:eastAsia="나눔명조"/>
            <w:sz w:val="20"/>
            <w:szCs w:val="22"/>
          </w:rPr>
          <w:delText>&amp;</w:delText>
        </w:r>
        <w:r w:rsidRPr="00283EF6" w:rsidDel="00BD1C11" w:rsidR="00BC78E4">
          <w:rPr>
            <w:rFonts w:eastAsia="나눔명조"/>
            <w:sz w:val="20"/>
            <w:szCs w:val="22"/>
          </w:rPr>
          <w:delText xml:space="preserve"> Perry</w:delText>
        </w:r>
        <w:r w:rsidRPr="00283EF6" w:rsidDel="00BD1C11" w:rsidR="00966105">
          <w:rPr>
            <w:rFonts w:eastAsia="나눔명조"/>
            <w:sz w:val="20"/>
            <w:szCs w:val="22"/>
          </w:rPr>
          <w:delText>,</w:delText>
        </w:r>
        <w:r w:rsidRPr="00283EF6" w:rsidDel="00BD1C11" w:rsidR="00BC78E4">
          <w:rPr>
            <w:rFonts w:eastAsia="나눔명조"/>
            <w:sz w:val="20"/>
            <w:szCs w:val="22"/>
          </w:rPr>
          <w:delText xml:space="preserve"> 2009</w:delText>
        </w:r>
        <w:r w:rsidRPr="00283EF6" w:rsidDel="00BD1C11" w:rsidR="00966105">
          <w:rPr>
            <w:rFonts w:eastAsia="나눔명조"/>
            <w:sz w:val="20"/>
            <w:szCs w:val="22"/>
          </w:rPr>
          <w:delText>:</w:delText>
        </w:r>
        <w:r w:rsidRPr="00283EF6" w:rsidDel="00BD1C11" w:rsidR="00BC78E4">
          <w:rPr>
            <w:rFonts w:eastAsia="나눔명조"/>
            <w:sz w:val="20"/>
            <w:szCs w:val="22"/>
          </w:rPr>
          <w:delText xml:space="preserve"> 6)</w:delText>
        </w:r>
        <w:r w:rsidRPr="00283EF6" w:rsidDel="00BD1C11" w:rsidR="00BC78E4">
          <w:rPr>
            <w:rFonts w:eastAsia="나눔명조"/>
            <w:sz w:val="20"/>
            <w:szCs w:val="22"/>
          </w:rPr>
          <w:fldChar w:fldCharType="end"/>
        </w:r>
        <w:r w:rsidRPr="00283EF6" w:rsidDel="00BD1C11" w:rsidR="00677F47">
          <w:rPr>
            <w:rFonts w:eastAsia="나눔명조"/>
            <w:sz w:val="20"/>
            <w:szCs w:val="22"/>
          </w:rPr>
          <w:delText>”</w:delText>
        </w:r>
        <w:r w:rsidRPr="00283EF6" w:rsidDel="00BD1C11" w:rsidR="00677F47">
          <w:rPr>
            <w:rFonts w:hint="eastAsia" w:eastAsia="나눔명조"/>
            <w:sz w:val="20"/>
            <w:szCs w:val="22"/>
          </w:rPr>
          <w:delText>라고</w:delText>
        </w:r>
      </w:del>
      <w:del w:author="Kang, Jiyoon" w:date="2022-03-02T21:13:00Z" w:id="179">
        <w:r w:rsidRPr="00283EF6" w:rsidDel="007639D2" w:rsidR="004F1444">
          <w:rPr>
            <w:rFonts w:hint="eastAsia" w:eastAsia="나눔명조"/>
            <w:sz w:val="20"/>
            <w:szCs w:val="22"/>
          </w:rPr>
          <w:delText xml:space="preserve"> </w:delText>
        </w:r>
        <w:r w:rsidRPr="00283EF6" w:rsidDel="007639D2" w:rsidR="004F1444">
          <w:rPr>
            <w:rFonts w:hint="eastAsia" w:eastAsia="나눔명조"/>
            <w:sz w:val="20"/>
            <w:szCs w:val="22"/>
          </w:rPr>
          <w:delText>할</w:delText>
        </w:r>
        <w:r w:rsidRPr="00283EF6" w:rsidDel="007639D2" w:rsidR="004F1444">
          <w:rPr>
            <w:rFonts w:hint="eastAsia" w:eastAsia="나눔명조"/>
            <w:sz w:val="20"/>
            <w:szCs w:val="22"/>
          </w:rPr>
          <w:delText xml:space="preserve"> </w:delText>
        </w:r>
        <w:r w:rsidRPr="00283EF6" w:rsidDel="007639D2" w:rsidR="004F1444">
          <w:rPr>
            <w:rFonts w:hint="eastAsia" w:eastAsia="나눔명조"/>
            <w:sz w:val="20"/>
            <w:szCs w:val="22"/>
          </w:rPr>
          <w:delText>때</w:delText>
        </w:r>
        <w:r w:rsidRPr="00283EF6" w:rsidDel="007639D2" w:rsidR="004F1444">
          <w:rPr>
            <w:rFonts w:hint="eastAsia" w:eastAsia="나눔명조"/>
            <w:sz w:val="20"/>
            <w:szCs w:val="22"/>
          </w:rPr>
          <w:delText>,</w:delText>
        </w:r>
        <w:r w:rsidRPr="00283EF6" w:rsidDel="007639D2" w:rsidR="004F1444">
          <w:rPr>
            <w:rFonts w:eastAsia="나눔명조"/>
            <w:sz w:val="20"/>
            <w:szCs w:val="22"/>
          </w:rPr>
          <w:delText xml:space="preserve"> </w:delText>
        </w:r>
        <w:r w:rsidRPr="00283EF6" w:rsidDel="007639D2" w:rsidR="005E3D2D">
          <w:rPr>
            <w:rFonts w:hint="eastAsia" w:eastAsia="나눔명조"/>
            <w:sz w:val="20"/>
            <w:szCs w:val="22"/>
          </w:rPr>
          <w:delText>이는</w:delText>
        </w:r>
        <w:r w:rsidRPr="00283EF6" w:rsidDel="007639D2" w:rsidR="005E3D2D">
          <w:rPr>
            <w:rFonts w:hint="eastAsia" w:eastAsia="나눔명조"/>
            <w:sz w:val="20"/>
            <w:szCs w:val="22"/>
          </w:rPr>
          <w:delText xml:space="preserve"> </w:delText>
        </w:r>
      </w:del>
      <w:r w:rsidRPr="00283EF6" w:rsidR="00677F47">
        <w:rPr>
          <w:rFonts w:hint="eastAsia" w:eastAsia="나눔명조"/>
          <w:sz w:val="20"/>
          <w:szCs w:val="22"/>
        </w:rPr>
        <w:t>개인이</w:t>
      </w:r>
      <w:r w:rsidRPr="00283EF6" w:rsidR="00677F47">
        <w:rPr>
          <w:rFonts w:hint="eastAsia" w:eastAsia="나눔명조"/>
          <w:sz w:val="20"/>
          <w:szCs w:val="22"/>
        </w:rPr>
        <w:t xml:space="preserve"> </w:t>
      </w:r>
      <w:r w:rsidRPr="00283EF6" w:rsidR="00677F47">
        <w:rPr>
          <w:rFonts w:hint="eastAsia" w:eastAsia="나눔명조"/>
          <w:sz w:val="20"/>
          <w:szCs w:val="22"/>
        </w:rPr>
        <w:t>타인과</w:t>
      </w:r>
      <w:r w:rsidRPr="00283EF6" w:rsidR="00677F47">
        <w:rPr>
          <w:rFonts w:hint="eastAsia" w:eastAsia="나눔명조"/>
          <w:sz w:val="20"/>
          <w:szCs w:val="22"/>
        </w:rPr>
        <w:t xml:space="preserve"> </w:t>
      </w:r>
      <w:r w:rsidRPr="00283EF6" w:rsidR="00677F47">
        <w:rPr>
          <w:rFonts w:hint="eastAsia" w:eastAsia="나눔명조"/>
          <w:sz w:val="20"/>
          <w:szCs w:val="22"/>
        </w:rPr>
        <w:t>사회를</w:t>
      </w:r>
      <w:r w:rsidRPr="00283EF6" w:rsidR="00677F47">
        <w:rPr>
          <w:rFonts w:hint="eastAsia" w:eastAsia="나눔명조"/>
          <w:sz w:val="20"/>
          <w:szCs w:val="22"/>
        </w:rPr>
        <w:t xml:space="preserve"> </w:t>
      </w:r>
      <w:r w:rsidRPr="00283EF6" w:rsidR="00677F47">
        <w:rPr>
          <w:rFonts w:hint="eastAsia" w:eastAsia="나눔명조"/>
          <w:sz w:val="20"/>
          <w:szCs w:val="22"/>
        </w:rPr>
        <w:t>위해</w:t>
      </w:r>
      <w:r w:rsidRPr="00283EF6" w:rsidR="00677F47">
        <w:rPr>
          <w:rFonts w:hint="eastAsia" w:eastAsia="나눔명조"/>
          <w:sz w:val="20"/>
          <w:szCs w:val="22"/>
        </w:rPr>
        <w:t xml:space="preserve"> </w:t>
      </w:r>
      <w:r w:rsidRPr="00283EF6" w:rsidR="00677F47">
        <w:rPr>
          <w:rFonts w:hint="eastAsia" w:eastAsia="나눔명조"/>
          <w:sz w:val="20"/>
          <w:szCs w:val="22"/>
        </w:rPr>
        <w:t>봉사</w:t>
      </w:r>
      <w:del w:author="Kang, Jiyoon" w:date="2022-03-02T21:13:00Z" w:id="180">
        <w:r w:rsidRPr="00283EF6" w:rsidDel="007639D2" w:rsidR="005E3D2D">
          <w:rPr>
            <w:rFonts w:hint="eastAsia" w:eastAsia="나눔명조"/>
            <w:sz w:val="20"/>
            <w:szCs w:val="22"/>
          </w:rPr>
          <w:delText>를</w:delText>
        </w:r>
        <w:r w:rsidRPr="00283EF6" w:rsidDel="007639D2" w:rsidR="004F1444">
          <w:rPr>
            <w:rFonts w:hint="eastAsia" w:eastAsia="나눔명조"/>
            <w:sz w:val="20"/>
            <w:szCs w:val="22"/>
          </w:rPr>
          <w:delText xml:space="preserve"> </w:delText>
        </w:r>
      </w:del>
      <w:r w:rsidRPr="00283EF6" w:rsidR="004F1444">
        <w:rPr>
          <w:rFonts w:hint="eastAsia" w:eastAsia="나눔명조"/>
          <w:sz w:val="20"/>
          <w:szCs w:val="22"/>
        </w:rPr>
        <w:t>하고</w:t>
      </w:r>
      <w:r w:rsidRPr="00283EF6" w:rsidR="004F1444">
        <w:rPr>
          <w:rFonts w:hint="eastAsia" w:eastAsia="나눔명조"/>
          <w:sz w:val="20"/>
          <w:szCs w:val="22"/>
        </w:rPr>
        <w:t xml:space="preserve"> </w:t>
      </w:r>
      <w:r w:rsidRPr="00283EF6" w:rsidR="004F1444">
        <w:rPr>
          <w:rFonts w:hint="eastAsia" w:eastAsia="나눔명조"/>
          <w:sz w:val="20"/>
          <w:szCs w:val="22"/>
        </w:rPr>
        <w:t>싶어하는</w:t>
      </w:r>
      <w:r w:rsidRPr="00283EF6" w:rsidR="004F1444">
        <w:rPr>
          <w:rFonts w:hint="eastAsia" w:eastAsia="나눔명조"/>
          <w:sz w:val="20"/>
          <w:szCs w:val="22"/>
        </w:rPr>
        <w:t xml:space="preserve"> </w:t>
      </w:r>
      <w:proofErr w:type="spellStart"/>
      <w:r w:rsidRPr="00283EF6" w:rsidR="004F1444">
        <w:rPr>
          <w:rFonts w:hint="eastAsia" w:eastAsia="나눔명조"/>
          <w:sz w:val="20"/>
          <w:szCs w:val="22"/>
        </w:rPr>
        <w:t>친사회적</w:t>
      </w:r>
      <w:proofErr w:type="spellEnd"/>
      <w:r w:rsidRPr="00283EF6" w:rsidR="004F1444">
        <w:rPr>
          <w:rFonts w:hint="eastAsia" w:eastAsia="나눔명조"/>
          <w:sz w:val="20"/>
          <w:szCs w:val="22"/>
        </w:rPr>
        <w:t xml:space="preserve"> </w:t>
      </w:r>
      <w:r w:rsidRPr="00283EF6" w:rsidR="004F1444">
        <w:rPr>
          <w:rFonts w:hint="eastAsia" w:eastAsia="나눔명조"/>
          <w:sz w:val="20"/>
          <w:szCs w:val="22"/>
        </w:rPr>
        <w:t>동기라</w:t>
      </w:r>
      <w:ins w:author="Kang, Jiyoon" w:date="2022-03-02T21:13:00Z" w:id="181">
        <w:r w:rsidR="007639D2">
          <w:rPr>
            <w:rFonts w:hint="eastAsia" w:eastAsia="나눔명조"/>
            <w:sz w:val="20"/>
            <w:szCs w:val="22"/>
          </w:rPr>
          <w:t>고</w:t>
        </w:r>
        <w:r w:rsidR="007639D2">
          <w:rPr>
            <w:rFonts w:hint="eastAsia" w:eastAsia="나눔명조"/>
            <w:sz w:val="20"/>
            <w:szCs w:val="22"/>
          </w:rPr>
          <w:t xml:space="preserve"> </w:t>
        </w:r>
        <w:r w:rsidR="007639D2">
          <w:rPr>
            <w:rFonts w:hint="eastAsia" w:eastAsia="나눔명조"/>
            <w:sz w:val="20"/>
            <w:szCs w:val="22"/>
          </w:rPr>
          <w:t>해석할</w:t>
        </w:r>
        <w:r w:rsidR="007639D2">
          <w:rPr>
            <w:rFonts w:hint="eastAsia" w:eastAsia="나눔명조"/>
            <w:sz w:val="20"/>
            <w:szCs w:val="22"/>
          </w:rPr>
          <w:t xml:space="preserve"> </w:t>
        </w:r>
        <w:r w:rsidR="007639D2">
          <w:rPr>
            <w:rFonts w:hint="eastAsia" w:eastAsia="나눔명조"/>
            <w:sz w:val="20"/>
            <w:szCs w:val="22"/>
          </w:rPr>
          <w:t>수</w:t>
        </w:r>
        <w:r w:rsidR="007639D2">
          <w:rPr>
            <w:rFonts w:hint="eastAsia" w:eastAsia="나눔명조"/>
            <w:sz w:val="20"/>
            <w:szCs w:val="22"/>
          </w:rPr>
          <w:t xml:space="preserve"> </w:t>
        </w:r>
        <w:r w:rsidR="007639D2">
          <w:rPr>
            <w:rFonts w:hint="eastAsia" w:eastAsia="나눔명조"/>
            <w:sz w:val="20"/>
            <w:szCs w:val="22"/>
          </w:rPr>
          <w:t>있다</w:t>
        </w:r>
      </w:ins>
      <w:del w:author="Kang, Jiyoon" w:date="2022-03-02T21:13:00Z" w:id="182">
        <w:r w:rsidRPr="00283EF6" w:rsidDel="007639D2" w:rsidR="004F1444">
          <w:rPr>
            <w:rFonts w:hint="eastAsia" w:eastAsia="나눔명조"/>
            <w:sz w:val="20"/>
            <w:szCs w:val="22"/>
          </w:rPr>
          <w:delText xml:space="preserve"> </w:delText>
        </w:r>
        <w:r w:rsidRPr="00283EF6" w:rsidDel="007639D2" w:rsidR="004F1444">
          <w:rPr>
            <w:rFonts w:hint="eastAsia" w:eastAsia="나눔명조"/>
            <w:sz w:val="20"/>
            <w:szCs w:val="22"/>
          </w:rPr>
          <w:delText>볼</w:delText>
        </w:r>
        <w:r w:rsidRPr="00283EF6" w:rsidDel="007639D2" w:rsidR="004F1444">
          <w:rPr>
            <w:rFonts w:hint="eastAsia" w:eastAsia="나눔명조"/>
            <w:sz w:val="20"/>
            <w:szCs w:val="22"/>
          </w:rPr>
          <w:delText xml:space="preserve"> </w:delText>
        </w:r>
        <w:r w:rsidRPr="00283EF6" w:rsidDel="007639D2" w:rsidR="004F1444">
          <w:rPr>
            <w:rFonts w:hint="eastAsia" w:eastAsia="나눔명조"/>
            <w:sz w:val="20"/>
            <w:szCs w:val="22"/>
          </w:rPr>
          <w:delText>수</w:delText>
        </w:r>
        <w:r w:rsidRPr="00283EF6" w:rsidDel="007639D2" w:rsidR="004F1444">
          <w:rPr>
            <w:rFonts w:hint="eastAsia" w:eastAsia="나눔명조"/>
            <w:sz w:val="20"/>
            <w:szCs w:val="22"/>
          </w:rPr>
          <w:delText xml:space="preserve"> </w:delText>
        </w:r>
        <w:r w:rsidRPr="00283EF6" w:rsidDel="007639D2" w:rsidR="004F1444">
          <w:rPr>
            <w:rFonts w:hint="eastAsia" w:eastAsia="나눔명조"/>
            <w:sz w:val="20"/>
            <w:szCs w:val="22"/>
          </w:rPr>
          <w:delText>있다</w:delText>
        </w:r>
      </w:del>
      <w:r w:rsidRPr="00283EF6" w:rsidR="00BC78E4">
        <w:rPr>
          <w:rFonts w:eastAsia="나눔명조"/>
          <w:sz w:val="20"/>
          <w:szCs w:val="22"/>
        </w:rPr>
        <w:fldChar w:fldCharType="begin"/>
      </w:r>
      <w:r w:rsidR="00AC65B9">
        <w:rPr>
          <w:rFonts w:eastAsia="나눔명조"/>
          <w:sz w:val="20"/>
          <w:szCs w:val="22"/>
        </w:rPr>
        <w:instrText xml:space="preserve"> ADDIN ZOTERO_ITEM CSL_CITATION {"citationID":"WePx7FFW","properties":{"formattedCitation":"(Jensen, Andersen, and Jacobsen 2019)","plainCitation":"(Jensen, Andersen, and Jacobsen 2019)","dontUpdate":true,"noteIndex":0},"citationItems":[{"id":"PSjZbscb/J3VHa2BA","uris":["http://zotero.org/users/5210800/items/N4R7B7NC"],"uri":["http://zotero.org/users/5210800/items/N4R7B7NC"],"itemData":{"id":1510,"type":"article-journal","container-title":"Public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Pr="00283EF6" w:rsidR="00BC78E4">
        <w:rPr>
          <w:rFonts w:eastAsia="나눔명조"/>
          <w:sz w:val="20"/>
          <w:szCs w:val="22"/>
        </w:rPr>
        <w:fldChar w:fldCharType="separate"/>
      </w:r>
      <w:r w:rsidRPr="00283EF6" w:rsidR="00BC78E4">
        <w:rPr>
          <w:rFonts w:eastAsia="나눔명조"/>
          <w:sz w:val="20"/>
          <w:szCs w:val="22"/>
        </w:rPr>
        <w:t>(</w:t>
      </w:r>
      <w:r w:rsidRPr="00283EF6" w:rsidR="00966105">
        <w:rPr>
          <w:rFonts w:eastAsia="나눔명조"/>
          <w:sz w:val="20"/>
          <w:szCs w:val="22"/>
        </w:rPr>
        <w:t>Jensen et al.,</w:t>
      </w:r>
      <w:r w:rsidRPr="00283EF6" w:rsidR="00BC78E4">
        <w:rPr>
          <w:rFonts w:eastAsia="나눔명조"/>
          <w:sz w:val="20"/>
          <w:szCs w:val="22"/>
        </w:rPr>
        <w:t xml:space="preserve"> 2019)</w:t>
      </w:r>
      <w:r w:rsidRPr="00283EF6" w:rsidR="00BC78E4">
        <w:rPr>
          <w:rFonts w:eastAsia="나눔명조"/>
          <w:sz w:val="20"/>
          <w:szCs w:val="22"/>
        </w:rPr>
        <w:fldChar w:fldCharType="end"/>
      </w:r>
      <w:r w:rsidRPr="00283EF6" w:rsidR="00677F47">
        <w:rPr>
          <w:rFonts w:hint="eastAsia" w:eastAsia="나눔명조"/>
          <w:sz w:val="20"/>
          <w:szCs w:val="22"/>
        </w:rPr>
        <w:t>.</w:t>
      </w:r>
      <w:r w:rsidRPr="00283EF6" w:rsidR="004F1444">
        <w:rPr>
          <w:rFonts w:eastAsia="나눔명조"/>
          <w:sz w:val="20"/>
          <w:szCs w:val="22"/>
        </w:rPr>
        <w:t xml:space="preserve"> </w:t>
      </w:r>
    </w:p>
    <w:p w:rsidRPr="00283EF6" w:rsidR="00F10AC3" w:rsidP="00283EF6" w:rsidRDefault="003E56D7" w14:paraId="3B06BF18" w14:textId="55719D65">
      <w:pPr>
        <w:wordWrap/>
        <w:spacing w:before="120" w:after="120" w:line="276" w:lineRule="auto"/>
        <w:ind w:firstLine="288"/>
        <w:rPr>
          <w:rFonts w:eastAsia="나눔명조"/>
          <w:sz w:val="20"/>
          <w:szCs w:val="22"/>
        </w:rPr>
      </w:pPr>
      <w:r w:rsidRPr="00B61948">
        <w:rPr>
          <w:rFonts w:hint="eastAsia" w:eastAsia="나눔명조"/>
          <w:sz w:val="20"/>
          <w:szCs w:val="22"/>
        </w:rPr>
        <w:t>공공봉사동기</w:t>
      </w:r>
      <w:r w:rsidR="00D613DD">
        <w:rPr>
          <w:rFonts w:hint="eastAsia" w:eastAsia="나눔명조"/>
          <w:sz w:val="20"/>
          <w:szCs w:val="22"/>
        </w:rPr>
        <w:t>는</w:t>
      </w:r>
      <w:r w:rsidR="00D613DD">
        <w:rPr>
          <w:rFonts w:hint="eastAsia" w:eastAsia="나눔명조"/>
          <w:sz w:val="20"/>
          <w:szCs w:val="22"/>
        </w:rPr>
        <w:t xml:space="preserve"> </w:t>
      </w:r>
      <w:ins w:author="Kang, Jiyoon" w:date="2022-03-02T21:16:00Z" w:id="183">
        <w:r w:rsidR="00BD1C11">
          <w:rPr>
            <w:rFonts w:hint="eastAsia" w:eastAsia="나눔명조"/>
            <w:sz w:val="20"/>
            <w:szCs w:val="22"/>
          </w:rPr>
          <w:t>앞서</w:t>
        </w:r>
        <w:r w:rsidR="00BD1C11">
          <w:rPr>
            <w:rFonts w:hint="eastAsia" w:eastAsia="나눔명조"/>
            <w:sz w:val="20"/>
            <w:szCs w:val="22"/>
          </w:rPr>
          <w:t xml:space="preserve"> </w:t>
        </w:r>
        <w:r w:rsidR="00BD1C11">
          <w:rPr>
            <w:rFonts w:hint="eastAsia" w:eastAsia="나눔명조"/>
            <w:sz w:val="20"/>
            <w:szCs w:val="22"/>
          </w:rPr>
          <w:t>밝혔듯이</w:t>
        </w:r>
        <w:r w:rsidR="00BD1C11">
          <w:rPr>
            <w:rFonts w:eastAsia="나눔명조"/>
            <w:sz w:val="20"/>
            <w:szCs w:val="22"/>
          </w:rPr>
          <w:t xml:space="preserve">, </w:t>
        </w:r>
      </w:ins>
      <w:del w:author="Kang, Jiyoon" w:date="2022-03-02T21:16:00Z" w:id="184">
        <w:r w:rsidDel="00BD1C11" w:rsidR="00D613DD">
          <w:rPr>
            <w:rFonts w:hint="eastAsia" w:eastAsia="나눔명조"/>
            <w:sz w:val="20"/>
            <w:szCs w:val="22"/>
          </w:rPr>
          <w:delText>크게</w:delText>
        </w:r>
        <w:r w:rsidDel="00BD1C11" w:rsidR="00D613DD">
          <w:rPr>
            <w:rFonts w:hint="eastAsia" w:eastAsia="나눔명조"/>
            <w:sz w:val="20"/>
            <w:szCs w:val="22"/>
          </w:rPr>
          <w:delText xml:space="preserve"> </w:delText>
        </w:r>
      </w:del>
      <w:r w:rsidRPr="00B61948" w:rsidR="001B2696">
        <w:rPr>
          <w:rFonts w:hint="eastAsia" w:eastAsia="나눔명조"/>
          <w:sz w:val="20"/>
          <w:szCs w:val="22"/>
        </w:rPr>
        <w:t>공공정책</w:t>
      </w:r>
      <w:r w:rsidRPr="00B61948" w:rsidR="001B2696">
        <w:rPr>
          <w:rFonts w:hint="eastAsia" w:eastAsia="나눔명조"/>
          <w:sz w:val="20"/>
          <w:szCs w:val="22"/>
        </w:rPr>
        <w:t xml:space="preserve"> </w:t>
      </w:r>
      <w:r w:rsidRPr="00B61948" w:rsidR="001B2696">
        <w:rPr>
          <w:rFonts w:hint="eastAsia" w:eastAsia="나눔명조"/>
          <w:sz w:val="20"/>
          <w:szCs w:val="22"/>
        </w:rPr>
        <w:t>호감도</w:t>
      </w:r>
      <w:r w:rsidRPr="00B61948" w:rsidR="001B2696">
        <w:rPr>
          <w:rFonts w:hint="eastAsia" w:eastAsia="나눔명조"/>
          <w:sz w:val="20"/>
          <w:szCs w:val="22"/>
        </w:rPr>
        <w:t>,</w:t>
      </w:r>
      <w:r w:rsidRPr="00B61948" w:rsidR="001B2696">
        <w:rPr>
          <w:rFonts w:eastAsia="나눔명조"/>
          <w:sz w:val="20"/>
          <w:szCs w:val="22"/>
        </w:rPr>
        <w:t xml:space="preserve"> </w:t>
      </w:r>
      <w:r w:rsidRPr="00B61948" w:rsidR="001B2696">
        <w:rPr>
          <w:rFonts w:hint="eastAsia" w:eastAsia="나눔명조"/>
          <w:sz w:val="20"/>
          <w:szCs w:val="22"/>
        </w:rPr>
        <w:t>공공가치</w:t>
      </w:r>
      <w:r w:rsidRPr="00B61948" w:rsidR="001B2696">
        <w:rPr>
          <w:rFonts w:hint="eastAsia" w:eastAsia="나눔명조"/>
          <w:sz w:val="20"/>
          <w:szCs w:val="22"/>
        </w:rPr>
        <w:t xml:space="preserve"> </w:t>
      </w:r>
      <w:r w:rsidRPr="00B61948" w:rsidR="001B2696">
        <w:rPr>
          <w:rFonts w:hint="eastAsia" w:eastAsia="나눔명조"/>
          <w:sz w:val="20"/>
          <w:szCs w:val="22"/>
        </w:rPr>
        <w:t>몰입</w:t>
      </w:r>
      <w:r w:rsidRPr="00B61948" w:rsidR="001B2696">
        <w:rPr>
          <w:rFonts w:hint="eastAsia" w:eastAsia="나눔명조"/>
          <w:sz w:val="20"/>
          <w:szCs w:val="22"/>
        </w:rPr>
        <w:t>,</w:t>
      </w:r>
      <w:r w:rsidRPr="00B61948" w:rsidR="001B2696">
        <w:rPr>
          <w:rFonts w:eastAsia="나눔명조"/>
          <w:sz w:val="20"/>
          <w:szCs w:val="22"/>
        </w:rPr>
        <w:t xml:space="preserve"> </w:t>
      </w:r>
      <w:r w:rsidRPr="00B61948" w:rsidR="001B2696">
        <w:rPr>
          <w:rFonts w:hint="eastAsia" w:eastAsia="나눔명조"/>
          <w:sz w:val="20"/>
          <w:szCs w:val="22"/>
        </w:rPr>
        <w:t>동정심</w:t>
      </w:r>
      <w:r w:rsidRPr="00B61948" w:rsidR="001B2696">
        <w:rPr>
          <w:rFonts w:hint="eastAsia" w:eastAsia="나눔명조"/>
          <w:sz w:val="20"/>
          <w:szCs w:val="22"/>
        </w:rPr>
        <w:t>,</w:t>
      </w:r>
      <w:r w:rsidRPr="00B61948" w:rsidR="001B2696">
        <w:rPr>
          <w:rFonts w:eastAsia="나눔명조"/>
          <w:sz w:val="20"/>
          <w:szCs w:val="22"/>
        </w:rPr>
        <w:t xml:space="preserve"> </w:t>
      </w:r>
      <w:r w:rsidRPr="00B61948" w:rsidR="001B2696">
        <w:rPr>
          <w:rFonts w:hint="eastAsia" w:eastAsia="나눔명조"/>
          <w:sz w:val="20"/>
          <w:szCs w:val="22"/>
        </w:rPr>
        <w:t>자기희생</w:t>
      </w:r>
      <w:r w:rsidRPr="00B61948">
        <w:rPr>
          <w:rFonts w:hint="eastAsia" w:eastAsia="나눔명조"/>
          <w:sz w:val="20"/>
          <w:szCs w:val="22"/>
        </w:rPr>
        <w:t>이라는</w:t>
      </w:r>
      <w:r w:rsidRPr="00B61948">
        <w:rPr>
          <w:rFonts w:hint="eastAsia" w:eastAsia="나눔명조"/>
          <w:sz w:val="20"/>
          <w:szCs w:val="22"/>
        </w:rPr>
        <w:t xml:space="preserve"> </w:t>
      </w:r>
      <w:r w:rsidRPr="00B61948">
        <w:rPr>
          <w:rFonts w:hint="eastAsia" w:eastAsia="나눔명조"/>
          <w:sz w:val="20"/>
          <w:szCs w:val="22"/>
        </w:rPr>
        <w:t>네가지</w:t>
      </w:r>
      <w:r w:rsidRPr="00B61948">
        <w:rPr>
          <w:rFonts w:hint="eastAsia" w:eastAsia="나눔명조"/>
          <w:sz w:val="20"/>
          <w:szCs w:val="22"/>
        </w:rPr>
        <w:t xml:space="preserve"> </w:t>
      </w:r>
      <w:r w:rsidR="00D613DD">
        <w:rPr>
          <w:rFonts w:hint="eastAsia" w:eastAsia="나눔명조"/>
          <w:sz w:val="20"/>
          <w:szCs w:val="22"/>
        </w:rPr>
        <w:t>측면에서</w:t>
      </w:r>
      <w:r w:rsidR="00D613DD">
        <w:rPr>
          <w:rFonts w:hint="eastAsia" w:eastAsia="나눔명조"/>
          <w:sz w:val="20"/>
          <w:szCs w:val="22"/>
        </w:rPr>
        <w:t xml:space="preserve"> </w:t>
      </w:r>
      <w:r w:rsidR="00D613DD">
        <w:rPr>
          <w:rFonts w:hint="eastAsia" w:eastAsia="나눔명조"/>
          <w:sz w:val="20"/>
          <w:szCs w:val="22"/>
        </w:rPr>
        <w:t>이해할</w:t>
      </w:r>
      <w:r w:rsidR="00D613DD">
        <w:rPr>
          <w:rFonts w:hint="eastAsia" w:eastAsia="나눔명조"/>
          <w:sz w:val="20"/>
          <w:szCs w:val="22"/>
        </w:rPr>
        <w:t xml:space="preserve"> </w:t>
      </w:r>
      <w:r w:rsidR="00D613DD">
        <w:rPr>
          <w:rFonts w:hint="eastAsia" w:eastAsia="나눔명조"/>
          <w:sz w:val="20"/>
          <w:szCs w:val="22"/>
        </w:rPr>
        <w:t>수</w:t>
      </w:r>
      <w:r w:rsidR="00D613DD">
        <w:rPr>
          <w:rFonts w:hint="eastAsia" w:eastAsia="나눔명조"/>
          <w:sz w:val="20"/>
          <w:szCs w:val="22"/>
        </w:rPr>
        <w:t xml:space="preserve"> </w:t>
      </w:r>
      <w:r w:rsidR="00D613DD">
        <w:rPr>
          <w:rFonts w:hint="eastAsia" w:eastAsia="나눔명조"/>
          <w:sz w:val="20"/>
          <w:szCs w:val="22"/>
        </w:rPr>
        <w:t>있다</w:t>
      </w:r>
      <w:r w:rsidRPr="00B61948" w:rsidR="00BC78E4">
        <w:rPr>
          <w:rFonts w:eastAsia="나눔명조"/>
          <w:sz w:val="20"/>
          <w:szCs w:val="22"/>
        </w:rPr>
        <w:fldChar w:fldCharType="begin"/>
      </w:r>
      <w:r w:rsidR="00AC65B9">
        <w:rPr>
          <w:rFonts w:hint="eastAsia" w:eastAsia="나눔명조"/>
          <w:sz w:val="20"/>
          <w:szCs w:val="22"/>
        </w:rPr>
        <w:instrText xml:space="preserve"> ADDIN ZOTERO_ITEM CSL_CITATION {"citationID":"X4UR5O7U","properties":{"formattedCitation":"(Perry 1996; \\uc0\\u51060{}\\uc0\\u44540{}\\uc0\\u51452{} 2005)","plainCitation":"(Perry 1996; </w:instrText>
      </w:r>
      <w:r w:rsidR="00AC65B9">
        <w:rPr>
          <w:rFonts w:hint="eastAsia" w:eastAsia="나눔명조"/>
          <w:sz w:val="20"/>
          <w:szCs w:val="22"/>
        </w:rPr>
        <w:instrText>이근주</w:instrText>
      </w:r>
      <w:r w:rsidR="00AC65B9">
        <w:rPr>
          <w:rFonts w:hint="eastAsia" w:eastAsia="나눔명조"/>
          <w:sz w:val="20"/>
          <w:szCs w:val="22"/>
        </w:rPr>
        <w:instrText xml:space="preserve"> 2005)","dontUpdate":true,"noteIndex":0},"citationItems":[{"id":</w:instrText>
      </w:r>
      <w:r w:rsidR="00AC65B9">
        <w:rPr>
          <w:rFonts w:eastAsia="나눔명조"/>
          <w:sz w:val="20"/>
          <w:szCs w:val="22"/>
        </w:rPr>
        <w:instrText>"PSjZbscb/F5nSIOaT","uris":["http://zotero.org/users/5210800/items/MDAY58K2"],"uri":["http://zotero.org/users/5210800/items/MDAY58K2"],"itemData":{"id":1502,"type":"article-journal","container-title":"Journal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validity","volume":"6","author":[{"family":"Perry","given":"James L."}],"issued":{"date-parts":[["1996"]]}}},{"id":"PSjZbscb/EUzPO0Dc","uris":["http://zotero.org/users/5210800/items/VLMPKG72"],"uri":["http://zotero.org/users/5210800/items/VLMPKG72"],"itemData":{"id":1461,"</w:instrText>
      </w:r>
      <w:r w:rsidR="00AC65B9">
        <w:rPr>
          <w:rFonts w:hint="eastAsia" w:eastAsia="나눔명조"/>
          <w:sz w:val="20"/>
          <w:szCs w:val="22"/>
        </w:rPr>
        <w:instrText>type":"article-journal","container-title":"</w:instrText>
      </w:r>
      <w:r w:rsidR="00AC65B9">
        <w:rPr>
          <w:rFonts w:hint="eastAsia" w:eastAsia="나눔명조"/>
          <w:sz w:val="20"/>
          <w:szCs w:val="22"/>
        </w:rPr>
        <w:instrText>한국사회와</w:instrText>
      </w:r>
      <w:r w:rsidR="00AC65B9">
        <w:rPr>
          <w:rFonts w:hint="eastAsia" w:eastAsia="나눔명조"/>
          <w:sz w:val="20"/>
          <w:szCs w:val="22"/>
        </w:rPr>
        <w:instrText xml:space="preserve"> </w:instrText>
      </w:r>
      <w:r w:rsidR="00AC65B9">
        <w:rPr>
          <w:rFonts w:hint="eastAsia" w:eastAsia="나눔명조"/>
          <w:sz w:val="20"/>
          <w:szCs w:val="22"/>
        </w:rPr>
        <w:instrText>행정연구</w:instrText>
      </w:r>
      <w:r w:rsidR="00AC65B9">
        <w:rPr>
          <w:rFonts w:hint="eastAsia" w:eastAsia="나눔명조"/>
          <w:sz w:val="20"/>
          <w:szCs w:val="22"/>
        </w:rPr>
        <w:instrText>","issue":"1","note":"Citation Key: _psm_2005","page":"81</w:instrText>
      </w:r>
      <w:r w:rsidR="00AC65B9">
        <w:rPr>
          <w:rFonts w:hint="eastAsia" w:eastAsia="나눔명조"/>
          <w:sz w:val="20"/>
          <w:szCs w:val="22"/>
        </w:rPr>
        <w:instrText>–</w:instrText>
      </w:r>
      <w:r w:rsidR="00AC65B9">
        <w:rPr>
          <w:rFonts w:hint="eastAsia" w:eastAsia="나눔명조"/>
          <w:sz w:val="20"/>
          <w:szCs w:val="22"/>
        </w:rPr>
        <w:instrText>104","title":"PSM</w:instrText>
      </w:r>
      <w:r w:rsidR="00AC65B9">
        <w:rPr>
          <w:rFonts w:hint="eastAsia" w:eastAsia="나눔명조"/>
          <w:sz w:val="20"/>
          <w:szCs w:val="22"/>
        </w:rPr>
        <w:instrText>과</w:instrText>
      </w:r>
      <w:r w:rsidR="00AC65B9">
        <w:rPr>
          <w:rFonts w:hint="eastAsia" w:eastAsia="나눔명조"/>
          <w:sz w:val="20"/>
          <w:szCs w:val="22"/>
        </w:rPr>
        <w:instrText xml:space="preserve"> </w:instrText>
      </w:r>
      <w:r w:rsidR="00AC65B9">
        <w:rPr>
          <w:rFonts w:hint="eastAsia" w:eastAsia="나눔명조"/>
          <w:sz w:val="20"/>
          <w:szCs w:val="22"/>
        </w:rPr>
        <w:instrText>공무원의</w:instrText>
      </w:r>
      <w:r w:rsidR="00AC65B9">
        <w:rPr>
          <w:rFonts w:hint="eastAsia" w:eastAsia="나눔명조"/>
          <w:sz w:val="20"/>
          <w:szCs w:val="22"/>
        </w:rPr>
        <w:instrText xml:space="preserve"> </w:instrText>
      </w:r>
      <w:r w:rsidR="00AC65B9">
        <w:rPr>
          <w:rFonts w:hint="eastAsia" w:eastAsia="나눔명조"/>
          <w:sz w:val="20"/>
          <w:szCs w:val="22"/>
        </w:rPr>
        <w:instrText>업무</w:instrText>
      </w:r>
      <w:r w:rsidR="00AC65B9">
        <w:rPr>
          <w:rFonts w:hint="eastAsia" w:eastAsia="나눔명조"/>
          <w:sz w:val="20"/>
          <w:szCs w:val="22"/>
        </w:rPr>
        <w:instrText xml:space="preserve"> </w:instrText>
      </w:r>
      <w:r w:rsidR="00AC65B9">
        <w:rPr>
          <w:rFonts w:hint="eastAsia" w:eastAsia="나눔명조"/>
          <w:sz w:val="20"/>
          <w:szCs w:val="22"/>
        </w:rPr>
        <w:instrText>성과</w:instrText>
      </w:r>
      <w:r w:rsidR="00AC65B9">
        <w:rPr>
          <w:rFonts w:hint="eastAsia" w:eastAsia="나눔명조"/>
          <w:sz w:val="20"/>
          <w:szCs w:val="22"/>
        </w:rPr>
        <w:instrText>","volume":"16","author":[{"family":"</w:instrText>
      </w:r>
      <w:r w:rsidR="00AC65B9">
        <w:rPr>
          <w:rFonts w:hint="eastAsia" w:eastAsia="나눔명조"/>
          <w:sz w:val="20"/>
          <w:szCs w:val="22"/>
        </w:rPr>
        <w:instrText>이근주</w:instrText>
      </w:r>
      <w:r w:rsidR="00AC65B9">
        <w:rPr>
          <w:rFonts w:hint="eastAsia" w:eastAsia="나눔명조"/>
          <w:sz w:val="20"/>
          <w:szCs w:val="22"/>
        </w:rPr>
        <w:instrText>","given":""}],"issued":{"date-parts":[["2005",5]]}}}],"schema":"https://gi</w:instrText>
      </w:r>
      <w:r w:rsidR="00AC65B9">
        <w:rPr>
          <w:rFonts w:eastAsia="나눔명조"/>
          <w:sz w:val="20"/>
          <w:szCs w:val="22"/>
        </w:rPr>
        <w:instrText xml:space="preserve">thub.com/citation-style-language/schema/raw/master/csl-citation.json"} </w:instrText>
      </w:r>
      <w:r w:rsidRPr="00B61948" w:rsidR="00BC78E4">
        <w:rPr>
          <w:rFonts w:eastAsia="나눔명조"/>
          <w:sz w:val="20"/>
          <w:szCs w:val="22"/>
        </w:rPr>
        <w:fldChar w:fldCharType="separate"/>
      </w:r>
      <w:r w:rsidRPr="003820D2" w:rsidR="00BC78E4">
        <w:rPr>
          <w:rFonts w:eastAsia="나눔명조"/>
          <w:sz w:val="20"/>
          <w:szCs w:val="22"/>
        </w:rPr>
        <w:t>(Perry</w:t>
      </w:r>
      <w:r w:rsidR="00966105">
        <w:rPr>
          <w:rFonts w:eastAsia="나눔명조"/>
          <w:sz w:val="20"/>
          <w:szCs w:val="22"/>
        </w:rPr>
        <w:t>,</w:t>
      </w:r>
      <w:r w:rsidRPr="003820D2" w:rsidR="00BC78E4">
        <w:rPr>
          <w:rFonts w:eastAsia="나눔명조"/>
          <w:sz w:val="20"/>
          <w:szCs w:val="22"/>
        </w:rPr>
        <w:t xml:space="preserve"> 1996; </w:t>
      </w:r>
      <w:r w:rsidRPr="003820D2" w:rsidR="00BC78E4">
        <w:rPr>
          <w:rFonts w:hint="eastAsia" w:eastAsia="나눔명조"/>
          <w:sz w:val="20"/>
          <w:szCs w:val="22"/>
        </w:rPr>
        <w:t>이근주</w:t>
      </w:r>
      <w:r w:rsidR="00966105">
        <w:rPr>
          <w:rFonts w:hint="eastAsia" w:eastAsia="나눔명조"/>
          <w:sz w:val="20"/>
          <w:szCs w:val="22"/>
        </w:rPr>
        <w:t>,</w:t>
      </w:r>
      <w:r w:rsidRPr="003820D2" w:rsidR="00BC78E4">
        <w:rPr>
          <w:rFonts w:eastAsia="나눔명조"/>
          <w:sz w:val="20"/>
          <w:szCs w:val="22"/>
        </w:rPr>
        <w:t xml:space="preserve"> 2005)</w:t>
      </w:r>
      <w:r w:rsidRPr="00B61948" w:rsidR="00BC78E4">
        <w:rPr>
          <w:rFonts w:eastAsia="나눔명조"/>
          <w:sz w:val="20"/>
          <w:szCs w:val="22"/>
        </w:rPr>
        <w:fldChar w:fldCharType="end"/>
      </w:r>
      <w:r w:rsidRPr="00B61948">
        <w:rPr>
          <w:rFonts w:eastAsia="나눔명조"/>
          <w:sz w:val="20"/>
          <w:szCs w:val="22"/>
        </w:rPr>
        <w:t xml:space="preserve">. </w:t>
      </w:r>
      <w:r w:rsidRPr="00B61948" w:rsidR="001B2696">
        <w:rPr>
          <w:rFonts w:hint="eastAsia" w:eastAsia="나눔명조"/>
          <w:sz w:val="20"/>
          <w:szCs w:val="22"/>
        </w:rPr>
        <w:t>공공정</w:t>
      </w:r>
      <w:r w:rsidRPr="00B61948" w:rsidR="00265BC3">
        <w:rPr>
          <w:rFonts w:hint="eastAsia" w:eastAsia="나눔명조"/>
          <w:sz w:val="20"/>
          <w:szCs w:val="22"/>
        </w:rPr>
        <w:t>책</w:t>
      </w:r>
      <w:r w:rsidRPr="00B61948" w:rsidR="001B2696">
        <w:rPr>
          <w:rFonts w:hint="eastAsia" w:eastAsia="나눔명조"/>
          <w:sz w:val="20"/>
          <w:szCs w:val="22"/>
        </w:rPr>
        <w:t xml:space="preserve"> </w:t>
      </w:r>
      <w:r w:rsidRPr="00B61948" w:rsidR="001B2696">
        <w:rPr>
          <w:rFonts w:hint="eastAsia" w:eastAsia="나눔명조"/>
          <w:sz w:val="20"/>
          <w:szCs w:val="22"/>
        </w:rPr>
        <w:t>호감도는</w:t>
      </w:r>
      <w:r w:rsidR="00D613DD">
        <w:rPr>
          <w:rFonts w:hint="eastAsia" w:eastAsia="나눔명조"/>
          <w:sz w:val="20"/>
          <w:szCs w:val="22"/>
        </w:rPr>
        <w:t xml:space="preserve"> </w:t>
      </w:r>
      <w:r w:rsidRPr="00B61948">
        <w:rPr>
          <w:rFonts w:hint="eastAsia" w:eastAsia="나눔명조"/>
          <w:sz w:val="20"/>
          <w:szCs w:val="22"/>
        </w:rPr>
        <w:t>정책과정에</w:t>
      </w:r>
      <w:r w:rsidRPr="00B61948">
        <w:rPr>
          <w:rFonts w:hint="eastAsia" w:eastAsia="나눔명조"/>
          <w:sz w:val="20"/>
          <w:szCs w:val="22"/>
        </w:rPr>
        <w:t xml:space="preserve"> </w:t>
      </w:r>
      <w:r w:rsidRPr="00B61948">
        <w:rPr>
          <w:rFonts w:hint="eastAsia" w:eastAsia="나눔명조"/>
          <w:sz w:val="20"/>
          <w:szCs w:val="22"/>
        </w:rPr>
        <w:t>적극적으로</w:t>
      </w:r>
      <w:r w:rsidRPr="00B61948">
        <w:rPr>
          <w:rFonts w:hint="eastAsia" w:eastAsia="나눔명조"/>
          <w:sz w:val="20"/>
          <w:szCs w:val="22"/>
        </w:rPr>
        <w:t xml:space="preserve"> </w:t>
      </w:r>
      <w:r w:rsidRPr="00B61948">
        <w:rPr>
          <w:rFonts w:hint="eastAsia" w:eastAsia="나눔명조"/>
          <w:sz w:val="20"/>
          <w:szCs w:val="22"/>
        </w:rPr>
        <w:t>참여하고</w:t>
      </w:r>
      <w:r w:rsidRPr="00B61948">
        <w:rPr>
          <w:rFonts w:hint="eastAsia" w:eastAsia="나눔명조"/>
          <w:sz w:val="20"/>
          <w:szCs w:val="22"/>
        </w:rPr>
        <w:t xml:space="preserve"> </w:t>
      </w:r>
      <w:r w:rsidRPr="00B61948">
        <w:rPr>
          <w:rFonts w:hint="eastAsia" w:eastAsia="나눔명조"/>
          <w:sz w:val="20"/>
          <w:szCs w:val="22"/>
        </w:rPr>
        <w:t>정책과정</w:t>
      </w:r>
      <w:del w:author="Kang, Jiyoon" w:date="2022-03-02T21:16:00Z" w:id="185">
        <w:r w:rsidRPr="00B61948" w:rsidDel="00BD1C11">
          <w:rPr>
            <w:rFonts w:hint="eastAsia" w:eastAsia="나눔명조"/>
            <w:sz w:val="20"/>
            <w:szCs w:val="22"/>
          </w:rPr>
          <w:delText>을</w:delText>
        </w:r>
      </w:del>
      <w:r w:rsidRPr="00B61948">
        <w:rPr>
          <w:rFonts w:hint="eastAsia" w:eastAsia="나눔명조"/>
          <w:sz w:val="20"/>
          <w:szCs w:val="22"/>
        </w:rPr>
        <w:t xml:space="preserve"> </w:t>
      </w:r>
      <w:r w:rsidRPr="00B61948">
        <w:rPr>
          <w:rFonts w:hint="eastAsia" w:eastAsia="나눔명조"/>
          <w:sz w:val="20"/>
          <w:szCs w:val="22"/>
        </w:rPr>
        <w:t>이행</w:t>
      </w:r>
      <w:del w:author="Kang, Jiyoon" w:date="2022-03-02T21:17:00Z" w:id="186">
        <w:r w:rsidRPr="00B61948" w:rsidDel="00BD1C11">
          <w:rPr>
            <w:rFonts w:hint="eastAsia" w:eastAsia="나눔명조"/>
            <w:sz w:val="20"/>
            <w:szCs w:val="22"/>
          </w:rPr>
          <w:delText>하는</w:delText>
        </w:r>
        <w:r w:rsidRPr="00B61948" w:rsidDel="00BD1C11">
          <w:rPr>
            <w:rFonts w:hint="eastAsia" w:eastAsia="나눔명조"/>
            <w:sz w:val="20"/>
            <w:szCs w:val="22"/>
          </w:rPr>
          <w:delText xml:space="preserve"> </w:delText>
        </w:r>
        <w:r w:rsidRPr="00B61948" w:rsidDel="00BD1C11">
          <w:rPr>
            <w:rFonts w:hint="eastAsia" w:eastAsia="나눔명조"/>
            <w:sz w:val="20"/>
            <w:szCs w:val="22"/>
          </w:rPr>
          <w:delText>것</w:delText>
        </w:r>
      </w:del>
      <w:r w:rsidRPr="00B61948">
        <w:rPr>
          <w:rFonts w:hint="eastAsia" w:eastAsia="나눔명조"/>
          <w:sz w:val="20"/>
          <w:szCs w:val="22"/>
        </w:rPr>
        <w:t>을</w:t>
      </w:r>
      <w:r w:rsidRPr="00B61948">
        <w:rPr>
          <w:rFonts w:hint="eastAsia" w:eastAsia="나눔명조"/>
          <w:sz w:val="20"/>
          <w:szCs w:val="22"/>
        </w:rPr>
        <w:t xml:space="preserve"> </w:t>
      </w:r>
      <w:r w:rsidRPr="00B61948">
        <w:rPr>
          <w:rFonts w:hint="eastAsia" w:eastAsia="나눔명조"/>
          <w:sz w:val="20"/>
          <w:szCs w:val="22"/>
        </w:rPr>
        <w:t>보다</w:t>
      </w:r>
      <w:r w:rsidRPr="00B61948">
        <w:rPr>
          <w:rFonts w:hint="eastAsia" w:eastAsia="나눔명조"/>
          <w:sz w:val="20"/>
          <w:szCs w:val="22"/>
        </w:rPr>
        <w:t xml:space="preserve"> </w:t>
      </w:r>
      <w:r w:rsidRPr="00B61948">
        <w:rPr>
          <w:rFonts w:hint="eastAsia" w:eastAsia="나눔명조"/>
          <w:sz w:val="20"/>
          <w:szCs w:val="22"/>
        </w:rPr>
        <w:t>큰</w:t>
      </w:r>
      <w:r w:rsidRPr="00B61948">
        <w:rPr>
          <w:rFonts w:hint="eastAsia" w:eastAsia="나눔명조"/>
          <w:sz w:val="20"/>
          <w:szCs w:val="22"/>
        </w:rPr>
        <w:t xml:space="preserve"> </w:t>
      </w:r>
      <w:r w:rsidRPr="00B61948">
        <w:rPr>
          <w:rFonts w:hint="eastAsia" w:eastAsia="나눔명조"/>
          <w:sz w:val="20"/>
          <w:szCs w:val="22"/>
        </w:rPr>
        <w:t>사회적</w:t>
      </w:r>
      <w:r w:rsidRPr="00B61948">
        <w:rPr>
          <w:rFonts w:hint="eastAsia" w:eastAsia="나눔명조"/>
          <w:sz w:val="20"/>
          <w:szCs w:val="22"/>
        </w:rPr>
        <w:t xml:space="preserve"> </w:t>
      </w:r>
      <w:r w:rsidRPr="00B61948">
        <w:rPr>
          <w:rFonts w:hint="eastAsia" w:eastAsia="나눔명조"/>
          <w:sz w:val="20"/>
          <w:szCs w:val="22"/>
        </w:rPr>
        <w:t>선으로</w:t>
      </w:r>
      <w:r w:rsidRPr="00B61948">
        <w:rPr>
          <w:rFonts w:hint="eastAsia" w:eastAsia="나눔명조"/>
          <w:sz w:val="20"/>
          <w:szCs w:val="22"/>
        </w:rPr>
        <w:t xml:space="preserve"> </w:t>
      </w:r>
      <w:r w:rsidRPr="00B61948">
        <w:rPr>
          <w:rFonts w:hint="eastAsia" w:eastAsia="나눔명조"/>
          <w:sz w:val="20"/>
          <w:szCs w:val="22"/>
        </w:rPr>
        <w:t>인식하는</w:t>
      </w:r>
      <w:r w:rsidRPr="00B61948">
        <w:rPr>
          <w:rFonts w:hint="eastAsia" w:eastAsia="나눔명조"/>
          <w:sz w:val="20"/>
          <w:szCs w:val="22"/>
        </w:rPr>
        <w:t xml:space="preserve"> </w:t>
      </w:r>
      <w:r w:rsidRPr="00B61948">
        <w:rPr>
          <w:rFonts w:hint="eastAsia" w:eastAsia="나눔명조"/>
          <w:sz w:val="20"/>
          <w:szCs w:val="22"/>
        </w:rPr>
        <w:t>것을</w:t>
      </w:r>
      <w:r w:rsidRPr="00B61948">
        <w:rPr>
          <w:rFonts w:hint="eastAsia" w:eastAsia="나눔명조"/>
          <w:sz w:val="20"/>
          <w:szCs w:val="22"/>
        </w:rPr>
        <w:t xml:space="preserve"> </w:t>
      </w:r>
      <w:r w:rsidRPr="00B61948">
        <w:rPr>
          <w:rFonts w:hint="eastAsia" w:eastAsia="나눔명조"/>
          <w:sz w:val="20"/>
          <w:szCs w:val="22"/>
        </w:rPr>
        <w:t>의미한다</w:t>
      </w:r>
      <w:r w:rsidRPr="00B61948">
        <w:rPr>
          <w:rFonts w:hint="eastAsia" w:eastAsia="나눔명조"/>
          <w:sz w:val="20"/>
          <w:szCs w:val="22"/>
        </w:rPr>
        <w:t>.</w:t>
      </w:r>
      <w:r w:rsidR="00D613DD">
        <w:rPr>
          <w:rFonts w:hint="eastAsia" w:eastAsia="나눔명조"/>
          <w:sz w:val="20"/>
          <w:szCs w:val="22"/>
        </w:rPr>
        <w:t xml:space="preserve"> </w:t>
      </w:r>
      <w:r w:rsidRPr="00B61948">
        <w:rPr>
          <w:rFonts w:hint="eastAsia" w:eastAsia="나눔명조"/>
          <w:sz w:val="20"/>
          <w:szCs w:val="22"/>
        </w:rPr>
        <w:t>공공가치</w:t>
      </w:r>
      <w:r w:rsidRPr="00B61948">
        <w:rPr>
          <w:rFonts w:hint="eastAsia" w:eastAsia="나눔명조"/>
          <w:sz w:val="20"/>
          <w:szCs w:val="22"/>
        </w:rPr>
        <w:t xml:space="preserve"> </w:t>
      </w:r>
      <w:r w:rsidRPr="00B61948">
        <w:rPr>
          <w:rFonts w:hint="eastAsia" w:eastAsia="나눔명조"/>
          <w:sz w:val="20"/>
          <w:szCs w:val="22"/>
        </w:rPr>
        <w:t>몰입은</w:t>
      </w:r>
      <w:r w:rsidRPr="00B61948">
        <w:rPr>
          <w:rFonts w:hint="eastAsia" w:eastAsia="나눔명조"/>
          <w:sz w:val="20"/>
          <w:szCs w:val="22"/>
        </w:rPr>
        <w:t xml:space="preserve"> </w:t>
      </w:r>
      <w:r w:rsidRPr="00B61948">
        <w:rPr>
          <w:rFonts w:hint="eastAsia" w:eastAsia="나눔명조"/>
          <w:sz w:val="20"/>
          <w:szCs w:val="22"/>
        </w:rPr>
        <w:t>공익과</w:t>
      </w:r>
      <w:r w:rsidRPr="00B61948">
        <w:rPr>
          <w:rFonts w:hint="eastAsia" w:eastAsia="나눔명조"/>
          <w:sz w:val="20"/>
          <w:szCs w:val="22"/>
        </w:rPr>
        <w:t xml:space="preserve"> </w:t>
      </w:r>
      <w:r w:rsidRPr="00B61948">
        <w:rPr>
          <w:rFonts w:hint="eastAsia" w:eastAsia="나눔명조"/>
          <w:sz w:val="20"/>
          <w:szCs w:val="22"/>
        </w:rPr>
        <w:t>사회봉사에</w:t>
      </w:r>
      <w:r w:rsidRPr="00B61948">
        <w:rPr>
          <w:rFonts w:hint="eastAsia" w:eastAsia="나눔명조"/>
          <w:sz w:val="20"/>
          <w:szCs w:val="22"/>
        </w:rPr>
        <w:t xml:space="preserve"> </w:t>
      </w:r>
      <w:r w:rsidRPr="00B61948">
        <w:rPr>
          <w:rFonts w:hint="eastAsia" w:eastAsia="나눔명조"/>
          <w:sz w:val="20"/>
          <w:szCs w:val="22"/>
        </w:rPr>
        <w:t>대한</w:t>
      </w:r>
      <w:r w:rsidRPr="00B61948">
        <w:rPr>
          <w:rFonts w:hint="eastAsia" w:eastAsia="나눔명조"/>
          <w:sz w:val="20"/>
          <w:szCs w:val="22"/>
        </w:rPr>
        <w:t xml:space="preserve"> </w:t>
      </w:r>
      <w:r w:rsidRPr="00B61948">
        <w:rPr>
          <w:rFonts w:hint="eastAsia" w:eastAsia="나눔명조"/>
          <w:sz w:val="20"/>
          <w:szCs w:val="22"/>
        </w:rPr>
        <w:t>욕구</w:t>
      </w:r>
      <w:r w:rsidRPr="00B61948">
        <w:rPr>
          <w:rFonts w:hint="eastAsia" w:eastAsia="나눔명조"/>
          <w:sz w:val="20"/>
          <w:szCs w:val="22"/>
        </w:rPr>
        <w:t xml:space="preserve"> </w:t>
      </w:r>
      <w:r w:rsidRPr="00B61948">
        <w:rPr>
          <w:rFonts w:hint="eastAsia" w:eastAsia="나눔명조"/>
          <w:sz w:val="20"/>
          <w:szCs w:val="22"/>
        </w:rPr>
        <w:t>그리고</w:t>
      </w:r>
      <w:r w:rsidRPr="00B61948">
        <w:rPr>
          <w:rFonts w:hint="eastAsia" w:eastAsia="나눔명조"/>
          <w:sz w:val="20"/>
          <w:szCs w:val="22"/>
        </w:rPr>
        <w:t xml:space="preserve"> </w:t>
      </w:r>
      <w:r w:rsidRPr="00B61948">
        <w:rPr>
          <w:rFonts w:hint="eastAsia" w:eastAsia="나눔명조"/>
          <w:sz w:val="20"/>
          <w:szCs w:val="22"/>
        </w:rPr>
        <w:t>공공가치</w:t>
      </w:r>
      <w:r w:rsidRPr="00B61948">
        <w:rPr>
          <w:rFonts w:hint="eastAsia" w:eastAsia="나눔명조"/>
          <w:sz w:val="20"/>
          <w:szCs w:val="22"/>
        </w:rPr>
        <w:t xml:space="preserve"> </w:t>
      </w:r>
      <w:r w:rsidRPr="00B61948">
        <w:rPr>
          <w:rFonts w:hint="eastAsia" w:eastAsia="나눔명조"/>
          <w:sz w:val="20"/>
          <w:szCs w:val="22"/>
        </w:rPr>
        <w:t>실현에</w:t>
      </w:r>
      <w:r w:rsidRPr="00B61948">
        <w:rPr>
          <w:rFonts w:hint="eastAsia" w:eastAsia="나눔명조"/>
          <w:sz w:val="20"/>
          <w:szCs w:val="22"/>
        </w:rPr>
        <w:t xml:space="preserve"> </w:t>
      </w:r>
      <w:r w:rsidRPr="00B61948">
        <w:rPr>
          <w:rFonts w:hint="eastAsia" w:eastAsia="나눔명조"/>
          <w:sz w:val="20"/>
          <w:szCs w:val="22"/>
        </w:rPr>
        <w:t>몰입하는</w:t>
      </w:r>
      <w:r w:rsidRPr="00B61948">
        <w:rPr>
          <w:rFonts w:hint="eastAsia" w:eastAsia="나눔명조"/>
          <w:sz w:val="20"/>
          <w:szCs w:val="22"/>
        </w:rPr>
        <w:t xml:space="preserve"> </w:t>
      </w:r>
      <w:r w:rsidRPr="00B61948">
        <w:rPr>
          <w:rFonts w:hint="eastAsia" w:eastAsia="나눔명조"/>
          <w:sz w:val="20"/>
          <w:szCs w:val="22"/>
        </w:rPr>
        <w:t>것을</w:t>
      </w:r>
      <w:r w:rsidRPr="00B61948">
        <w:rPr>
          <w:rFonts w:hint="eastAsia" w:eastAsia="나눔명조"/>
          <w:sz w:val="20"/>
          <w:szCs w:val="22"/>
        </w:rPr>
        <w:t xml:space="preserve"> </w:t>
      </w:r>
      <w:r w:rsidRPr="00B61948">
        <w:rPr>
          <w:rFonts w:hint="eastAsia" w:eastAsia="나눔명조"/>
          <w:sz w:val="20"/>
          <w:szCs w:val="22"/>
        </w:rPr>
        <w:t>가리킨다</w:t>
      </w:r>
      <w:r w:rsidRPr="00B61948">
        <w:rPr>
          <w:rFonts w:hint="eastAsia" w:eastAsia="나눔명조"/>
          <w:sz w:val="20"/>
          <w:szCs w:val="22"/>
        </w:rPr>
        <w:t>.</w:t>
      </w:r>
      <w:r w:rsidR="00D613DD">
        <w:rPr>
          <w:rFonts w:hint="eastAsia" w:eastAsia="나눔명조"/>
          <w:sz w:val="20"/>
          <w:szCs w:val="22"/>
        </w:rPr>
        <w:t xml:space="preserve"> </w:t>
      </w:r>
      <w:r w:rsidRPr="00B61948">
        <w:rPr>
          <w:rFonts w:hint="eastAsia" w:eastAsia="나눔명조"/>
          <w:sz w:val="20"/>
          <w:szCs w:val="22"/>
        </w:rPr>
        <w:t>동정심</w:t>
      </w:r>
      <w:ins w:author="Kang, Jiyoon" w:date="2022-03-02T21:17:00Z" w:id="187">
        <w:r w:rsidR="00BD1C11">
          <w:rPr>
            <w:rFonts w:hint="eastAsia" w:eastAsia="나눔명조"/>
            <w:sz w:val="20"/>
            <w:szCs w:val="22"/>
          </w:rPr>
          <w:t>은</w:t>
        </w:r>
        <w:r w:rsidR="00BD1C11">
          <w:rPr>
            <w:rFonts w:hint="eastAsia" w:eastAsia="나눔명조"/>
            <w:sz w:val="20"/>
            <w:szCs w:val="22"/>
          </w:rPr>
          <w:t xml:space="preserve"> </w:t>
        </w:r>
        <w:r w:rsidR="00BD1C11">
          <w:rPr>
            <w:rFonts w:hint="eastAsia" w:eastAsia="나눔명조"/>
            <w:sz w:val="20"/>
            <w:szCs w:val="22"/>
          </w:rPr>
          <w:t>사회적</w:t>
        </w:r>
        <w:r w:rsidR="00BD1C11">
          <w:rPr>
            <w:rFonts w:hint="eastAsia" w:eastAsia="나눔명조"/>
            <w:sz w:val="20"/>
            <w:szCs w:val="22"/>
          </w:rPr>
          <w:t xml:space="preserve"> </w:t>
        </w:r>
        <w:r w:rsidR="00BD1C11">
          <w:rPr>
            <w:rFonts w:hint="eastAsia" w:eastAsia="나눔명조"/>
            <w:sz w:val="20"/>
            <w:szCs w:val="22"/>
          </w:rPr>
          <w:t>약자와</w:t>
        </w:r>
        <w:r w:rsidR="00BD1C11">
          <w:rPr>
            <w:rFonts w:hint="eastAsia" w:eastAsia="나눔명조"/>
            <w:sz w:val="20"/>
            <w:szCs w:val="22"/>
          </w:rPr>
          <w:t xml:space="preserve"> </w:t>
        </w:r>
        <w:r w:rsidR="00BD1C11">
          <w:rPr>
            <w:rFonts w:hint="eastAsia" w:eastAsia="나눔명조"/>
            <w:sz w:val="20"/>
            <w:szCs w:val="22"/>
          </w:rPr>
          <w:t>사회문제에</w:t>
        </w:r>
        <w:r w:rsidR="00BD1C11">
          <w:rPr>
            <w:rFonts w:hint="eastAsia" w:eastAsia="나눔명조"/>
            <w:sz w:val="20"/>
            <w:szCs w:val="22"/>
          </w:rPr>
          <w:t xml:space="preserve"> </w:t>
        </w:r>
        <w:r w:rsidR="00BD1C11">
          <w:rPr>
            <w:rFonts w:hint="eastAsia" w:eastAsia="나눔명조"/>
            <w:sz w:val="20"/>
            <w:szCs w:val="22"/>
          </w:rPr>
          <w:t>대한</w:t>
        </w:r>
        <w:r w:rsidR="00BD1C11">
          <w:rPr>
            <w:rFonts w:hint="eastAsia" w:eastAsia="나눔명조"/>
            <w:sz w:val="20"/>
            <w:szCs w:val="22"/>
          </w:rPr>
          <w:t xml:space="preserve"> </w:t>
        </w:r>
        <w:r w:rsidR="00BD1C11">
          <w:rPr>
            <w:rFonts w:hint="eastAsia" w:eastAsia="나눔명조"/>
            <w:sz w:val="20"/>
            <w:szCs w:val="22"/>
          </w:rPr>
          <w:t>공감과</w:t>
        </w:r>
        <w:r w:rsidR="00BD1C11">
          <w:rPr>
            <w:rFonts w:hint="eastAsia" w:eastAsia="나눔명조"/>
            <w:sz w:val="20"/>
            <w:szCs w:val="22"/>
          </w:rPr>
          <w:t xml:space="preserve"> </w:t>
        </w:r>
        <w:r w:rsidR="00BD1C11">
          <w:rPr>
            <w:rFonts w:hint="eastAsia" w:eastAsia="나눔명조"/>
            <w:sz w:val="20"/>
            <w:szCs w:val="22"/>
          </w:rPr>
          <w:t>관심을</w:t>
        </w:r>
        <w:r w:rsidR="00BD1C11">
          <w:rPr>
            <w:rFonts w:hint="eastAsia" w:eastAsia="나눔명조"/>
            <w:sz w:val="20"/>
            <w:szCs w:val="22"/>
          </w:rPr>
          <w:t xml:space="preserve"> </w:t>
        </w:r>
        <w:r w:rsidR="00BD1C11">
          <w:rPr>
            <w:rFonts w:hint="eastAsia" w:eastAsia="나눔명조"/>
            <w:sz w:val="20"/>
            <w:szCs w:val="22"/>
          </w:rPr>
          <w:t>뜻하고</w:t>
        </w:r>
        <w:r w:rsidR="00BD1C11">
          <w:rPr>
            <w:rFonts w:hint="eastAsia" w:eastAsia="나눔명조"/>
            <w:sz w:val="20"/>
            <w:szCs w:val="22"/>
          </w:rPr>
          <w:t>,</w:t>
        </w:r>
        <w:r w:rsidR="00BD1C11">
          <w:rPr>
            <w:rFonts w:eastAsia="나눔명조"/>
            <w:sz w:val="20"/>
            <w:szCs w:val="22"/>
          </w:rPr>
          <w:t xml:space="preserve"> </w:t>
        </w:r>
      </w:ins>
      <w:del w:author="Kang, Jiyoon" w:date="2022-03-02T21:17:00Z" w:id="188">
        <w:r w:rsidRPr="00B61948" w:rsidDel="00BD1C11">
          <w:rPr>
            <w:rFonts w:hint="eastAsia" w:eastAsia="나눔명조"/>
            <w:sz w:val="20"/>
            <w:szCs w:val="22"/>
          </w:rPr>
          <w:delText>과</w:delText>
        </w:r>
        <w:r w:rsidRPr="00B61948" w:rsidDel="00BD1C11">
          <w:rPr>
            <w:rFonts w:hint="eastAsia" w:eastAsia="나눔명조"/>
            <w:sz w:val="20"/>
            <w:szCs w:val="22"/>
          </w:rPr>
          <w:delText xml:space="preserve"> </w:delText>
        </w:r>
      </w:del>
      <w:r w:rsidRPr="00B61948">
        <w:rPr>
          <w:rFonts w:hint="eastAsia" w:eastAsia="나눔명조"/>
          <w:sz w:val="20"/>
          <w:szCs w:val="22"/>
        </w:rPr>
        <w:t>자기희생은</w:t>
      </w:r>
      <w:ins w:author="Kang, Jiyoon" w:date="2022-03-02T21:17:00Z" w:id="189">
        <w:r w:rsidR="00BD1C11">
          <w:rPr>
            <w:rFonts w:hint="eastAsia" w:eastAsia="나눔명조"/>
            <w:sz w:val="20"/>
            <w:szCs w:val="22"/>
          </w:rPr>
          <w:t xml:space="preserve"> </w:t>
        </w:r>
      </w:ins>
      <w:del w:author="Kang, Jiyoon" w:date="2022-03-02T21:17:00Z" w:id="190">
        <w:r w:rsidRPr="00B61948" w:rsidDel="00BD1C11">
          <w:rPr>
            <w:rFonts w:hint="eastAsia" w:eastAsia="나눔명조"/>
            <w:sz w:val="20"/>
            <w:szCs w:val="22"/>
          </w:rPr>
          <w:delText xml:space="preserve"> </w:delText>
        </w:r>
        <w:r w:rsidRPr="00B61948" w:rsidDel="00BD1C11">
          <w:rPr>
            <w:rFonts w:hint="eastAsia" w:eastAsia="나눔명조"/>
            <w:sz w:val="20"/>
            <w:szCs w:val="22"/>
          </w:rPr>
          <w:delText>각각</w:delText>
        </w:r>
        <w:r w:rsidRPr="00B61948" w:rsidDel="00BD1C11">
          <w:rPr>
            <w:rFonts w:hint="eastAsia" w:eastAsia="나눔명조"/>
            <w:sz w:val="20"/>
            <w:szCs w:val="22"/>
          </w:rPr>
          <w:delText xml:space="preserve"> </w:delText>
        </w:r>
        <w:r w:rsidRPr="00B61948" w:rsidDel="00BD1C11">
          <w:rPr>
            <w:rFonts w:hint="eastAsia" w:eastAsia="나눔명조"/>
            <w:sz w:val="20"/>
            <w:szCs w:val="22"/>
          </w:rPr>
          <w:delText>사회적</w:delText>
        </w:r>
        <w:r w:rsidRPr="00B61948" w:rsidDel="00BD1C11">
          <w:rPr>
            <w:rFonts w:hint="eastAsia" w:eastAsia="나눔명조"/>
            <w:sz w:val="20"/>
            <w:szCs w:val="22"/>
          </w:rPr>
          <w:delText xml:space="preserve"> </w:delText>
        </w:r>
        <w:r w:rsidRPr="00B61948" w:rsidDel="00BD1C11">
          <w:rPr>
            <w:rFonts w:hint="eastAsia" w:eastAsia="나눔명조"/>
            <w:sz w:val="20"/>
            <w:szCs w:val="22"/>
          </w:rPr>
          <w:delText>약자와</w:delText>
        </w:r>
        <w:r w:rsidRPr="00B61948" w:rsidDel="00BD1C11">
          <w:rPr>
            <w:rFonts w:hint="eastAsia" w:eastAsia="나눔명조"/>
            <w:sz w:val="20"/>
            <w:szCs w:val="22"/>
          </w:rPr>
          <w:delText xml:space="preserve"> </w:delText>
        </w:r>
        <w:r w:rsidRPr="00B61948" w:rsidDel="00BD1C11">
          <w:rPr>
            <w:rFonts w:hint="eastAsia" w:eastAsia="나눔명조"/>
            <w:sz w:val="20"/>
            <w:szCs w:val="22"/>
          </w:rPr>
          <w:delText>사회문제에</w:delText>
        </w:r>
        <w:r w:rsidRPr="00B61948" w:rsidDel="00BD1C11">
          <w:rPr>
            <w:rFonts w:hint="eastAsia" w:eastAsia="나눔명조"/>
            <w:sz w:val="20"/>
            <w:szCs w:val="22"/>
          </w:rPr>
          <w:delText xml:space="preserve"> </w:delText>
        </w:r>
        <w:r w:rsidRPr="00B61948" w:rsidDel="00BD1C11">
          <w:rPr>
            <w:rFonts w:hint="eastAsia" w:eastAsia="나눔명조"/>
            <w:sz w:val="20"/>
            <w:szCs w:val="22"/>
          </w:rPr>
          <w:delText>대한</w:delText>
        </w:r>
        <w:r w:rsidRPr="00B61948" w:rsidDel="00BD1C11">
          <w:rPr>
            <w:rFonts w:hint="eastAsia" w:eastAsia="나눔명조"/>
            <w:sz w:val="20"/>
            <w:szCs w:val="22"/>
          </w:rPr>
          <w:delText xml:space="preserve"> </w:delText>
        </w:r>
        <w:r w:rsidRPr="00B61948" w:rsidDel="00BD1C11">
          <w:rPr>
            <w:rFonts w:hint="eastAsia" w:eastAsia="나눔명조"/>
            <w:sz w:val="20"/>
            <w:szCs w:val="22"/>
          </w:rPr>
          <w:delText>관심</w:delText>
        </w:r>
        <w:r w:rsidRPr="00B61948" w:rsidDel="00BD1C11">
          <w:rPr>
            <w:rFonts w:hint="eastAsia" w:eastAsia="나눔명조"/>
            <w:sz w:val="20"/>
            <w:szCs w:val="22"/>
          </w:rPr>
          <w:delText xml:space="preserve">, </w:delText>
        </w:r>
        <w:r w:rsidRPr="00B61948" w:rsidDel="00BD1C11">
          <w:rPr>
            <w:rFonts w:hint="eastAsia" w:eastAsia="나눔명조"/>
            <w:sz w:val="20"/>
            <w:szCs w:val="22"/>
          </w:rPr>
          <w:delText>그리고</w:delText>
        </w:r>
        <w:r w:rsidRPr="00B61948" w:rsidDel="00BD1C11">
          <w:rPr>
            <w:rFonts w:hint="eastAsia" w:eastAsia="나눔명조"/>
            <w:sz w:val="20"/>
            <w:szCs w:val="22"/>
          </w:rPr>
          <w:delText xml:space="preserve"> </w:delText>
        </w:r>
      </w:del>
      <w:r w:rsidRPr="00B61948">
        <w:rPr>
          <w:rFonts w:hint="eastAsia" w:eastAsia="나눔명조"/>
          <w:sz w:val="20"/>
          <w:szCs w:val="22"/>
        </w:rPr>
        <w:t>공익</w:t>
      </w:r>
      <w:r w:rsidRPr="00B61948">
        <w:rPr>
          <w:rFonts w:hint="eastAsia" w:eastAsia="나눔명조"/>
          <w:sz w:val="20"/>
          <w:szCs w:val="22"/>
        </w:rPr>
        <w:t xml:space="preserve"> </w:t>
      </w:r>
      <w:del w:author="Kang, Jiyoon" w:date="2022-03-02T21:18:00Z" w:id="191">
        <w:r w:rsidRPr="00B61948" w:rsidDel="00BD1C11">
          <w:rPr>
            <w:rFonts w:hint="eastAsia" w:eastAsia="나눔명조"/>
            <w:sz w:val="20"/>
            <w:szCs w:val="22"/>
          </w:rPr>
          <w:delText>관련</w:delText>
        </w:r>
        <w:r w:rsidRPr="00B61948" w:rsidDel="00BD1C11">
          <w:rPr>
            <w:rFonts w:hint="eastAsia" w:eastAsia="나눔명조"/>
            <w:sz w:val="20"/>
            <w:szCs w:val="22"/>
          </w:rPr>
          <w:delText xml:space="preserve"> </w:delText>
        </w:r>
      </w:del>
      <w:r w:rsidRPr="00B61948">
        <w:rPr>
          <w:rFonts w:hint="eastAsia" w:eastAsia="나눔명조"/>
          <w:sz w:val="20"/>
          <w:szCs w:val="22"/>
        </w:rPr>
        <w:t>문제에</w:t>
      </w:r>
      <w:r w:rsidRPr="00B61948">
        <w:rPr>
          <w:rFonts w:hint="eastAsia" w:eastAsia="나눔명조"/>
          <w:sz w:val="20"/>
          <w:szCs w:val="22"/>
        </w:rPr>
        <w:t xml:space="preserve"> </w:t>
      </w:r>
      <w:r w:rsidRPr="00B61948">
        <w:rPr>
          <w:rFonts w:hint="eastAsia" w:eastAsia="나눔명조"/>
          <w:sz w:val="20"/>
          <w:szCs w:val="22"/>
        </w:rPr>
        <w:t>대한</w:t>
      </w:r>
      <w:r w:rsidRPr="00B61948">
        <w:rPr>
          <w:rFonts w:hint="eastAsia" w:eastAsia="나눔명조"/>
          <w:sz w:val="20"/>
          <w:szCs w:val="22"/>
        </w:rPr>
        <w:t xml:space="preserve"> </w:t>
      </w:r>
      <w:r w:rsidRPr="00B61948">
        <w:rPr>
          <w:rFonts w:hint="eastAsia" w:eastAsia="나눔명조"/>
          <w:sz w:val="20"/>
          <w:szCs w:val="22"/>
        </w:rPr>
        <w:t>해결의지와</w:t>
      </w:r>
      <w:r w:rsidRPr="00B61948">
        <w:rPr>
          <w:rFonts w:hint="eastAsia" w:eastAsia="나눔명조"/>
          <w:sz w:val="20"/>
          <w:szCs w:val="22"/>
        </w:rPr>
        <w:t xml:space="preserve"> </w:t>
      </w:r>
      <w:r w:rsidRPr="00B61948">
        <w:rPr>
          <w:rFonts w:hint="eastAsia" w:eastAsia="나눔명조"/>
          <w:sz w:val="20"/>
          <w:szCs w:val="22"/>
        </w:rPr>
        <w:t>노력</w:t>
      </w:r>
      <w:ins w:author="Kang, Jiyoon" w:date="2022-03-02T21:18:00Z" w:id="192">
        <w:r w:rsidR="00BD1C11">
          <w:rPr>
            <w:rFonts w:hint="eastAsia" w:eastAsia="나눔명조"/>
            <w:sz w:val="20"/>
            <w:szCs w:val="22"/>
          </w:rPr>
          <w:t>을</w:t>
        </w:r>
        <w:r w:rsidR="00BD1C11">
          <w:rPr>
            <w:rFonts w:hint="eastAsia" w:eastAsia="나눔명조"/>
            <w:sz w:val="20"/>
            <w:szCs w:val="22"/>
          </w:rPr>
          <w:t xml:space="preserve"> </w:t>
        </w:r>
        <w:r w:rsidR="00BD1C11">
          <w:rPr>
            <w:rFonts w:hint="eastAsia" w:eastAsia="나눔명조"/>
            <w:sz w:val="20"/>
            <w:szCs w:val="22"/>
          </w:rPr>
          <w:t>가리킨다</w:t>
        </w:r>
      </w:ins>
      <w:del w:author="Kang, Jiyoon" w:date="2022-03-02T21:19:00Z" w:id="193">
        <w:r w:rsidDel="00BD1C11" w:rsidR="00D613DD">
          <w:rPr>
            <w:rFonts w:hint="eastAsia" w:eastAsia="나눔명조"/>
            <w:sz w:val="20"/>
            <w:szCs w:val="22"/>
          </w:rPr>
          <w:delText>이다</w:delText>
        </w:r>
      </w:del>
      <w:r w:rsidR="00D613DD">
        <w:rPr>
          <w:rFonts w:hint="eastAsia" w:eastAsia="나눔명조"/>
          <w:sz w:val="20"/>
          <w:szCs w:val="22"/>
        </w:rPr>
        <w:t>.</w:t>
      </w:r>
      <w:r w:rsidR="00D613DD">
        <w:rPr>
          <w:rFonts w:eastAsia="나눔명조"/>
          <w:sz w:val="20"/>
          <w:szCs w:val="22"/>
        </w:rPr>
        <w:t xml:space="preserve"> </w:t>
      </w:r>
      <w:r w:rsidR="00D613DD">
        <w:rPr>
          <w:rFonts w:hint="eastAsia" w:eastAsia="나눔명조"/>
          <w:sz w:val="20"/>
          <w:szCs w:val="22"/>
        </w:rPr>
        <w:t>이</w:t>
      </w:r>
      <w:r w:rsidR="00D613DD">
        <w:rPr>
          <w:rFonts w:hint="eastAsia" w:eastAsia="나눔명조"/>
          <w:sz w:val="20"/>
          <w:szCs w:val="22"/>
        </w:rPr>
        <w:t xml:space="preserve"> </w:t>
      </w:r>
      <w:r w:rsidR="00D613DD">
        <w:rPr>
          <w:rFonts w:hint="eastAsia" w:eastAsia="나눔명조"/>
          <w:sz w:val="20"/>
          <w:szCs w:val="22"/>
        </w:rPr>
        <w:t>중</w:t>
      </w:r>
      <w:r w:rsidR="00D613DD">
        <w:rPr>
          <w:rFonts w:hint="eastAsia" w:eastAsia="나눔명조"/>
          <w:sz w:val="20"/>
          <w:szCs w:val="22"/>
        </w:rPr>
        <w:t xml:space="preserve"> </w:t>
      </w:r>
      <w:r w:rsidRPr="00B61948" w:rsidR="001B2696">
        <w:rPr>
          <w:rFonts w:hint="eastAsia" w:eastAsia="나눔명조"/>
          <w:sz w:val="20"/>
          <w:szCs w:val="22"/>
        </w:rPr>
        <w:t>자기</w:t>
      </w:r>
      <w:r w:rsidRPr="00B61948" w:rsidR="001B2696">
        <w:rPr>
          <w:rFonts w:hint="eastAsia" w:eastAsia="나눔명조"/>
          <w:sz w:val="20"/>
          <w:szCs w:val="22"/>
        </w:rPr>
        <w:t xml:space="preserve"> </w:t>
      </w:r>
      <w:r w:rsidRPr="00B61948" w:rsidR="001B2696">
        <w:rPr>
          <w:rFonts w:hint="eastAsia" w:eastAsia="나눔명조"/>
          <w:sz w:val="20"/>
          <w:szCs w:val="22"/>
        </w:rPr>
        <w:t>희생</w:t>
      </w:r>
      <w:r w:rsidR="00D613DD">
        <w:rPr>
          <w:rFonts w:hint="eastAsia" w:eastAsia="나눔명조"/>
          <w:sz w:val="20"/>
          <w:szCs w:val="22"/>
        </w:rPr>
        <w:t>은</w:t>
      </w:r>
      <w:r w:rsidRPr="00B61948" w:rsidR="001B2696">
        <w:rPr>
          <w:rFonts w:hint="eastAsia" w:eastAsia="나눔명조"/>
          <w:sz w:val="20"/>
          <w:szCs w:val="22"/>
        </w:rPr>
        <w:t xml:space="preserve"> </w:t>
      </w:r>
      <w:r w:rsidRPr="00B61948" w:rsidR="001B2696">
        <w:rPr>
          <w:rFonts w:hint="eastAsia" w:eastAsia="나눔명조"/>
          <w:sz w:val="20"/>
          <w:szCs w:val="22"/>
        </w:rPr>
        <w:t>스스로의</w:t>
      </w:r>
      <w:r w:rsidRPr="00B61948" w:rsidR="001B2696">
        <w:rPr>
          <w:rFonts w:hint="eastAsia" w:eastAsia="나눔명조"/>
          <w:sz w:val="20"/>
          <w:szCs w:val="22"/>
        </w:rPr>
        <w:t xml:space="preserve"> </w:t>
      </w:r>
      <w:r w:rsidRPr="00B61948" w:rsidR="001B2696">
        <w:rPr>
          <w:rFonts w:hint="eastAsia" w:eastAsia="나눔명조"/>
          <w:sz w:val="20"/>
          <w:szCs w:val="22"/>
        </w:rPr>
        <w:t>자율적</w:t>
      </w:r>
      <w:r w:rsidRPr="00B61948" w:rsidR="001B2696">
        <w:rPr>
          <w:rFonts w:hint="eastAsia" w:eastAsia="나눔명조"/>
          <w:sz w:val="20"/>
          <w:szCs w:val="22"/>
        </w:rPr>
        <w:t xml:space="preserve"> </w:t>
      </w:r>
      <w:r w:rsidRPr="00B61948" w:rsidR="001B2696">
        <w:rPr>
          <w:rFonts w:hint="eastAsia" w:eastAsia="나눔명조"/>
          <w:sz w:val="20"/>
          <w:szCs w:val="22"/>
        </w:rPr>
        <w:t>결정에</w:t>
      </w:r>
      <w:r w:rsidRPr="00B61948" w:rsidR="001B2696">
        <w:rPr>
          <w:rFonts w:hint="eastAsia" w:eastAsia="나눔명조"/>
          <w:sz w:val="20"/>
          <w:szCs w:val="22"/>
        </w:rPr>
        <w:t xml:space="preserve"> </w:t>
      </w:r>
      <w:r w:rsidRPr="00B61948" w:rsidR="001B2696">
        <w:rPr>
          <w:rFonts w:hint="eastAsia" w:eastAsia="나눔명조"/>
          <w:sz w:val="20"/>
          <w:szCs w:val="22"/>
        </w:rPr>
        <w:t>근거한</w:t>
      </w:r>
      <w:r w:rsidRPr="00B61948" w:rsidR="001B2696">
        <w:rPr>
          <w:rFonts w:hint="eastAsia" w:eastAsia="나눔명조"/>
          <w:sz w:val="20"/>
          <w:szCs w:val="22"/>
        </w:rPr>
        <w:t xml:space="preserve"> </w:t>
      </w:r>
      <w:r w:rsidRPr="00B61948" w:rsidR="001B2696">
        <w:rPr>
          <w:rFonts w:hint="eastAsia" w:eastAsia="나눔명조"/>
          <w:sz w:val="20"/>
          <w:szCs w:val="22"/>
        </w:rPr>
        <w:t>자발적</w:t>
      </w:r>
      <w:del w:author="Kang, Jiyoon" w:date="2022-03-02T21:18:00Z" w:id="194">
        <w:r w:rsidRPr="00B61948" w:rsidDel="00BD1C11" w:rsidR="001B2696">
          <w:rPr>
            <w:rFonts w:hint="eastAsia" w:eastAsia="나눔명조"/>
            <w:sz w:val="20"/>
            <w:szCs w:val="22"/>
          </w:rPr>
          <w:delText>인</w:delText>
        </w:r>
        <w:r w:rsidRPr="00B61948" w:rsidDel="00BD1C11" w:rsidR="001B2696">
          <w:rPr>
            <w:rFonts w:hint="eastAsia" w:eastAsia="나눔명조"/>
            <w:sz w:val="20"/>
            <w:szCs w:val="22"/>
          </w:rPr>
          <w:delText xml:space="preserve"> </w:delText>
        </w:r>
        <w:r w:rsidRPr="00B61948" w:rsidDel="00BD1C11" w:rsidR="001B2696">
          <w:rPr>
            <w:rFonts w:hint="eastAsia" w:eastAsia="나눔명조"/>
            <w:sz w:val="20"/>
            <w:szCs w:val="22"/>
          </w:rPr>
          <w:delText>자기</w:delText>
        </w:r>
      </w:del>
      <w:r w:rsidRPr="00B61948" w:rsidR="001B2696">
        <w:rPr>
          <w:rFonts w:hint="eastAsia" w:eastAsia="나눔명조"/>
          <w:sz w:val="20"/>
          <w:szCs w:val="22"/>
        </w:rPr>
        <w:t xml:space="preserve"> </w:t>
      </w:r>
      <w:r w:rsidRPr="00B61948" w:rsidR="001B2696">
        <w:rPr>
          <w:rFonts w:hint="eastAsia" w:eastAsia="나눔명조"/>
          <w:sz w:val="20"/>
          <w:szCs w:val="22"/>
        </w:rPr>
        <w:t>희생을</w:t>
      </w:r>
      <w:r w:rsidRPr="00B61948" w:rsidR="001B2696">
        <w:rPr>
          <w:rFonts w:hint="eastAsia" w:eastAsia="나눔명조"/>
          <w:sz w:val="20"/>
          <w:szCs w:val="22"/>
        </w:rPr>
        <w:t xml:space="preserve"> </w:t>
      </w:r>
      <w:r w:rsidRPr="00B61948" w:rsidR="001B2696">
        <w:rPr>
          <w:rFonts w:hint="eastAsia" w:eastAsia="나눔명조"/>
          <w:sz w:val="20"/>
          <w:szCs w:val="22"/>
        </w:rPr>
        <w:t>뜻한다</w:t>
      </w:r>
      <w:r w:rsidRPr="00B61948" w:rsidR="001B2696">
        <w:rPr>
          <w:rFonts w:eastAsia="나눔명조"/>
          <w:sz w:val="20"/>
          <w:szCs w:val="22"/>
        </w:rPr>
        <w:t>.</w:t>
      </w:r>
      <w:r w:rsidR="0048587E">
        <w:rPr>
          <w:rFonts w:eastAsia="나눔명조"/>
          <w:sz w:val="20"/>
          <w:szCs w:val="22"/>
        </w:rPr>
        <w:t xml:space="preserve"> </w:t>
      </w:r>
      <w:ins w:author="Kang, Jiyoon" w:date="2022-03-02T21:18:00Z" w:id="195">
        <w:r w:rsidR="00BD1C11">
          <w:rPr>
            <w:rFonts w:hint="eastAsia" w:eastAsia="나눔명조"/>
            <w:sz w:val="20"/>
            <w:szCs w:val="22"/>
          </w:rPr>
          <w:t>위와</w:t>
        </w:r>
        <w:r w:rsidR="00BD1C11">
          <w:rPr>
            <w:rFonts w:hint="eastAsia" w:eastAsia="나눔명조"/>
            <w:sz w:val="20"/>
            <w:szCs w:val="22"/>
          </w:rPr>
          <w:t xml:space="preserve"> </w:t>
        </w:r>
        <w:r w:rsidR="00BD1C11">
          <w:rPr>
            <w:rFonts w:hint="eastAsia" w:eastAsia="나눔명조"/>
            <w:sz w:val="20"/>
            <w:szCs w:val="22"/>
          </w:rPr>
          <w:t>같은</w:t>
        </w:r>
        <w:r w:rsidR="00BD1C11">
          <w:rPr>
            <w:rFonts w:hint="eastAsia" w:eastAsia="나눔명조"/>
            <w:sz w:val="20"/>
            <w:szCs w:val="22"/>
          </w:rPr>
          <w:t xml:space="preserve"> </w:t>
        </w:r>
        <w:r w:rsidR="00BD1C11">
          <w:rPr>
            <w:rFonts w:hint="eastAsia" w:eastAsia="나눔명조"/>
            <w:sz w:val="20"/>
            <w:szCs w:val="22"/>
          </w:rPr>
          <w:t>개념을</w:t>
        </w:r>
        <w:r w:rsidR="00BD1C11">
          <w:rPr>
            <w:rFonts w:hint="eastAsia" w:eastAsia="나눔명조"/>
            <w:sz w:val="20"/>
            <w:szCs w:val="22"/>
          </w:rPr>
          <w:t xml:space="preserve"> </w:t>
        </w:r>
        <w:r w:rsidR="00BD1C11">
          <w:rPr>
            <w:rFonts w:hint="eastAsia" w:eastAsia="나눔명조"/>
            <w:sz w:val="20"/>
            <w:szCs w:val="22"/>
          </w:rPr>
          <w:t>종합하여</w:t>
        </w:r>
        <w:r w:rsidR="00BD1C11">
          <w:rPr>
            <w:rFonts w:hint="eastAsia" w:eastAsia="나눔명조"/>
            <w:sz w:val="20"/>
            <w:szCs w:val="22"/>
          </w:rPr>
          <w:t>,</w:t>
        </w:r>
        <w:r w:rsidR="00BD1C11">
          <w:rPr>
            <w:rFonts w:eastAsia="나눔명조"/>
            <w:sz w:val="20"/>
            <w:szCs w:val="22"/>
          </w:rPr>
          <w:t xml:space="preserve"> </w:t>
        </w:r>
      </w:ins>
      <w:r w:rsidRPr="00283EF6" w:rsidR="34D5D6E7">
        <w:rPr>
          <w:rFonts w:eastAsia="나눔명조"/>
          <w:sz w:val="20"/>
          <w:szCs w:val="22"/>
        </w:rPr>
        <w:t>본</w:t>
      </w:r>
      <w:r w:rsidRPr="00283EF6" w:rsidR="34D5D6E7">
        <w:rPr>
          <w:rFonts w:eastAsia="나눔명조"/>
          <w:sz w:val="20"/>
          <w:szCs w:val="22"/>
        </w:rPr>
        <w:t xml:space="preserve"> </w:t>
      </w:r>
      <w:r w:rsidRPr="00283EF6" w:rsidR="34D5D6E7">
        <w:rPr>
          <w:rFonts w:eastAsia="나눔명조"/>
          <w:sz w:val="20"/>
          <w:szCs w:val="22"/>
        </w:rPr>
        <w:t>연구는</w:t>
      </w:r>
      <w:r w:rsidRPr="00283EF6">
        <w:rPr>
          <w:rFonts w:hint="eastAsia" w:eastAsia="나눔명조"/>
          <w:sz w:val="20"/>
          <w:szCs w:val="22"/>
        </w:rPr>
        <w:t xml:space="preserve"> </w:t>
      </w:r>
      <w:r w:rsidRPr="00283EF6">
        <w:rPr>
          <w:rFonts w:hint="eastAsia" w:eastAsia="나눔명조"/>
          <w:sz w:val="20"/>
          <w:szCs w:val="22"/>
        </w:rPr>
        <w:t>공공봉사동기를</w:t>
      </w:r>
      <w:r w:rsidRPr="00283EF6">
        <w:rPr>
          <w:rFonts w:hint="eastAsia" w:eastAsia="나눔명조"/>
          <w:sz w:val="20"/>
          <w:szCs w:val="22"/>
        </w:rPr>
        <w:t xml:space="preserve"> </w:t>
      </w:r>
      <w:del w:author="Kang, Jiyoon" w:date="2022-03-02T21:19:00Z" w:id="196">
        <w:r w:rsidRPr="00283EF6" w:rsidDel="00BD1C11">
          <w:rPr>
            <w:rFonts w:hint="eastAsia" w:eastAsia="나눔명조"/>
            <w:sz w:val="20"/>
            <w:szCs w:val="22"/>
          </w:rPr>
          <w:delText>사회약자와</w:delText>
        </w:r>
        <w:r w:rsidRPr="00283EF6" w:rsidDel="00BD1C11">
          <w:rPr>
            <w:rFonts w:hint="eastAsia" w:eastAsia="나눔명조"/>
            <w:sz w:val="20"/>
            <w:szCs w:val="22"/>
          </w:rPr>
          <w:delText xml:space="preserve"> </w:delText>
        </w:r>
      </w:del>
      <w:ins w:author="Kang, Jiyoon" w:date="2022-03-02T21:19:00Z" w:id="197">
        <w:r w:rsidRPr="00283EF6" w:rsidR="00BD1C11">
          <w:rPr>
            <w:rFonts w:hint="eastAsia" w:eastAsia="나눔명조"/>
            <w:sz w:val="20"/>
            <w:szCs w:val="22"/>
          </w:rPr>
          <w:t>사회약자</w:t>
        </w:r>
        <w:r w:rsidR="00BD1C11">
          <w:rPr>
            <w:rFonts w:hint="eastAsia" w:eastAsia="나눔명조"/>
            <w:sz w:val="20"/>
            <w:szCs w:val="22"/>
          </w:rPr>
          <w:t xml:space="preserve"> </w:t>
        </w:r>
        <w:r w:rsidR="00BD1C11">
          <w:rPr>
            <w:rFonts w:hint="eastAsia" w:eastAsia="나눔명조"/>
            <w:sz w:val="20"/>
            <w:szCs w:val="22"/>
          </w:rPr>
          <w:t>및</w:t>
        </w:r>
        <w:r w:rsidRPr="00283EF6" w:rsidR="00BD1C11">
          <w:rPr>
            <w:rFonts w:hint="eastAsia" w:eastAsia="나눔명조"/>
            <w:sz w:val="20"/>
            <w:szCs w:val="22"/>
          </w:rPr>
          <w:t xml:space="preserve"> </w:t>
        </w:r>
      </w:ins>
      <w:r w:rsidRPr="00283EF6">
        <w:rPr>
          <w:rFonts w:hint="eastAsia" w:eastAsia="나눔명조"/>
          <w:sz w:val="20"/>
          <w:szCs w:val="22"/>
        </w:rPr>
        <w:t>사회문제에</w:t>
      </w:r>
      <w:del w:author="Kang, Jiyoon" w:date="2022-03-02T21:19:00Z" w:id="198">
        <w:r w:rsidRPr="00283EF6" w:rsidDel="00BD1C11">
          <w:rPr>
            <w:rFonts w:hint="eastAsia" w:eastAsia="나눔명조"/>
            <w:sz w:val="20"/>
            <w:szCs w:val="22"/>
          </w:rPr>
          <w:delText xml:space="preserve"> </w:delText>
        </w:r>
      </w:del>
      <w:ins w:author="Kang, Jiyoon" w:date="2022-03-02T21:19:00Z" w:id="199">
        <w:r w:rsidR="00BD1C11">
          <w:rPr>
            <w:rFonts w:eastAsia="나눔명조"/>
            <w:sz w:val="20"/>
            <w:szCs w:val="22"/>
          </w:rPr>
          <w:t xml:space="preserve"> </w:t>
        </w:r>
        <w:r w:rsidR="00BD1C11">
          <w:rPr>
            <w:rFonts w:hint="eastAsia" w:eastAsia="나눔명조"/>
            <w:sz w:val="20"/>
            <w:szCs w:val="22"/>
          </w:rPr>
          <w:t>관심과</w:t>
        </w:r>
        <w:r w:rsidR="00BD1C11">
          <w:rPr>
            <w:rFonts w:hint="eastAsia" w:eastAsia="나눔명조"/>
            <w:sz w:val="20"/>
            <w:szCs w:val="22"/>
          </w:rPr>
          <w:t xml:space="preserve"> </w:t>
        </w:r>
      </w:ins>
      <w:del w:author="Kang, Jiyoon" w:date="2022-03-02T21:19:00Z" w:id="200">
        <w:r w:rsidRPr="00283EF6" w:rsidDel="00BD1C11">
          <w:rPr>
            <w:rFonts w:hint="eastAsia" w:eastAsia="나눔명조"/>
            <w:sz w:val="20"/>
            <w:szCs w:val="22"/>
          </w:rPr>
          <w:delText>관심을</w:delText>
        </w:r>
        <w:r w:rsidRPr="00283EF6" w:rsidDel="00BD1C11">
          <w:rPr>
            <w:rFonts w:hint="eastAsia" w:eastAsia="나눔명조"/>
            <w:sz w:val="20"/>
            <w:szCs w:val="22"/>
          </w:rPr>
          <w:delText xml:space="preserve"> </w:delText>
        </w:r>
        <w:r w:rsidRPr="00283EF6" w:rsidDel="00BD1C11">
          <w:rPr>
            <w:rFonts w:hint="eastAsia" w:eastAsia="나눔명조"/>
            <w:sz w:val="20"/>
            <w:szCs w:val="22"/>
          </w:rPr>
          <w:delText>갖고</w:delText>
        </w:r>
        <w:r w:rsidRPr="00283EF6" w:rsidDel="00BD1C11">
          <w:rPr>
            <w:rFonts w:hint="eastAsia" w:eastAsia="나눔명조"/>
            <w:sz w:val="20"/>
            <w:szCs w:val="22"/>
          </w:rPr>
          <w:delText xml:space="preserve"> </w:delText>
        </w:r>
      </w:del>
      <w:r w:rsidRPr="00283EF6">
        <w:rPr>
          <w:rFonts w:hint="eastAsia" w:eastAsia="나눔명조"/>
          <w:sz w:val="20"/>
          <w:szCs w:val="22"/>
        </w:rPr>
        <w:t>이타심을</w:t>
      </w:r>
      <w:r w:rsidRPr="00283EF6">
        <w:rPr>
          <w:rFonts w:hint="eastAsia" w:eastAsia="나눔명조"/>
          <w:sz w:val="20"/>
          <w:szCs w:val="22"/>
        </w:rPr>
        <w:t xml:space="preserve"> </w:t>
      </w:r>
      <w:r w:rsidRPr="00283EF6">
        <w:rPr>
          <w:rFonts w:hint="eastAsia" w:eastAsia="나눔명조"/>
          <w:sz w:val="20"/>
          <w:szCs w:val="22"/>
        </w:rPr>
        <w:t>발휘하</w:t>
      </w:r>
      <w:ins w:author="Kang, Jiyoon" w:date="2022-03-02T21:19:00Z" w:id="201">
        <w:r w:rsidR="00BD1C11">
          <w:rPr>
            <w:rFonts w:hint="eastAsia" w:eastAsia="나눔명조"/>
            <w:sz w:val="20"/>
            <w:szCs w:val="22"/>
          </w:rPr>
          <w:t>고</w:t>
        </w:r>
      </w:ins>
      <w:del w:author="Kang, Jiyoon" w:date="2022-03-02T21:19:00Z" w:id="202">
        <w:r w:rsidRPr="00283EF6" w:rsidDel="00BD1C11">
          <w:rPr>
            <w:rFonts w:hint="eastAsia" w:eastAsia="나눔명조"/>
            <w:sz w:val="20"/>
            <w:szCs w:val="22"/>
          </w:rPr>
          <w:delText>며</w:delText>
        </w:r>
      </w:del>
      <w:r w:rsidRPr="00283EF6">
        <w:rPr>
          <w:rFonts w:hint="eastAsia" w:eastAsia="나눔명조"/>
          <w:sz w:val="20"/>
          <w:szCs w:val="22"/>
        </w:rPr>
        <w:t>,</w:t>
      </w:r>
      <w:r w:rsidRPr="00283EF6">
        <w:rPr>
          <w:rFonts w:eastAsia="나눔명조"/>
          <w:sz w:val="20"/>
          <w:szCs w:val="22"/>
        </w:rPr>
        <w:t xml:space="preserve"> </w:t>
      </w:r>
      <w:del w:author="Kang, Jiyoon" w:date="2022-03-02T21:18:00Z" w:id="203">
        <w:r w:rsidRPr="00283EF6" w:rsidDel="00BD1C11">
          <w:rPr>
            <w:rFonts w:hint="eastAsia" w:eastAsia="나눔명조"/>
            <w:sz w:val="20"/>
            <w:szCs w:val="22"/>
          </w:rPr>
          <w:delText>이러한</w:delText>
        </w:r>
      </w:del>
      <w:del w:author="Kang, Jiyoon" w:date="2022-03-02T21:19:00Z" w:id="204">
        <w:r w:rsidRPr="00283EF6" w:rsidDel="00BD1C11">
          <w:rPr>
            <w:rFonts w:hint="eastAsia" w:eastAsia="나눔명조"/>
            <w:sz w:val="20"/>
            <w:szCs w:val="22"/>
          </w:rPr>
          <w:delText xml:space="preserve"> </w:delText>
        </w:r>
      </w:del>
      <w:r w:rsidRPr="00283EF6">
        <w:rPr>
          <w:rFonts w:hint="eastAsia" w:eastAsia="나눔명조"/>
          <w:sz w:val="20"/>
          <w:szCs w:val="22"/>
        </w:rPr>
        <w:t>사회</w:t>
      </w:r>
      <w:r w:rsidRPr="00283EF6">
        <w:rPr>
          <w:rFonts w:hint="eastAsia" w:eastAsia="나눔명조"/>
          <w:sz w:val="20"/>
          <w:szCs w:val="22"/>
        </w:rPr>
        <w:t xml:space="preserve"> </w:t>
      </w:r>
      <w:r w:rsidRPr="00283EF6">
        <w:rPr>
          <w:rFonts w:hint="eastAsia" w:eastAsia="나눔명조"/>
          <w:sz w:val="20"/>
          <w:szCs w:val="22"/>
        </w:rPr>
        <w:t>문제</w:t>
      </w:r>
      <w:del w:author="Kang, Jiyoon" w:date="2022-03-02T21:19:00Z" w:id="205">
        <w:r w:rsidRPr="00283EF6" w:rsidDel="00BD1C11">
          <w:rPr>
            <w:rFonts w:hint="eastAsia" w:eastAsia="나눔명조"/>
            <w:sz w:val="20"/>
            <w:szCs w:val="22"/>
          </w:rPr>
          <w:delText>를</w:delText>
        </w:r>
      </w:del>
      <w:r w:rsidRPr="00283EF6">
        <w:rPr>
          <w:rFonts w:hint="eastAsia" w:eastAsia="나눔명조"/>
          <w:sz w:val="20"/>
          <w:szCs w:val="22"/>
        </w:rPr>
        <w:t xml:space="preserve"> </w:t>
      </w:r>
      <w:r w:rsidRPr="00283EF6">
        <w:rPr>
          <w:rFonts w:hint="eastAsia" w:eastAsia="나눔명조"/>
          <w:sz w:val="20"/>
          <w:szCs w:val="22"/>
        </w:rPr>
        <w:t>해결</w:t>
      </w:r>
      <w:del w:author="Kang, Jiyoon" w:date="2022-03-02T21:19:00Z" w:id="206">
        <w:r w:rsidRPr="00283EF6" w:rsidDel="00BD1C11">
          <w:rPr>
            <w:rFonts w:hint="eastAsia" w:eastAsia="나눔명조"/>
            <w:sz w:val="20"/>
            <w:szCs w:val="22"/>
          </w:rPr>
          <w:delText>하기</w:delText>
        </w:r>
      </w:del>
      <w:ins w:author="Kang, Jiyoon" w:date="2022-03-02T21:19:00Z" w:id="207">
        <w:r w:rsidR="00BD1C11">
          <w:rPr>
            <w:rFonts w:hint="eastAsia" w:eastAsia="나눔명조"/>
            <w:sz w:val="20"/>
            <w:szCs w:val="22"/>
          </w:rPr>
          <w:t>을</w:t>
        </w:r>
      </w:ins>
      <w:r w:rsidRPr="00283EF6">
        <w:rPr>
          <w:rFonts w:hint="eastAsia" w:eastAsia="나눔명조"/>
          <w:sz w:val="20"/>
          <w:szCs w:val="22"/>
        </w:rPr>
        <w:t xml:space="preserve"> </w:t>
      </w:r>
      <w:r w:rsidRPr="00283EF6">
        <w:rPr>
          <w:rFonts w:hint="eastAsia" w:eastAsia="나눔명조"/>
          <w:sz w:val="20"/>
          <w:szCs w:val="22"/>
        </w:rPr>
        <w:t>위해</w:t>
      </w:r>
      <w:r w:rsidRPr="00283EF6">
        <w:rPr>
          <w:rFonts w:hint="eastAsia" w:eastAsia="나눔명조"/>
          <w:sz w:val="20"/>
          <w:szCs w:val="22"/>
        </w:rPr>
        <w:t xml:space="preserve"> </w:t>
      </w:r>
      <w:r w:rsidRPr="00283EF6">
        <w:rPr>
          <w:rFonts w:hint="eastAsia" w:eastAsia="나눔명조"/>
          <w:sz w:val="20"/>
          <w:szCs w:val="22"/>
        </w:rPr>
        <w:t>자발적으로</w:t>
      </w:r>
      <w:r w:rsidRPr="00283EF6">
        <w:rPr>
          <w:rFonts w:hint="eastAsia" w:eastAsia="나눔명조"/>
          <w:sz w:val="20"/>
          <w:szCs w:val="22"/>
        </w:rPr>
        <w:t xml:space="preserve"> </w:t>
      </w:r>
      <w:r w:rsidRPr="00283EF6">
        <w:rPr>
          <w:rFonts w:hint="eastAsia" w:eastAsia="나눔명조"/>
          <w:sz w:val="20"/>
          <w:szCs w:val="22"/>
        </w:rPr>
        <w:t>봉사하며</w:t>
      </w:r>
      <w:ins w:author="Kang, Jiyoon" w:date="2022-03-02T21:19:00Z" w:id="208">
        <w:r w:rsidR="00BD1C11">
          <w:rPr>
            <w:rFonts w:hint="eastAsia" w:eastAsia="나눔명조"/>
            <w:sz w:val="20"/>
            <w:szCs w:val="22"/>
          </w:rPr>
          <w:t>,</w:t>
        </w:r>
      </w:ins>
      <w:r w:rsidRPr="00283EF6">
        <w:rPr>
          <w:rFonts w:hint="eastAsia" w:eastAsia="나눔명조"/>
          <w:sz w:val="20"/>
          <w:szCs w:val="22"/>
        </w:rPr>
        <w:t xml:space="preserve"> </w:t>
      </w:r>
      <w:proofErr w:type="spellStart"/>
      <w:r w:rsidRPr="00283EF6">
        <w:rPr>
          <w:rFonts w:hint="eastAsia" w:eastAsia="나눔명조"/>
          <w:sz w:val="20"/>
          <w:szCs w:val="22"/>
        </w:rPr>
        <w:t>친사회적</w:t>
      </w:r>
      <w:proofErr w:type="spellEnd"/>
      <w:r w:rsidRPr="00283EF6">
        <w:rPr>
          <w:rFonts w:hint="eastAsia" w:eastAsia="나눔명조"/>
          <w:sz w:val="20"/>
          <w:szCs w:val="22"/>
        </w:rPr>
        <w:t xml:space="preserve"> </w:t>
      </w:r>
      <w:r w:rsidRPr="00283EF6">
        <w:rPr>
          <w:rFonts w:hint="eastAsia" w:eastAsia="나눔명조"/>
          <w:sz w:val="20"/>
          <w:szCs w:val="22"/>
        </w:rPr>
        <w:t>정책</w:t>
      </w:r>
      <w:r w:rsidRPr="00283EF6">
        <w:rPr>
          <w:rFonts w:hint="eastAsia" w:eastAsia="나눔명조"/>
          <w:sz w:val="20"/>
          <w:szCs w:val="22"/>
        </w:rPr>
        <w:t xml:space="preserve"> </w:t>
      </w:r>
      <w:r w:rsidRPr="00283EF6">
        <w:rPr>
          <w:rFonts w:hint="eastAsia" w:eastAsia="나눔명조"/>
          <w:sz w:val="20"/>
          <w:szCs w:val="22"/>
        </w:rPr>
        <w:t>과정에</w:t>
      </w:r>
      <w:r w:rsidRPr="00283EF6">
        <w:rPr>
          <w:rFonts w:hint="eastAsia" w:eastAsia="나눔명조"/>
          <w:sz w:val="20"/>
          <w:szCs w:val="22"/>
        </w:rPr>
        <w:t xml:space="preserve"> </w:t>
      </w:r>
      <w:r w:rsidRPr="00283EF6">
        <w:rPr>
          <w:rFonts w:hint="eastAsia" w:eastAsia="나눔명조"/>
          <w:sz w:val="20"/>
          <w:szCs w:val="22"/>
        </w:rPr>
        <w:t>적극적으로</w:t>
      </w:r>
      <w:r w:rsidRPr="00283EF6">
        <w:rPr>
          <w:rFonts w:hint="eastAsia" w:eastAsia="나눔명조"/>
          <w:sz w:val="20"/>
          <w:szCs w:val="22"/>
        </w:rPr>
        <w:t xml:space="preserve"> </w:t>
      </w:r>
      <w:r w:rsidRPr="00283EF6">
        <w:rPr>
          <w:rFonts w:hint="eastAsia" w:eastAsia="나눔명조"/>
          <w:sz w:val="20"/>
          <w:szCs w:val="22"/>
        </w:rPr>
        <w:t>개입하는</w:t>
      </w:r>
      <w:r w:rsidRPr="00283EF6">
        <w:rPr>
          <w:rFonts w:hint="eastAsia" w:eastAsia="나눔명조"/>
          <w:sz w:val="20"/>
          <w:szCs w:val="22"/>
        </w:rPr>
        <w:t xml:space="preserve"> </w:t>
      </w:r>
      <w:r w:rsidRPr="00283EF6">
        <w:rPr>
          <w:rFonts w:hint="eastAsia" w:eastAsia="나눔명조"/>
          <w:sz w:val="20"/>
          <w:szCs w:val="22"/>
        </w:rPr>
        <w:t>개인의</w:t>
      </w:r>
      <w:r w:rsidRPr="00283EF6">
        <w:rPr>
          <w:rFonts w:hint="eastAsia" w:eastAsia="나눔명조"/>
          <w:sz w:val="20"/>
          <w:szCs w:val="22"/>
        </w:rPr>
        <w:t xml:space="preserve"> </w:t>
      </w:r>
      <w:r w:rsidRPr="00283EF6">
        <w:rPr>
          <w:rFonts w:hint="eastAsia" w:eastAsia="나눔명조"/>
          <w:sz w:val="20"/>
          <w:szCs w:val="22"/>
        </w:rPr>
        <w:t>성향이라고</w:t>
      </w:r>
      <w:r w:rsidRPr="00283EF6">
        <w:rPr>
          <w:rFonts w:hint="eastAsia" w:eastAsia="나눔명조"/>
          <w:sz w:val="20"/>
          <w:szCs w:val="22"/>
        </w:rPr>
        <w:t xml:space="preserve"> </w:t>
      </w:r>
      <w:r w:rsidRPr="00283EF6">
        <w:rPr>
          <w:rFonts w:hint="eastAsia" w:eastAsia="나눔명조"/>
          <w:sz w:val="20"/>
          <w:szCs w:val="22"/>
        </w:rPr>
        <w:t>정의한다</w:t>
      </w:r>
      <w:r w:rsidRPr="00283EF6">
        <w:rPr>
          <w:rFonts w:hint="eastAsia" w:eastAsia="나눔명조"/>
          <w:sz w:val="20"/>
          <w:szCs w:val="22"/>
        </w:rPr>
        <w:t>.</w:t>
      </w:r>
      <w:r w:rsidRPr="00283EF6" w:rsidR="34D5D6E7">
        <w:rPr>
          <w:rFonts w:eastAsia="나눔명조"/>
          <w:sz w:val="20"/>
          <w:szCs w:val="22"/>
        </w:rPr>
        <w:t xml:space="preserve"> </w:t>
      </w:r>
    </w:p>
    <w:p w:rsidRPr="00B61948" w:rsidR="001B2696" w:rsidP="007A5602" w:rsidRDefault="00012453" w14:paraId="76869A87" w14:textId="0826D979">
      <w:pPr>
        <w:wordWrap/>
        <w:spacing w:before="120" w:after="120" w:line="276" w:lineRule="auto"/>
        <w:ind w:firstLine="288"/>
        <w:rPr>
          <w:rFonts w:eastAsia="나눔명조"/>
          <w:sz w:val="20"/>
          <w:szCs w:val="22"/>
        </w:rPr>
      </w:pPr>
      <w:r w:rsidRPr="00B61948">
        <w:rPr>
          <w:rFonts w:hint="eastAsia" w:eastAsia="나눔명조"/>
          <w:sz w:val="20"/>
          <w:szCs w:val="22"/>
        </w:rPr>
        <w:t>공공봉사동기</w:t>
      </w:r>
      <w:r w:rsidRPr="00B61948" w:rsidR="00CF7E57">
        <w:rPr>
          <w:rFonts w:hint="eastAsia" w:eastAsia="나눔명조"/>
          <w:sz w:val="20"/>
          <w:szCs w:val="22"/>
        </w:rPr>
        <w:t>는</w:t>
      </w:r>
      <w:r w:rsidRPr="00B61948" w:rsidR="001B2696">
        <w:rPr>
          <w:rFonts w:hint="eastAsia" w:eastAsia="나눔명조"/>
          <w:sz w:val="20"/>
          <w:szCs w:val="22"/>
        </w:rPr>
        <w:t xml:space="preserve"> </w:t>
      </w:r>
      <w:r w:rsidRPr="00B61948" w:rsidR="00CF7E57">
        <w:rPr>
          <w:rFonts w:hint="eastAsia" w:eastAsia="나눔명조"/>
          <w:sz w:val="20"/>
          <w:szCs w:val="22"/>
        </w:rPr>
        <w:t>공공조직</w:t>
      </w:r>
      <w:r w:rsidRPr="00B61948" w:rsidR="00CF7E57">
        <w:rPr>
          <w:rFonts w:hint="eastAsia" w:eastAsia="나눔명조"/>
          <w:sz w:val="20"/>
          <w:szCs w:val="22"/>
        </w:rPr>
        <w:t xml:space="preserve"> </w:t>
      </w:r>
      <w:r w:rsidRPr="00B61948" w:rsidR="00CF7E57">
        <w:rPr>
          <w:rFonts w:hint="eastAsia" w:eastAsia="나눔명조"/>
          <w:sz w:val="20"/>
          <w:szCs w:val="22"/>
        </w:rPr>
        <w:t>구성원</w:t>
      </w:r>
      <w:r w:rsidRPr="00B61948" w:rsidR="001B2696">
        <w:rPr>
          <w:rFonts w:hint="eastAsia" w:eastAsia="나눔명조"/>
          <w:sz w:val="20"/>
          <w:szCs w:val="22"/>
        </w:rPr>
        <w:t>들에게</w:t>
      </w:r>
      <w:r w:rsidRPr="00B61948" w:rsidR="001B2696">
        <w:rPr>
          <w:rFonts w:hint="eastAsia" w:eastAsia="나눔명조"/>
          <w:sz w:val="20"/>
          <w:szCs w:val="22"/>
        </w:rPr>
        <w:t xml:space="preserve"> </w:t>
      </w:r>
      <w:r w:rsidRPr="00B61948" w:rsidR="001B2696">
        <w:rPr>
          <w:rFonts w:hint="eastAsia" w:eastAsia="나눔명조"/>
          <w:sz w:val="20"/>
          <w:szCs w:val="22"/>
        </w:rPr>
        <w:t>나타나는</w:t>
      </w:r>
      <w:r w:rsidRPr="00B61948" w:rsidR="001B2696">
        <w:rPr>
          <w:rFonts w:hint="eastAsia" w:eastAsia="나눔명조"/>
          <w:sz w:val="20"/>
          <w:szCs w:val="22"/>
        </w:rPr>
        <w:t xml:space="preserve"> </w:t>
      </w:r>
      <w:r w:rsidRPr="00B61948" w:rsidR="001B2696">
        <w:rPr>
          <w:rFonts w:hint="eastAsia" w:eastAsia="나눔명조"/>
          <w:sz w:val="20"/>
          <w:szCs w:val="22"/>
        </w:rPr>
        <w:t>독특한</w:t>
      </w:r>
      <w:r w:rsidRPr="00B61948" w:rsidR="001B2696">
        <w:rPr>
          <w:rFonts w:hint="eastAsia" w:eastAsia="나눔명조"/>
          <w:sz w:val="20"/>
          <w:szCs w:val="22"/>
        </w:rPr>
        <w:t xml:space="preserve"> </w:t>
      </w:r>
      <w:r w:rsidRPr="00B61948" w:rsidR="001B2696">
        <w:rPr>
          <w:rFonts w:hint="eastAsia" w:eastAsia="나눔명조"/>
          <w:sz w:val="20"/>
          <w:szCs w:val="22"/>
        </w:rPr>
        <w:t>내적동기요인으로</w:t>
      </w:r>
      <w:r w:rsidR="0048587E">
        <w:rPr>
          <w:rFonts w:hint="eastAsia" w:eastAsia="나눔명조"/>
          <w:sz w:val="20"/>
          <w:szCs w:val="22"/>
        </w:rPr>
        <w:t xml:space="preserve"> </w:t>
      </w:r>
      <w:r w:rsidRPr="00B61948" w:rsidR="001B2696">
        <w:rPr>
          <w:rFonts w:hint="eastAsia" w:eastAsia="나눔명조"/>
          <w:sz w:val="20"/>
          <w:szCs w:val="22"/>
        </w:rPr>
        <w:t>성과효율과</w:t>
      </w:r>
      <w:r w:rsidRPr="00B61948" w:rsidR="001B2696">
        <w:rPr>
          <w:rFonts w:hint="eastAsia" w:eastAsia="나눔명조"/>
          <w:sz w:val="20"/>
          <w:szCs w:val="22"/>
        </w:rPr>
        <w:t xml:space="preserve"> </w:t>
      </w:r>
      <w:r w:rsidRPr="00B61948" w:rsidR="00CF7E57">
        <w:rPr>
          <w:rFonts w:hint="eastAsia" w:eastAsia="나눔명조"/>
          <w:sz w:val="20"/>
          <w:szCs w:val="22"/>
        </w:rPr>
        <w:t>업무</w:t>
      </w:r>
      <w:r w:rsidRPr="00B61948" w:rsidR="001B2696">
        <w:rPr>
          <w:rFonts w:hint="eastAsia" w:eastAsia="나눔명조"/>
          <w:sz w:val="20"/>
          <w:szCs w:val="22"/>
        </w:rPr>
        <w:t>효과</w:t>
      </w:r>
      <w:r w:rsidR="007A5602">
        <w:rPr>
          <w:rFonts w:hint="eastAsia" w:eastAsia="나눔명조"/>
          <w:sz w:val="20"/>
          <w:szCs w:val="22"/>
        </w:rPr>
        <w:t>에</w:t>
      </w:r>
      <w:r w:rsidRPr="00B61948" w:rsidR="001B2696">
        <w:rPr>
          <w:rFonts w:hint="eastAsia" w:eastAsia="나눔명조"/>
          <w:sz w:val="20"/>
          <w:szCs w:val="22"/>
        </w:rPr>
        <w:t xml:space="preserve"> </w:t>
      </w:r>
      <w:r w:rsidRPr="00B61948" w:rsidR="001B2696">
        <w:rPr>
          <w:rFonts w:hint="eastAsia" w:eastAsia="나눔명조"/>
          <w:sz w:val="20"/>
          <w:szCs w:val="22"/>
        </w:rPr>
        <w:t>긍정적</w:t>
      </w:r>
      <w:r w:rsidRPr="00B61948" w:rsidR="001B2696">
        <w:rPr>
          <w:rFonts w:hint="eastAsia" w:eastAsia="나눔명조"/>
          <w:sz w:val="20"/>
          <w:szCs w:val="22"/>
        </w:rPr>
        <w:t xml:space="preserve"> </w:t>
      </w:r>
      <w:r w:rsidRPr="00B61948" w:rsidR="001B2696">
        <w:rPr>
          <w:rFonts w:hint="eastAsia" w:eastAsia="나눔명조"/>
          <w:sz w:val="20"/>
          <w:szCs w:val="22"/>
        </w:rPr>
        <w:t>효과를</w:t>
      </w:r>
      <w:r w:rsidRPr="00B61948" w:rsidR="001B2696">
        <w:rPr>
          <w:rFonts w:hint="eastAsia" w:eastAsia="나눔명조"/>
          <w:sz w:val="20"/>
          <w:szCs w:val="22"/>
        </w:rPr>
        <w:t xml:space="preserve"> </w:t>
      </w:r>
      <w:r w:rsidR="0048587E">
        <w:rPr>
          <w:rFonts w:hint="eastAsia" w:eastAsia="나눔명조"/>
          <w:sz w:val="20"/>
          <w:szCs w:val="22"/>
        </w:rPr>
        <w:t>가진</w:t>
      </w:r>
      <w:r w:rsidRPr="00B61948" w:rsidR="001B2696">
        <w:rPr>
          <w:rFonts w:hint="eastAsia" w:eastAsia="나눔명조"/>
          <w:sz w:val="20"/>
          <w:szCs w:val="22"/>
        </w:rPr>
        <w:t>다</w:t>
      </w:r>
      <w:r w:rsidRPr="00B61948" w:rsidR="00A952C6">
        <w:rPr>
          <w:rFonts w:eastAsia="나눔명조"/>
          <w:sz w:val="20"/>
          <w:szCs w:val="22"/>
        </w:rPr>
        <w:fldChar w:fldCharType="begin"/>
      </w:r>
      <w:r w:rsidR="00AC65B9">
        <w:rPr>
          <w:rFonts w:eastAsia="나눔명조"/>
          <w:sz w:val="20"/>
          <w:szCs w:val="22"/>
        </w:rPr>
        <w:instrText xml:space="preserve"> ADDIN ZOTERO_ITEM CSL_CITATION {"citationID":"EavxdkNS","properties":{"formattedCitation":"(\\uc0\\u45432{}\\uc0\\u51333{}\\uc0\\u54840{}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w:instrText>
      </w:r>
      <w:r w:rsidR="00AC65B9">
        <w:rPr>
          <w:rFonts w:hint="eastAsia" w:eastAsia="나눔명조"/>
          <w:sz w:val="20"/>
          <w:szCs w:val="22"/>
        </w:rPr>
        <w:instrText>u50980{}\\uc0\\u49688{}\\uc0\\u51116{} 2009; \\uc0\\u52572{}\\uc0\\u50696{}\\uc0\\u45208{} 2018)","plainCitation":"(</w:instrText>
      </w:r>
      <w:r w:rsidR="00AC65B9">
        <w:rPr>
          <w:rFonts w:hint="eastAsia" w:eastAsia="나눔명조"/>
          <w:sz w:val="20"/>
          <w:szCs w:val="22"/>
        </w:rPr>
        <w:instrText>노종호</w:instrText>
      </w:r>
      <w:r w:rsidR="00AC65B9">
        <w:rPr>
          <w:rFonts w:hint="eastAsia" w:eastAsia="나눔명조"/>
          <w:sz w:val="20"/>
          <w:szCs w:val="22"/>
        </w:rPr>
        <w:instrText xml:space="preserve"> 2016; </w:instrText>
      </w:r>
      <w:r w:rsidR="00AC65B9">
        <w:rPr>
          <w:rFonts w:hint="eastAsia" w:eastAsia="나눔명조"/>
          <w:sz w:val="20"/>
          <w:szCs w:val="22"/>
        </w:rPr>
        <w:instrText>이강문</w:instrText>
      </w:r>
      <w:r w:rsidR="00AC65B9">
        <w:rPr>
          <w:rFonts w:hint="eastAsia" w:eastAsia="나눔명조"/>
          <w:sz w:val="20"/>
          <w:szCs w:val="22"/>
        </w:rPr>
        <w:instrText xml:space="preserve"> 2017; </w:instrText>
      </w:r>
      <w:r w:rsidR="00AC65B9">
        <w:rPr>
          <w:rFonts w:hint="eastAsia" w:eastAsia="나눔명조"/>
          <w:sz w:val="20"/>
          <w:szCs w:val="22"/>
        </w:rPr>
        <w:instrText>이근주</w:instrText>
      </w:r>
      <w:r w:rsidR="00AC65B9">
        <w:rPr>
          <w:rFonts w:hint="eastAsia" w:eastAsia="나눔명조"/>
          <w:sz w:val="20"/>
          <w:szCs w:val="22"/>
        </w:rPr>
        <w:instrText xml:space="preserve"> 2005; </w:instrText>
      </w:r>
      <w:r w:rsidR="00AC65B9">
        <w:rPr>
          <w:rFonts w:hint="eastAsia" w:eastAsia="나눔명조"/>
          <w:sz w:val="20"/>
          <w:szCs w:val="22"/>
        </w:rPr>
        <w:instrText>임재영</w:instrText>
      </w:r>
      <w:r w:rsidR="00AC65B9">
        <w:rPr>
          <w:rFonts w:hint="eastAsia" w:eastAsia="나눔명조"/>
          <w:sz w:val="20"/>
          <w:szCs w:val="22"/>
        </w:rPr>
        <w:instrText xml:space="preserve"> and </w:instrText>
      </w:r>
      <w:r w:rsidR="00AC65B9">
        <w:rPr>
          <w:rFonts w:hint="eastAsia" w:eastAsia="나눔명조"/>
          <w:sz w:val="20"/>
          <w:szCs w:val="22"/>
        </w:rPr>
        <w:instrText>문국경</w:instrText>
      </w:r>
      <w:r w:rsidR="00AC65B9">
        <w:rPr>
          <w:rFonts w:hint="eastAsia" w:eastAsia="나눔명조"/>
          <w:sz w:val="20"/>
          <w:szCs w:val="22"/>
        </w:rPr>
        <w:instrText xml:space="preserve"> 2019; </w:instrText>
      </w:r>
      <w:r w:rsidR="00AC65B9">
        <w:rPr>
          <w:rFonts w:hint="eastAsia" w:eastAsia="나눔명조"/>
          <w:sz w:val="20"/>
          <w:szCs w:val="22"/>
        </w:rPr>
        <w:instrText>정재호</w:instrText>
      </w:r>
      <w:r w:rsidR="00AC65B9">
        <w:rPr>
          <w:rFonts w:hint="eastAsia" w:eastAsia="나눔명조"/>
          <w:sz w:val="20"/>
          <w:szCs w:val="22"/>
        </w:rPr>
        <w:instrText xml:space="preserve"> and </w:instrText>
      </w:r>
      <w:r w:rsidR="00AC65B9">
        <w:rPr>
          <w:rFonts w:hint="eastAsia" w:eastAsia="나눔명조"/>
          <w:sz w:val="20"/>
          <w:szCs w:val="22"/>
        </w:rPr>
        <w:instrText>최규현</w:instrText>
      </w:r>
      <w:r w:rsidR="00AC65B9">
        <w:rPr>
          <w:rFonts w:hint="eastAsia" w:eastAsia="나눔명조"/>
          <w:sz w:val="20"/>
          <w:szCs w:val="22"/>
        </w:rPr>
        <w:instrText xml:space="preserve"> 2020; </w:instrText>
      </w:r>
      <w:r w:rsidR="00AC65B9">
        <w:rPr>
          <w:rFonts w:hint="eastAsia" w:eastAsia="나눔명조"/>
          <w:sz w:val="20"/>
          <w:szCs w:val="22"/>
        </w:rPr>
        <w:instrText>조태준</w:instrText>
      </w:r>
      <w:r w:rsidR="00AC65B9">
        <w:rPr>
          <w:rFonts w:hint="eastAsia" w:eastAsia="나눔명조"/>
          <w:sz w:val="20"/>
          <w:szCs w:val="22"/>
        </w:rPr>
        <w:instrText xml:space="preserve"> and </w:instrText>
      </w:r>
      <w:r w:rsidR="00AC65B9">
        <w:rPr>
          <w:rFonts w:hint="eastAsia" w:eastAsia="나눔명조"/>
          <w:sz w:val="20"/>
          <w:szCs w:val="22"/>
        </w:rPr>
        <w:instrText>윤수재</w:instrText>
      </w:r>
      <w:r w:rsidR="00AC65B9">
        <w:rPr>
          <w:rFonts w:hint="eastAsia" w:eastAsia="나눔명조"/>
          <w:sz w:val="20"/>
          <w:szCs w:val="22"/>
        </w:rPr>
        <w:instrText xml:space="preserve"> 2009; </w:instrText>
      </w:r>
      <w:r w:rsidR="00AC65B9">
        <w:rPr>
          <w:rFonts w:hint="eastAsia" w:eastAsia="나눔명조"/>
          <w:sz w:val="20"/>
          <w:szCs w:val="22"/>
        </w:rPr>
        <w:instrText>최예나</w:instrText>
      </w:r>
      <w:r w:rsidR="00AC65B9">
        <w:rPr>
          <w:rFonts w:hint="eastAsia" w:eastAsia="나눔명조"/>
          <w:sz w:val="20"/>
          <w:szCs w:val="22"/>
        </w:rPr>
        <w:instrText xml:space="preserve"> 2018)","dontUpdate":true,"noteIndex":0},"citationItems":[{"id":"PSjZbscb/MrFYqEUd","uris":["http://zotero.org/users/5210800/items/VQPVDTF6"],"uri":["http://zotero.org/users/5210800/items/VQPVDTF6"],"itemData":{"id":1443,"type":"article-journal","container-title":"</w:instrText>
      </w:r>
      <w:r w:rsidR="00AC65B9">
        <w:rPr>
          <w:rFonts w:hint="eastAsia" w:eastAsia="나눔명조"/>
          <w:sz w:val="20"/>
          <w:szCs w:val="22"/>
        </w:rPr>
        <w:instrText>한국인사행정학회보</w:instrText>
      </w:r>
      <w:r w:rsidR="00AC65B9">
        <w:rPr>
          <w:rFonts w:hint="eastAsia" w:eastAsia="나눔명조"/>
          <w:sz w:val="20"/>
          <w:szCs w:val="22"/>
        </w:rPr>
        <w:instrText>","issue":"2","note":"Citation Key: rho:2016-1","page":"93</w:instrText>
      </w:r>
      <w:r w:rsidR="00AC65B9">
        <w:rPr>
          <w:rFonts w:hint="eastAsia" w:eastAsia="나눔명조"/>
          <w:sz w:val="20"/>
          <w:szCs w:val="22"/>
        </w:rPr>
        <w:instrText>–</w:instrText>
      </w:r>
      <w:r w:rsidR="00AC65B9">
        <w:rPr>
          <w:rFonts w:hint="eastAsia" w:eastAsia="나눔명조"/>
          <w:sz w:val="20"/>
          <w:szCs w:val="22"/>
        </w:rPr>
        <w:instrText>122","title":"</w:instrText>
      </w:r>
      <w:r w:rsidR="00AC65B9">
        <w:rPr>
          <w:rFonts w:hint="eastAsia" w:eastAsia="나눔명조"/>
          <w:sz w:val="20"/>
          <w:szCs w:val="22"/>
        </w:rPr>
        <w:instrText>공무원의</w:instrText>
      </w:r>
      <w:r w:rsidR="00AC65B9">
        <w:rPr>
          <w:rFonts w:hint="eastAsia" w:eastAsia="나눔명조"/>
          <w:sz w:val="20"/>
          <w:szCs w:val="22"/>
        </w:rPr>
        <w:instrText xml:space="preserve"> </w:instrText>
      </w:r>
      <w:r w:rsidR="00AC65B9">
        <w:rPr>
          <w:rFonts w:hint="eastAsia" w:eastAsia="나눔명조"/>
          <w:sz w:val="20"/>
          <w:szCs w:val="22"/>
        </w:rPr>
        <w:instrText>성과급과</w:instrText>
      </w:r>
      <w:r w:rsidR="00AC65B9">
        <w:rPr>
          <w:rFonts w:hint="eastAsia" w:eastAsia="나눔명조"/>
          <w:sz w:val="20"/>
          <w:szCs w:val="22"/>
        </w:rPr>
        <w:instrText xml:space="preserve"> </w:instrText>
      </w:r>
      <w:r w:rsidR="00AC65B9">
        <w:rPr>
          <w:rFonts w:hint="eastAsia" w:eastAsia="나눔명조"/>
          <w:sz w:val="20"/>
          <w:szCs w:val="22"/>
        </w:rPr>
        <w:instrText>공공봉사동기가</w:instrText>
      </w:r>
      <w:r w:rsidR="00AC65B9">
        <w:rPr>
          <w:rFonts w:hint="eastAsia" w:eastAsia="나눔명조"/>
          <w:sz w:val="20"/>
          <w:szCs w:val="22"/>
        </w:rPr>
        <w:instrText xml:space="preserve"> </w:instrText>
      </w:r>
      <w:r w:rsidR="00AC65B9">
        <w:rPr>
          <w:rFonts w:hint="eastAsia" w:eastAsia="나눔명조"/>
          <w:sz w:val="20"/>
          <w:szCs w:val="22"/>
        </w:rPr>
        <w:instrText>직무성과에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영향분석</w:instrText>
      </w:r>
      <w:r w:rsidR="00AC65B9">
        <w:rPr>
          <w:rFonts w:hint="eastAsia" w:eastAsia="나눔명조"/>
          <w:sz w:val="20"/>
          <w:szCs w:val="22"/>
        </w:rPr>
        <w:instrText>","volume":"15","author":[{"family":"</w:instrText>
      </w:r>
      <w:r w:rsidR="00AC65B9">
        <w:rPr>
          <w:rFonts w:hint="eastAsia" w:eastAsia="나눔명조"/>
          <w:sz w:val="20"/>
          <w:szCs w:val="22"/>
        </w:rPr>
        <w:instrText>노종호</w:instrText>
      </w:r>
      <w:r w:rsidR="00AC65B9">
        <w:rPr>
          <w:rFonts w:hint="eastAsia" w:eastAsia="나눔명조"/>
          <w:sz w:val="20"/>
          <w:szCs w:val="22"/>
        </w:rPr>
        <w:instrText>","given":""}],"issued":{"date-parts":[["2016"]]}}},{"id":"PSjZbscb/4BiPfPCT","uris":["http://zotero.org/users/5210800/items/3IA9TCJN"],"uri":["http://zotero.org/users/5210800/items/3IA9TCJN"],"itemData":{"id":1457,"type":"article-journal","container-title":"</w:instrText>
      </w:r>
      <w:r w:rsidR="00AC65B9">
        <w:rPr>
          <w:rFonts w:hint="eastAsia" w:eastAsia="나눔명조"/>
          <w:sz w:val="20"/>
          <w:szCs w:val="22"/>
        </w:rPr>
        <w:instrText>지역산업연구</w:instrText>
      </w:r>
      <w:r w:rsidR="00AC65B9">
        <w:rPr>
          <w:rFonts w:hint="eastAsia" w:eastAsia="나눔명조"/>
          <w:sz w:val="20"/>
          <w:szCs w:val="22"/>
        </w:rPr>
        <w:instrText>","issue":"4","note":"Citation Key: lee:2017","page":"51</w:instrText>
      </w:r>
      <w:r w:rsidR="00AC65B9">
        <w:rPr>
          <w:rFonts w:hint="eastAsia" w:eastAsia="나눔명조"/>
          <w:sz w:val="20"/>
          <w:szCs w:val="22"/>
        </w:rPr>
        <w:instrText>–</w:instrText>
      </w:r>
      <w:r w:rsidR="00AC65B9">
        <w:rPr>
          <w:rFonts w:hint="eastAsia" w:eastAsia="나눔명조"/>
          <w:sz w:val="20"/>
          <w:szCs w:val="22"/>
        </w:rPr>
        <w:instrText>71","title":"</w:instrText>
      </w:r>
      <w:r w:rsidR="00AC65B9">
        <w:rPr>
          <w:rFonts w:hint="eastAsia" w:eastAsia="나눔명조"/>
          <w:sz w:val="20"/>
          <w:szCs w:val="22"/>
        </w:rPr>
        <w:instrText>공공봉사동기가</w:instrText>
      </w:r>
      <w:r w:rsidR="00AC65B9">
        <w:rPr>
          <w:rFonts w:hint="eastAsia" w:eastAsia="나눔명조"/>
          <w:sz w:val="20"/>
          <w:szCs w:val="22"/>
        </w:rPr>
        <w:instrText xml:space="preserve"> </w:instrText>
      </w:r>
      <w:r w:rsidR="00AC65B9">
        <w:rPr>
          <w:rFonts w:hint="eastAsia" w:eastAsia="나눔명조"/>
          <w:sz w:val="20"/>
          <w:szCs w:val="22"/>
        </w:rPr>
        <w:instrText>직무만족</w:instrText>
      </w:r>
      <w:r w:rsidR="00AC65B9">
        <w:rPr>
          <w:rFonts w:hint="eastAsia" w:eastAsia="나눔명조"/>
          <w:sz w:val="20"/>
          <w:szCs w:val="22"/>
        </w:rPr>
        <w:instrText xml:space="preserve"> </w:instrText>
      </w:r>
      <w:r w:rsidR="00AC65B9">
        <w:rPr>
          <w:rFonts w:hint="eastAsia" w:eastAsia="나눔명조"/>
          <w:sz w:val="20"/>
          <w:szCs w:val="22"/>
        </w:rPr>
        <w:instrText>및</w:instrText>
      </w:r>
      <w:r w:rsidR="00AC65B9">
        <w:rPr>
          <w:rFonts w:hint="eastAsia" w:eastAsia="나눔명조"/>
          <w:sz w:val="20"/>
          <w:szCs w:val="22"/>
        </w:rPr>
        <w:instrText xml:space="preserve"> </w:instrText>
      </w:r>
      <w:r w:rsidR="00AC65B9">
        <w:rPr>
          <w:rFonts w:hint="eastAsia" w:eastAsia="나눔명조"/>
          <w:sz w:val="20"/>
          <w:szCs w:val="22"/>
        </w:rPr>
        <w:instrText>인지된</w:instrText>
      </w:r>
      <w:r w:rsidR="00AC65B9">
        <w:rPr>
          <w:rFonts w:hint="eastAsia" w:eastAsia="나눔명조"/>
          <w:sz w:val="20"/>
          <w:szCs w:val="22"/>
        </w:rPr>
        <w:instrText xml:space="preserve"> </w:instrText>
      </w:r>
      <w:r w:rsidR="00AC65B9">
        <w:rPr>
          <w:rFonts w:hint="eastAsia" w:eastAsia="나눔명조"/>
          <w:sz w:val="20"/>
          <w:szCs w:val="22"/>
        </w:rPr>
        <w:instrText>직무성과에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영향에</w:instrText>
      </w:r>
      <w:r w:rsidR="00AC65B9">
        <w:rPr>
          <w:rFonts w:hint="eastAsia" w:eastAsia="나눔명조"/>
          <w:sz w:val="20"/>
          <w:szCs w:val="22"/>
        </w:rPr>
        <w:instrText xml:space="preserve"> </w:instrText>
      </w:r>
      <w:r w:rsidR="00AC65B9">
        <w:rPr>
          <w:rFonts w:hint="eastAsia" w:eastAsia="나눔명조"/>
          <w:sz w:val="20"/>
          <w:szCs w:val="22"/>
        </w:rPr>
        <w:instrText>관한</w:instrText>
      </w:r>
      <w:r w:rsidR="00AC65B9">
        <w:rPr>
          <w:rFonts w:hint="eastAsia" w:eastAsia="나눔명조"/>
          <w:sz w:val="20"/>
          <w:szCs w:val="22"/>
        </w:rPr>
        <w:instrText xml:space="preserve"> </w:instrText>
      </w:r>
      <w:r w:rsidR="00AC65B9">
        <w:rPr>
          <w:rFonts w:hint="eastAsia" w:eastAsia="나눔명조"/>
          <w:sz w:val="20"/>
          <w:szCs w:val="22"/>
        </w:rPr>
        <w:instrText>연구</w:instrText>
      </w:r>
      <w:r w:rsidR="00AC65B9">
        <w:rPr>
          <w:rFonts w:hint="eastAsia" w:eastAsia="나눔명조"/>
          <w:sz w:val="20"/>
          <w:szCs w:val="22"/>
        </w:rPr>
        <w:instrText>","volume":"40","author":[{"family":"</w:instrText>
      </w:r>
      <w:r w:rsidR="00AC65B9">
        <w:rPr>
          <w:rFonts w:hint="eastAsia" w:eastAsia="나눔명조"/>
          <w:sz w:val="20"/>
          <w:szCs w:val="22"/>
        </w:rPr>
        <w:instrText>이강문</w:instrText>
      </w:r>
      <w:r w:rsidR="00AC65B9">
        <w:rPr>
          <w:rFonts w:hint="eastAsia" w:eastAsia="나눔명조"/>
          <w:sz w:val="20"/>
          <w:szCs w:val="22"/>
        </w:rPr>
        <w:instrText>","given":""}],"issued":{"date-parts":[["2017",11]]}}},{"id":"PSjZbscb/EUzPO0Dc","uris":["http://zotero.org/users/5210800/items/VLMPKG72"],"uri":["http://zotero.org/users/5210800/items/VLMPKG72"],"itemData":{"id":1461,"type":"article-journal","container-title":"</w:instrText>
      </w:r>
      <w:r w:rsidR="00AC65B9">
        <w:rPr>
          <w:rFonts w:hint="eastAsia" w:eastAsia="나눔명조"/>
          <w:sz w:val="20"/>
          <w:szCs w:val="22"/>
        </w:rPr>
        <w:instrText>한국사회와</w:instrText>
      </w:r>
      <w:r w:rsidR="00AC65B9">
        <w:rPr>
          <w:rFonts w:hint="eastAsia" w:eastAsia="나눔명조"/>
          <w:sz w:val="20"/>
          <w:szCs w:val="22"/>
        </w:rPr>
        <w:instrText xml:space="preserve"> </w:instrText>
      </w:r>
      <w:r w:rsidR="00AC65B9">
        <w:rPr>
          <w:rFonts w:hint="eastAsia" w:eastAsia="나눔명조"/>
          <w:sz w:val="20"/>
          <w:szCs w:val="22"/>
        </w:rPr>
        <w:instrText>행정연구</w:instrText>
      </w:r>
      <w:r w:rsidR="00AC65B9">
        <w:rPr>
          <w:rFonts w:hint="eastAsia" w:eastAsia="나눔명조"/>
          <w:sz w:val="20"/>
          <w:szCs w:val="22"/>
        </w:rPr>
        <w:instrText>","issue":"1","note":"Citation Key: _psm_2005","page":"81</w:instrText>
      </w:r>
      <w:r w:rsidR="00AC65B9">
        <w:rPr>
          <w:rFonts w:hint="eastAsia" w:eastAsia="나눔명조"/>
          <w:sz w:val="20"/>
          <w:szCs w:val="22"/>
        </w:rPr>
        <w:instrText>–</w:instrText>
      </w:r>
      <w:r w:rsidR="00AC65B9">
        <w:rPr>
          <w:rFonts w:hint="eastAsia" w:eastAsia="나눔명조"/>
          <w:sz w:val="20"/>
          <w:szCs w:val="22"/>
        </w:rPr>
        <w:instrText>104","title":"PSM</w:instrText>
      </w:r>
      <w:r w:rsidR="00AC65B9">
        <w:rPr>
          <w:rFonts w:hint="eastAsia" w:eastAsia="나눔명조"/>
          <w:sz w:val="20"/>
          <w:szCs w:val="22"/>
        </w:rPr>
        <w:instrText>과</w:instrText>
      </w:r>
      <w:r w:rsidR="00AC65B9">
        <w:rPr>
          <w:rFonts w:hint="eastAsia" w:eastAsia="나눔명조"/>
          <w:sz w:val="20"/>
          <w:szCs w:val="22"/>
        </w:rPr>
        <w:instrText xml:space="preserve"> </w:instrText>
      </w:r>
      <w:r w:rsidR="00AC65B9">
        <w:rPr>
          <w:rFonts w:hint="eastAsia" w:eastAsia="나눔명조"/>
          <w:sz w:val="20"/>
          <w:szCs w:val="22"/>
        </w:rPr>
        <w:instrText>공무원의</w:instrText>
      </w:r>
      <w:r w:rsidR="00AC65B9">
        <w:rPr>
          <w:rFonts w:hint="eastAsia" w:eastAsia="나눔명조"/>
          <w:sz w:val="20"/>
          <w:szCs w:val="22"/>
        </w:rPr>
        <w:instrText xml:space="preserve"> </w:instrText>
      </w:r>
      <w:r w:rsidR="00AC65B9">
        <w:rPr>
          <w:rFonts w:hint="eastAsia" w:eastAsia="나눔명조"/>
          <w:sz w:val="20"/>
          <w:szCs w:val="22"/>
        </w:rPr>
        <w:instrText>업무</w:instrText>
      </w:r>
      <w:r w:rsidR="00AC65B9">
        <w:rPr>
          <w:rFonts w:hint="eastAsia" w:eastAsia="나눔명조"/>
          <w:sz w:val="20"/>
          <w:szCs w:val="22"/>
        </w:rPr>
        <w:instrText xml:space="preserve"> </w:instrText>
      </w:r>
      <w:r w:rsidR="00AC65B9">
        <w:rPr>
          <w:rFonts w:hint="eastAsia" w:eastAsia="나눔명조"/>
          <w:sz w:val="20"/>
          <w:szCs w:val="22"/>
        </w:rPr>
        <w:instrText>성과</w:instrText>
      </w:r>
      <w:r w:rsidR="00AC65B9">
        <w:rPr>
          <w:rFonts w:hint="eastAsia" w:eastAsia="나눔명조"/>
          <w:sz w:val="20"/>
          <w:szCs w:val="22"/>
        </w:rPr>
        <w:instrText>","volume":"16","author":[{"family":"</w:instrText>
      </w:r>
      <w:r w:rsidR="00AC65B9">
        <w:rPr>
          <w:rFonts w:hint="eastAsia" w:eastAsia="나눔명조"/>
          <w:sz w:val="20"/>
          <w:szCs w:val="22"/>
        </w:rPr>
        <w:instrText>이근주</w:instrText>
      </w:r>
      <w:r w:rsidR="00AC65B9">
        <w:rPr>
          <w:rFonts w:hint="eastAsia" w:eastAsia="나눔명조"/>
          <w:sz w:val="20"/>
          <w:szCs w:val="22"/>
        </w:rPr>
        <w:instrText>","given":""}],"issued":{"date-parts":[["2005",5]]}}},{"id":"PSjZbscb/Jgt0nmZq","uris":["http://zotero.org/users/5210800/items/SD7TB8DR"],"uri":["http://zotero.org/users/5210800/items/SD7TB8DR"],"itemData":{"id":1417,"type":"article-journal","container-title":"</w:instrText>
      </w:r>
      <w:r w:rsidR="00AC65B9">
        <w:rPr>
          <w:rFonts w:hint="eastAsia" w:eastAsia="나눔명조"/>
          <w:sz w:val="20"/>
          <w:szCs w:val="22"/>
        </w:rPr>
        <w:instrText>한국행정논집</w:instrText>
      </w:r>
      <w:r w:rsidR="00AC65B9">
        <w:rPr>
          <w:rFonts w:hint="eastAsia" w:eastAsia="나눔명조"/>
          <w:sz w:val="20"/>
          <w:szCs w:val="22"/>
        </w:rPr>
        <w:instrText>","DOI":"10.21888/KPAQ.2019.6.31.2.231","ISSN":"1229-4756","issue":"2","language":"ko","note":"Citation Key: lim:moon:2019a","page":"231</w:instrText>
      </w:r>
      <w:r w:rsidR="00AC65B9">
        <w:rPr>
          <w:rFonts w:hint="eastAsia" w:eastAsia="나눔명조"/>
          <w:sz w:val="20"/>
          <w:szCs w:val="22"/>
        </w:rPr>
        <w:instrText>–</w:instrText>
      </w:r>
      <w:r w:rsidR="00AC65B9">
        <w:rPr>
          <w:rFonts w:hint="eastAsia" w:eastAsia="나눔명조"/>
          <w:sz w:val="20"/>
          <w:szCs w:val="22"/>
        </w:rPr>
        <w:instrText>251","title":"</w:instrText>
      </w:r>
      <w:r w:rsidR="00AC65B9">
        <w:rPr>
          <w:rFonts w:hint="eastAsia" w:eastAsia="나눔명조"/>
          <w:sz w:val="20"/>
          <w:szCs w:val="22"/>
        </w:rPr>
        <w:instrText>공공봉사동기와</w:instrText>
      </w:r>
      <w:r w:rsidR="00AC65B9">
        <w:rPr>
          <w:rFonts w:hint="eastAsia" w:eastAsia="나눔명조"/>
          <w:sz w:val="20"/>
          <w:szCs w:val="22"/>
        </w:rPr>
        <w:instrText xml:space="preserve"> </w:instrText>
      </w:r>
      <w:r w:rsidR="00AC65B9">
        <w:rPr>
          <w:rFonts w:hint="eastAsia" w:eastAsia="나눔명조"/>
          <w:sz w:val="20"/>
          <w:szCs w:val="22"/>
        </w:rPr>
        <w:instrText>직무성과</w:instrText>
      </w:r>
      <w:r w:rsidR="00AC65B9">
        <w:rPr>
          <w:rFonts w:hint="eastAsia" w:eastAsia="나눔명조"/>
          <w:sz w:val="20"/>
          <w:szCs w:val="22"/>
        </w:rPr>
        <w:instrText xml:space="preserve">: </w:instrText>
      </w:r>
      <w:r w:rsidR="00AC65B9">
        <w:rPr>
          <w:rFonts w:hint="eastAsia" w:eastAsia="나눔명조"/>
          <w:sz w:val="20"/>
          <w:szCs w:val="22"/>
        </w:rPr>
        <w:instrText>조직구조의</w:instrText>
      </w:r>
      <w:r w:rsidR="00AC65B9">
        <w:rPr>
          <w:rFonts w:hint="eastAsia" w:eastAsia="나눔명조"/>
          <w:sz w:val="20"/>
          <w:szCs w:val="22"/>
        </w:rPr>
        <w:instrText xml:space="preserve"> </w:instrText>
      </w:r>
      <w:r w:rsidR="00AC65B9">
        <w:rPr>
          <w:rFonts w:hint="eastAsia" w:eastAsia="나눔명조"/>
          <w:sz w:val="20"/>
          <w:szCs w:val="22"/>
        </w:rPr>
        <w:instrText>조절효과를</w:instrText>
      </w:r>
      <w:r w:rsidR="00AC65B9">
        <w:rPr>
          <w:rFonts w:hint="eastAsia" w:eastAsia="나눔명조"/>
          <w:sz w:val="20"/>
          <w:szCs w:val="22"/>
        </w:rPr>
        <w:instrText xml:space="preserve"> </w:instrText>
      </w:r>
      <w:r w:rsidR="00AC65B9">
        <w:rPr>
          <w:rFonts w:hint="eastAsia" w:eastAsia="나눔명조"/>
          <w:sz w:val="20"/>
          <w:szCs w:val="22"/>
        </w:rPr>
        <w:instrText>중심으로</w:instrText>
      </w:r>
      <w:r w:rsidR="00AC65B9">
        <w:rPr>
          <w:rFonts w:hint="eastAsia" w:eastAsia="나눔명조"/>
          <w:sz w:val="20"/>
          <w:szCs w:val="22"/>
        </w:rPr>
        <w:instrText>","volume":"31","author":[{"family":"</w:instrText>
      </w:r>
      <w:r w:rsidR="00AC65B9">
        <w:rPr>
          <w:rFonts w:hint="eastAsia" w:eastAsia="나눔명조"/>
          <w:sz w:val="20"/>
          <w:szCs w:val="22"/>
        </w:rPr>
        <w:instrText>임재영</w:instrText>
      </w:r>
      <w:r w:rsidR="00AC65B9">
        <w:rPr>
          <w:rFonts w:hint="eastAsia" w:eastAsia="나눔명조"/>
          <w:sz w:val="20"/>
          <w:szCs w:val="22"/>
        </w:rPr>
        <w:instrText>","given":""},{"family":"</w:instrText>
      </w:r>
      <w:r w:rsidR="00AC65B9">
        <w:rPr>
          <w:rFonts w:hint="eastAsia" w:eastAsia="나눔명조"/>
          <w:sz w:val="20"/>
          <w:szCs w:val="22"/>
        </w:rPr>
        <w:instrText>문국경</w:instrText>
      </w:r>
      <w:r w:rsidR="00AC65B9">
        <w:rPr>
          <w:rFonts w:hint="eastAsia" w:eastAsia="나눔명조"/>
          <w:sz w:val="20"/>
          <w:szCs w:val="22"/>
        </w:rPr>
        <w:instrText>","given":""}],"issued":{"date-parts":[["2019",6]]}}},{"id":"PSjZbscb/XIZXxhSA","uris":["http://zotero.org/users/5210800/items/G35Z42XP"],"uri":["http://zotero.org/users/5210800/items/G35Z42XP"],"itemData":{"id":1467,"type":"article-journal","container-title":"</w:instrText>
      </w:r>
      <w:r w:rsidR="00AC65B9">
        <w:rPr>
          <w:rFonts w:hint="eastAsia" w:eastAsia="나눔명조"/>
          <w:sz w:val="20"/>
          <w:szCs w:val="22"/>
        </w:rPr>
        <w:instrText>정부학연구</w:instrText>
      </w:r>
      <w:r w:rsidR="00AC65B9">
        <w:rPr>
          <w:rFonts w:hint="eastAsia" w:eastAsia="나눔명조"/>
          <w:sz w:val="20"/>
          <w:szCs w:val="22"/>
        </w:rPr>
        <w:instrText>","issue":"1","note":"Citation Key: Jeongetal:2020-3","page":"183</w:instrText>
      </w:r>
      <w:r w:rsidR="00AC65B9">
        <w:rPr>
          <w:rFonts w:hint="eastAsia" w:eastAsia="나눔명조"/>
          <w:sz w:val="20"/>
          <w:szCs w:val="22"/>
        </w:rPr>
        <w:instrText>–</w:instrText>
      </w:r>
      <w:r w:rsidR="00AC65B9">
        <w:rPr>
          <w:rFonts w:hint="eastAsia" w:eastAsia="나눔명조"/>
          <w:sz w:val="20"/>
          <w:szCs w:val="22"/>
        </w:rPr>
        <w:instrText>215","title":"</w:instrText>
      </w:r>
      <w:r w:rsidR="00AC65B9">
        <w:rPr>
          <w:rFonts w:hint="eastAsia" w:eastAsia="나눔명조"/>
          <w:sz w:val="20"/>
          <w:szCs w:val="22"/>
        </w:rPr>
        <w:instrText>공무원의</w:instrText>
      </w:r>
      <w:r w:rsidR="00AC65B9">
        <w:rPr>
          <w:rFonts w:hint="eastAsia" w:eastAsia="나눔명조"/>
          <w:sz w:val="20"/>
          <w:szCs w:val="22"/>
        </w:rPr>
        <w:instrText xml:space="preserve"> </w:instrText>
      </w:r>
      <w:r w:rsidR="00AC65B9">
        <w:rPr>
          <w:rFonts w:hint="eastAsia" w:eastAsia="나눔명조"/>
          <w:sz w:val="20"/>
          <w:szCs w:val="22"/>
        </w:rPr>
        <w:instrText>공공봉사동기</w:instrText>
      </w:r>
      <w:r w:rsidR="00AC65B9">
        <w:rPr>
          <w:rFonts w:hint="eastAsia" w:eastAsia="나눔명조"/>
          <w:sz w:val="20"/>
          <w:szCs w:val="22"/>
        </w:rPr>
        <w:instrText>(PSM)</w:instrText>
      </w:r>
      <w:r w:rsidR="00AC65B9">
        <w:rPr>
          <w:rFonts w:hint="eastAsia" w:eastAsia="나눔명조"/>
          <w:sz w:val="20"/>
          <w:szCs w:val="22"/>
        </w:rPr>
        <w:instrText>가</w:instrText>
      </w:r>
      <w:r w:rsidR="00AC65B9">
        <w:rPr>
          <w:rFonts w:hint="eastAsia" w:eastAsia="나눔명조"/>
          <w:sz w:val="20"/>
          <w:szCs w:val="22"/>
        </w:rPr>
        <w:instrText xml:space="preserve"> </w:instrText>
      </w:r>
      <w:r w:rsidR="00AC65B9">
        <w:rPr>
          <w:rFonts w:hint="eastAsia" w:eastAsia="나눔명조"/>
          <w:sz w:val="20"/>
          <w:szCs w:val="22"/>
        </w:rPr>
        <w:instrText>조직효과성에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 xml:space="preserve">: </w:instrText>
      </w:r>
      <w:r w:rsidR="00AC65B9">
        <w:rPr>
          <w:rFonts w:hint="eastAsia" w:eastAsia="나눔명조"/>
          <w:sz w:val="20"/>
          <w:szCs w:val="22"/>
        </w:rPr>
        <w:instrText>내적보상과</w:instrText>
      </w:r>
      <w:r w:rsidR="00AC65B9">
        <w:rPr>
          <w:rFonts w:hint="eastAsia" w:eastAsia="나눔명조"/>
          <w:sz w:val="20"/>
          <w:szCs w:val="22"/>
        </w:rPr>
        <w:instrText xml:space="preserve"> </w:instrText>
      </w:r>
      <w:r w:rsidR="00AC65B9">
        <w:rPr>
          <w:rFonts w:hint="eastAsia" w:eastAsia="나눔명조"/>
          <w:sz w:val="20"/>
          <w:szCs w:val="22"/>
        </w:rPr>
        <w:instrText>외적보상의</w:instrText>
      </w:r>
      <w:r w:rsidR="00AC65B9">
        <w:rPr>
          <w:rFonts w:hint="eastAsia" w:eastAsia="나눔명조"/>
          <w:sz w:val="20"/>
          <w:szCs w:val="22"/>
        </w:rPr>
        <w:instrText xml:space="preserve"> </w:instrText>
      </w:r>
      <w:r w:rsidR="00AC65B9">
        <w:rPr>
          <w:rFonts w:hint="eastAsia" w:eastAsia="나눔명조"/>
          <w:sz w:val="20"/>
          <w:szCs w:val="22"/>
        </w:rPr>
        <w:instrText>조절효과를</w:instrText>
      </w:r>
      <w:r w:rsidR="00AC65B9">
        <w:rPr>
          <w:rFonts w:hint="eastAsia" w:eastAsia="나눔명조"/>
          <w:sz w:val="20"/>
          <w:szCs w:val="22"/>
        </w:rPr>
        <w:instrText xml:space="preserve"> </w:instrText>
      </w:r>
      <w:r w:rsidR="00AC65B9">
        <w:rPr>
          <w:rFonts w:hint="eastAsia" w:eastAsia="나눔명조"/>
          <w:sz w:val="20"/>
          <w:szCs w:val="22"/>
        </w:rPr>
        <w:instrText>중심으로</w:instrText>
      </w:r>
      <w:r w:rsidR="00AC65B9">
        <w:rPr>
          <w:rFonts w:hint="eastAsia" w:eastAsia="나눔명조"/>
          <w:sz w:val="20"/>
          <w:szCs w:val="22"/>
        </w:rPr>
        <w:instrText>","volume":"26","author":[{"family":"</w:instrText>
      </w:r>
      <w:r w:rsidR="00AC65B9">
        <w:rPr>
          <w:rFonts w:hint="eastAsia" w:eastAsia="나눔명조"/>
          <w:sz w:val="20"/>
          <w:szCs w:val="22"/>
        </w:rPr>
        <w:instrText>정재호</w:instrText>
      </w:r>
      <w:r w:rsidR="00AC65B9">
        <w:rPr>
          <w:rFonts w:hint="eastAsia" w:eastAsia="나눔명조"/>
          <w:sz w:val="20"/>
          <w:szCs w:val="22"/>
        </w:rPr>
        <w:instrText>","given":""},{"family":"</w:instrText>
      </w:r>
      <w:r w:rsidR="00AC65B9">
        <w:rPr>
          <w:rFonts w:hint="eastAsia" w:eastAsia="나눔명조"/>
          <w:sz w:val="20"/>
          <w:szCs w:val="22"/>
        </w:rPr>
        <w:instrText>최규현</w:instrText>
      </w:r>
      <w:r w:rsidR="00AC65B9">
        <w:rPr>
          <w:rFonts w:hint="eastAsia" w:eastAsia="나눔명조"/>
          <w:sz w:val="20"/>
          <w:szCs w:val="22"/>
        </w:rPr>
        <w:instrText>","given":""}],"issued":{"date-parts":[["2020"]]}}},{"id":"PSjZbscb/VkiLFpQl","uris":["http://zotero.org/users/5210800/items/UBCL5NJK"],"uri":["http://zotero.org/users/5210800/items/UBCL5NJK"],"itemData":{"id":1469,"type":"article-journal","container-title":"</w:instrText>
      </w:r>
      <w:r w:rsidR="00AC65B9">
        <w:rPr>
          <w:rFonts w:hint="eastAsia" w:eastAsia="나눔명조"/>
          <w:sz w:val="20"/>
          <w:szCs w:val="22"/>
        </w:rPr>
        <w:instrText>한국행정연구</w:instrText>
      </w:r>
      <w:r w:rsidR="00AC65B9">
        <w:rPr>
          <w:rFonts w:hint="eastAsia" w:eastAsia="나눔명조"/>
          <w:sz w:val="20"/>
          <w:szCs w:val="22"/>
        </w:rPr>
        <w:instrText>","issue":"1","note":"Citation Key: cho:yoon:2009","page":"223</w:instrText>
      </w:r>
      <w:r w:rsidR="00AC65B9">
        <w:rPr>
          <w:rFonts w:hint="eastAsia" w:eastAsia="나눔명조"/>
          <w:sz w:val="20"/>
          <w:szCs w:val="22"/>
        </w:rPr>
        <w:instrText>–</w:instrText>
      </w:r>
      <w:r w:rsidR="00AC65B9">
        <w:rPr>
          <w:rFonts w:hint="eastAsia" w:eastAsia="나눔명조"/>
          <w:sz w:val="20"/>
          <w:szCs w:val="22"/>
        </w:rPr>
        <w:instrText>252","title":"</w:instrText>
      </w:r>
      <w:r w:rsidR="00AC65B9">
        <w:rPr>
          <w:rFonts w:hint="eastAsia" w:eastAsia="나눔명조"/>
          <w:sz w:val="20"/>
          <w:szCs w:val="22"/>
        </w:rPr>
        <w:instrText>공공서비스동기</w:instrText>
      </w:r>
      <w:r w:rsidR="00AC65B9">
        <w:rPr>
          <w:rFonts w:hint="eastAsia" w:eastAsia="나눔명조"/>
          <w:sz w:val="20"/>
          <w:szCs w:val="22"/>
        </w:rPr>
        <w:instrText>(Public service motivation)</w:instrText>
      </w:r>
      <w:r w:rsidR="00AC65B9">
        <w:rPr>
          <w:rFonts w:hint="eastAsia" w:eastAsia="나눔명조"/>
          <w:sz w:val="20"/>
          <w:szCs w:val="22"/>
        </w:rPr>
        <w:instrText>와</w:instrText>
      </w:r>
      <w:r w:rsidR="00AC65B9">
        <w:rPr>
          <w:rFonts w:hint="eastAsia" w:eastAsia="나눔명조"/>
          <w:sz w:val="20"/>
          <w:szCs w:val="22"/>
        </w:rPr>
        <w:instrText xml:space="preserve"> </w:instrText>
      </w:r>
      <w:r w:rsidR="00AC65B9">
        <w:rPr>
          <w:rFonts w:hint="eastAsia" w:eastAsia="나눔명조"/>
          <w:sz w:val="20"/>
          <w:szCs w:val="22"/>
        </w:rPr>
        <w:instrText>성과</w:instrText>
      </w:r>
      <w:r w:rsidR="00AC65B9">
        <w:rPr>
          <w:rFonts w:hint="eastAsia" w:eastAsia="나눔명조"/>
          <w:sz w:val="20"/>
          <w:szCs w:val="22"/>
        </w:rPr>
        <w:instrText xml:space="preserve"> </w:instrText>
      </w:r>
      <w:r w:rsidR="00AC65B9">
        <w:rPr>
          <w:rFonts w:hint="eastAsia" w:eastAsia="나눔명조"/>
          <w:sz w:val="20"/>
          <w:szCs w:val="22"/>
        </w:rPr>
        <w:instrText>간</w:instrText>
      </w:r>
      <w:r w:rsidR="00AC65B9">
        <w:rPr>
          <w:rFonts w:hint="eastAsia" w:eastAsia="나눔명조"/>
          <w:sz w:val="20"/>
          <w:szCs w:val="22"/>
        </w:rPr>
        <w:instrText xml:space="preserve"> </w:instrText>
      </w:r>
      <w:r w:rsidR="00AC65B9">
        <w:rPr>
          <w:rFonts w:hint="eastAsia" w:eastAsia="나눔명조"/>
          <w:sz w:val="20"/>
          <w:szCs w:val="22"/>
        </w:rPr>
        <w:instrText>관계에</w:instrText>
      </w:r>
      <w:r w:rsidR="00AC65B9">
        <w:rPr>
          <w:rFonts w:hint="eastAsia" w:eastAsia="나눔명조"/>
          <w:sz w:val="20"/>
          <w:szCs w:val="22"/>
        </w:rPr>
        <w:instrText xml:space="preserve"> </w:instrText>
      </w:r>
      <w:r w:rsidR="00AC65B9">
        <w:rPr>
          <w:rFonts w:hint="eastAsia" w:eastAsia="나눔명조"/>
          <w:sz w:val="20"/>
          <w:szCs w:val="22"/>
        </w:rPr>
        <w:instrText>대한</w:instrText>
      </w:r>
      <w:r w:rsidR="00AC65B9">
        <w:rPr>
          <w:rFonts w:hint="eastAsia" w:eastAsia="나눔명조"/>
          <w:sz w:val="20"/>
          <w:szCs w:val="22"/>
        </w:rPr>
        <w:instrText xml:space="preserve"> </w:instrText>
      </w:r>
      <w:r w:rsidR="00AC65B9">
        <w:rPr>
          <w:rFonts w:hint="eastAsia" w:eastAsia="나눔명조"/>
          <w:sz w:val="20"/>
          <w:szCs w:val="22"/>
        </w:rPr>
        <w:instrText>연구</w:instrText>
      </w:r>
      <w:r w:rsidR="00AC65B9">
        <w:rPr>
          <w:rFonts w:hint="eastAsia" w:eastAsia="나눔명조"/>
          <w:sz w:val="20"/>
          <w:szCs w:val="22"/>
        </w:rPr>
        <w:instrText>","volume":"18","author":[{"family":"</w:instrText>
      </w:r>
      <w:r w:rsidR="00AC65B9">
        <w:rPr>
          <w:rFonts w:hint="eastAsia" w:eastAsia="나눔명조"/>
          <w:sz w:val="20"/>
          <w:szCs w:val="22"/>
        </w:rPr>
        <w:instrText>조태준</w:instrText>
      </w:r>
      <w:r w:rsidR="00AC65B9">
        <w:rPr>
          <w:rFonts w:hint="eastAsia" w:eastAsia="나눔명조"/>
          <w:sz w:val="20"/>
          <w:szCs w:val="22"/>
        </w:rPr>
        <w:instrText>","given":""},{"family":"</w:instrText>
      </w:r>
      <w:r w:rsidR="00AC65B9">
        <w:rPr>
          <w:rFonts w:hint="eastAsia" w:eastAsia="나눔명조"/>
          <w:sz w:val="20"/>
          <w:szCs w:val="22"/>
        </w:rPr>
        <w:instrText>윤수재</w:instrText>
      </w:r>
      <w:r w:rsidR="00AC65B9">
        <w:rPr>
          <w:rFonts w:hint="eastAsia" w:eastAsia="나눔명조"/>
          <w:sz w:val="20"/>
          <w:szCs w:val="22"/>
        </w:rPr>
        <w:instrText>","given":""}],"issued":{"date-parts":[["2009"]]}}},{"id":"PSjZbscb/WrRp36PZ","uris":["http://zotero.org/users/5210800/items/9C6N9QWI"],"uri":["http://zotero.org/users/5210800/items/9C6N9QWI"],"itemData":{"id":1471,"type":"article-journal","container-title":"</w:instrText>
      </w:r>
      <w:r w:rsidR="00AC65B9">
        <w:rPr>
          <w:rFonts w:hint="eastAsia" w:eastAsia="나눔명조"/>
          <w:sz w:val="20"/>
          <w:szCs w:val="22"/>
        </w:rPr>
        <w:instrText>한국자치행정학보</w:instrText>
      </w:r>
      <w:r w:rsidR="00AC65B9">
        <w:rPr>
          <w:rFonts w:hint="eastAsia" w:eastAsia="나눔명조"/>
          <w:sz w:val="20"/>
          <w:szCs w:val="22"/>
        </w:rPr>
        <w:instrText>","issue":"2","note":"Citation Key: choi:2018","page":"123</w:instrText>
      </w:r>
      <w:r w:rsidR="00AC65B9">
        <w:rPr>
          <w:rFonts w:hint="eastAsia" w:eastAsia="나눔명조"/>
          <w:sz w:val="20"/>
          <w:szCs w:val="22"/>
        </w:rPr>
        <w:instrText>–</w:instrText>
      </w:r>
      <w:r w:rsidR="00AC65B9">
        <w:rPr>
          <w:rFonts w:hint="eastAsia" w:eastAsia="나눔명조"/>
          <w:sz w:val="20"/>
          <w:szCs w:val="22"/>
        </w:rPr>
        <w:instrText>242","title":"</w:instrText>
      </w:r>
      <w:r w:rsidR="00AC65B9">
        <w:rPr>
          <w:rFonts w:hint="eastAsia" w:eastAsia="나눔명조"/>
          <w:sz w:val="20"/>
          <w:szCs w:val="22"/>
        </w:rPr>
        <w:instrText>지방정부</w:instrText>
      </w:r>
      <w:r w:rsidR="00AC65B9">
        <w:rPr>
          <w:rFonts w:hint="eastAsia" w:eastAsia="나눔명조"/>
          <w:sz w:val="20"/>
          <w:szCs w:val="22"/>
        </w:rPr>
        <w:instrText xml:space="preserve"> </w:instrText>
      </w:r>
      <w:r w:rsidR="00AC65B9">
        <w:rPr>
          <w:rFonts w:hint="eastAsia" w:eastAsia="나눔명조"/>
          <w:sz w:val="20"/>
          <w:szCs w:val="22"/>
        </w:rPr>
        <w:instrText>공무원들의</w:instrText>
      </w:r>
      <w:r w:rsidR="00AC65B9">
        <w:rPr>
          <w:rFonts w:hint="eastAsia" w:eastAsia="나눔명조"/>
          <w:sz w:val="20"/>
          <w:szCs w:val="22"/>
        </w:rPr>
        <w:instrText xml:space="preserve"> </w:instrText>
      </w:r>
      <w:r w:rsidR="00AC65B9">
        <w:rPr>
          <w:rFonts w:hint="eastAsia" w:eastAsia="나눔명조"/>
          <w:sz w:val="20"/>
          <w:szCs w:val="22"/>
        </w:rPr>
        <w:instrText>공공서비스동기와</w:instrText>
      </w:r>
      <w:r w:rsidR="00AC65B9">
        <w:rPr>
          <w:rFonts w:hint="eastAsia" w:eastAsia="나눔명조"/>
          <w:sz w:val="20"/>
          <w:szCs w:val="22"/>
        </w:rPr>
        <w:instrText xml:space="preserve"> </w:instrText>
      </w:r>
      <w:r w:rsidR="00AC65B9">
        <w:rPr>
          <w:rFonts w:hint="eastAsia" w:eastAsia="나눔명조"/>
          <w:sz w:val="20"/>
          <w:szCs w:val="22"/>
        </w:rPr>
        <w:instrText>공직가치가</w:instrText>
      </w:r>
      <w:r w:rsidR="00AC65B9">
        <w:rPr>
          <w:rFonts w:hint="eastAsia" w:eastAsia="나눔명조"/>
          <w:sz w:val="20"/>
          <w:szCs w:val="22"/>
        </w:rPr>
        <w:instrText xml:space="preserve"> </w:instrText>
      </w:r>
      <w:r w:rsidR="00AC65B9">
        <w:rPr>
          <w:rFonts w:hint="eastAsia" w:eastAsia="나눔명조"/>
          <w:sz w:val="20"/>
          <w:szCs w:val="22"/>
        </w:rPr>
        <w:instrText>조직성과에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영향연구</w:instrText>
      </w:r>
      <w:r w:rsidR="00AC65B9">
        <w:rPr>
          <w:rFonts w:hint="eastAsia" w:eastAsia="나눔명조"/>
          <w:sz w:val="20"/>
          <w:szCs w:val="22"/>
        </w:rPr>
        <w:instrText>","volume":"32","author":[{"family":"</w:instrText>
      </w:r>
      <w:r w:rsidR="00AC65B9">
        <w:rPr>
          <w:rFonts w:hint="eastAsia" w:eastAsia="나눔명조"/>
          <w:sz w:val="20"/>
          <w:szCs w:val="22"/>
        </w:rPr>
        <w:instrText>최예나</w:instrText>
      </w:r>
      <w:r w:rsidR="00AC65B9">
        <w:rPr>
          <w:rFonts w:hint="eastAsia" w:eastAsia="나눔명조"/>
          <w:sz w:val="20"/>
          <w:szCs w:val="22"/>
        </w:rPr>
        <w:instrText>","given":""}],"</w:instrText>
      </w:r>
      <w:r w:rsidR="00AC65B9">
        <w:rPr>
          <w:rFonts w:eastAsia="나눔명조"/>
          <w:sz w:val="20"/>
          <w:szCs w:val="22"/>
        </w:rPr>
        <w:instrText xml:space="preserve">issued":{"date-parts":[["2018"]]}}}],"schema":"https://github.com/citation-style-language/schema/raw/master/csl-citation.json"} </w:instrText>
      </w:r>
      <w:r w:rsidRPr="00B61948" w:rsidR="00A952C6">
        <w:rPr>
          <w:rFonts w:eastAsia="나눔명조"/>
          <w:sz w:val="20"/>
          <w:szCs w:val="22"/>
        </w:rPr>
        <w:fldChar w:fldCharType="separate"/>
      </w:r>
      <w:r w:rsidRPr="003820D2" w:rsidR="00A952C6">
        <w:rPr>
          <w:rFonts w:eastAsia="나눔명조"/>
          <w:sz w:val="20"/>
          <w:szCs w:val="22"/>
        </w:rPr>
        <w:t>(</w:t>
      </w:r>
      <w:r w:rsidRPr="003820D2" w:rsidR="00A952C6">
        <w:rPr>
          <w:rFonts w:hint="eastAsia" w:eastAsia="나눔명조"/>
          <w:sz w:val="20"/>
          <w:szCs w:val="22"/>
        </w:rPr>
        <w:t>노종호</w:t>
      </w:r>
      <w:r w:rsidR="00966105">
        <w:rPr>
          <w:rFonts w:hint="eastAsia" w:eastAsia="나눔명조"/>
          <w:sz w:val="20"/>
          <w:szCs w:val="22"/>
        </w:rPr>
        <w:t>,</w:t>
      </w:r>
      <w:r w:rsidRPr="003820D2" w:rsidR="00A952C6">
        <w:rPr>
          <w:rFonts w:eastAsia="나눔명조"/>
          <w:sz w:val="20"/>
          <w:szCs w:val="22"/>
        </w:rPr>
        <w:t xml:space="preserve"> 2016; </w:t>
      </w:r>
      <w:r w:rsidRPr="003820D2" w:rsidR="00A952C6">
        <w:rPr>
          <w:rFonts w:hint="eastAsia" w:eastAsia="나눔명조"/>
          <w:sz w:val="20"/>
          <w:szCs w:val="22"/>
        </w:rPr>
        <w:t>이강문</w:t>
      </w:r>
      <w:r w:rsidR="00966105">
        <w:rPr>
          <w:rFonts w:hint="eastAsia" w:eastAsia="나눔명조"/>
          <w:sz w:val="20"/>
          <w:szCs w:val="22"/>
        </w:rPr>
        <w:t>,</w:t>
      </w:r>
      <w:r w:rsidRPr="003820D2" w:rsidR="00A952C6">
        <w:rPr>
          <w:rFonts w:eastAsia="나눔명조"/>
          <w:sz w:val="20"/>
          <w:szCs w:val="22"/>
        </w:rPr>
        <w:t xml:space="preserve"> 2017; </w:t>
      </w:r>
      <w:r w:rsidRPr="003820D2" w:rsidR="00A952C6">
        <w:rPr>
          <w:rFonts w:hint="eastAsia" w:eastAsia="나눔명조"/>
          <w:sz w:val="20"/>
          <w:szCs w:val="22"/>
        </w:rPr>
        <w:t>이근주</w:t>
      </w:r>
      <w:r w:rsidR="00966105">
        <w:rPr>
          <w:rFonts w:hint="eastAsia" w:eastAsia="나눔명조"/>
          <w:sz w:val="20"/>
          <w:szCs w:val="22"/>
        </w:rPr>
        <w:t>,</w:t>
      </w:r>
      <w:r w:rsidRPr="003820D2" w:rsidR="00A952C6">
        <w:rPr>
          <w:rFonts w:eastAsia="나눔명조"/>
          <w:sz w:val="20"/>
          <w:szCs w:val="22"/>
        </w:rPr>
        <w:t xml:space="preserve"> 2005; </w:t>
      </w:r>
      <w:r w:rsidRPr="003820D2" w:rsidR="00A952C6">
        <w:rPr>
          <w:rFonts w:hint="eastAsia" w:eastAsia="나눔명조"/>
          <w:sz w:val="20"/>
          <w:szCs w:val="22"/>
        </w:rPr>
        <w:t>임재영</w:t>
      </w:r>
      <w:r w:rsidR="00512F0D">
        <w:rPr>
          <w:rFonts w:eastAsia="나눔명조"/>
          <w:sz w:val="20"/>
          <w:szCs w:val="22"/>
        </w:rPr>
        <w:t>‧</w:t>
      </w:r>
      <w:r w:rsidRPr="003820D2" w:rsidR="00A952C6">
        <w:rPr>
          <w:rFonts w:hint="eastAsia" w:eastAsia="나눔명조"/>
          <w:sz w:val="20"/>
          <w:szCs w:val="22"/>
        </w:rPr>
        <w:t>문국경</w:t>
      </w:r>
      <w:r w:rsidR="00966105">
        <w:rPr>
          <w:rFonts w:hint="eastAsia" w:eastAsia="나눔명조"/>
          <w:sz w:val="20"/>
          <w:szCs w:val="22"/>
        </w:rPr>
        <w:t>,</w:t>
      </w:r>
      <w:r w:rsidRPr="003820D2" w:rsidR="00A952C6">
        <w:rPr>
          <w:rFonts w:eastAsia="나눔명조"/>
          <w:sz w:val="20"/>
          <w:szCs w:val="22"/>
        </w:rPr>
        <w:t xml:space="preserve"> 2019; </w:t>
      </w:r>
      <w:r w:rsidRPr="003820D2" w:rsidR="00A952C6">
        <w:rPr>
          <w:rFonts w:hint="eastAsia" w:eastAsia="나눔명조"/>
          <w:sz w:val="20"/>
          <w:szCs w:val="22"/>
        </w:rPr>
        <w:t>정재호</w:t>
      </w:r>
      <w:r w:rsidR="00512F0D">
        <w:rPr>
          <w:rFonts w:eastAsia="나눔명조"/>
          <w:sz w:val="20"/>
          <w:szCs w:val="22"/>
        </w:rPr>
        <w:t>‧</w:t>
      </w:r>
      <w:r w:rsidRPr="003820D2" w:rsidR="00A952C6">
        <w:rPr>
          <w:rFonts w:hint="eastAsia" w:eastAsia="나눔명조"/>
          <w:sz w:val="20"/>
          <w:szCs w:val="22"/>
        </w:rPr>
        <w:t>최규현</w:t>
      </w:r>
      <w:r w:rsidR="00966105">
        <w:rPr>
          <w:rFonts w:hint="eastAsia" w:eastAsia="나눔명조"/>
          <w:sz w:val="20"/>
          <w:szCs w:val="22"/>
        </w:rPr>
        <w:t>,</w:t>
      </w:r>
      <w:r w:rsidRPr="003820D2" w:rsidR="00A952C6">
        <w:rPr>
          <w:rFonts w:eastAsia="나눔명조"/>
          <w:sz w:val="20"/>
          <w:szCs w:val="22"/>
        </w:rPr>
        <w:t xml:space="preserve"> 2020; </w:t>
      </w:r>
      <w:r w:rsidRPr="003820D2" w:rsidR="00A952C6">
        <w:rPr>
          <w:rFonts w:hint="eastAsia" w:eastAsia="나눔명조"/>
          <w:sz w:val="20"/>
          <w:szCs w:val="22"/>
        </w:rPr>
        <w:t>조태준</w:t>
      </w:r>
      <w:r w:rsidR="00512F0D">
        <w:rPr>
          <w:rFonts w:eastAsia="나눔명조"/>
          <w:sz w:val="20"/>
          <w:szCs w:val="22"/>
        </w:rPr>
        <w:t>‧</w:t>
      </w:r>
      <w:r w:rsidRPr="003820D2" w:rsidR="00A952C6">
        <w:rPr>
          <w:rFonts w:hint="eastAsia" w:eastAsia="나눔명조"/>
          <w:sz w:val="20"/>
          <w:szCs w:val="22"/>
        </w:rPr>
        <w:t>윤수재</w:t>
      </w:r>
      <w:r w:rsidR="00966105">
        <w:rPr>
          <w:rFonts w:hint="eastAsia" w:eastAsia="나눔명조"/>
          <w:sz w:val="20"/>
          <w:szCs w:val="22"/>
        </w:rPr>
        <w:t>,</w:t>
      </w:r>
      <w:r w:rsidRPr="003820D2" w:rsidR="00A952C6">
        <w:rPr>
          <w:rFonts w:eastAsia="나눔명조"/>
          <w:sz w:val="20"/>
          <w:szCs w:val="22"/>
        </w:rPr>
        <w:t xml:space="preserve"> 2009; </w:t>
      </w:r>
      <w:r w:rsidRPr="003820D2" w:rsidR="00A952C6">
        <w:rPr>
          <w:rFonts w:hint="eastAsia" w:eastAsia="나눔명조"/>
          <w:sz w:val="20"/>
          <w:szCs w:val="22"/>
        </w:rPr>
        <w:t>최예나</w:t>
      </w:r>
      <w:r w:rsidR="00966105">
        <w:rPr>
          <w:rFonts w:hint="eastAsia" w:eastAsia="나눔명조"/>
          <w:sz w:val="20"/>
          <w:szCs w:val="22"/>
        </w:rPr>
        <w:t>,</w:t>
      </w:r>
      <w:r w:rsidRPr="003820D2" w:rsidR="00A952C6">
        <w:rPr>
          <w:rFonts w:eastAsia="나눔명조"/>
          <w:sz w:val="20"/>
          <w:szCs w:val="22"/>
        </w:rPr>
        <w:t xml:space="preserve"> 2018)</w:t>
      </w:r>
      <w:r w:rsidRPr="00B61948" w:rsidR="00A952C6">
        <w:rPr>
          <w:rFonts w:eastAsia="나눔명조"/>
          <w:sz w:val="20"/>
          <w:szCs w:val="22"/>
        </w:rPr>
        <w:fldChar w:fldCharType="end"/>
      </w:r>
      <w:r w:rsidRPr="00B61948" w:rsidR="001B2696">
        <w:rPr>
          <w:rFonts w:hint="eastAsia" w:eastAsia="나눔명조"/>
          <w:sz w:val="20"/>
          <w:szCs w:val="22"/>
        </w:rPr>
        <w:t xml:space="preserve">. </w:t>
      </w:r>
      <w:r w:rsidRPr="00B61948" w:rsidR="001B2696">
        <w:rPr>
          <w:rFonts w:hint="eastAsia" w:eastAsia="나눔명조"/>
          <w:sz w:val="20"/>
          <w:szCs w:val="22"/>
        </w:rPr>
        <w:t>몇몇</w:t>
      </w:r>
      <w:r w:rsidRPr="00B61948" w:rsidR="001B2696">
        <w:rPr>
          <w:rFonts w:hint="eastAsia" w:eastAsia="나눔명조"/>
          <w:sz w:val="20"/>
          <w:szCs w:val="22"/>
        </w:rPr>
        <w:t xml:space="preserve"> </w:t>
      </w:r>
      <w:r w:rsidRPr="00B61948" w:rsidR="001B2696">
        <w:rPr>
          <w:rFonts w:hint="eastAsia" w:eastAsia="나눔명조"/>
          <w:sz w:val="20"/>
          <w:szCs w:val="22"/>
        </w:rPr>
        <w:t>연구는</w:t>
      </w:r>
      <w:r w:rsidRPr="00B61948" w:rsidR="001B2696">
        <w:rPr>
          <w:rFonts w:hint="eastAsia" w:eastAsia="나눔명조"/>
          <w:sz w:val="20"/>
          <w:szCs w:val="22"/>
        </w:rPr>
        <w:t xml:space="preserve"> </w:t>
      </w:r>
      <w:r w:rsidR="007A5602">
        <w:rPr>
          <w:rFonts w:hint="eastAsia" w:eastAsia="나눔명조"/>
          <w:sz w:val="20"/>
          <w:szCs w:val="22"/>
        </w:rPr>
        <w:t>공공봉사동기가</w:t>
      </w:r>
      <w:r w:rsidR="007A5602">
        <w:rPr>
          <w:rFonts w:hint="eastAsia" w:eastAsia="나눔명조"/>
          <w:sz w:val="20"/>
          <w:szCs w:val="22"/>
        </w:rPr>
        <w:t xml:space="preserve"> </w:t>
      </w:r>
      <w:r w:rsidRPr="00B61948" w:rsidR="001B2696">
        <w:rPr>
          <w:rFonts w:hint="eastAsia" w:eastAsia="나눔명조"/>
          <w:sz w:val="20"/>
          <w:szCs w:val="22"/>
        </w:rPr>
        <w:t>조직시민행동</w:t>
      </w:r>
      <w:r w:rsidRPr="00B61948" w:rsidR="001B2696">
        <w:rPr>
          <w:rFonts w:hint="eastAsia" w:eastAsia="나눔명조"/>
          <w:sz w:val="20"/>
          <w:szCs w:val="22"/>
        </w:rPr>
        <w:t xml:space="preserve">, </w:t>
      </w:r>
      <w:r w:rsidRPr="00B61948" w:rsidR="001B2696">
        <w:rPr>
          <w:rFonts w:hint="eastAsia" w:eastAsia="나눔명조"/>
          <w:sz w:val="20"/>
          <w:szCs w:val="22"/>
        </w:rPr>
        <w:t>직무만족</w:t>
      </w:r>
      <w:r w:rsidRPr="00B61948" w:rsidR="001B2696">
        <w:rPr>
          <w:rFonts w:hint="eastAsia" w:eastAsia="나눔명조"/>
          <w:sz w:val="20"/>
          <w:szCs w:val="22"/>
        </w:rPr>
        <w:t xml:space="preserve">, </w:t>
      </w:r>
      <w:r w:rsidRPr="00B61948" w:rsidR="001B2696">
        <w:rPr>
          <w:rFonts w:hint="eastAsia" w:eastAsia="나눔명조"/>
          <w:sz w:val="20"/>
          <w:szCs w:val="22"/>
        </w:rPr>
        <w:t>조직몰입</w:t>
      </w:r>
      <w:r w:rsidR="007A5602">
        <w:rPr>
          <w:rFonts w:hint="eastAsia" w:eastAsia="나눔명조"/>
          <w:sz w:val="20"/>
          <w:szCs w:val="22"/>
        </w:rPr>
        <w:t xml:space="preserve"> </w:t>
      </w:r>
      <w:r w:rsidR="007A5602">
        <w:rPr>
          <w:rFonts w:hint="eastAsia" w:eastAsia="나눔명조"/>
          <w:sz w:val="20"/>
          <w:szCs w:val="22"/>
        </w:rPr>
        <w:t>등에도</w:t>
      </w:r>
      <w:r w:rsidR="007A5602">
        <w:rPr>
          <w:rFonts w:hint="eastAsia" w:eastAsia="나눔명조"/>
          <w:sz w:val="20"/>
          <w:szCs w:val="22"/>
        </w:rPr>
        <w:t xml:space="preserve"> </w:t>
      </w:r>
      <w:r w:rsidR="007A5602">
        <w:rPr>
          <w:rFonts w:hint="eastAsia" w:eastAsia="나눔명조"/>
          <w:sz w:val="20"/>
          <w:szCs w:val="22"/>
        </w:rPr>
        <w:t>긍정적</w:t>
      </w:r>
      <w:r w:rsidR="007A5602">
        <w:rPr>
          <w:rFonts w:hint="eastAsia" w:eastAsia="나눔명조"/>
          <w:sz w:val="20"/>
          <w:szCs w:val="22"/>
        </w:rPr>
        <w:t xml:space="preserve"> </w:t>
      </w:r>
      <w:r w:rsidR="007A5602">
        <w:rPr>
          <w:rFonts w:hint="eastAsia" w:eastAsia="나눔명조"/>
          <w:sz w:val="20"/>
          <w:szCs w:val="22"/>
        </w:rPr>
        <w:t>효과를</w:t>
      </w:r>
      <w:r w:rsidR="007A5602">
        <w:rPr>
          <w:rFonts w:hint="eastAsia" w:eastAsia="나눔명조"/>
          <w:sz w:val="20"/>
          <w:szCs w:val="22"/>
        </w:rPr>
        <w:t xml:space="preserve"> </w:t>
      </w:r>
      <w:r w:rsidR="007A5602">
        <w:rPr>
          <w:rFonts w:hint="eastAsia" w:eastAsia="나눔명조"/>
          <w:sz w:val="20"/>
          <w:szCs w:val="22"/>
        </w:rPr>
        <w:t>가진다고</w:t>
      </w:r>
      <w:r w:rsidR="007A5602">
        <w:rPr>
          <w:rFonts w:hint="eastAsia" w:eastAsia="나눔명조"/>
          <w:sz w:val="20"/>
          <w:szCs w:val="22"/>
        </w:rPr>
        <w:t xml:space="preserve"> </w:t>
      </w:r>
      <w:r w:rsidR="007A5602">
        <w:rPr>
          <w:rFonts w:hint="eastAsia" w:eastAsia="나눔명조"/>
          <w:sz w:val="20"/>
          <w:szCs w:val="22"/>
        </w:rPr>
        <w:t>주장한다</w:t>
      </w:r>
      <w:r w:rsidRPr="00B61948" w:rsidR="00BA42AA">
        <w:rPr>
          <w:rFonts w:eastAsia="나눔명조"/>
          <w:sz w:val="20"/>
          <w:szCs w:val="22"/>
        </w:rPr>
        <w:fldChar w:fldCharType="begin"/>
      </w:r>
      <w:r w:rsidR="00AC65B9">
        <w:rPr>
          <w:rFonts w:eastAsia="나눔명조"/>
          <w:sz w:val="20"/>
          <w:szCs w:val="22"/>
        </w:rPr>
        <w:instrText xml:space="preserve"> ADDIN ZOTERO_ITEM CSL_CITATION {"citationID":"b4w7vsjG","properties":{"formattedCitation":"(\\uc0\\u51060{}\\uc0\\u54812{}\\uc0\\u50980{} 2017; \\uc0\\u51076{}\\uc0\\u51116{}\\uc0\\u50689{} and \\uc0\\u47928{}\\uc0\\u44397{}\\uc0\\u44221{} 2019; \\uc0\\u</w:instrText>
      </w:r>
      <w:r w:rsidR="00AC65B9">
        <w:rPr>
          <w:rFonts w:hint="eastAsia" w:eastAsia="나눔명조"/>
          <w:sz w:val="20"/>
          <w:szCs w:val="22"/>
        </w:rPr>
        <w:instrText>51076{}\\uc0\\u51116{}\\uc0\\u50689{}, \\uc0\\u47928{}\\uc0\\u44397{}\\uc0\\u44221{}, and \\uc0\\u51312{}\\uc0\\u54812{}\\uc0\\u51652{} 2019b)","plainCitation":"(</w:instrText>
      </w:r>
      <w:r w:rsidR="00AC65B9">
        <w:rPr>
          <w:rFonts w:hint="eastAsia" w:eastAsia="나눔명조"/>
          <w:sz w:val="20"/>
          <w:szCs w:val="22"/>
        </w:rPr>
        <w:instrText>이혜윤</w:instrText>
      </w:r>
      <w:r w:rsidR="00AC65B9">
        <w:rPr>
          <w:rFonts w:hint="eastAsia" w:eastAsia="나눔명조"/>
          <w:sz w:val="20"/>
          <w:szCs w:val="22"/>
        </w:rPr>
        <w:instrText xml:space="preserve"> 2017; </w:instrText>
      </w:r>
      <w:r w:rsidR="00AC65B9">
        <w:rPr>
          <w:rFonts w:hint="eastAsia" w:eastAsia="나눔명조"/>
          <w:sz w:val="20"/>
          <w:szCs w:val="22"/>
        </w:rPr>
        <w:instrText>임재영</w:instrText>
      </w:r>
      <w:r w:rsidR="00AC65B9">
        <w:rPr>
          <w:rFonts w:hint="eastAsia" w:eastAsia="나눔명조"/>
          <w:sz w:val="20"/>
          <w:szCs w:val="22"/>
        </w:rPr>
        <w:instrText xml:space="preserve"> and </w:instrText>
      </w:r>
      <w:r w:rsidR="00AC65B9">
        <w:rPr>
          <w:rFonts w:hint="eastAsia" w:eastAsia="나눔명조"/>
          <w:sz w:val="20"/>
          <w:szCs w:val="22"/>
        </w:rPr>
        <w:instrText>문국경</w:instrText>
      </w:r>
      <w:r w:rsidR="00AC65B9">
        <w:rPr>
          <w:rFonts w:hint="eastAsia" w:eastAsia="나눔명조"/>
          <w:sz w:val="20"/>
          <w:szCs w:val="22"/>
        </w:rPr>
        <w:instrText xml:space="preserve"> 2019; </w:instrText>
      </w:r>
      <w:r w:rsidR="00AC65B9">
        <w:rPr>
          <w:rFonts w:hint="eastAsia" w:eastAsia="나눔명조"/>
          <w:sz w:val="20"/>
          <w:szCs w:val="22"/>
        </w:rPr>
        <w:instrText>임재영</w:instrText>
      </w:r>
      <w:r w:rsidR="00AC65B9">
        <w:rPr>
          <w:rFonts w:hint="eastAsia" w:eastAsia="나눔명조"/>
          <w:sz w:val="20"/>
          <w:szCs w:val="22"/>
        </w:rPr>
        <w:instrText xml:space="preserve">, </w:instrText>
      </w:r>
      <w:r w:rsidR="00AC65B9">
        <w:rPr>
          <w:rFonts w:hint="eastAsia" w:eastAsia="나눔명조"/>
          <w:sz w:val="20"/>
          <w:szCs w:val="22"/>
        </w:rPr>
        <w:instrText>문국경</w:instrText>
      </w:r>
      <w:r w:rsidR="00AC65B9">
        <w:rPr>
          <w:rFonts w:hint="eastAsia" w:eastAsia="나눔명조"/>
          <w:sz w:val="20"/>
          <w:szCs w:val="22"/>
        </w:rPr>
        <w:instrText xml:space="preserve">, and </w:instrText>
      </w:r>
      <w:r w:rsidR="00AC65B9">
        <w:rPr>
          <w:rFonts w:hint="eastAsia" w:eastAsia="나눔명조"/>
          <w:sz w:val="20"/>
          <w:szCs w:val="22"/>
        </w:rPr>
        <w:instrText>조혜진</w:instrText>
      </w:r>
      <w:r w:rsidR="00AC65B9">
        <w:rPr>
          <w:rFonts w:hint="eastAsia" w:eastAsia="나눔명조"/>
          <w:sz w:val="20"/>
          <w:szCs w:val="22"/>
        </w:rPr>
        <w:instrText xml:space="preserve"> 2019b)","dontUpdate":true,"noteIndex":0},"citationItems":[{"id":"PSjZbscb/MIYiCMbe","uris":["http://zotero.org/users/5210800/items/HF7MVGLN"],"uri":["http://zotero.org/users/5210800/items/HF7MVGLN"],"itemData":{"id":1415,"type":"article-journal","container-title":"</w:instrText>
      </w:r>
      <w:r w:rsidR="00AC65B9">
        <w:rPr>
          <w:rFonts w:hint="eastAsia" w:eastAsia="나눔명조"/>
          <w:sz w:val="20"/>
          <w:szCs w:val="22"/>
        </w:rPr>
        <w:instrText>한국행정학보</w:instrText>
      </w:r>
      <w:r w:rsidR="00AC65B9">
        <w:rPr>
          <w:rFonts w:hint="eastAsia" w:eastAsia="나눔명조"/>
          <w:sz w:val="20"/>
          <w:szCs w:val="22"/>
        </w:rPr>
        <w:instrText>","DOI":"10.18333/KPAR.51.2.349","ISSN":"1226-2536","issue":"2","language":"ko","note":"Citation Key: lee:2017","page":"349</w:instrText>
      </w:r>
      <w:r w:rsidR="00AC65B9">
        <w:rPr>
          <w:rFonts w:hint="eastAsia" w:eastAsia="나눔명조"/>
          <w:sz w:val="20"/>
          <w:szCs w:val="22"/>
        </w:rPr>
        <w:instrText>–</w:instrText>
      </w:r>
      <w:r w:rsidR="00AC65B9">
        <w:rPr>
          <w:rFonts w:hint="eastAsia" w:eastAsia="나눔명조"/>
          <w:sz w:val="20"/>
          <w:szCs w:val="22"/>
        </w:rPr>
        <w:instrText>388","title":"</w:instrText>
      </w:r>
      <w:r w:rsidR="00AC65B9">
        <w:rPr>
          <w:rFonts w:hint="eastAsia" w:eastAsia="나눔명조"/>
          <w:sz w:val="20"/>
          <w:szCs w:val="22"/>
        </w:rPr>
        <w:instrText>공기업과</w:instrText>
      </w:r>
      <w:r w:rsidR="00AC65B9">
        <w:rPr>
          <w:rFonts w:hint="eastAsia" w:eastAsia="나눔명조"/>
          <w:sz w:val="20"/>
          <w:szCs w:val="22"/>
        </w:rPr>
        <w:instrText xml:space="preserve"> </w:instrText>
      </w:r>
      <w:r w:rsidR="00AC65B9">
        <w:rPr>
          <w:rFonts w:hint="eastAsia" w:eastAsia="나눔명조"/>
          <w:sz w:val="20"/>
          <w:szCs w:val="22"/>
        </w:rPr>
        <w:instrText>준정부기관</w:instrText>
      </w:r>
      <w:r w:rsidR="00AC65B9">
        <w:rPr>
          <w:rFonts w:hint="eastAsia" w:eastAsia="나눔명조"/>
          <w:sz w:val="20"/>
          <w:szCs w:val="22"/>
        </w:rPr>
        <w:instrText xml:space="preserve"> </w:instrText>
      </w:r>
      <w:r w:rsidR="00AC65B9">
        <w:rPr>
          <w:rFonts w:hint="eastAsia" w:eastAsia="나눔명조"/>
          <w:sz w:val="20"/>
          <w:szCs w:val="22"/>
        </w:rPr>
        <w:instrText>종사자들의</w:instrText>
      </w:r>
      <w:r w:rsidR="00AC65B9">
        <w:rPr>
          <w:rFonts w:hint="eastAsia" w:eastAsia="나눔명조"/>
          <w:sz w:val="20"/>
          <w:szCs w:val="22"/>
        </w:rPr>
        <w:instrText xml:space="preserve"> </w:instrText>
      </w:r>
      <w:r w:rsidR="00AC65B9">
        <w:rPr>
          <w:rFonts w:hint="eastAsia" w:eastAsia="나눔명조"/>
          <w:sz w:val="20"/>
          <w:szCs w:val="22"/>
        </w:rPr>
        <w:instrText>공공봉사동기</w:instrText>
      </w:r>
      <w:r w:rsidR="00AC65B9">
        <w:rPr>
          <w:rFonts w:hint="eastAsia" w:eastAsia="나눔명조"/>
          <w:sz w:val="20"/>
          <w:szCs w:val="22"/>
        </w:rPr>
        <w:instrText>(PSM)</w:instrText>
      </w:r>
      <w:r w:rsidR="00AC65B9">
        <w:rPr>
          <w:rFonts w:hint="eastAsia" w:eastAsia="나눔명조"/>
          <w:sz w:val="20"/>
          <w:szCs w:val="22"/>
        </w:rPr>
        <w:instrText>와</w:instrText>
      </w:r>
      <w:r w:rsidR="00AC65B9">
        <w:rPr>
          <w:rFonts w:hint="eastAsia" w:eastAsia="나눔명조"/>
          <w:sz w:val="20"/>
          <w:szCs w:val="22"/>
        </w:rPr>
        <w:instrText xml:space="preserve"> </w:instrText>
      </w:r>
      <w:r w:rsidR="00AC65B9">
        <w:rPr>
          <w:rFonts w:hint="eastAsia" w:eastAsia="나눔명조"/>
          <w:sz w:val="20"/>
          <w:szCs w:val="22"/>
        </w:rPr>
        <w:instrText>직무동기요인이</w:instrText>
      </w:r>
      <w:r w:rsidR="00AC65B9">
        <w:rPr>
          <w:rFonts w:hint="eastAsia" w:eastAsia="나눔명조"/>
          <w:sz w:val="20"/>
          <w:szCs w:val="22"/>
        </w:rPr>
        <w:instrText xml:space="preserve"> </w:instrText>
      </w:r>
      <w:r w:rsidR="00AC65B9">
        <w:rPr>
          <w:rFonts w:hint="eastAsia" w:eastAsia="나눔명조"/>
          <w:sz w:val="20"/>
          <w:szCs w:val="22"/>
        </w:rPr>
        <w:instrText>직무만족에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영향에</w:instrText>
      </w:r>
      <w:r w:rsidR="00AC65B9">
        <w:rPr>
          <w:rFonts w:hint="eastAsia" w:eastAsia="나눔명조"/>
          <w:sz w:val="20"/>
          <w:szCs w:val="22"/>
        </w:rPr>
        <w:instrText xml:space="preserve"> </w:instrText>
      </w:r>
      <w:r w:rsidR="00AC65B9">
        <w:rPr>
          <w:rFonts w:hint="eastAsia" w:eastAsia="나눔명조"/>
          <w:sz w:val="20"/>
          <w:szCs w:val="22"/>
        </w:rPr>
        <w:instrText>관한</w:instrText>
      </w:r>
      <w:r w:rsidR="00AC65B9">
        <w:rPr>
          <w:rFonts w:hint="eastAsia" w:eastAsia="나눔명조"/>
          <w:sz w:val="20"/>
          <w:szCs w:val="22"/>
        </w:rPr>
        <w:instrText xml:space="preserve"> </w:instrText>
      </w:r>
      <w:r w:rsidR="00AC65B9">
        <w:rPr>
          <w:rFonts w:hint="eastAsia" w:eastAsia="나눔명조"/>
          <w:sz w:val="20"/>
          <w:szCs w:val="22"/>
        </w:rPr>
        <w:instrText>실증연구</w:instrText>
      </w:r>
      <w:r w:rsidR="00AC65B9">
        <w:rPr>
          <w:rFonts w:hint="eastAsia" w:eastAsia="나눔명조"/>
          <w:sz w:val="20"/>
          <w:szCs w:val="22"/>
        </w:rPr>
        <w:instrText>","volume":"51","author":[{"family":"</w:instrText>
      </w:r>
      <w:r w:rsidR="00AC65B9">
        <w:rPr>
          <w:rFonts w:hint="eastAsia" w:eastAsia="나눔명조"/>
          <w:sz w:val="20"/>
          <w:szCs w:val="22"/>
        </w:rPr>
        <w:instrText>이혜윤</w:instrText>
      </w:r>
      <w:r w:rsidR="00AC65B9">
        <w:rPr>
          <w:rFonts w:hint="eastAsia" w:eastAsia="나눔명조"/>
          <w:sz w:val="20"/>
          <w:szCs w:val="22"/>
        </w:rPr>
        <w:instrText>","given":""}],"issued":{"date-parts":[["2017",6]]}}},{"id":"PSjZbscb/Jgt0nmZq","uris":["http://zotero.org/users/5210800/items/SD7TB8DR"],"uri":["http://zotero.org/users/5210800/items/SD7TB8DR"],"itemData":{"id":1417,"type":"article-journal","container-title":"</w:instrText>
      </w:r>
      <w:r w:rsidR="00AC65B9">
        <w:rPr>
          <w:rFonts w:hint="eastAsia" w:eastAsia="나눔명조"/>
          <w:sz w:val="20"/>
          <w:szCs w:val="22"/>
        </w:rPr>
        <w:instrText>한국행정논집</w:instrText>
      </w:r>
      <w:r w:rsidR="00AC65B9">
        <w:rPr>
          <w:rFonts w:hint="eastAsia" w:eastAsia="나눔명조"/>
          <w:sz w:val="20"/>
          <w:szCs w:val="22"/>
        </w:rPr>
        <w:instrText>","DOI":"10.21888/KPAQ.2019.6.31.2.231","ISSN":"1229-4756","issue":"2","language":"ko","note":"Citation Key: lim:moon:2019a","page":"231</w:instrText>
      </w:r>
      <w:r w:rsidR="00AC65B9">
        <w:rPr>
          <w:rFonts w:hint="eastAsia" w:eastAsia="나눔명조"/>
          <w:sz w:val="20"/>
          <w:szCs w:val="22"/>
        </w:rPr>
        <w:instrText>–</w:instrText>
      </w:r>
      <w:r w:rsidR="00AC65B9">
        <w:rPr>
          <w:rFonts w:hint="eastAsia" w:eastAsia="나눔명조"/>
          <w:sz w:val="20"/>
          <w:szCs w:val="22"/>
        </w:rPr>
        <w:instrText>251","title":"</w:instrText>
      </w:r>
      <w:r w:rsidR="00AC65B9">
        <w:rPr>
          <w:rFonts w:hint="eastAsia" w:eastAsia="나눔명조"/>
          <w:sz w:val="20"/>
          <w:szCs w:val="22"/>
        </w:rPr>
        <w:instrText>공공봉사동기와</w:instrText>
      </w:r>
      <w:r w:rsidR="00AC65B9">
        <w:rPr>
          <w:rFonts w:hint="eastAsia" w:eastAsia="나눔명조"/>
          <w:sz w:val="20"/>
          <w:szCs w:val="22"/>
        </w:rPr>
        <w:instrText xml:space="preserve"> </w:instrText>
      </w:r>
      <w:r w:rsidR="00AC65B9">
        <w:rPr>
          <w:rFonts w:hint="eastAsia" w:eastAsia="나눔명조"/>
          <w:sz w:val="20"/>
          <w:szCs w:val="22"/>
        </w:rPr>
        <w:instrText>직무성과</w:instrText>
      </w:r>
      <w:r w:rsidR="00AC65B9">
        <w:rPr>
          <w:rFonts w:hint="eastAsia" w:eastAsia="나눔명조"/>
          <w:sz w:val="20"/>
          <w:szCs w:val="22"/>
        </w:rPr>
        <w:instrText xml:space="preserve">: </w:instrText>
      </w:r>
      <w:r w:rsidR="00AC65B9">
        <w:rPr>
          <w:rFonts w:hint="eastAsia" w:eastAsia="나눔명조"/>
          <w:sz w:val="20"/>
          <w:szCs w:val="22"/>
        </w:rPr>
        <w:instrText>조직구조의</w:instrText>
      </w:r>
      <w:r w:rsidR="00AC65B9">
        <w:rPr>
          <w:rFonts w:hint="eastAsia" w:eastAsia="나눔명조"/>
          <w:sz w:val="20"/>
          <w:szCs w:val="22"/>
        </w:rPr>
        <w:instrText xml:space="preserve"> </w:instrText>
      </w:r>
      <w:r w:rsidR="00AC65B9">
        <w:rPr>
          <w:rFonts w:hint="eastAsia" w:eastAsia="나눔명조"/>
          <w:sz w:val="20"/>
          <w:szCs w:val="22"/>
        </w:rPr>
        <w:instrText>조절효과를</w:instrText>
      </w:r>
      <w:r w:rsidR="00AC65B9">
        <w:rPr>
          <w:rFonts w:hint="eastAsia" w:eastAsia="나눔명조"/>
          <w:sz w:val="20"/>
          <w:szCs w:val="22"/>
        </w:rPr>
        <w:instrText xml:space="preserve"> </w:instrText>
      </w:r>
      <w:r w:rsidR="00AC65B9">
        <w:rPr>
          <w:rFonts w:hint="eastAsia" w:eastAsia="나눔명조"/>
          <w:sz w:val="20"/>
          <w:szCs w:val="22"/>
        </w:rPr>
        <w:instrText>중심으로</w:instrText>
      </w:r>
      <w:r w:rsidR="00AC65B9">
        <w:rPr>
          <w:rFonts w:hint="eastAsia" w:eastAsia="나눔명조"/>
          <w:sz w:val="20"/>
          <w:szCs w:val="22"/>
        </w:rPr>
        <w:instrText>","volume":"31","author":[{"family":"</w:instrText>
      </w:r>
      <w:r w:rsidR="00AC65B9">
        <w:rPr>
          <w:rFonts w:hint="eastAsia" w:eastAsia="나눔명조"/>
          <w:sz w:val="20"/>
          <w:szCs w:val="22"/>
        </w:rPr>
        <w:instrText>임재영</w:instrText>
      </w:r>
      <w:r w:rsidR="00AC65B9">
        <w:rPr>
          <w:rFonts w:hint="eastAsia" w:eastAsia="나눔명조"/>
          <w:sz w:val="20"/>
          <w:szCs w:val="22"/>
        </w:rPr>
        <w:instrText>","given":""},{"family":"</w:instrText>
      </w:r>
      <w:r w:rsidR="00AC65B9">
        <w:rPr>
          <w:rFonts w:hint="eastAsia" w:eastAsia="나눔명조"/>
          <w:sz w:val="20"/>
          <w:szCs w:val="22"/>
        </w:rPr>
        <w:instrText>문국경</w:instrText>
      </w:r>
      <w:r w:rsidR="00AC65B9">
        <w:rPr>
          <w:rFonts w:hint="eastAsia" w:eastAsia="나눔명조"/>
          <w:sz w:val="20"/>
          <w:szCs w:val="22"/>
        </w:rPr>
        <w:instrText>","given":""}],"issued":{"date-parts":[["2019",6]]}}},{"id":"PSjZbscb/IcLvkEHp","uris":["http://zotero.org/users/5210800/items/DUKMPDV5"],"uri":["http://zotero.org/users/5210800/items/DUKMPDV5"],"itemData":{"id":1421,"type":"article-journal","container-title":"</w:instrText>
      </w:r>
      <w:r w:rsidR="00AC65B9">
        <w:rPr>
          <w:rFonts w:hint="eastAsia" w:eastAsia="나눔명조"/>
          <w:sz w:val="20"/>
          <w:szCs w:val="22"/>
        </w:rPr>
        <w:instrText>한국조직학회보</w:instrText>
      </w:r>
      <w:r w:rsidR="00AC65B9">
        <w:rPr>
          <w:rFonts w:hint="eastAsia" w:eastAsia="나눔명조"/>
          <w:sz w:val="20"/>
          <w:szCs w:val="22"/>
        </w:rPr>
        <w:instrText>","DOI":"10.21484/KROS.2019.16.2.1","issue":"2","language":"ko","note":"Citation Key: limetal:2019","page":"1</w:instrText>
      </w:r>
      <w:r w:rsidR="00AC65B9">
        <w:rPr>
          <w:rFonts w:hint="eastAsia" w:eastAsia="나눔명조"/>
          <w:sz w:val="20"/>
          <w:szCs w:val="22"/>
        </w:rPr>
        <w:instrText>–</w:instrText>
      </w:r>
      <w:r w:rsidR="00AC65B9">
        <w:rPr>
          <w:rFonts w:hint="eastAsia" w:eastAsia="나눔명조"/>
          <w:sz w:val="20"/>
          <w:szCs w:val="22"/>
        </w:rPr>
        <w:instrText>34","title":"</w:instrText>
      </w:r>
      <w:r w:rsidR="00AC65B9">
        <w:rPr>
          <w:rFonts w:hint="eastAsia" w:eastAsia="나눔명조"/>
          <w:sz w:val="20"/>
          <w:szCs w:val="22"/>
        </w:rPr>
        <w:instrText>공공봉사동기와</w:instrText>
      </w:r>
      <w:r w:rsidR="00AC65B9">
        <w:rPr>
          <w:rFonts w:hint="eastAsia" w:eastAsia="나눔명조"/>
          <w:sz w:val="20"/>
          <w:szCs w:val="22"/>
        </w:rPr>
        <w:instrText xml:space="preserve"> </w:instrText>
      </w:r>
      <w:r w:rsidR="00AC65B9">
        <w:rPr>
          <w:rFonts w:hint="eastAsia" w:eastAsia="나눔명조"/>
          <w:sz w:val="20"/>
          <w:szCs w:val="22"/>
        </w:rPr>
        <w:instrText>조직문화의</w:instrText>
      </w:r>
      <w:r w:rsidR="00AC65B9">
        <w:rPr>
          <w:rFonts w:hint="eastAsia" w:eastAsia="나눔명조"/>
          <w:sz w:val="20"/>
          <w:szCs w:val="22"/>
        </w:rPr>
        <w:instrText xml:space="preserve"> </w:instrText>
      </w:r>
      <w:r w:rsidR="00AC65B9">
        <w:rPr>
          <w:rFonts w:hint="eastAsia" w:eastAsia="나눔명조"/>
          <w:sz w:val="20"/>
          <w:szCs w:val="22"/>
        </w:rPr>
        <w:instrText>적합성이</w:instrText>
      </w:r>
      <w:r w:rsidR="00AC65B9">
        <w:rPr>
          <w:rFonts w:hint="eastAsia" w:eastAsia="나눔명조"/>
          <w:sz w:val="20"/>
          <w:szCs w:val="22"/>
        </w:rPr>
        <w:instrText xml:space="preserve"> </w:instrText>
      </w:r>
      <w:r w:rsidR="00AC65B9">
        <w:rPr>
          <w:rFonts w:hint="eastAsia" w:eastAsia="나눔명조"/>
          <w:sz w:val="20"/>
          <w:szCs w:val="22"/>
        </w:rPr>
        <w:instrText>조직몰입에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","volume":"16","author":[{"family":"</w:instrText>
      </w:r>
      <w:r w:rsidR="00AC65B9">
        <w:rPr>
          <w:rFonts w:hint="eastAsia" w:eastAsia="나눔명조"/>
          <w:sz w:val="20"/>
          <w:szCs w:val="22"/>
        </w:rPr>
        <w:instrText>임재영</w:instrText>
      </w:r>
      <w:r w:rsidR="00AC65B9">
        <w:rPr>
          <w:rFonts w:hint="eastAsia" w:eastAsia="나눔명조"/>
          <w:sz w:val="20"/>
          <w:szCs w:val="22"/>
        </w:rPr>
        <w:instrText>","given":""},{"family":"</w:instrText>
      </w:r>
      <w:r w:rsidR="00AC65B9">
        <w:rPr>
          <w:rFonts w:hint="eastAsia" w:eastAsia="나눔명조"/>
          <w:sz w:val="20"/>
          <w:szCs w:val="22"/>
        </w:rPr>
        <w:instrText>문국경</w:instrText>
      </w:r>
      <w:r w:rsidR="00AC65B9">
        <w:rPr>
          <w:rFonts w:hint="eastAsia" w:eastAsia="나눔명조"/>
          <w:sz w:val="20"/>
          <w:szCs w:val="22"/>
        </w:rPr>
        <w:instrText>","given":""},{"family":"</w:instrText>
      </w:r>
      <w:r w:rsidR="00AC65B9">
        <w:rPr>
          <w:rFonts w:hint="eastAsia" w:eastAsia="나눔명조"/>
          <w:sz w:val="20"/>
          <w:szCs w:val="22"/>
        </w:rPr>
        <w:instrText>조혜진</w:instrText>
      </w:r>
      <w:r w:rsidR="00AC65B9">
        <w:rPr>
          <w:rFonts w:hint="eastAsia" w:eastAsia="나눔명조"/>
          <w:sz w:val="20"/>
          <w:szCs w:val="22"/>
        </w:rPr>
        <w:instrText>","given":""}],"issued":{"date-part</w:instrText>
      </w:r>
      <w:r w:rsidR="00AC65B9">
        <w:rPr>
          <w:rFonts w:eastAsia="나눔명조"/>
          <w:sz w:val="20"/>
          <w:szCs w:val="22"/>
        </w:rPr>
        <w:instrText xml:space="preserve">s":[["2019",7]]}}}],"schema":"https://github.com/citation-style-language/schema/raw/master/csl-citation.json"} </w:instrText>
      </w:r>
      <w:r w:rsidRPr="00B61948" w:rsidR="00BA42AA">
        <w:rPr>
          <w:rFonts w:eastAsia="나눔명조"/>
          <w:sz w:val="20"/>
          <w:szCs w:val="22"/>
        </w:rPr>
        <w:fldChar w:fldCharType="separate"/>
      </w:r>
      <w:r w:rsidRPr="003820D2" w:rsidR="00D93197">
        <w:rPr>
          <w:rFonts w:eastAsia="나눔명조"/>
          <w:sz w:val="20"/>
          <w:szCs w:val="22"/>
        </w:rPr>
        <w:t>(</w:t>
      </w:r>
      <w:r w:rsidRPr="003820D2" w:rsidR="00D93197">
        <w:rPr>
          <w:rFonts w:hint="eastAsia" w:eastAsia="나눔명조"/>
          <w:sz w:val="20"/>
          <w:szCs w:val="22"/>
        </w:rPr>
        <w:t>이혜윤</w:t>
      </w:r>
      <w:r w:rsidR="00966105">
        <w:rPr>
          <w:rFonts w:hint="eastAsia" w:eastAsia="나눔명조"/>
          <w:sz w:val="20"/>
          <w:szCs w:val="22"/>
        </w:rPr>
        <w:t>,</w:t>
      </w:r>
      <w:r w:rsidRPr="003820D2" w:rsidR="00D93197">
        <w:rPr>
          <w:rFonts w:eastAsia="나눔명조"/>
          <w:sz w:val="20"/>
          <w:szCs w:val="22"/>
        </w:rPr>
        <w:t xml:space="preserve"> 2017; </w:t>
      </w:r>
      <w:r w:rsidRPr="003820D2" w:rsidR="00D93197">
        <w:rPr>
          <w:rFonts w:hint="eastAsia" w:eastAsia="나눔명조"/>
          <w:sz w:val="20"/>
          <w:szCs w:val="22"/>
        </w:rPr>
        <w:t>임재영</w:t>
      </w:r>
      <w:r w:rsidR="00512F0D">
        <w:rPr>
          <w:rFonts w:eastAsia="나눔명조"/>
          <w:sz w:val="20"/>
          <w:szCs w:val="22"/>
        </w:rPr>
        <w:t>‧</w:t>
      </w:r>
      <w:r w:rsidRPr="003820D2" w:rsidR="00D93197">
        <w:rPr>
          <w:rFonts w:hint="eastAsia" w:eastAsia="나눔명조"/>
          <w:sz w:val="20"/>
          <w:szCs w:val="22"/>
        </w:rPr>
        <w:t>문국경</w:t>
      </w:r>
      <w:r w:rsidR="00966105">
        <w:rPr>
          <w:rFonts w:hint="eastAsia" w:eastAsia="나눔명조"/>
          <w:sz w:val="20"/>
          <w:szCs w:val="22"/>
        </w:rPr>
        <w:t>,</w:t>
      </w:r>
      <w:r w:rsidRPr="003820D2" w:rsidR="00D93197">
        <w:rPr>
          <w:rFonts w:eastAsia="나눔명조"/>
          <w:sz w:val="20"/>
          <w:szCs w:val="22"/>
        </w:rPr>
        <w:t xml:space="preserve"> 2019; </w:t>
      </w:r>
      <w:r w:rsidRPr="003820D2" w:rsidR="00D93197">
        <w:rPr>
          <w:rFonts w:hint="eastAsia" w:eastAsia="나눔명조"/>
          <w:sz w:val="20"/>
          <w:szCs w:val="22"/>
        </w:rPr>
        <w:t>임재영</w:t>
      </w:r>
      <w:r w:rsidR="00966105">
        <w:rPr>
          <w:rFonts w:hint="eastAsia" w:eastAsia="나눔명조"/>
          <w:sz w:val="20"/>
          <w:szCs w:val="22"/>
        </w:rPr>
        <w:t xml:space="preserve"> </w:t>
      </w:r>
      <w:r w:rsidR="00966105">
        <w:rPr>
          <w:rFonts w:hint="eastAsia" w:eastAsia="나눔명조"/>
          <w:sz w:val="20"/>
          <w:szCs w:val="22"/>
        </w:rPr>
        <w:t>외</w:t>
      </w:r>
      <w:r w:rsidR="00966105">
        <w:rPr>
          <w:rFonts w:eastAsia="나눔명조"/>
          <w:sz w:val="20"/>
          <w:szCs w:val="22"/>
        </w:rPr>
        <w:t xml:space="preserve">, </w:t>
      </w:r>
      <w:r w:rsidRPr="003820D2" w:rsidR="00D93197">
        <w:rPr>
          <w:rFonts w:eastAsia="나눔명조"/>
          <w:sz w:val="20"/>
          <w:szCs w:val="22"/>
        </w:rPr>
        <w:t>2019b)</w:t>
      </w:r>
      <w:r w:rsidRPr="00B61948" w:rsidR="00BA42AA">
        <w:rPr>
          <w:rFonts w:eastAsia="나눔명조"/>
          <w:sz w:val="20"/>
          <w:szCs w:val="22"/>
        </w:rPr>
        <w:fldChar w:fldCharType="end"/>
      </w:r>
      <w:r w:rsidRPr="00B61948" w:rsidR="001B2696">
        <w:rPr>
          <w:rFonts w:hint="eastAsia" w:eastAsia="나눔명조"/>
          <w:sz w:val="20"/>
          <w:szCs w:val="22"/>
        </w:rPr>
        <w:t>.</w:t>
      </w:r>
      <w:r w:rsidR="007A5602">
        <w:rPr>
          <w:rFonts w:eastAsia="나눔명조"/>
          <w:sz w:val="20"/>
          <w:szCs w:val="22"/>
        </w:rPr>
        <w:t xml:space="preserve"> </w:t>
      </w:r>
      <w:r w:rsidR="002E511E">
        <w:rPr>
          <w:rFonts w:hint="eastAsia" w:eastAsia="나눔명조"/>
          <w:sz w:val="20"/>
          <w:szCs w:val="22"/>
        </w:rPr>
        <w:t>이러한</w:t>
      </w:r>
      <w:r w:rsidR="002E511E">
        <w:rPr>
          <w:rFonts w:hint="eastAsia" w:eastAsia="나눔명조"/>
          <w:sz w:val="20"/>
          <w:szCs w:val="22"/>
        </w:rPr>
        <w:t xml:space="preserve"> </w:t>
      </w:r>
      <w:r w:rsidR="002E511E">
        <w:rPr>
          <w:rFonts w:hint="eastAsia" w:eastAsia="나눔명조"/>
          <w:sz w:val="20"/>
          <w:szCs w:val="22"/>
        </w:rPr>
        <w:t>공공봉사동기는</w:t>
      </w:r>
      <w:ins w:author="Kang, Jiyoon" w:date="2022-03-02T21:20:00Z" w:id="209">
        <w:r w:rsidR="0067720C">
          <w:rPr>
            <w:rFonts w:hint="eastAsia" w:eastAsia="나눔명조"/>
            <w:sz w:val="20"/>
            <w:szCs w:val="22"/>
          </w:rPr>
          <w:t xml:space="preserve"> </w:t>
        </w:r>
      </w:ins>
      <w:r w:rsidRPr="00B61948" w:rsidR="001B2696">
        <w:rPr>
          <w:rFonts w:hint="eastAsia" w:eastAsia="나눔명조"/>
          <w:sz w:val="20"/>
          <w:szCs w:val="22"/>
        </w:rPr>
        <w:t>조직문화</w:t>
      </w:r>
      <w:r w:rsidRPr="00B61948" w:rsidR="001B2696">
        <w:rPr>
          <w:rFonts w:hint="eastAsia" w:eastAsia="나눔명조"/>
          <w:sz w:val="20"/>
          <w:szCs w:val="22"/>
        </w:rPr>
        <w:t xml:space="preserve"> </w:t>
      </w:r>
      <w:r w:rsidRPr="00B61948" w:rsidR="001B2696">
        <w:rPr>
          <w:rFonts w:hint="eastAsia" w:eastAsia="나눔명조"/>
          <w:sz w:val="20"/>
          <w:szCs w:val="22"/>
        </w:rPr>
        <w:t>혹은</w:t>
      </w:r>
      <w:r w:rsidRPr="00B61948" w:rsidR="001B2696">
        <w:rPr>
          <w:rFonts w:hint="eastAsia" w:eastAsia="나눔명조"/>
          <w:sz w:val="20"/>
          <w:szCs w:val="22"/>
        </w:rPr>
        <w:t xml:space="preserve"> </w:t>
      </w:r>
      <w:r w:rsidRPr="00B61948" w:rsidR="001B2696">
        <w:rPr>
          <w:rFonts w:hint="eastAsia" w:eastAsia="나눔명조"/>
          <w:sz w:val="20"/>
          <w:szCs w:val="22"/>
        </w:rPr>
        <w:t>조직가치와</w:t>
      </w:r>
      <w:r w:rsidRPr="00B61948" w:rsidR="001B2696">
        <w:rPr>
          <w:rFonts w:hint="eastAsia" w:eastAsia="나눔명조"/>
          <w:sz w:val="20"/>
          <w:szCs w:val="22"/>
        </w:rPr>
        <w:t xml:space="preserve"> </w:t>
      </w:r>
      <w:r w:rsidRPr="00B61948" w:rsidR="001B2696">
        <w:rPr>
          <w:rFonts w:hint="eastAsia" w:eastAsia="나눔명조"/>
          <w:sz w:val="20"/>
          <w:szCs w:val="22"/>
        </w:rPr>
        <w:t>같은</w:t>
      </w:r>
      <w:r w:rsidR="002E511E">
        <w:rPr>
          <w:rFonts w:hint="eastAsia" w:eastAsia="나눔명조"/>
          <w:sz w:val="20"/>
          <w:szCs w:val="22"/>
        </w:rPr>
        <w:t xml:space="preserve"> </w:t>
      </w:r>
      <w:r w:rsidR="002E511E">
        <w:rPr>
          <w:rFonts w:hint="eastAsia" w:eastAsia="나눔명조"/>
          <w:sz w:val="20"/>
          <w:szCs w:val="22"/>
        </w:rPr>
        <w:t>요인에</w:t>
      </w:r>
      <w:ins w:author="Kang, Jiyoon" w:date="2022-03-02T21:20:00Z" w:id="210">
        <w:r w:rsidR="0067720C">
          <w:rPr>
            <w:rFonts w:hint="eastAsia" w:eastAsia="나눔명조"/>
            <w:sz w:val="20"/>
            <w:szCs w:val="22"/>
          </w:rPr>
          <w:t>도</w:t>
        </w:r>
      </w:ins>
      <w:del w:author="Kang, Jiyoon" w:date="2022-03-02T21:20:00Z" w:id="211">
        <w:r w:rsidDel="0067720C" w:rsidR="002E511E">
          <w:rPr>
            <w:rFonts w:hint="eastAsia" w:eastAsia="나눔명조"/>
            <w:sz w:val="20"/>
            <w:szCs w:val="22"/>
          </w:rPr>
          <w:delText xml:space="preserve"> </w:delText>
        </w:r>
        <w:r w:rsidDel="0067720C" w:rsidR="002E511E">
          <w:rPr>
            <w:rFonts w:hint="eastAsia" w:eastAsia="나눔명조"/>
            <w:sz w:val="20"/>
            <w:szCs w:val="22"/>
          </w:rPr>
          <w:delText>의해</w:delText>
        </w:r>
        <w:r w:rsidDel="0067720C" w:rsidR="002E511E">
          <w:rPr>
            <w:rFonts w:hint="eastAsia" w:eastAsia="나눔명조"/>
            <w:sz w:val="20"/>
            <w:szCs w:val="22"/>
          </w:rPr>
          <w:delText xml:space="preserve"> </w:delText>
        </w:r>
      </w:del>
      <w:ins w:author="Kang, Jiyoon" w:date="2022-03-02T21:20:00Z" w:id="212">
        <w:r w:rsidR="0067720C">
          <w:rPr>
            <w:rFonts w:hint="eastAsia" w:eastAsia="나눔명조"/>
            <w:sz w:val="20"/>
            <w:szCs w:val="22"/>
          </w:rPr>
          <w:t xml:space="preserve"> </w:t>
        </w:r>
      </w:ins>
      <w:r w:rsidR="002E511E">
        <w:rPr>
          <w:rFonts w:hint="eastAsia" w:eastAsia="나눔명조"/>
          <w:sz w:val="20"/>
          <w:szCs w:val="22"/>
        </w:rPr>
        <w:t>영향을</w:t>
      </w:r>
      <w:r w:rsidR="002E511E">
        <w:rPr>
          <w:rFonts w:hint="eastAsia" w:eastAsia="나눔명조"/>
          <w:sz w:val="20"/>
          <w:szCs w:val="22"/>
        </w:rPr>
        <w:t xml:space="preserve"> </w:t>
      </w:r>
      <w:r w:rsidR="002E511E">
        <w:rPr>
          <w:rFonts w:hint="eastAsia" w:eastAsia="나눔명조"/>
          <w:sz w:val="20"/>
          <w:szCs w:val="22"/>
        </w:rPr>
        <w:t>받을</w:t>
      </w:r>
      <w:r w:rsidR="002E511E">
        <w:rPr>
          <w:rFonts w:hint="eastAsia" w:eastAsia="나눔명조"/>
          <w:sz w:val="20"/>
          <w:szCs w:val="22"/>
        </w:rPr>
        <w:t xml:space="preserve"> </w:t>
      </w:r>
      <w:r w:rsidR="002E511E">
        <w:rPr>
          <w:rFonts w:hint="eastAsia" w:eastAsia="나눔명조"/>
          <w:sz w:val="20"/>
          <w:szCs w:val="22"/>
        </w:rPr>
        <w:lastRenderedPageBreak/>
        <w:t>수</w:t>
      </w:r>
      <w:r w:rsidR="002E511E">
        <w:rPr>
          <w:rFonts w:hint="eastAsia" w:eastAsia="나눔명조"/>
          <w:sz w:val="20"/>
          <w:szCs w:val="22"/>
        </w:rPr>
        <w:t xml:space="preserve"> </w:t>
      </w:r>
      <w:r w:rsidR="002E511E">
        <w:rPr>
          <w:rFonts w:hint="eastAsia" w:eastAsia="나눔명조"/>
          <w:sz w:val="20"/>
          <w:szCs w:val="22"/>
        </w:rPr>
        <w:t>있다</w:t>
      </w:r>
      <w:r w:rsidRPr="00B61948" w:rsidR="00BA42AA">
        <w:rPr>
          <w:rFonts w:eastAsia="나눔명조"/>
          <w:sz w:val="20"/>
          <w:szCs w:val="22"/>
        </w:rPr>
        <w:fldChar w:fldCharType="begin"/>
      </w:r>
      <w:r w:rsidR="00AC65B9">
        <w:rPr>
          <w:rFonts w:eastAsia="나눔명조"/>
          <w:sz w:val="20"/>
          <w:szCs w:val="22"/>
        </w:rPr>
        <w:instrText xml:space="preserve"> ADDIN ZOTERO_ITEM CSL_CITATION {"citationID":"U8h297kz","properties":{"formattedCitation":"(\\uc0\\u44608{}\\uc0\\u50689{}\\uc0\\u51008{}, \\uc0\\u49900{}\\uc0\\u46041{}\\uc0\\u52384{}, and \\uc0\\u44608{}\\uc0\\u49345{}\\uc0\\u47925{} 2018; \\uc0\\u50980{}\\uc0\\u48337{}\\uc0\\u54984{} and \\uc0\\u52572{}\\uc0\\u50885{}\\uc0\\u47148{} 2013; \\uc0\\u51204{}\\uc0\\u45824{}\\uc0\\u49457{} and \\uc0\\u51060{}\\uc0\\u49688{}\\uc0\\u50689{} 2015; \\uc0\\u54364{}\\uc0\\u49440{}\\uc0\\u50689{} 2013)","plainCita</w:instrText>
      </w:r>
      <w:r w:rsidR="00AC65B9">
        <w:rPr>
          <w:rFonts w:hint="eastAsia" w:eastAsia="나눔명조"/>
          <w:sz w:val="20"/>
          <w:szCs w:val="22"/>
        </w:rPr>
        <w:instrText>tion":"(</w:instrText>
      </w:r>
      <w:r w:rsidR="00AC65B9">
        <w:rPr>
          <w:rFonts w:hint="eastAsia" w:eastAsia="나눔명조"/>
          <w:sz w:val="20"/>
          <w:szCs w:val="22"/>
        </w:rPr>
        <w:instrText>김영은</w:instrText>
      </w:r>
      <w:r w:rsidR="00AC65B9">
        <w:rPr>
          <w:rFonts w:hint="eastAsia" w:eastAsia="나눔명조"/>
          <w:sz w:val="20"/>
          <w:szCs w:val="22"/>
        </w:rPr>
        <w:instrText xml:space="preserve">, </w:instrText>
      </w:r>
      <w:r w:rsidR="00AC65B9">
        <w:rPr>
          <w:rFonts w:hint="eastAsia" w:eastAsia="나눔명조"/>
          <w:sz w:val="20"/>
          <w:szCs w:val="22"/>
        </w:rPr>
        <w:instrText>심동철</w:instrText>
      </w:r>
      <w:r w:rsidR="00AC65B9">
        <w:rPr>
          <w:rFonts w:hint="eastAsia" w:eastAsia="나눔명조"/>
          <w:sz w:val="20"/>
          <w:szCs w:val="22"/>
        </w:rPr>
        <w:instrText xml:space="preserve">, and </w:instrText>
      </w:r>
      <w:r w:rsidR="00AC65B9">
        <w:rPr>
          <w:rFonts w:hint="eastAsia" w:eastAsia="나눔명조"/>
          <w:sz w:val="20"/>
          <w:szCs w:val="22"/>
        </w:rPr>
        <w:instrText>김상묵</w:instrText>
      </w:r>
      <w:r w:rsidR="00AC65B9">
        <w:rPr>
          <w:rFonts w:hint="eastAsia" w:eastAsia="나눔명조"/>
          <w:sz w:val="20"/>
          <w:szCs w:val="22"/>
        </w:rPr>
        <w:instrText xml:space="preserve"> 2018; </w:instrText>
      </w:r>
      <w:r w:rsidR="00AC65B9">
        <w:rPr>
          <w:rFonts w:hint="eastAsia" w:eastAsia="나눔명조"/>
          <w:sz w:val="20"/>
          <w:szCs w:val="22"/>
        </w:rPr>
        <w:instrText>윤병훈</w:instrText>
      </w:r>
      <w:r w:rsidR="00AC65B9">
        <w:rPr>
          <w:rFonts w:hint="eastAsia" w:eastAsia="나눔명조"/>
          <w:sz w:val="20"/>
          <w:szCs w:val="22"/>
        </w:rPr>
        <w:instrText xml:space="preserve"> and </w:instrText>
      </w:r>
      <w:r w:rsidR="00AC65B9">
        <w:rPr>
          <w:rFonts w:hint="eastAsia" w:eastAsia="나눔명조"/>
          <w:sz w:val="20"/>
          <w:szCs w:val="22"/>
        </w:rPr>
        <w:instrText>최웅렬</w:instrText>
      </w:r>
      <w:r w:rsidR="00AC65B9">
        <w:rPr>
          <w:rFonts w:hint="eastAsia" w:eastAsia="나눔명조"/>
          <w:sz w:val="20"/>
          <w:szCs w:val="22"/>
        </w:rPr>
        <w:instrText xml:space="preserve"> 2013; </w:instrText>
      </w:r>
      <w:r w:rsidR="00AC65B9">
        <w:rPr>
          <w:rFonts w:hint="eastAsia" w:eastAsia="나눔명조"/>
          <w:sz w:val="20"/>
          <w:szCs w:val="22"/>
        </w:rPr>
        <w:instrText>전대성</w:instrText>
      </w:r>
      <w:r w:rsidR="00AC65B9">
        <w:rPr>
          <w:rFonts w:hint="eastAsia" w:eastAsia="나눔명조"/>
          <w:sz w:val="20"/>
          <w:szCs w:val="22"/>
        </w:rPr>
        <w:instrText xml:space="preserve"> and </w:instrText>
      </w:r>
      <w:r w:rsidR="00AC65B9">
        <w:rPr>
          <w:rFonts w:hint="eastAsia" w:eastAsia="나눔명조"/>
          <w:sz w:val="20"/>
          <w:szCs w:val="22"/>
        </w:rPr>
        <w:instrText>이수영</w:instrText>
      </w:r>
      <w:r w:rsidR="00AC65B9">
        <w:rPr>
          <w:rFonts w:hint="eastAsia" w:eastAsia="나눔명조"/>
          <w:sz w:val="20"/>
          <w:szCs w:val="22"/>
        </w:rPr>
        <w:instrText xml:space="preserve"> 2015; </w:instrText>
      </w:r>
      <w:r w:rsidR="00AC65B9">
        <w:rPr>
          <w:rFonts w:hint="eastAsia" w:eastAsia="나눔명조"/>
          <w:sz w:val="20"/>
          <w:szCs w:val="22"/>
        </w:rPr>
        <w:instrText>표선영</w:instrText>
      </w:r>
      <w:r w:rsidR="00AC65B9">
        <w:rPr>
          <w:rFonts w:hint="eastAsia" w:eastAsia="나눔명조"/>
          <w:sz w:val="20"/>
          <w:szCs w:val="22"/>
        </w:rPr>
        <w:instrText xml:space="preserve"> 2013)","dontUpdate":true,"noteIndex":0},"citationItems":[{"id":"PSjZbscb/PoYtDA6L","uris":["http://zotero.org/users/5210800/items/EYMK3T6S"],"uri":["http://zotero.org/users/5210800/items/EYMK3T6S"],"itemData":{"id":1405,"type":"article-journal","container-title":"</w:instrText>
      </w:r>
      <w:r w:rsidR="00AC65B9">
        <w:rPr>
          <w:rFonts w:hint="eastAsia" w:eastAsia="나눔명조"/>
          <w:sz w:val="20"/>
          <w:szCs w:val="22"/>
        </w:rPr>
        <w:instrText>한국행정학보</w:instrText>
      </w:r>
      <w:r w:rsidR="00AC65B9">
        <w:rPr>
          <w:rFonts w:hint="eastAsia" w:eastAsia="나눔명조"/>
          <w:sz w:val="20"/>
          <w:szCs w:val="22"/>
        </w:rPr>
        <w:instrText>","DOI":"10.18333/KPAR.52.4.55","ISSN":"1226-2536","issue":"4","language":"ko","note":"Citation Key: kimetal:2018","page":"55</w:instrText>
      </w:r>
      <w:r w:rsidR="00AC65B9">
        <w:rPr>
          <w:rFonts w:hint="eastAsia" w:eastAsia="나눔명조"/>
          <w:sz w:val="20"/>
          <w:szCs w:val="22"/>
        </w:rPr>
        <w:instrText>–</w:instrText>
      </w:r>
      <w:r w:rsidR="00AC65B9">
        <w:rPr>
          <w:rFonts w:hint="eastAsia" w:eastAsia="나눔명조"/>
          <w:sz w:val="20"/>
          <w:szCs w:val="22"/>
        </w:rPr>
        <w:instrText>85","title":"</w:instrText>
      </w:r>
      <w:r w:rsidR="00AC65B9">
        <w:rPr>
          <w:rFonts w:hint="eastAsia" w:eastAsia="나눔명조"/>
          <w:sz w:val="20"/>
          <w:szCs w:val="22"/>
        </w:rPr>
        <w:instrText>공공기관의</w:instrText>
      </w:r>
      <w:r w:rsidR="00AC65B9">
        <w:rPr>
          <w:rFonts w:hint="eastAsia" w:eastAsia="나눔명조"/>
          <w:sz w:val="20"/>
          <w:szCs w:val="22"/>
        </w:rPr>
        <w:instrText xml:space="preserve"> </w:instrText>
      </w:r>
      <w:r w:rsidR="00AC65B9">
        <w:rPr>
          <w:rFonts w:hint="eastAsia" w:eastAsia="나눔명조"/>
          <w:sz w:val="20"/>
          <w:szCs w:val="22"/>
        </w:rPr>
        <w:instrText>조직가치가</w:instrText>
      </w:r>
      <w:r w:rsidR="00AC65B9">
        <w:rPr>
          <w:rFonts w:hint="eastAsia" w:eastAsia="나눔명조"/>
          <w:sz w:val="20"/>
          <w:szCs w:val="22"/>
        </w:rPr>
        <w:instrText xml:space="preserve"> </w:instrText>
      </w:r>
      <w:r w:rsidR="00AC65B9">
        <w:rPr>
          <w:rFonts w:hint="eastAsia" w:eastAsia="나눔명조"/>
          <w:sz w:val="20"/>
          <w:szCs w:val="22"/>
        </w:rPr>
        <w:instrText>공공봉사동기와</w:instrText>
      </w:r>
      <w:r w:rsidR="00AC65B9">
        <w:rPr>
          <w:rFonts w:hint="eastAsia" w:eastAsia="나눔명조"/>
          <w:sz w:val="20"/>
          <w:szCs w:val="22"/>
        </w:rPr>
        <w:instrText xml:space="preserve"> </w:instrText>
      </w:r>
      <w:r w:rsidR="00AC65B9">
        <w:rPr>
          <w:rFonts w:hint="eastAsia" w:eastAsia="나눔명조"/>
          <w:sz w:val="20"/>
          <w:szCs w:val="22"/>
        </w:rPr>
        <w:instrText>업무열의에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","volume":"52","author":[{"family":"</w:instrText>
      </w:r>
      <w:r w:rsidR="00AC65B9">
        <w:rPr>
          <w:rFonts w:hint="eastAsia" w:eastAsia="나눔명조"/>
          <w:sz w:val="20"/>
          <w:szCs w:val="22"/>
        </w:rPr>
        <w:instrText>김영은</w:instrText>
      </w:r>
      <w:r w:rsidR="00AC65B9">
        <w:rPr>
          <w:rFonts w:hint="eastAsia" w:eastAsia="나눔명조"/>
          <w:sz w:val="20"/>
          <w:szCs w:val="22"/>
        </w:rPr>
        <w:instrText>","given":""},{"family":"</w:instrText>
      </w:r>
      <w:r w:rsidR="00AC65B9">
        <w:rPr>
          <w:rFonts w:hint="eastAsia" w:eastAsia="나눔명조"/>
          <w:sz w:val="20"/>
          <w:szCs w:val="22"/>
        </w:rPr>
        <w:instrText>심동철</w:instrText>
      </w:r>
      <w:r w:rsidR="00AC65B9">
        <w:rPr>
          <w:rFonts w:hint="eastAsia" w:eastAsia="나눔명조"/>
          <w:sz w:val="20"/>
          <w:szCs w:val="22"/>
        </w:rPr>
        <w:instrText>","given":""},{"family":"</w:instrText>
      </w:r>
      <w:r w:rsidR="00AC65B9">
        <w:rPr>
          <w:rFonts w:hint="eastAsia" w:eastAsia="나눔명조"/>
          <w:sz w:val="20"/>
          <w:szCs w:val="22"/>
        </w:rPr>
        <w:instrText>김상묵</w:instrText>
      </w:r>
      <w:r w:rsidR="00AC65B9">
        <w:rPr>
          <w:rFonts w:hint="eastAsia" w:eastAsia="나눔명조"/>
          <w:sz w:val="20"/>
          <w:szCs w:val="22"/>
        </w:rPr>
        <w:instrText>","given":""}],"issued":{"date-parts":[["2018",12]]}}},{"id":"PSjZbscb/Zw4cfdXy","uris":["http://zotero.org/users/5210800/items/8SL5VQVC"],"uri":["http://zotero.org/users/5210800/items/8SL5VQVC"],"itemData":{"id":1455,"type":"article-journal","container-title":"</w:instrText>
      </w:r>
      <w:r w:rsidR="00AC65B9">
        <w:rPr>
          <w:rFonts w:hint="eastAsia" w:eastAsia="나눔명조"/>
          <w:sz w:val="20"/>
          <w:szCs w:val="22"/>
        </w:rPr>
        <w:instrText>한국경찰연구</w:instrText>
      </w:r>
      <w:r w:rsidR="00AC65B9">
        <w:rPr>
          <w:rFonts w:hint="eastAsia" w:eastAsia="나눔명조"/>
          <w:sz w:val="20"/>
          <w:szCs w:val="22"/>
        </w:rPr>
        <w:instrText>","issue":"3","note":"Citation Key: yoon:2013","page":"173</w:instrText>
      </w:r>
      <w:r w:rsidR="00AC65B9">
        <w:rPr>
          <w:rFonts w:hint="eastAsia" w:eastAsia="나눔명조"/>
          <w:sz w:val="20"/>
          <w:szCs w:val="22"/>
        </w:rPr>
        <w:instrText>–</w:instrText>
      </w:r>
      <w:r w:rsidR="00AC65B9">
        <w:rPr>
          <w:rFonts w:hint="eastAsia" w:eastAsia="나눔명조"/>
          <w:sz w:val="20"/>
          <w:szCs w:val="22"/>
        </w:rPr>
        <w:instrText>196","title":"</w:instrText>
      </w:r>
      <w:r w:rsidR="00AC65B9">
        <w:rPr>
          <w:rFonts w:hint="eastAsia" w:eastAsia="나눔명조"/>
          <w:sz w:val="20"/>
          <w:szCs w:val="22"/>
        </w:rPr>
        <w:instrText>해양경찰의</w:instrText>
      </w:r>
      <w:r w:rsidR="00AC65B9">
        <w:rPr>
          <w:rFonts w:hint="eastAsia" w:eastAsia="나눔명조"/>
          <w:sz w:val="20"/>
          <w:szCs w:val="22"/>
        </w:rPr>
        <w:instrText xml:space="preserve"> </w:instrText>
      </w:r>
      <w:r w:rsidR="00AC65B9">
        <w:rPr>
          <w:rFonts w:hint="eastAsia" w:eastAsia="나눔명조"/>
          <w:sz w:val="20"/>
          <w:szCs w:val="22"/>
        </w:rPr>
        <w:instrText>조직문화와</w:instrText>
      </w:r>
      <w:r w:rsidR="00AC65B9">
        <w:rPr>
          <w:rFonts w:hint="eastAsia" w:eastAsia="나눔명조"/>
          <w:sz w:val="20"/>
          <w:szCs w:val="22"/>
        </w:rPr>
        <w:instrText xml:space="preserve"> </w:instrText>
      </w:r>
      <w:r w:rsidR="00AC65B9">
        <w:rPr>
          <w:rFonts w:hint="eastAsia" w:eastAsia="나눔명조"/>
          <w:sz w:val="20"/>
          <w:szCs w:val="22"/>
        </w:rPr>
        <w:instrText>공공봉사동기</w:instrText>
      </w:r>
      <w:r w:rsidR="00AC65B9">
        <w:rPr>
          <w:rFonts w:hint="eastAsia" w:eastAsia="나눔명조"/>
          <w:sz w:val="20"/>
          <w:szCs w:val="22"/>
        </w:rPr>
        <w:instrText>(PSM)</w:instrText>
      </w:r>
      <w:r w:rsidR="00AC65B9">
        <w:rPr>
          <w:rFonts w:hint="eastAsia" w:eastAsia="나눔명조"/>
          <w:sz w:val="20"/>
          <w:szCs w:val="22"/>
        </w:rPr>
        <w:instrText>간</w:instrText>
      </w:r>
      <w:r w:rsidR="00AC65B9">
        <w:rPr>
          <w:rFonts w:hint="eastAsia" w:eastAsia="나눔명조"/>
          <w:sz w:val="20"/>
          <w:szCs w:val="22"/>
        </w:rPr>
        <w:instrText xml:space="preserve"> </w:instrText>
      </w:r>
      <w:r w:rsidR="00AC65B9">
        <w:rPr>
          <w:rFonts w:hint="eastAsia" w:eastAsia="나눔명조"/>
          <w:sz w:val="20"/>
          <w:szCs w:val="22"/>
        </w:rPr>
        <w:instrText>영향관계</w:instrText>
      </w:r>
      <w:r w:rsidR="00AC65B9">
        <w:rPr>
          <w:rFonts w:hint="eastAsia" w:eastAsia="나눔명조"/>
          <w:sz w:val="20"/>
          <w:szCs w:val="22"/>
        </w:rPr>
        <w:instrText>","volume":"12","author":[{"family":"</w:instrText>
      </w:r>
      <w:r w:rsidR="00AC65B9">
        <w:rPr>
          <w:rFonts w:hint="eastAsia" w:eastAsia="나눔명조"/>
          <w:sz w:val="20"/>
          <w:szCs w:val="22"/>
        </w:rPr>
        <w:instrText>윤병훈</w:instrText>
      </w:r>
      <w:r w:rsidR="00AC65B9">
        <w:rPr>
          <w:rFonts w:hint="eastAsia" w:eastAsia="나눔명조"/>
          <w:sz w:val="20"/>
          <w:szCs w:val="22"/>
        </w:rPr>
        <w:instrText>","given":""},{"family":"</w:instrText>
      </w:r>
      <w:r w:rsidR="00AC65B9">
        <w:rPr>
          <w:rFonts w:hint="eastAsia" w:eastAsia="나눔명조"/>
          <w:sz w:val="20"/>
          <w:szCs w:val="22"/>
        </w:rPr>
        <w:instrText>최웅렬</w:instrText>
      </w:r>
      <w:r w:rsidR="00AC65B9">
        <w:rPr>
          <w:rFonts w:hint="eastAsia" w:eastAsia="나눔명조"/>
          <w:sz w:val="20"/>
          <w:szCs w:val="22"/>
        </w:rPr>
        <w:instrText>","given":""}],"issued":{"date-parts":[["2013"]]}}},{"id":"PSjZbscb/ZSQ88bAc","uris":["http://zotero.org/users/5210800/items/V6D6B2Q5"],"uri":["http://zotero.org/users/5210800/items/V6D6B2Q5"],"itemData":{"id":1465,"type":"article-journal","container-title":"</w:instrText>
      </w:r>
      <w:r w:rsidR="00AC65B9">
        <w:rPr>
          <w:rFonts w:hint="eastAsia" w:eastAsia="나눔명조"/>
          <w:sz w:val="20"/>
          <w:szCs w:val="22"/>
        </w:rPr>
        <w:instrText>한국정책학회보</w:instrText>
      </w:r>
      <w:r w:rsidR="00AC65B9">
        <w:rPr>
          <w:rFonts w:hint="eastAsia" w:eastAsia="나눔명조"/>
          <w:sz w:val="20"/>
          <w:szCs w:val="22"/>
        </w:rPr>
        <w:instrText>","issue":"3","note":"Citation Key: jeon:2015","page":"317</w:instrText>
      </w:r>
      <w:r w:rsidR="00AC65B9">
        <w:rPr>
          <w:rFonts w:hint="eastAsia" w:eastAsia="나눔명조"/>
          <w:sz w:val="20"/>
          <w:szCs w:val="22"/>
        </w:rPr>
        <w:instrText>–</w:instrText>
      </w:r>
      <w:r w:rsidR="00AC65B9">
        <w:rPr>
          <w:rFonts w:hint="eastAsia" w:eastAsia="나눔명조"/>
          <w:sz w:val="20"/>
          <w:szCs w:val="22"/>
        </w:rPr>
        <w:instrText>346","title":"</w:instrText>
      </w:r>
      <w:r w:rsidR="00AC65B9">
        <w:rPr>
          <w:rFonts w:hint="eastAsia" w:eastAsia="나눔명조"/>
          <w:sz w:val="20"/>
          <w:szCs w:val="22"/>
        </w:rPr>
        <w:instrText>도구변수</w:instrText>
      </w:r>
      <w:r w:rsidR="00AC65B9">
        <w:rPr>
          <w:rFonts w:hint="eastAsia" w:eastAsia="나눔명조"/>
          <w:sz w:val="20"/>
          <w:szCs w:val="22"/>
        </w:rPr>
        <w:instrText xml:space="preserve"> </w:instrText>
      </w:r>
      <w:r w:rsidR="00AC65B9">
        <w:rPr>
          <w:rFonts w:hint="eastAsia" w:eastAsia="나눔명조"/>
          <w:sz w:val="20"/>
          <w:szCs w:val="22"/>
        </w:rPr>
        <w:instrText>분석을</w:instrText>
      </w:r>
      <w:r w:rsidR="00AC65B9">
        <w:rPr>
          <w:rFonts w:hint="eastAsia" w:eastAsia="나눔명조"/>
          <w:sz w:val="20"/>
          <w:szCs w:val="22"/>
        </w:rPr>
        <w:instrText xml:space="preserve"> </w:instrText>
      </w:r>
      <w:r w:rsidR="00AC65B9">
        <w:rPr>
          <w:rFonts w:hint="eastAsia" w:eastAsia="나눔명조"/>
          <w:sz w:val="20"/>
          <w:szCs w:val="22"/>
        </w:rPr>
        <w:instrText>통한</w:instrText>
      </w:r>
      <w:r w:rsidR="00AC65B9">
        <w:rPr>
          <w:rFonts w:hint="eastAsia" w:eastAsia="나눔명조"/>
          <w:sz w:val="20"/>
          <w:szCs w:val="22"/>
        </w:rPr>
        <w:instrText xml:space="preserve"> </w:instrText>
      </w:r>
      <w:r w:rsidR="00AC65B9">
        <w:rPr>
          <w:rFonts w:hint="eastAsia" w:eastAsia="나눔명조"/>
          <w:sz w:val="20"/>
          <w:szCs w:val="22"/>
        </w:rPr>
        <w:instrText>공공봉사동기</w:instrText>
      </w:r>
      <w:r w:rsidR="00AC65B9">
        <w:rPr>
          <w:rFonts w:hint="eastAsia" w:eastAsia="나눔명조"/>
          <w:sz w:val="20"/>
          <w:szCs w:val="22"/>
        </w:rPr>
        <w:instrText>(PSM)</w:instrText>
      </w:r>
      <w:r w:rsidR="00AC65B9">
        <w:rPr>
          <w:rFonts w:hint="eastAsia" w:eastAsia="나눔명조"/>
          <w:sz w:val="20"/>
          <w:szCs w:val="22"/>
        </w:rPr>
        <w:instrText>의</w:instrText>
      </w:r>
      <w:r w:rsidR="00AC65B9">
        <w:rPr>
          <w:rFonts w:hint="eastAsia" w:eastAsia="나눔명조"/>
          <w:sz w:val="20"/>
          <w:szCs w:val="22"/>
        </w:rPr>
        <w:instrText xml:space="preserve"> </w:instrText>
      </w:r>
      <w:r w:rsidR="00AC65B9">
        <w:rPr>
          <w:rFonts w:hint="eastAsia" w:eastAsia="나눔명조"/>
          <w:sz w:val="20"/>
          <w:szCs w:val="22"/>
        </w:rPr>
        <w:instrText>특성에</w:instrText>
      </w:r>
      <w:r w:rsidR="00AC65B9">
        <w:rPr>
          <w:rFonts w:hint="eastAsia" w:eastAsia="나눔명조"/>
          <w:sz w:val="20"/>
          <w:szCs w:val="22"/>
        </w:rPr>
        <w:instrText xml:space="preserve"> </w:instrText>
      </w:r>
      <w:r w:rsidR="00AC65B9">
        <w:rPr>
          <w:rFonts w:hint="eastAsia" w:eastAsia="나눔명조"/>
          <w:sz w:val="20"/>
          <w:szCs w:val="22"/>
        </w:rPr>
        <w:instrText>관한</w:instrText>
      </w:r>
      <w:r w:rsidR="00AC65B9">
        <w:rPr>
          <w:rFonts w:hint="eastAsia" w:eastAsia="나눔명조"/>
          <w:sz w:val="20"/>
          <w:szCs w:val="22"/>
        </w:rPr>
        <w:instrText xml:space="preserve"> </w:instrText>
      </w:r>
      <w:r w:rsidR="00AC65B9">
        <w:rPr>
          <w:rFonts w:hint="eastAsia" w:eastAsia="나눔명조"/>
          <w:sz w:val="20"/>
          <w:szCs w:val="22"/>
        </w:rPr>
        <w:instrText>연구</w:instrText>
      </w:r>
      <w:r w:rsidR="00AC65B9">
        <w:rPr>
          <w:rFonts w:hint="eastAsia" w:eastAsia="나눔명조"/>
          <w:sz w:val="20"/>
          <w:szCs w:val="22"/>
        </w:rPr>
        <w:instrText>","volume":"24","author":[{"family":"</w:instrText>
      </w:r>
      <w:r w:rsidR="00AC65B9">
        <w:rPr>
          <w:rFonts w:hint="eastAsia" w:eastAsia="나눔명조"/>
          <w:sz w:val="20"/>
          <w:szCs w:val="22"/>
        </w:rPr>
        <w:instrText>전대성</w:instrText>
      </w:r>
      <w:r w:rsidR="00AC65B9">
        <w:rPr>
          <w:rFonts w:hint="eastAsia" w:eastAsia="나눔명조"/>
          <w:sz w:val="20"/>
          <w:szCs w:val="22"/>
        </w:rPr>
        <w:instrText>","given":""},{"family":"</w:instrText>
      </w:r>
      <w:r w:rsidR="00AC65B9">
        <w:rPr>
          <w:rFonts w:hint="eastAsia" w:eastAsia="나눔명조"/>
          <w:sz w:val="20"/>
          <w:szCs w:val="22"/>
        </w:rPr>
        <w:instrText>이수영</w:instrText>
      </w:r>
      <w:r w:rsidR="00AC65B9">
        <w:rPr>
          <w:rFonts w:hint="eastAsia" w:eastAsia="나눔명조"/>
          <w:sz w:val="20"/>
          <w:szCs w:val="22"/>
        </w:rPr>
        <w:instrText>","given":""}],"issued":{"date-parts":[["2015",9]]}}},{"id":"PSjZbscb/8n4qNJTP","uris":["http://zotero.org/users/5210800/items/XPUTAA64"],"uri":["http://zotero.org/users/5210800/items/XPUTAA64"],"itemData":{"id":1473,"type":"article-journal","container-title":"</w:instrText>
      </w:r>
      <w:r w:rsidR="00AC65B9">
        <w:rPr>
          <w:rFonts w:hint="eastAsia" w:eastAsia="나눔명조"/>
          <w:sz w:val="20"/>
          <w:szCs w:val="22"/>
        </w:rPr>
        <w:instrText>경찰학연구</w:instrText>
      </w:r>
      <w:r w:rsidR="00AC65B9">
        <w:rPr>
          <w:rFonts w:hint="eastAsia" w:eastAsia="나눔명조"/>
          <w:sz w:val="20"/>
          <w:szCs w:val="22"/>
        </w:rPr>
        <w:instrText>","issue":"2","note":"Citation Key: pyo:2013","page":"191</w:instrText>
      </w:r>
      <w:r w:rsidR="00AC65B9">
        <w:rPr>
          <w:rFonts w:hint="eastAsia" w:eastAsia="나눔명조"/>
          <w:sz w:val="20"/>
          <w:szCs w:val="22"/>
        </w:rPr>
        <w:instrText>–</w:instrText>
      </w:r>
      <w:r w:rsidR="00AC65B9">
        <w:rPr>
          <w:rFonts w:hint="eastAsia" w:eastAsia="나눔명조"/>
          <w:sz w:val="20"/>
          <w:szCs w:val="22"/>
        </w:rPr>
        <w:instrText>216","title":"</w:instrText>
      </w:r>
      <w:r w:rsidR="00AC65B9">
        <w:rPr>
          <w:rFonts w:hint="eastAsia" w:eastAsia="나눔명조"/>
          <w:sz w:val="20"/>
          <w:szCs w:val="22"/>
        </w:rPr>
        <w:instrText>조직문화와</w:instrText>
      </w:r>
      <w:r w:rsidR="00AC65B9">
        <w:rPr>
          <w:rFonts w:hint="eastAsia" w:eastAsia="나눔명조"/>
          <w:sz w:val="20"/>
          <w:szCs w:val="22"/>
        </w:rPr>
        <w:instrText xml:space="preserve"> </w:instrText>
      </w:r>
      <w:r w:rsidR="00AC65B9">
        <w:rPr>
          <w:rFonts w:hint="eastAsia" w:eastAsia="나눔명조"/>
          <w:sz w:val="20"/>
          <w:szCs w:val="22"/>
        </w:rPr>
        <w:instrText>업무특성이</w:instrText>
      </w:r>
      <w:r w:rsidR="00AC65B9">
        <w:rPr>
          <w:rFonts w:hint="eastAsia" w:eastAsia="나눔명조"/>
          <w:sz w:val="20"/>
          <w:szCs w:val="22"/>
        </w:rPr>
        <w:instrText xml:space="preserve"> </w:instrText>
      </w:r>
      <w:r w:rsidR="00AC65B9">
        <w:rPr>
          <w:rFonts w:hint="eastAsia" w:eastAsia="나눔명조"/>
          <w:sz w:val="20"/>
          <w:szCs w:val="22"/>
        </w:rPr>
        <w:instrText>공공봉사동기에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","volume":"13","author":[{"family":"</w:instrText>
      </w:r>
      <w:r w:rsidR="00AC65B9">
        <w:rPr>
          <w:rFonts w:hint="eastAsia" w:eastAsia="나눔명조"/>
          <w:sz w:val="20"/>
          <w:szCs w:val="22"/>
        </w:rPr>
        <w:instrText>표선영</w:instrText>
      </w:r>
      <w:r w:rsidR="00AC65B9">
        <w:rPr>
          <w:rFonts w:hint="eastAsia" w:eastAsia="나눔명조"/>
          <w:sz w:val="20"/>
          <w:szCs w:val="22"/>
        </w:rPr>
        <w:instrText xml:space="preserve">","given":""}],"issued":{"date-parts":[["2013"]]}}}],"schema":"https://github.com/citation-style-language/schema/raw/master/csl-citation.json"} </w:instrText>
      </w:r>
      <w:r w:rsidRPr="00B61948" w:rsidR="00BA42AA">
        <w:rPr>
          <w:rFonts w:eastAsia="나눔명조"/>
          <w:sz w:val="20"/>
          <w:szCs w:val="22"/>
        </w:rPr>
        <w:fldChar w:fldCharType="separate"/>
      </w:r>
      <w:r w:rsidRPr="003820D2" w:rsidR="00BA42AA">
        <w:rPr>
          <w:rFonts w:eastAsia="나눔명조"/>
          <w:sz w:val="20"/>
          <w:szCs w:val="22"/>
        </w:rPr>
        <w:t>(</w:t>
      </w:r>
      <w:r w:rsidRPr="003820D2" w:rsidR="00BA42AA">
        <w:rPr>
          <w:rFonts w:hint="eastAsia" w:eastAsia="나눔명조"/>
          <w:sz w:val="20"/>
          <w:szCs w:val="22"/>
        </w:rPr>
        <w:t>김영은</w:t>
      </w:r>
      <w:r w:rsidR="00966105">
        <w:rPr>
          <w:rFonts w:eastAsia="나눔명조"/>
          <w:sz w:val="20"/>
          <w:szCs w:val="22"/>
        </w:rPr>
        <w:t xml:space="preserve"> </w:t>
      </w:r>
      <w:r w:rsidR="00966105">
        <w:rPr>
          <w:rFonts w:hint="eastAsia" w:eastAsia="나눔명조"/>
          <w:sz w:val="20"/>
          <w:szCs w:val="22"/>
        </w:rPr>
        <w:t>외</w:t>
      </w:r>
      <w:r w:rsidR="00966105">
        <w:rPr>
          <w:rFonts w:hint="eastAsia" w:eastAsia="나눔명조"/>
          <w:sz w:val="20"/>
          <w:szCs w:val="22"/>
        </w:rPr>
        <w:t>,</w:t>
      </w:r>
      <w:r w:rsidRPr="003820D2" w:rsidR="00BA42AA">
        <w:rPr>
          <w:rFonts w:eastAsia="나눔명조"/>
          <w:sz w:val="20"/>
          <w:szCs w:val="22"/>
        </w:rPr>
        <w:t xml:space="preserve"> 2018; </w:t>
      </w:r>
      <w:r w:rsidRPr="003820D2" w:rsidR="00BA42AA">
        <w:rPr>
          <w:rFonts w:hint="eastAsia" w:eastAsia="나눔명조"/>
          <w:sz w:val="20"/>
          <w:szCs w:val="22"/>
        </w:rPr>
        <w:t>윤병훈</w:t>
      </w:r>
      <w:r w:rsidR="00512F0D">
        <w:rPr>
          <w:rFonts w:eastAsia="나눔명조"/>
          <w:sz w:val="20"/>
          <w:szCs w:val="22"/>
        </w:rPr>
        <w:t>‧</w:t>
      </w:r>
      <w:r w:rsidRPr="003820D2" w:rsidR="00BA42AA">
        <w:rPr>
          <w:rFonts w:hint="eastAsia" w:eastAsia="나눔명조"/>
          <w:sz w:val="20"/>
          <w:szCs w:val="22"/>
        </w:rPr>
        <w:t>최웅렬</w:t>
      </w:r>
      <w:r w:rsidR="00966105">
        <w:rPr>
          <w:rFonts w:hint="eastAsia" w:eastAsia="나눔명조"/>
          <w:sz w:val="20"/>
          <w:szCs w:val="22"/>
        </w:rPr>
        <w:t>,</w:t>
      </w:r>
      <w:r w:rsidRPr="003820D2" w:rsidR="00BA42AA">
        <w:rPr>
          <w:rFonts w:eastAsia="나눔명조"/>
          <w:sz w:val="20"/>
          <w:szCs w:val="22"/>
        </w:rPr>
        <w:t xml:space="preserve"> 2013; </w:t>
      </w:r>
      <w:r w:rsidRPr="003820D2" w:rsidR="00BA42AA">
        <w:rPr>
          <w:rFonts w:hint="eastAsia" w:eastAsia="나눔명조"/>
          <w:sz w:val="20"/>
          <w:szCs w:val="22"/>
        </w:rPr>
        <w:t>전대성</w:t>
      </w:r>
      <w:r w:rsidR="00512F0D">
        <w:rPr>
          <w:rFonts w:eastAsia="나눔명조"/>
          <w:sz w:val="20"/>
          <w:szCs w:val="22"/>
        </w:rPr>
        <w:t>‧</w:t>
      </w:r>
      <w:r w:rsidRPr="003820D2" w:rsidR="00BA42AA">
        <w:rPr>
          <w:rFonts w:hint="eastAsia" w:eastAsia="나눔명조"/>
          <w:sz w:val="20"/>
          <w:szCs w:val="22"/>
        </w:rPr>
        <w:t>이수영</w:t>
      </w:r>
      <w:r w:rsidR="00966105">
        <w:rPr>
          <w:rFonts w:hint="eastAsia" w:eastAsia="나눔명조"/>
          <w:sz w:val="20"/>
          <w:szCs w:val="22"/>
        </w:rPr>
        <w:t>,</w:t>
      </w:r>
      <w:r w:rsidRPr="003820D2" w:rsidR="00BA42AA">
        <w:rPr>
          <w:rFonts w:eastAsia="나눔명조"/>
          <w:sz w:val="20"/>
          <w:szCs w:val="22"/>
        </w:rPr>
        <w:t xml:space="preserve"> 2015; </w:t>
      </w:r>
      <w:r w:rsidRPr="003820D2" w:rsidR="00BA42AA">
        <w:rPr>
          <w:rFonts w:hint="eastAsia" w:eastAsia="나눔명조"/>
          <w:sz w:val="20"/>
          <w:szCs w:val="22"/>
        </w:rPr>
        <w:t>표선영</w:t>
      </w:r>
      <w:r w:rsidR="00966105">
        <w:rPr>
          <w:rFonts w:hint="eastAsia" w:eastAsia="나눔명조"/>
          <w:sz w:val="20"/>
          <w:szCs w:val="22"/>
        </w:rPr>
        <w:t>,</w:t>
      </w:r>
      <w:r w:rsidRPr="003820D2" w:rsidR="00BA42AA">
        <w:rPr>
          <w:rFonts w:eastAsia="나눔명조"/>
          <w:sz w:val="20"/>
          <w:szCs w:val="22"/>
        </w:rPr>
        <w:t xml:space="preserve"> 2013)</w:t>
      </w:r>
      <w:r w:rsidRPr="00B61948" w:rsidR="00BA42AA">
        <w:rPr>
          <w:rFonts w:eastAsia="나눔명조"/>
          <w:sz w:val="20"/>
          <w:szCs w:val="22"/>
        </w:rPr>
        <w:fldChar w:fldCharType="end"/>
      </w:r>
      <w:r w:rsidRPr="00B61948" w:rsidR="00BA42AA">
        <w:rPr>
          <w:rFonts w:eastAsia="나눔명조"/>
          <w:sz w:val="20"/>
          <w:szCs w:val="22"/>
        </w:rPr>
        <w:t xml:space="preserve">. </w:t>
      </w:r>
      <w:r w:rsidRPr="00B61948" w:rsidR="001B2696">
        <w:rPr>
          <w:rFonts w:hint="eastAsia" w:eastAsia="나눔명조"/>
          <w:sz w:val="20"/>
          <w:szCs w:val="22"/>
        </w:rPr>
        <w:t>하지만</w:t>
      </w:r>
      <w:r w:rsidR="007A5602">
        <w:rPr>
          <w:rFonts w:hint="eastAsia" w:eastAsia="나눔명조"/>
          <w:sz w:val="20"/>
          <w:szCs w:val="22"/>
        </w:rPr>
        <w:t xml:space="preserve"> </w:t>
      </w:r>
      <w:r w:rsidRPr="00B61948" w:rsidR="001B2696">
        <w:rPr>
          <w:rFonts w:hint="eastAsia" w:eastAsia="나눔명조"/>
          <w:sz w:val="20"/>
          <w:szCs w:val="22"/>
        </w:rPr>
        <w:t>조직문화</w:t>
      </w:r>
      <w:r w:rsidRPr="00B61948" w:rsidR="001B2696">
        <w:rPr>
          <w:rFonts w:hint="eastAsia" w:eastAsia="나눔명조"/>
          <w:sz w:val="20"/>
          <w:szCs w:val="22"/>
        </w:rPr>
        <w:t xml:space="preserve"> </w:t>
      </w:r>
      <w:r w:rsidRPr="00B61948" w:rsidR="001B2696">
        <w:rPr>
          <w:rFonts w:hint="eastAsia" w:eastAsia="나눔명조"/>
          <w:sz w:val="20"/>
          <w:szCs w:val="22"/>
        </w:rPr>
        <w:t>혹은</w:t>
      </w:r>
      <w:r w:rsidRPr="00B61948" w:rsidR="001B2696">
        <w:rPr>
          <w:rFonts w:hint="eastAsia" w:eastAsia="나눔명조"/>
          <w:sz w:val="20"/>
          <w:szCs w:val="22"/>
        </w:rPr>
        <w:t xml:space="preserve"> </w:t>
      </w:r>
      <w:r w:rsidRPr="00B61948" w:rsidR="001B2696">
        <w:rPr>
          <w:rFonts w:hint="eastAsia" w:eastAsia="나눔명조"/>
          <w:sz w:val="20"/>
          <w:szCs w:val="22"/>
        </w:rPr>
        <w:t>조직가치</w:t>
      </w:r>
      <w:del w:author="Kang, Jiyoon" w:date="2022-03-02T21:21:00Z" w:id="213">
        <w:r w:rsidRPr="00B61948" w:rsidDel="00416358" w:rsidR="008D02CD">
          <w:rPr>
            <w:rFonts w:hint="eastAsia" w:eastAsia="나눔명조"/>
            <w:sz w:val="20"/>
            <w:szCs w:val="22"/>
          </w:rPr>
          <w:delText xml:space="preserve"> </w:delText>
        </w:r>
        <w:r w:rsidRPr="00B61948" w:rsidDel="00416358" w:rsidR="008D02CD">
          <w:rPr>
            <w:rFonts w:hint="eastAsia" w:eastAsia="나눔명조"/>
            <w:sz w:val="20"/>
            <w:szCs w:val="22"/>
          </w:rPr>
          <w:delText>등</w:delText>
        </w:r>
        <w:r w:rsidRPr="00B61948" w:rsidDel="00416358" w:rsidR="00B25E3C">
          <w:rPr>
            <w:rFonts w:hint="eastAsia" w:eastAsia="나눔명조"/>
            <w:sz w:val="20"/>
            <w:szCs w:val="22"/>
          </w:rPr>
          <w:delText>은</w:delText>
        </w:r>
      </w:del>
      <w:ins w:author="Kang, Jiyoon" w:date="2022-03-02T21:21:00Z" w:id="214">
        <w:r w:rsidR="00416358">
          <w:rPr>
            <w:rFonts w:hint="eastAsia" w:eastAsia="나눔명조"/>
            <w:sz w:val="20"/>
            <w:szCs w:val="22"/>
          </w:rPr>
          <w:t>는</w:t>
        </w:r>
      </w:ins>
      <w:r w:rsidRPr="00B61948" w:rsidR="00B25E3C">
        <w:rPr>
          <w:rFonts w:hint="eastAsia" w:eastAsia="나눔명조"/>
          <w:sz w:val="20"/>
          <w:szCs w:val="22"/>
        </w:rPr>
        <w:t xml:space="preserve"> </w:t>
      </w:r>
      <w:r w:rsidR="002E511E">
        <w:rPr>
          <w:rFonts w:hint="eastAsia" w:eastAsia="나눔명조"/>
          <w:sz w:val="20"/>
          <w:szCs w:val="22"/>
        </w:rPr>
        <w:t>독립적으로</w:t>
      </w:r>
      <w:r w:rsidRPr="00B61948" w:rsidR="00B25E3C">
        <w:rPr>
          <w:rFonts w:hint="eastAsia" w:eastAsia="나눔명조"/>
          <w:sz w:val="20"/>
          <w:szCs w:val="22"/>
        </w:rPr>
        <w:t xml:space="preserve"> </w:t>
      </w:r>
      <w:r w:rsidRPr="00B61948" w:rsidR="00B25E3C">
        <w:rPr>
          <w:rFonts w:hint="eastAsia" w:eastAsia="나눔명조"/>
          <w:sz w:val="20"/>
          <w:szCs w:val="22"/>
        </w:rPr>
        <w:t>공공봉사동기에</w:t>
      </w:r>
      <w:r w:rsidRPr="00B61948" w:rsidR="00B25E3C">
        <w:rPr>
          <w:rFonts w:hint="eastAsia" w:eastAsia="나눔명조"/>
          <w:sz w:val="20"/>
          <w:szCs w:val="22"/>
        </w:rPr>
        <w:t xml:space="preserve"> </w:t>
      </w:r>
      <w:r w:rsidRPr="00B61948" w:rsidR="00B25E3C">
        <w:rPr>
          <w:rFonts w:hint="eastAsia" w:eastAsia="나눔명조"/>
          <w:sz w:val="20"/>
          <w:szCs w:val="22"/>
        </w:rPr>
        <w:t>영향을</w:t>
      </w:r>
      <w:r w:rsidRPr="00B61948" w:rsidR="00B25E3C">
        <w:rPr>
          <w:rFonts w:hint="eastAsia" w:eastAsia="나눔명조"/>
          <w:sz w:val="20"/>
          <w:szCs w:val="22"/>
        </w:rPr>
        <w:t xml:space="preserve"> </w:t>
      </w:r>
      <w:r w:rsidRPr="00B61948" w:rsidR="00B25E3C">
        <w:rPr>
          <w:rFonts w:hint="eastAsia" w:eastAsia="나눔명조"/>
          <w:sz w:val="20"/>
          <w:szCs w:val="22"/>
        </w:rPr>
        <w:t>미치기</w:t>
      </w:r>
      <w:r w:rsidRPr="00B61948" w:rsidR="00B25E3C">
        <w:rPr>
          <w:rFonts w:hint="eastAsia" w:eastAsia="나눔명조"/>
          <w:sz w:val="20"/>
          <w:szCs w:val="22"/>
        </w:rPr>
        <w:t xml:space="preserve"> </w:t>
      </w:r>
      <w:r w:rsidRPr="00B61948" w:rsidR="00B25E3C">
        <w:rPr>
          <w:rFonts w:hint="eastAsia" w:eastAsia="나눔명조"/>
          <w:sz w:val="20"/>
          <w:szCs w:val="22"/>
        </w:rPr>
        <w:t>보다</w:t>
      </w:r>
      <w:del w:author="Kang, Jiyoon" w:date="2022-03-02T21:21:00Z" w:id="215">
        <w:r w:rsidRPr="00B61948" w:rsidDel="00416358" w:rsidR="00B25E3C">
          <w:rPr>
            <w:rFonts w:hint="eastAsia" w:eastAsia="나눔명조"/>
            <w:sz w:val="20"/>
            <w:szCs w:val="22"/>
          </w:rPr>
          <w:delText>는</w:delText>
        </w:r>
      </w:del>
      <w:r w:rsidRPr="00B61948" w:rsidR="00B25E3C">
        <w:rPr>
          <w:rFonts w:eastAsia="나눔명조"/>
          <w:sz w:val="20"/>
          <w:szCs w:val="22"/>
        </w:rPr>
        <w:t xml:space="preserve"> </w:t>
      </w:r>
      <w:r w:rsidRPr="00B61948" w:rsidR="001B2696">
        <w:rPr>
          <w:rFonts w:hint="eastAsia" w:eastAsia="나눔명조"/>
          <w:sz w:val="20"/>
          <w:szCs w:val="22"/>
        </w:rPr>
        <w:t>개인의</w:t>
      </w:r>
      <w:r w:rsidRPr="00B61948" w:rsidR="001B2696">
        <w:rPr>
          <w:rFonts w:hint="eastAsia" w:eastAsia="나눔명조"/>
          <w:sz w:val="20"/>
          <w:szCs w:val="22"/>
        </w:rPr>
        <w:t xml:space="preserve"> </w:t>
      </w:r>
      <w:r w:rsidRPr="00B61948" w:rsidR="001B2696">
        <w:rPr>
          <w:rFonts w:hint="eastAsia" w:eastAsia="나눔명조"/>
          <w:sz w:val="20"/>
          <w:szCs w:val="22"/>
        </w:rPr>
        <w:t>조직적합성</w:t>
      </w:r>
      <w:r w:rsidRPr="00B61948" w:rsidR="00BA42AA">
        <w:rPr>
          <w:rFonts w:eastAsia="나눔명조"/>
          <w:sz w:val="20"/>
          <w:szCs w:val="22"/>
        </w:rPr>
        <w:fldChar w:fldCharType="begin"/>
      </w:r>
      <w:r w:rsidR="00AC65B9">
        <w:rPr>
          <w:rFonts w:eastAsia="나눔명조"/>
          <w:sz w:val="20"/>
          <w:szCs w:val="22"/>
        </w:rPr>
        <w:instrText xml:space="preserve"> ADDIN ZOTERO_ITEM CSL_CITATION {"citationID":"doYjenkw","properties":{"formattedCitation":"(\\uc0\\u44608{}\\uc0\\u50689{}\\uc0\\u51008{}, \\uc0\\u49900{}\\uc0\\u46041{}\\uc0\\u52384{}, and \\uc0\\u44608{}\\uc0\\u49345{}\\uc0\\u47925{} 2018)","plainCitat</w:instrText>
      </w:r>
      <w:r w:rsidR="00AC65B9">
        <w:rPr>
          <w:rFonts w:hint="eastAsia" w:eastAsia="나눔명조"/>
          <w:sz w:val="20"/>
          <w:szCs w:val="22"/>
        </w:rPr>
        <w:instrText>ion":"(</w:instrText>
      </w:r>
      <w:r w:rsidR="00AC65B9">
        <w:rPr>
          <w:rFonts w:hint="eastAsia" w:eastAsia="나눔명조"/>
          <w:sz w:val="20"/>
          <w:szCs w:val="22"/>
        </w:rPr>
        <w:instrText>김영은</w:instrText>
      </w:r>
      <w:r w:rsidR="00AC65B9">
        <w:rPr>
          <w:rFonts w:hint="eastAsia" w:eastAsia="나눔명조"/>
          <w:sz w:val="20"/>
          <w:szCs w:val="22"/>
        </w:rPr>
        <w:instrText xml:space="preserve">, </w:instrText>
      </w:r>
      <w:r w:rsidR="00AC65B9">
        <w:rPr>
          <w:rFonts w:hint="eastAsia" w:eastAsia="나눔명조"/>
          <w:sz w:val="20"/>
          <w:szCs w:val="22"/>
        </w:rPr>
        <w:instrText>심동철</w:instrText>
      </w:r>
      <w:r w:rsidR="00AC65B9">
        <w:rPr>
          <w:rFonts w:hint="eastAsia" w:eastAsia="나눔명조"/>
          <w:sz w:val="20"/>
          <w:szCs w:val="22"/>
        </w:rPr>
        <w:instrText xml:space="preserve">, and </w:instrText>
      </w:r>
      <w:r w:rsidR="00AC65B9">
        <w:rPr>
          <w:rFonts w:hint="eastAsia" w:eastAsia="나눔명조"/>
          <w:sz w:val="20"/>
          <w:szCs w:val="22"/>
        </w:rPr>
        <w:instrText>김상묵</w:instrText>
      </w:r>
      <w:r w:rsidR="00AC65B9">
        <w:rPr>
          <w:rFonts w:hint="eastAsia" w:eastAsia="나눔명조"/>
          <w:sz w:val="20"/>
          <w:szCs w:val="22"/>
        </w:rPr>
        <w:instrText xml:space="preserve"> 2018)","dontUpdate":true,"noteIndex":0},"citationItems":[{"id":"PSjZbscb/PoYtDA6L","uris":["http://zotero.org/users/5210800/items/EYMK3T6S"],"uri":["http://zotero.org/users/5210800/items/EYMK3T6S"],"itemData":{"id":1405,"type":"article-journal","container-title":"</w:instrText>
      </w:r>
      <w:r w:rsidR="00AC65B9">
        <w:rPr>
          <w:rFonts w:hint="eastAsia" w:eastAsia="나눔명조"/>
          <w:sz w:val="20"/>
          <w:szCs w:val="22"/>
        </w:rPr>
        <w:instrText>한국행정학보</w:instrText>
      </w:r>
      <w:r w:rsidR="00AC65B9">
        <w:rPr>
          <w:rFonts w:hint="eastAsia" w:eastAsia="나눔명조"/>
          <w:sz w:val="20"/>
          <w:szCs w:val="22"/>
        </w:rPr>
        <w:instrText>","DOI":"10.18333/KPAR.52.4.55","ISSN":"1226-2536","issue":"4","language":"ko","note":"Citation Key: kimetal:2018","page":"55</w:instrText>
      </w:r>
      <w:r w:rsidR="00AC65B9">
        <w:rPr>
          <w:rFonts w:hint="eastAsia" w:eastAsia="나눔명조"/>
          <w:sz w:val="20"/>
          <w:szCs w:val="22"/>
        </w:rPr>
        <w:instrText>–</w:instrText>
      </w:r>
      <w:r w:rsidR="00AC65B9">
        <w:rPr>
          <w:rFonts w:hint="eastAsia" w:eastAsia="나눔명조"/>
          <w:sz w:val="20"/>
          <w:szCs w:val="22"/>
        </w:rPr>
        <w:instrText>85","title":"</w:instrText>
      </w:r>
      <w:r w:rsidR="00AC65B9">
        <w:rPr>
          <w:rFonts w:hint="eastAsia" w:eastAsia="나눔명조"/>
          <w:sz w:val="20"/>
          <w:szCs w:val="22"/>
        </w:rPr>
        <w:instrText>공공기관의</w:instrText>
      </w:r>
      <w:r w:rsidR="00AC65B9">
        <w:rPr>
          <w:rFonts w:hint="eastAsia" w:eastAsia="나눔명조"/>
          <w:sz w:val="20"/>
          <w:szCs w:val="22"/>
        </w:rPr>
        <w:instrText xml:space="preserve"> </w:instrText>
      </w:r>
      <w:r w:rsidR="00AC65B9">
        <w:rPr>
          <w:rFonts w:hint="eastAsia" w:eastAsia="나눔명조"/>
          <w:sz w:val="20"/>
          <w:szCs w:val="22"/>
        </w:rPr>
        <w:instrText>조직가치가</w:instrText>
      </w:r>
      <w:r w:rsidR="00AC65B9">
        <w:rPr>
          <w:rFonts w:hint="eastAsia" w:eastAsia="나눔명조"/>
          <w:sz w:val="20"/>
          <w:szCs w:val="22"/>
        </w:rPr>
        <w:instrText xml:space="preserve"> </w:instrText>
      </w:r>
      <w:r w:rsidR="00AC65B9">
        <w:rPr>
          <w:rFonts w:hint="eastAsia" w:eastAsia="나눔명조"/>
          <w:sz w:val="20"/>
          <w:szCs w:val="22"/>
        </w:rPr>
        <w:instrText>공공봉사동기와</w:instrText>
      </w:r>
      <w:r w:rsidR="00AC65B9">
        <w:rPr>
          <w:rFonts w:hint="eastAsia" w:eastAsia="나눔명조"/>
          <w:sz w:val="20"/>
          <w:szCs w:val="22"/>
        </w:rPr>
        <w:instrText xml:space="preserve"> </w:instrText>
      </w:r>
      <w:r w:rsidR="00AC65B9">
        <w:rPr>
          <w:rFonts w:hint="eastAsia" w:eastAsia="나눔명조"/>
          <w:sz w:val="20"/>
          <w:szCs w:val="22"/>
        </w:rPr>
        <w:instrText>업무열의에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","volume":"52","author":[{"family":"</w:instrText>
      </w:r>
      <w:r w:rsidR="00AC65B9">
        <w:rPr>
          <w:rFonts w:hint="eastAsia" w:eastAsia="나눔명조"/>
          <w:sz w:val="20"/>
          <w:szCs w:val="22"/>
        </w:rPr>
        <w:instrText>김영은</w:instrText>
      </w:r>
      <w:r w:rsidR="00AC65B9">
        <w:rPr>
          <w:rFonts w:hint="eastAsia" w:eastAsia="나눔명조"/>
          <w:sz w:val="20"/>
          <w:szCs w:val="22"/>
        </w:rPr>
        <w:instrText>","given":""},{"family":"</w:instrText>
      </w:r>
      <w:r w:rsidR="00AC65B9">
        <w:rPr>
          <w:rFonts w:hint="eastAsia" w:eastAsia="나눔명조"/>
          <w:sz w:val="20"/>
          <w:szCs w:val="22"/>
        </w:rPr>
        <w:instrText>심동철</w:instrText>
      </w:r>
      <w:r w:rsidR="00AC65B9">
        <w:rPr>
          <w:rFonts w:hint="eastAsia" w:eastAsia="나눔명조"/>
          <w:sz w:val="20"/>
          <w:szCs w:val="22"/>
        </w:rPr>
        <w:instrText>","given":""},{"family":"</w:instrText>
      </w:r>
      <w:r w:rsidR="00AC65B9">
        <w:rPr>
          <w:rFonts w:hint="eastAsia" w:eastAsia="나눔명조"/>
          <w:sz w:val="20"/>
          <w:szCs w:val="22"/>
        </w:rPr>
        <w:instrText>김상묵</w:instrText>
      </w:r>
      <w:r w:rsidR="00AC65B9">
        <w:rPr>
          <w:rFonts w:hint="eastAsia" w:eastAsia="나눔명조"/>
          <w:sz w:val="20"/>
          <w:szCs w:val="22"/>
        </w:rPr>
        <w:instrText xml:space="preserve">","given":""}],"issued":{"date-parts":[["2018",12]]}}}],"schema":"https://github.com/citation-style-language/schema/raw/master/csl-citation.json"} </w:instrText>
      </w:r>
      <w:r w:rsidRPr="00B61948" w:rsidR="00BA42AA">
        <w:rPr>
          <w:rFonts w:eastAsia="나눔명조"/>
          <w:sz w:val="20"/>
          <w:szCs w:val="22"/>
        </w:rPr>
        <w:fldChar w:fldCharType="separate"/>
      </w:r>
      <w:r w:rsidRPr="003820D2" w:rsidR="00BA42AA">
        <w:rPr>
          <w:rFonts w:eastAsia="나눔명조"/>
          <w:sz w:val="20"/>
          <w:szCs w:val="22"/>
        </w:rPr>
        <w:t>(</w:t>
      </w:r>
      <w:r w:rsidRPr="003820D2" w:rsidR="00BA42AA">
        <w:rPr>
          <w:rFonts w:hint="eastAsia" w:eastAsia="나눔명조"/>
          <w:sz w:val="20"/>
          <w:szCs w:val="22"/>
        </w:rPr>
        <w:t>김영은</w:t>
      </w:r>
      <w:r w:rsidR="00966105">
        <w:rPr>
          <w:rFonts w:hint="eastAsia" w:eastAsia="나눔명조"/>
          <w:sz w:val="20"/>
          <w:szCs w:val="22"/>
        </w:rPr>
        <w:t xml:space="preserve"> </w:t>
      </w:r>
      <w:r w:rsidR="00966105">
        <w:rPr>
          <w:rFonts w:hint="eastAsia" w:eastAsia="나눔명조"/>
          <w:sz w:val="20"/>
          <w:szCs w:val="22"/>
        </w:rPr>
        <w:t>외</w:t>
      </w:r>
      <w:r w:rsidR="00966105">
        <w:rPr>
          <w:rFonts w:hint="eastAsia" w:eastAsia="나눔명조"/>
          <w:sz w:val="20"/>
          <w:szCs w:val="22"/>
        </w:rPr>
        <w:t>,</w:t>
      </w:r>
      <w:r w:rsidRPr="003820D2" w:rsidR="00BA42AA">
        <w:rPr>
          <w:rFonts w:eastAsia="나눔명조"/>
          <w:sz w:val="20"/>
          <w:szCs w:val="22"/>
        </w:rPr>
        <w:t xml:space="preserve"> 2018)</w:t>
      </w:r>
      <w:r w:rsidRPr="00B61948" w:rsidR="00BA42AA">
        <w:rPr>
          <w:rFonts w:eastAsia="나눔명조"/>
          <w:sz w:val="20"/>
          <w:szCs w:val="22"/>
        </w:rPr>
        <w:fldChar w:fldCharType="end"/>
      </w:r>
      <w:r w:rsidRPr="00B61948" w:rsidR="001B2696">
        <w:rPr>
          <w:rFonts w:hint="eastAsia" w:eastAsia="나눔명조"/>
          <w:sz w:val="20"/>
          <w:szCs w:val="22"/>
        </w:rPr>
        <w:t xml:space="preserve">, </w:t>
      </w:r>
      <w:r w:rsidR="00966105">
        <w:rPr>
          <w:rFonts w:hint="eastAsia" w:eastAsia="나눔명조"/>
          <w:sz w:val="20"/>
          <w:szCs w:val="22"/>
        </w:rPr>
        <w:t>목표</w:t>
      </w:r>
      <w:r w:rsidR="00966105">
        <w:rPr>
          <w:rFonts w:hint="eastAsia" w:eastAsia="나눔명조"/>
          <w:sz w:val="20"/>
          <w:szCs w:val="22"/>
        </w:rPr>
        <w:t xml:space="preserve"> </w:t>
      </w:r>
      <w:r w:rsidR="00966105">
        <w:rPr>
          <w:rFonts w:hint="eastAsia" w:eastAsia="나눔명조"/>
          <w:sz w:val="20"/>
          <w:szCs w:val="22"/>
        </w:rPr>
        <w:t>명확성</w:t>
      </w:r>
      <w:r w:rsidRPr="00B61948" w:rsidR="001B2696">
        <w:rPr>
          <w:rFonts w:hint="eastAsia" w:eastAsia="나눔명조"/>
          <w:sz w:val="20"/>
          <w:szCs w:val="22"/>
        </w:rPr>
        <w:t xml:space="preserve"> </w:t>
      </w:r>
      <w:r w:rsidRPr="00B61948" w:rsidR="001B2696">
        <w:rPr>
          <w:rFonts w:hint="eastAsia" w:eastAsia="나눔명조"/>
          <w:sz w:val="20"/>
          <w:szCs w:val="22"/>
        </w:rPr>
        <w:t>및</w:t>
      </w:r>
      <w:r w:rsidRPr="00B61948" w:rsidR="001B2696">
        <w:rPr>
          <w:rFonts w:hint="eastAsia" w:eastAsia="나눔명조"/>
          <w:sz w:val="20"/>
          <w:szCs w:val="22"/>
        </w:rPr>
        <w:t xml:space="preserve"> </w:t>
      </w:r>
      <w:r w:rsidRPr="00B61948" w:rsidR="001B2696">
        <w:rPr>
          <w:rFonts w:hint="eastAsia" w:eastAsia="나눔명조"/>
          <w:sz w:val="20"/>
          <w:szCs w:val="22"/>
        </w:rPr>
        <w:t>상사와의</w:t>
      </w:r>
      <w:r w:rsidRPr="00B61948" w:rsidR="001B2696">
        <w:rPr>
          <w:rFonts w:hint="eastAsia" w:eastAsia="나눔명조"/>
          <w:sz w:val="20"/>
          <w:szCs w:val="22"/>
        </w:rPr>
        <w:t xml:space="preserve"> </w:t>
      </w:r>
      <w:r w:rsidRPr="00B61948" w:rsidR="001B2696">
        <w:rPr>
          <w:rFonts w:hint="eastAsia" w:eastAsia="나눔명조"/>
          <w:sz w:val="20"/>
          <w:szCs w:val="22"/>
        </w:rPr>
        <w:t>관계</w:t>
      </w:r>
      <w:r w:rsidRPr="00B61948" w:rsidR="00BA42AA">
        <w:rPr>
          <w:rFonts w:eastAsia="나눔명조"/>
          <w:sz w:val="20"/>
          <w:szCs w:val="22"/>
        </w:rPr>
        <w:fldChar w:fldCharType="begin"/>
      </w:r>
      <w:r w:rsidR="00AC65B9">
        <w:rPr>
          <w:rFonts w:hint="eastAsia" w:eastAsia="나눔명조"/>
          <w:sz w:val="20"/>
          <w:szCs w:val="22"/>
        </w:rPr>
        <w:instrText xml:space="preserve"> ADDIN ZOTERO_ITEM CSL_CITATION {"citationID":"Xq4eHSlT","properties":{"formattedCitation":"(\\uc0\\u51204{}\\uc0\\u45824{}\\uc0\\u49457{} and \\uc0\\u51060{}\\uc0\\u49688{}\\uc0\\u50689{} 2015)","plainCitation":"(</w:instrText>
      </w:r>
      <w:r w:rsidR="00AC65B9">
        <w:rPr>
          <w:rFonts w:hint="eastAsia" w:eastAsia="나눔명조"/>
          <w:sz w:val="20"/>
          <w:szCs w:val="22"/>
        </w:rPr>
        <w:instrText>전대성</w:instrText>
      </w:r>
      <w:r w:rsidR="00AC65B9">
        <w:rPr>
          <w:rFonts w:hint="eastAsia" w:eastAsia="나눔명조"/>
          <w:sz w:val="20"/>
          <w:szCs w:val="22"/>
        </w:rPr>
        <w:instrText xml:space="preserve"> and </w:instrText>
      </w:r>
      <w:r w:rsidR="00AC65B9">
        <w:rPr>
          <w:rFonts w:hint="eastAsia" w:eastAsia="나눔명조"/>
          <w:sz w:val="20"/>
          <w:szCs w:val="22"/>
        </w:rPr>
        <w:instrText>이수영</w:instrText>
      </w:r>
      <w:r w:rsidR="00AC65B9">
        <w:rPr>
          <w:rFonts w:hint="eastAsia" w:eastAsia="나눔명조"/>
          <w:sz w:val="20"/>
          <w:szCs w:val="22"/>
        </w:rPr>
        <w:instrText xml:space="preserve"> 2015)","dontUpdate":true,"noteIndex":0},"citationItems":[{"id":"PSjZbscb/ZSQ88bAc","uris":["http://zotero.org/users/5210800/items/V6D6B2Q5"],"uri":["http://zotero.org/users/5210800/items/V6D6B2Q5"],"itemData":{"id":1465,"type":"article-journal","container-title":"</w:instrText>
      </w:r>
      <w:r w:rsidR="00AC65B9">
        <w:rPr>
          <w:rFonts w:hint="eastAsia" w:eastAsia="나눔명조"/>
          <w:sz w:val="20"/>
          <w:szCs w:val="22"/>
        </w:rPr>
        <w:instrText>한국정책학회보</w:instrText>
      </w:r>
      <w:r w:rsidR="00AC65B9">
        <w:rPr>
          <w:rFonts w:hint="eastAsia" w:eastAsia="나눔명조"/>
          <w:sz w:val="20"/>
          <w:szCs w:val="22"/>
        </w:rPr>
        <w:instrText>","issue":"3","note":"Citation Key: jeon:2015","page":"317</w:instrText>
      </w:r>
      <w:r w:rsidR="00AC65B9">
        <w:rPr>
          <w:rFonts w:hint="eastAsia" w:eastAsia="나눔명조"/>
          <w:sz w:val="20"/>
          <w:szCs w:val="22"/>
        </w:rPr>
        <w:instrText>–</w:instrText>
      </w:r>
      <w:r w:rsidR="00AC65B9">
        <w:rPr>
          <w:rFonts w:hint="eastAsia" w:eastAsia="나눔명조"/>
          <w:sz w:val="20"/>
          <w:szCs w:val="22"/>
        </w:rPr>
        <w:instrText>346","title":"</w:instrText>
      </w:r>
      <w:r w:rsidR="00AC65B9">
        <w:rPr>
          <w:rFonts w:hint="eastAsia" w:eastAsia="나눔명조"/>
          <w:sz w:val="20"/>
          <w:szCs w:val="22"/>
        </w:rPr>
        <w:instrText>도구변수</w:instrText>
      </w:r>
      <w:r w:rsidR="00AC65B9">
        <w:rPr>
          <w:rFonts w:hint="eastAsia" w:eastAsia="나눔명조"/>
          <w:sz w:val="20"/>
          <w:szCs w:val="22"/>
        </w:rPr>
        <w:instrText xml:space="preserve"> </w:instrText>
      </w:r>
      <w:r w:rsidR="00AC65B9">
        <w:rPr>
          <w:rFonts w:hint="eastAsia" w:eastAsia="나눔명조"/>
          <w:sz w:val="20"/>
          <w:szCs w:val="22"/>
        </w:rPr>
        <w:instrText>분석을</w:instrText>
      </w:r>
      <w:r w:rsidR="00AC65B9">
        <w:rPr>
          <w:rFonts w:hint="eastAsia" w:eastAsia="나눔명조"/>
          <w:sz w:val="20"/>
          <w:szCs w:val="22"/>
        </w:rPr>
        <w:instrText xml:space="preserve"> </w:instrText>
      </w:r>
      <w:r w:rsidR="00AC65B9">
        <w:rPr>
          <w:rFonts w:hint="eastAsia" w:eastAsia="나눔명조"/>
          <w:sz w:val="20"/>
          <w:szCs w:val="22"/>
        </w:rPr>
        <w:instrText>통한</w:instrText>
      </w:r>
      <w:r w:rsidR="00AC65B9">
        <w:rPr>
          <w:rFonts w:hint="eastAsia" w:eastAsia="나눔명조"/>
          <w:sz w:val="20"/>
          <w:szCs w:val="22"/>
        </w:rPr>
        <w:instrText xml:space="preserve"> </w:instrText>
      </w:r>
      <w:r w:rsidR="00AC65B9">
        <w:rPr>
          <w:rFonts w:hint="eastAsia" w:eastAsia="나눔명조"/>
          <w:sz w:val="20"/>
          <w:szCs w:val="22"/>
        </w:rPr>
        <w:instrText>공공봉사동기</w:instrText>
      </w:r>
      <w:r w:rsidR="00AC65B9">
        <w:rPr>
          <w:rFonts w:hint="eastAsia" w:eastAsia="나눔명조"/>
          <w:sz w:val="20"/>
          <w:szCs w:val="22"/>
        </w:rPr>
        <w:instrText>(PSM)</w:instrText>
      </w:r>
      <w:r w:rsidR="00AC65B9">
        <w:rPr>
          <w:rFonts w:hint="eastAsia" w:eastAsia="나눔명조"/>
          <w:sz w:val="20"/>
          <w:szCs w:val="22"/>
        </w:rPr>
        <w:instrText>의</w:instrText>
      </w:r>
      <w:r w:rsidR="00AC65B9">
        <w:rPr>
          <w:rFonts w:hint="eastAsia" w:eastAsia="나눔명조"/>
          <w:sz w:val="20"/>
          <w:szCs w:val="22"/>
        </w:rPr>
        <w:instrText xml:space="preserve"> </w:instrText>
      </w:r>
      <w:r w:rsidR="00AC65B9">
        <w:rPr>
          <w:rFonts w:hint="eastAsia" w:eastAsia="나눔명조"/>
          <w:sz w:val="20"/>
          <w:szCs w:val="22"/>
        </w:rPr>
        <w:instrText>특성에</w:instrText>
      </w:r>
      <w:r w:rsidR="00AC65B9">
        <w:rPr>
          <w:rFonts w:hint="eastAsia" w:eastAsia="나눔명조"/>
          <w:sz w:val="20"/>
          <w:szCs w:val="22"/>
        </w:rPr>
        <w:instrText xml:space="preserve"> </w:instrText>
      </w:r>
      <w:r w:rsidR="00AC65B9">
        <w:rPr>
          <w:rFonts w:hint="eastAsia" w:eastAsia="나눔명조"/>
          <w:sz w:val="20"/>
          <w:szCs w:val="22"/>
        </w:rPr>
        <w:instrText>관한</w:instrText>
      </w:r>
      <w:r w:rsidR="00AC65B9">
        <w:rPr>
          <w:rFonts w:hint="eastAsia" w:eastAsia="나눔명조"/>
          <w:sz w:val="20"/>
          <w:szCs w:val="22"/>
        </w:rPr>
        <w:instrText xml:space="preserve"> </w:instrText>
      </w:r>
      <w:r w:rsidR="00AC65B9">
        <w:rPr>
          <w:rFonts w:hint="eastAsia" w:eastAsia="나눔명조"/>
          <w:sz w:val="20"/>
          <w:szCs w:val="22"/>
        </w:rPr>
        <w:instrText>연구</w:instrText>
      </w:r>
      <w:r w:rsidR="00AC65B9">
        <w:rPr>
          <w:rFonts w:hint="eastAsia" w:eastAsia="나눔명조"/>
          <w:sz w:val="20"/>
          <w:szCs w:val="22"/>
        </w:rPr>
        <w:instrText>","volume":"24","author":[{"family":"</w:instrText>
      </w:r>
      <w:r w:rsidR="00AC65B9">
        <w:rPr>
          <w:rFonts w:hint="eastAsia" w:eastAsia="나눔명조"/>
          <w:sz w:val="20"/>
          <w:szCs w:val="22"/>
        </w:rPr>
        <w:instrText>전대성</w:instrText>
      </w:r>
      <w:r w:rsidR="00AC65B9">
        <w:rPr>
          <w:rFonts w:hint="eastAsia" w:eastAsia="나눔명조"/>
          <w:sz w:val="20"/>
          <w:szCs w:val="22"/>
        </w:rPr>
        <w:instrText>","given":""},{"family":"</w:instrText>
      </w:r>
      <w:r w:rsidR="00AC65B9">
        <w:rPr>
          <w:rFonts w:hint="eastAsia" w:eastAsia="나눔명조"/>
          <w:sz w:val="20"/>
          <w:szCs w:val="22"/>
        </w:rPr>
        <w:instrText>이수영</w:instrText>
      </w:r>
      <w:r w:rsidR="00AC65B9">
        <w:rPr>
          <w:rFonts w:hint="eastAsia" w:eastAsia="나눔명조"/>
          <w:sz w:val="20"/>
          <w:szCs w:val="22"/>
        </w:rPr>
        <w:instrText>","given":""}],"issued":{"date-parts":[["2015",9]]}}}],"schema":"https://github.com/citation-</w:instrText>
      </w:r>
      <w:r w:rsidR="00AC65B9">
        <w:rPr>
          <w:rFonts w:eastAsia="나눔명조"/>
          <w:sz w:val="20"/>
          <w:szCs w:val="22"/>
        </w:rPr>
        <w:instrText xml:space="preserve">style-language/schema/raw/master/csl-citation.json"} </w:instrText>
      </w:r>
      <w:r w:rsidRPr="00B61948" w:rsidR="00BA42AA">
        <w:rPr>
          <w:rFonts w:eastAsia="나눔명조"/>
          <w:sz w:val="20"/>
          <w:szCs w:val="22"/>
        </w:rPr>
        <w:fldChar w:fldCharType="separate"/>
      </w:r>
      <w:r w:rsidRPr="003820D2" w:rsidR="00BA42AA">
        <w:rPr>
          <w:rFonts w:eastAsia="나눔명조"/>
          <w:sz w:val="20"/>
          <w:szCs w:val="22"/>
        </w:rPr>
        <w:t>(</w:t>
      </w:r>
      <w:r w:rsidRPr="003820D2" w:rsidR="00BA42AA">
        <w:rPr>
          <w:rFonts w:hint="eastAsia" w:eastAsia="나눔명조"/>
          <w:sz w:val="20"/>
          <w:szCs w:val="22"/>
        </w:rPr>
        <w:t>전대성</w:t>
      </w:r>
      <w:r w:rsidR="00512F0D">
        <w:rPr>
          <w:rFonts w:eastAsia="나눔명조"/>
          <w:sz w:val="20"/>
          <w:szCs w:val="22"/>
        </w:rPr>
        <w:t>‧</w:t>
      </w:r>
      <w:r w:rsidRPr="003820D2" w:rsidR="00BA42AA">
        <w:rPr>
          <w:rFonts w:hint="eastAsia" w:eastAsia="나눔명조"/>
          <w:sz w:val="20"/>
          <w:szCs w:val="22"/>
        </w:rPr>
        <w:t>이수영</w:t>
      </w:r>
      <w:r w:rsidR="00966105">
        <w:rPr>
          <w:rFonts w:hint="eastAsia" w:eastAsia="나눔명조"/>
          <w:sz w:val="20"/>
          <w:szCs w:val="22"/>
        </w:rPr>
        <w:t>,</w:t>
      </w:r>
      <w:r w:rsidRPr="003820D2" w:rsidR="00BA42AA">
        <w:rPr>
          <w:rFonts w:eastAsia="나눔명조"/>
          <w:sz w:val="20"/>
          <w:szCs w:val="22"/>
        </w:rPr>
        <w:t xml:space="preserve"> 2015)</w:t>
      </w:r>
      <w:r w:rsidRPr="00B61948" w:rsidR="00BA42AA">
        <w:rPr>
          <w:rFonts w:eastAsia="나눔명조"/>
          <w:sz w:val="20"/>
          <w:szCs w:val="22"/>
        </w:rPr>
        <w:fldChar w:fldCharType="end"/>
      </w:r>
      <w:r w:rsidRPr="00B61948" w:rsidR="001B2696">
        <w:rPr>
          <w:rFonts w:hint="eastAsia" w:eastAsia="나눔명조"/>
          <w:sz w:val="20"/>
          <w:szCs w:val="22"/>
        </w:rPr>
        <w:t xml:space="preserve">, </w:t>
      </w:r>
      <w:r w:rsidRPr="00B61948" w:rsidR="001B2696">
        <w:rPr>
          <w:rFonts w:hint="eastAsia" w:eastAsia="나눔명조"/>
          <w:sz w:val="20"/>
          <w:szCs w:val="22"/>
        </w:rPr>
        <w:t>업무특성</w:t>
      </w:r>
      <w:r w:rsidRPr="00B61948" w:rsidR="00BA42AA">
        <w:rPr>
          <w:rFonts w:eastAsia="나눔명조"/>
          <w:sz w:val="20"/>
          <w:szCs w:val="22"/>
        </w:rPr>
        <w:fldChar w:fldCharType="begin"/>
      </w:r>
      <w:r w:rsidR="00AC65B9">
        <w:rPr>
          <w:rFonts w:hint="eastAsia" w:eastAsia="나눔명조"/>
          <w:sz w:val="20"/>
          <w:szCs w:val="22"/>
        </w:rPr>
        <w:instrText xml:space="preserve"> ADDIN ZOTERO_ITEM CSL_CITATION {"citationID":"RFufPiGc","properties":{"formattedCitation":"(\\uc0\\u54364{}\\uc0\\u49440{}\\uc0\\u50689{} 2013)","plainCitation":"(</w:instrText>
      </w:r>
      <w:r w:rsidR="00AC65B9">
        <w:rPr>
          <w:rFonts w:hint="eastAsia" w:eastAsia="나눔명조"/>
          <w:sz w:val="20"/>
          <w:szCs w:val="22"/>
        </w:rPr>
        <w:instrText>표선영</w:instrText>
      </w:r>
      <w:r w:rsidR="00AC65B9">
        <w:rPr>
          <w:rFonts w:hint="eastAsia" w:eastAsia="나눔명조"/>
          <w:sz w:val="20"/>
          <w:szCs w:val="22"/>
        </w:rPr>
        <w:instrText xml:space="preserve"> 2013)","dontUpdate":true,"noteIndex":0},"citationItems":[{"id":"PSjZbscb/8n4qNJTP","uris":["http://zotero.org/users/5210800/items/XPUTAA64"],"uri":["http://zotero.org/users/5210800/items/XPUTAA64"],"itemData":{"id":1473,"type":"article-journal","container-title":"</w:instrText>
      </w:r>
      <w:r w:rsidR="00AC65B9">
        <w:rPr>
          <w:rFonts w:hint="eastAsia" w:eastAsia="나눔명조"/>
          <w:sz w:val="20"/>
          <w:szCs w:val="22"/>
        </w:rPr>
        <w:instrText>경찰학연구</w:instrText>
      </w:r>
      <w:r w:rsidR="00AC65B9">
        <w:rPr>
          <w:rFonts w:hint="eastAsia" w:eastAsia="나눔명조"/>
          <w:sz w:val="20"/>
          <w:szCs w:val="22"/>
        </w:rPr>
        <w:instrText>","issue":"2","note":"Citation Key: pyo:2013","page":"191</w:instrText>
      </w:r>
      <w:r w:rsidR="00AC65B9">
        <w:rPr>
          <w:rFonts w:hint="eastAsia" w:eastAsia="나눔명조"/>
          <w:sz w:val="20"/>
          <w:szCs w:val="22"/>
        </w:rPr>
        <w:instrText>–</w:instrText>
      </w:r>
      <w:r w:rsidR="00AC65B9">
        <w:rPr>
          <w:rFonts w:hint="eastAsia" w:eastAsia="나눔명조"/>
          <w:sz w:val="20"/>
          <w:szCs w:val="22"/>
        </w:rPr>
        <w:instrText>216","title":"</w:instrText>
      </w:r>
      <w:r w:rsidR="00AC65B9">
        <w:rPr>
          <w:rFonts w:hint="eastAsia" w:eastAsia="나눔명조"/>
          <w:sz w:val="20"/>
          <w:szCs w:val="22"/>
        </w:rPr>
        <w:instrText>조직문화와</w:instrText>
      </w:r>
      <w:r w:rsidR="00AC65B9">
        <w:rPr>
          <w:rFonts w:hint="eastAsia" w:eastAsia="나눔명조"/>
          <w:sz w:val="20"/>
          <w:szCs w:val="22"/>
        </w:rPr>
        <w:instrText xml:space="preserve"> </w:instrText>
      </w:r>
      <w:r w:rsidR="00AC65B9">
        <w:rPr>
          <w:rFonts w:hint="eastAsia" w:eastAsia="나눔명조"/>
          <w:sz w:val="20"/>
          <w:szCs w:val="22"/>
        </w:rPr>
        <w:instrText>업무특성이</w:instrText>
      </w:r>
      <w:r w:rsidR="00AC65B9">
        <w:rPr>
          <w:rFonts w:hint="eastAsia" w:eastAsia="나눔명조"/>
          <w:sz w:val="20"/>
          <w:szCs w:val="22"/>
        </w:rPr>
        <w:instrText xml:space="preserve"> </w:instrText>
      </w:r>
      <w:r w:rsidR="00AC65B9">
        <w:rPr>
          <w:rFonts w:hint="eastAsia" w:eastAsia="나눔명조"/>
          <w:sz w:val="20"/>
          <w:szCs w:val="22"/>
        </w:rPr>
        <w:instrText>공공봉사동기에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","volume":"13","author":[{"family":"</w:instrText>
      </w:r>
      <w:r w:rsidR="00AC65B9">
        <w:rPr>
          <w:rFonts w:hint="eastAsia" w:eastAsia="나눔명조"/>
          <w:sz w:val="20"/>
          <w:szCs w:val="22"/>
        </w:rPr>
        <w:instrText>표선영</w:instrText>
      </w:r>
      <w:r w:rsidR="00AC65B9">
        <w:rPr>
          <w:rFonts w:hint="eastAsia" w:eastAsia="나눔명조"/>
          <w:sz w:val="20"/>
          <w:szCs w:val="22"/>
        </w:rPr>
        <w:instrText xml:space="preserve">","given":""}],"issued":{"date-parts":[["2013"]]}}}],"schema":"https://github.com/citation-style-language/schema/raw/master/csl-citation.json"} </w:instrText>
      </w:r>
      <w:r w:rsidRPr="00B61948" w:rsidR="00BA42AA">
        <w:rPr>
          <w:rFonts w:eastAsia="나눔명조"/>
          <w:sz w:val="20"/>
          <w:szCs w:val="22"/>
        </w:rPr>
        <w:fldChar w:fldCharType="separate"/>
      </w:r>
      <w:r w:rsidRPr="003820D2" w:rsidR="00BA42AA">
        <w:rPr>
          <w:rFonts w:eastAsia="나눔명조"/>
          <w:sz w:val="20"/>
          <w:szCs w:val="22"/>
        </w:rPr>
        <w:t>(</w:t>
      </w:r>
      <w:r w:rsidRPr="003820D2" w:rsidR="00BA42AA">
        <w:rPr>
          <w:rFonts w:hint="eastAsia" w:eastAsia="나눔명조"/>
          <w:sz w:val="20"/>
          <w:szCs w:val="22"/>
        </w:rPr>
        <w:t>표선영</w:t>
      </w:r>
      <w:r w:rsidR="00966105">
        <w:rPr>
          <w:rFonts w:hint="eastAsia" w:eastAsia="나눔명조"/>
          <w:sz w:val="20"/>
          <w:szCs w:val="22"/>
        </w:rPr>
        <w:t>,</w:t>
      </w:r>
      <w:r w:rsidRPr="003820D2" w:rsidR="00BA42AA">
        <w:rPr>
          <w:rFonts w:eastAsia="나눔명조"/>
          <w:sz w:val="20"/>
          <w:szCs w:val="22"/>
        </w:rPr>
        <w:t xml:space="preserve"> 2013)</w:t>
      </w:r>
      <w:r w:rsidRPr="00B61948" w:rsidR="00BA42AA">
        <w:rPr>
          <w:rFonts w:eastAsia="나눔명조"/>
          <w:sz w:val="20"/>
          <w:szCs w:val="22"/>
        </w:rPr>
        <w:fldChar w:fldCharType="end"/>
      </w:r>
      <w:r w:rsidR="00A92240">
        <w:rPr>
          <w:rFonts w:eastAsia="나눔명조"/>
          <w:sz w:val="20"/>
          <w:szCs w:val="22"/>
        </w:rPr>
        <w:t xml:space="preserve">, </w:t>
      </w:r>
      <w:r w:rsidRPr="00B61948" w:rsidR="00A92240">
        <w:rPr>
          <w:rFonts w:hint="eastAsia" w:eastAsia="나눔명조"/>
          <w:sz w:val="20"/>
          <w:szCs w:val="22"/>
        </w:rPr>
        <w:t>사회적</w:t>
      </w:r>
      <w:r w:rsidRPr="00B61948" w:rsidR="00A92240">
        <w:rPr>
          <w:rFonts w:hint="eastAsia" w:eastAsia="나눔명조"/>
          <w:sz w:val="20"/>
          <w:szCs w:val="22"/>
        </w:rPr>
        <w:t xml:space="preserve"> </w:t>
      </w:r>
      <w:r w:rsidRPr="00B61948" w:rsidR="00A92240">
        <w:rPr>
          <w:rFonts w:hint="eastAsia" w:eastAsia="나눔명조"/>
          <w:sz w:val="20"/>
          <w:szCs w:val="22"/>
        </w:rPr>
        <w:t>및</w:t>
      </w:r>
      <w:r w:rsidRPr="00B61948" w:rsidR="00A92240">
        <w:rPr>
          <w:rFonts w:hint="eastAsia" w:eastAsia="나눔명조"/>
          <w:sz w:val="20"/>
          <w:szCs w:val="22"/>
        </w:rPr>
        <w:t xml:space="preserve"> </w:t>
      </w:r>
      <w:r w:rsidRPr="00B61948" w:rsidR="00A92240">
        <w:rPr>
          <w:rFonts w:hint="eastAsia" w:eastAsia="나눔명조"/>
          <w:sz w:val="20"/>
          <w:szCs w:val="22"/>
        </w:rPr>
        <w:t>조직적</w:t>
      </w:r>
      <w:r w:rsidRPr="00B61948" w:rsidR="00A92240">
        <w:rPr>
          <w:rFonts w:hint="eastAsia" w:eastAsia="나눔명조"/>
          <w:sz w:val="20"/>
          <w:szCs w:val="22"/>
        </w:rPr>
        <w:t xml:space="preserve"> </w:t>
      </w:r>
      <w:r w:rsidRPr="00B61948" w:rsidR="00A92240">
        <w:rPr>
          <w:rFonts w:hint="eastAsia" w:eastAsia="나눔명조"/>
          <w:sz w:val="20"/>
          <w:szCs w:val="22"/>
        </w:rPr>
        <w:t>경험</w:t>
      </w:r>
      <w:r w:rsidRPr="00B61948" w:rsidR="00A92240">
        <w:rPr>
          <w:rFonts w:eastAsia="나눔명조"/>
          <w:sz w:val="20"/>
          <w:szCs w:val="22"/>
        </w:rPr>
        <w:fldChar w:fldCharType="begin"/>
      </w:r>
      <w:r w:rsidR="00AC65B9">
        <w:rPr>
          <w:rFonts w:hint="eastAsia" w:eastAsia="나눔명조"/>
          <w:sz w:val="20"/>
          <w:szCs w:val="22"/>
        </w:rPr>
        <w:instrText xml:space="preserve"> ADDIN ZOTERO_ITEM CSL_CITATION {"citationID":"M48V0WIq","properties":{"formattedCitation":"(\\uc0\\u54620{}\\uc0\\u50640{}\\uc0\\u49828{}\\uc0\\u45908{} and \\uc0\\u51060{}\\uc0\\u44540{}\\uc0\\u51452{} 2012)","plainCitation":"(</w:instrText>
      </w:r>
      <w:r w:rsidR="00AC65B9">
        <w:rPr>
          <w:rFonts w:hint="eastAsia" w:eastAsia="나눔명조"/>
          <w:sz w:val="20"/>
          <w:szCs w:val="22"/>
        </w:rPr>
        <w:instrText>한에스더</w:instrText>
      </w:r>
      <w:r w:rsidR="00AC65B9">
        <w:rPr>
          <w:rFonts w:hint="eastAsia" w:eastAsia="나눔명조"/>
          <w:sz w:val="20"/>
          <w:szCs w:val="22"/>
        </w:rPr>
        <w:instrText xml:space="preserve"> and </w:instrText>
      </w:r>
      <w:r w:rsidR="00AC65B9">
        <w:rPr>
          <w:rFonts w:hint="eastAsia" w:eastAsia="나눔명조"/>
          <w:sz w:val="20"/>
          <w:szCs w:val="22"/>
        </w:rPr>
        <w:instrText>이근주</w:instrText>
      </w:r>
      <w:r w:rsidR="00AC65B9">
        <w:rPr>
          <w:rFonts w:hint="eastAsia" w:eastAsia="나눔명조"/>
          <w:sz w:val="20"/>
          <w:szCs w:val="22"/>
        </w:rPr>
        <w:instrText xml:space="preserve"> 2012)","dontUpdate":true,"noteIndex":0},"citationItems":[{"id":"PSjZbscb/ztAmG5Nd","uris":["http://zotero.org/users/5210800/items/W8RDPRNH"],"uri":["http://zotero.org/users/5210800/items/W8RDPRNH"],"itemData":{"id":1475,"type":"article-journal","container-title":"</w:instrText>
      </w:r>
      <w:r w:rsidR="00AC65B9">
        <w:rPr>
          <w:rFonts w:hint="eastAsia" w:eastAsia="나눔명조"/>
          <w:sz w:val="20"/>
          <w:szCs w:val="22"/>
        </w:rPr>
        <w:instrText>행정논총</w:instrText>
      </w:r>
      <w:r w:rsidR="00AC65B9">
        <w:rPr>
          <w:rFonts w:hint="eastAsia" w:eastAsia="나눔명조"/>
          <w:sz w:val="20"/>
          <w:szCs w:val="22"/>
        </w:rPr>
        <w:instrText>","issue":"2","note":"Citation Key: han:lee:2012","page":"89</w:instrText>
      </w:r>
      <w:r w:rsidR="00AC65B9">
        <w:rPr>
          <w:rFonts w:hint="eastAsia" w:eastAsia="나눔명조"/>
          <w:sz w:val="20"/>
          <w:szCs w:val="22"/>
        </w:rPr>
        <w:instrText>–</w:instrText>
      </w:r>
      <w:r w:rsidR="00AC65B9">
        <w:rPr>
          <w:rFonts w:hint="eastAsia" w:eastAsia="나눔명조"/>
          <w:sz w:val="20"/>
          <w:szCs w:val="22"/>
        </w:rPr>
        <w:instrText>112","title":"</w:instrText>
      </w:r>
      <w:r w:rsidR="00AC65B9">
        <w:rPr>
          <w:rFonts w:hint="eastAsia" w:eastAsia="나눔명조"/>
          <w:sz w:val="20"/>
          <w:szCs w:val="22"/>
        </w:rPr>
        <w:instrText>조직경험과</w:instrText>
      </w:r>
      <w:r w:rsidR="00AC65B9">
        <w:rPr>
          <w:rFonts w:hint="eastAsia" w:eastAsia="나눔명조"/>
          <w:sz w:val="20"/>
          <w:szCs w:val="22"/>
        </w:rPr>
        <w:instrText xml:space="preserve"> </w:instrText>
      </w:r>
      <w:r w:rsidR="00AC65B9">
        <w:rPr>
          <w:rFonts w:hint="eastAsia" w:eastAsia="나눔명조"/>
          <w:sz w:val="20"/>
          <w:szCs w:val="22"/>
        </w:rPr>
        <w:instrText>업무특성이</w:instrText>
      </w:r>
      <w:r w:rsidR="00AC65B9">
        <w:rPr>
          <w:rFonts w:hint="eastAsia" w:eastAsia="나눔명조"/>
          <w:sz w:val="20"/>
          <w:szCs w:val="22"/>
        </w:rPr>
        <w:instrText xml:space="preserve"> PSM(</w:instrText>
      </w:r>
      <w:r w:rsidR="00AC65B9">
        <w:rPr>
          <w:rFonts w:hint="eastAsia" w:eastAsia="나눔명조"/>
          <w:sz w:val="20"/>
          <w:szCs w:val="22"/>
        </w:rPr>
        <w:instrText>공공봉사동기</w:instrText>
      </w:r>
      <w:r w:rsidR="00AC65B9">
        <w:rPr>
          <w:rFonts w:hint="eastAsia" w:eastAsia="나눔명조"/>
          <w:sz w:val="20"/>
          <w:szCs w:val="22"/>
        </w:rPr>
        <w:instrText>)</w:instrText>
      </w:r>
      <w:r w:rsidR="00AC65B9">
        <w:rPr>
          <w:rFonts w:hint="eastAsia" w:eastAsia="나눔명조"/>
          <w:sz w:val="20"/>
          <w:szCs w:val="22"/>
        </w:rPr>
        <w:instrText>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영향에</w:instrText>
      </w:r>
      <w:r w:rsidR="00AC65B9">
        <w:rPr>
          <w:rFonts w:hint="eastAsia" w:eastAsia="나눔명조"/>
          <w:sz w:val="20"/>
          <w:szCs w:val="22"/>
        </w:rPr>
        <w:instrText xml:space="preserve"> </w:instrText>
      </w:r>
      <w:r w:rsidR="00AC65B9">
        <w:rPr>
          <w:rFonts w:hint="eastAsia" w:eastAsia="나눔명조"/>
          <w:sz w:val="20"/>
          <w:szCs w:val="22"/>
        </w:rPr>
        <w:instrText>대한</w:instrText>
      </w:r>
      <w:r w:rsidR="00AC65B9">
        <w:rPr>
          <w:rFonts w:hint="eastAsia" w:eastAsia="나눔명조"/>
          <w:sz w:val="20"/>
          <w:szCs w:val="22"/>
        </w:rPr>
        <w:instrText xml:space="preserve"> </w:instrText>
      </w:r>
      <w:r w:rsidR="00AC65B9">
        <w:rPr>
          <w:rFonts w:hint="eastAsia" w:eastAsia="나눔명조"/>
          <w:sz w:val="20"/>
          <w:szCs w:val="22"/>
        </w:rPr>
        <w:instrText>분석</w:instrText>
      </w:r>
      <w:r w:rsidR="00AC65B9">
        <w:rPr>
          <w:rFonts w:hint="eastAsia" w:eastAsia="나눔명조"/>
          <w:sz w:val="20"/>
          <w:szCs w:val="22"/>
        </w:rPr>
        <w:instrText>","volume":"50","author":[{"family":"</w:instrText>
      </w:r>
      <w:r w:rsidR="00AC65B9">
        <w:rPr>
          <w:rFonts w:hint="eastAsia" w:eastAsia="나눔명조"/>
          <w:sz w:val="20"/>
          <w:szCs w:val="22"/>
        </w:rPr>
        <w:instrText>한에스더</w:instrText>
      </w:r>
      <w:r w:rsidR="00AC65B9">
        <w:rPr>
          <w:rFonts w:hint="eastAsia" w:eastAsia="나눔명조"/>
          <w:sz w:val="20"/>
          <w:szCs w:val="22"/>
        </w:rPr>
        <w:instrText>","given":""},{"family":"</w:instrText>
      </w:r>
      <w:r w:rsidR="00AC65B9">
        <w:rPr>
          <w:rFonts w:hint="eastAsia" w:eastAsia="나눔명조"/>
          <w:sz w:val="20"/>
          <w:szCs w:val="22"/>
        </w:rPr>
        <w:instrText>이근주</w:instrText>
      </w:r>
      <w:r w:rsidR="00AC65B9">
        <w:rPr>
          <w:rFonts w:hint="eastAsia" w:eastAsia="나눔명조"/>
          <w:sz w:val="20"/>
          <w:szCs w:val="22"/>
        </w:rPr>
        <w:instrText>","given":""}],"issued":{"date-parts":[["2012",6]]}}}],"schema":"https://</w:instrText>
      </w:r>
      <w:r w:rsidR="00AC65B9">
        <w:rPr>
          <w:rFonts w:eastAsia="나눔명조"/>
          <w:sz w:val="20"/>
          <w:szCs w:val="22"/>
        </w:rPr>
        <w:instrText xml:space="preserve">github.com/citation-style-language/schema/raw/master/csl-citation.json"} </w:instrText>
      </w:r>
      <w:r w:rsidRPr="00B61948" w:rsidR="00A92240">
        <w:rPr>
          <w:rFonts w:eastAsia="나눔명조"/>
          <w:sz w:val="20"/>
          <w:szCs w:val="22"/>
        </w:rPr>
        <w:fldChar w:fldCharType="separate"/>
      </w:r>
      <w:r w:rsidRPr="003820D2" w:rsidR="00A92240">
        <w:rPr>
          <w:rFonts w:eastAsia="나눔명조"/>
          <w:sz w:val="20"/>
          <w:szCs w:val="22"/>
        </w:rPr>
        <w:t>(</w:t>
      </w:r>
      <w:r w:rsidRPr="003820D2" w:rsidR="00A92240">
        <w:rPr>
          <w:rFonts w:hint="eastAsia" w:eastAsia="나눔명조"/>
          <w:sz w:val="20"/>
          <w:szCs w:val="22"/>
        </w:rPr>
        <w:t>한에스더</w:t>
      </w:r>
      <w:r w:rsidR="00A92240">
        <w:rPr>
          <w:rFonts w:eastAsia="나눔명조"/>
          <w:sz w:val="20"/>
          <w:szCs w:val="22"/>
        </w:rPr>
        <w:t>‧</w:t>
      </w:r>
      <w:r w:rsidRPr="003820D2" w:rsidR="00A92240">
        <w:rPr>
          <w:rFonts w:hint="eastAsia" w:eastAsia="나눔명조"/>
          <w:sz w:val="20"/>
          <w:szCs w:val="22"/>
        </w:rPr>
        <w:t>이근주</w:t>
      </w:r>
      <w:r w:rsidR="00A92240">
        <w:rPr>
          <w:rFonts w:hint="eastAsia" w:eastAsia="나눔명조"/>
          <w:sz w:val="20"/>
          <w:szCs w:val="22"/>
        </w:rPr>
        <w:t>,</w:t>
      </w:r>
      <w:r w:rsidRPr="003820D2" w:rsidR="00A92240">
        <w:rPr>
          <w:rFonts w:eastAsia="나눔명조"/>
          <w:sz w:val="20"/>
          <w:szCs w:val="22"/>
        </w:rPr>
        <w:t xml:space="preserve"> 2012)</w:t>
      </w:r>
      <w:r w:rsidRPr="00B61948" w:rsidR="00A92240">
        <w:rPr>
          <w:rFonts w:eastAsia="나눔명조"/>
          <w:sz w:val="20"/>
          <w:szCs w:val="22"/>
        </w:rPr>
        <w:fldChar w:fldCharType="end"/>
      </w:r>
      <w:r w:rsidRPr="00B61948" w:rsidR="00A92240">
        <w:rPr>
          <w:rFonts w:eastAsia="나눔명조"/>
          <w:sz w:val="20"/>
          <w:szCs w:val="22"/>
        </w:rPr>
        <w:t xml:space="preserve">, </w:t>
      </w:r>
      <w:r w:rsidRPr="00B61948" w:rsidR="00A92240">
        <w:rPr>
          <w:rFonts w:hint="eastAsia" w:eastAsia="나눔명조"/>
          <w:sz w:val="20"/>
          <w:szCs w:val="22"/>
        </w:rPr>
        <w:t>개인</w:t>
      </w:r>
      <w:del w:author="Kang, Jiyoon" w:date="2022-03-02T21:21:00Z" w:id="216">
        <w:r w:rsidRPr="00B61948" w:rsidDel="00416358" w:rsidR="00A92240">
          <w:rPr>
            <w:rFonts w:hint="eastAsia" w:eastAsia="나눔명조"/>
            <w:sz w:val="20"/>
            <w:szCs w:val="22"/>
          </w:rPr>
          <w:delText>의</w:delText>
        </w:r>
      </w:del>
      <w:r w:rsidRPr="00B61948" w:rsidR="00A92240">
        <w:rPr>
          <w:rFonts w:hint="eastAsia" w:eastAsia="나눔명조"/>
          <w:sz w:val="20"/>
          <w:szCs w:val="22"/>
        </w:rPr>
        <w:t xml:space="preserve"> </w:t>
      </w:r>
      <w:r w:rsidRPr="00B61948" w:rsidR="00A92240">
        <w:rPr>
          <w:rFonts w:hint="eastAsia" w:eastAsia="나눔명조"/>
          <w:sz w:val="20"/>
          <w:szCs w:val="22"/>
        </w:rPr>
        <w:t>기본욕구를</w:t>
      </w:r>
      <w:r w:rsidRPr="00B61948" w:rsidR="00A92240">
        <w:rPr>
          <w:rFonts w:hint="eastAsia" w:eastAsia="나눔명조"/>
          <w:sz w:val="20"/>
          <w:szCs w:val="22"/>
        </w:rPr>
        <w:t xml:space="preserve"> </w:t>
      </w:r>
      <w:r w:rsidRPr="00B61948" w:rsidR="00A92240">
        <w:rPr>
          <w:rFonts w:hint="eastAsia" w:eastAsia="나눔명조"/>
          <w:sz w:val="20"/>
          <w:szCs w:val="22"/>
        </w:rPr>
        <w:t>충족시키는</w:t>
      </w:r>
      <w:r w:rsidRPr="00B61948" w:rsidR="00A92240">
        <w:rPr>
          <w:rFonts w:hint="eastAsia" w:eastAsia="나눔명조"/>
          <w:sz w:val="20"/>
          <w:szCs w:val="22"/>
        </w:rPr>
        <w:t xml:space="preserve"> </w:t>
      </w:r>
      <w:r w:rsidRPr="00B61948" w:rsidR="00A92240">
        <w:rPr>
          <w:rFonts w:hint="eastAsia" w:eastAsia="나눔명조"/>
          <w:sz w:val="20"/>
          <w:szCs w:val="22"/>
        </w:rPr>
        <w:t>조직적</w:t>
      </w:r>
      <w:r w:rsidRPr="00B61948" w:rsidR="00A92240">
        <w:rPr>
          <w:rFonts w:hint="eastAsia" w:eastAsia="나눔명조"/>
          <w:sz w:val="20"/>
          <w:szCs w:val="22"/>
        </w:rPr>
        <w:t xml:space="preserve"> </w:t>
      </w:r>
      <w:r w:rsidRPr="00B61948" w:rsidR="00A92240">
        <w:rPr>
          <w:rFonts w:hint="eastAsia" w:eastAsia="나눔명조"/>
          <w:sz w:val="20"/>
          <w:szCs w:val="22"/>
        </w:rPr>
        <w:t>요인</w:t>
      </w:r>
      <w:r w:rsidRPr="00B61948" w:rsidR="00A92240">
        <w:rPr>
          <w:rFonts w:eastAsia="나눔명조"/>
          <w:sz w:val="20"/>
          <w:szCs w:val="22"/>
        </w:rPr>
        <w:fldChar w:fldCharType="begin"/>
      </w:r>
      <w:r w:rsidR="00AC65B9">
        <w:rPr>
          <w:rFonts w:eastAsia="나눔명조"/>
          <w:sz w:val="20"/>
          <w:szCs w:val="22"/>
        </w:rPr>
        <w:instrText xml:space="preserve"> ADDIN ZOTERO_ITEM CSL_CITATION {"citationID":"u33SW0Wr","properties":{"formattedCitation":"(\\uc0\\u51060{}\\uc0\\u54616{}\\uc0\\u50689{}, \\uc0\\u50724{}\\uc0\\u48124{}\\uc0\\u51648{}, and \\uc0\\u51060{}\\uc0\\u49688{}\\uc0\\u50689{} 2017)","plainCitat</w:instrText>
      </w:r>
      <w:r w:rsidR="00AC65B9">
        <w:rPr>
          <w:rFonts w:hint="eastAsia" w:eastAsia="나눔명조"/>
          <w:sz w:val="20"/>
          <w:szCs w:val="22"/>
        </w:rPr>
        <w:instrText>ion":"(</w:instrText>
      </w:r>
      <w:r w:rsidR="00AC65B9">
        <w:rPr>
          <w:rFonts w:hint="eastAsia" w:eastAsia="나눔명조"/>
          <w:sz w:val="20"/>
          <w:szCs w:val="22"/>
        </w:rPr>
        <w:instrText>이하영</w:instrText>
      </w:r>
      <w:r w:rsidR="00AC65B9">
        <w:rPr>
          <w:rFonts w:hint="eastAsia" w:eastAsia="나눔명조"/>
          <w:sz w:val="20"/>
          <w:szCs w:val="22"/>
        </w:rPr>
        <w:instrText xml:space="preserve">, </w:instrText>
      </w:r>
      <w:r w:rsidR="00AC65B9">
        <w:rPr>
          <w:rFonts w:hint="eastAsia" w:eastAsia="나눔명조"/>
          <w:sz w:val="20"/>
          <w:szCs w:val="22"/>
        </w:rPr>
        <w:instrText>오민지</w:instrText>
      </w:r>
      <w:r w:rsidR="00AC65B9">
        <w:rPr>
          <w:rFonts w:hint="eastAsia" w:eastAsia="나눔명조"/>
          <w:sz w:val="20"/>
          <w:szCs w:val="22"/>
        </w:rPr>
        <w:instrText xml:space="preserve">, and </w:instrText>
      </w:r>
      <w:r w:rsidR="00AC65B9">
        <w:rPr>
          <w:rFonts w:hint="eastAsia" w:eastAsia="나눔명조"/>
          <w:sz w:val="20"/>
          <w:szCs w:val="22"/>
        </w:rPr>
        <w:instrText>이수영</w:instrText>
      </w:r>
      <w:r w:rsidR="00AC65B9">
        <w:rPr>
          <w:rFonts w:hint="eastAsia" w:eastAsia="나눔명조"/>
          <w:sz w:val="20"/>
          <w:szCs w:val="22"/>
        </w:rPr>
        <w:instrText xml:space="preserve"> 2017)","dontUpdate":true,"noteIndex":0},"citationItems":[{"id":"PSjZbscb/gQufQUcI","uris":["http://zotero.org/users/5210800/items/ZT9CRR6Q"],"uri":["http://zotero.org/users/5210800/items/ZT9CRR6Q"],"itemData":{"id":1463,"type":"article-journal","container-title":"</w:instrText>
      </w:r>
      <w:r w:rsidR="00AC65B9">
        <w:rPr>
          <w:rFonts w:hint="eastAsia" w:eastAsia="나눔명조"/>
          <w:sz w:val="20"/>
          <w:szCs w:val="22"/>
        </w:rPr>
        <w:instrText>한국인사행정학회보</w:instrText>
      </w:r>
      <w:r w:rsidR="00AC65B9">
        <w:rPr>
          <w:rFonts w:hint="eastAsia" w:eastAsia="나눔명조"/>
          <w:sz w:val="20"/>
          <w:szCs w:val="22"/>
        </w:rPr>
        <w:instrText>","issue":"3","note":"Citation Key: leeetal:2017","page":"53</w:instrText>
      </w:r>
      <w:r w:rsidR="00AC65B9">
        <w:rPr>
          <w:rFonts w:hint="eastAsia" w:eastAsia="나눔명조"/>
          <w:sz w:val="20"/>
          <w:szCs w:val="22"/>
        </w:rPr>
        <w:instrText>–</w:instrText>
      </w:r>
      <w:r w:rsidR="00AC65B9">
        <w:rPr>
          <w:rFonts w:hint="eastAsia" w:eastAsia="나눔명조"/>
          <w:sz w:val="20"/>
          <w:szCs w:val="22"/>
        </w:rPr>
        <w:instrText>91","title":"</w:instrText>
      </w:r>
      <w:r w:rsidR="00AC65B9">
        <w:rPr>
          <w:rFonts w:hint="eastAsia" w:eastAsia="나눔명조"/>
          <w:sz w:val="20"/>
          <w:szCs w:val="22"/>
        </w:rPr>
        <w:instrText>조직적</w:instrText>
      </w:r>
      <w:r w:rsidR="00AC65B9">
        <w:rPr>
          <w:rFonts w:hint="eastAsia" w:eastAsia="나눔명조"/>
          <w:sz w:val="20"/>
          <w:szCs w:val="22"/>
        </w:rPr>
        <w:instrText xml:space="preserve"> </w:instrText>
      </w:r>
      <w:r w:rsidR="00AC65B9">
        <w:rPr>
          <w:rFonts w:hint="eastAsia" w:eastAsia="나눔명조"/>
          <w:sz w:val="20"/>
          <w:szCs w:val="22"/>
        </w:rPr>
        <w:instrText>요인이</w:instrText>
      </w:r>
      <w:r w:rsidR="00AC65B9">
        <w:rPr>
          <w:rFonts w:hint="eastAsia" w:eastAsia="나눔명조"/>
          <w:sz w:val="20"/>
          <w:szCs w:val="22"/>
        </w:rPr>
        <w:instrText xml:space="preserve"> </w:instrText>
      </w:r>
      <w:r w:rsidR="00AC65B9">
        <w:rPr>
          <w:rFonts w:hint="eastAsia" w:eastAsia="나눔명조"/>
          <w:sz w:val="20"/>
          <w:szCs w:val="22"/>
        </w:rPr>
        <w:instrText>공무원의</w:instrText>
      </w:r>
      <w:r w:rsidR="00AC65B9">
        <w:rPr>
          <w:rFonts w:hint="eastAsia" w:eastAsia="나눔명조"/>
          <w:sz w:val="20"/>
          <w:szCs w:val="22"/>
        </w:rPr>
        <w:instrText xml:space="preserve"> </w:instrText>
      </w:r>
      <w:r w:rsidR="00AC65B9">
        <w:rPr>
          <w:rFonts w:hint="eastAsia" w:eastAsia="나눔명조"/>
          <w:sz w:val="20"/>
          <w:szCs w:val="22"/>
        </w:rPr>
        <w:instrText>공공봉사동기에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영향에</w:instrText>
      </w:r>
      <w:r w:rsidR="00AC65B9">
        <w:rPr>
          <w:rFonts w:hint="eastAsia" w:eastAsia="나눔명조"/>
          <w:sz w:val="20"/>
          <w:szCs w:val="22"/>
        </w:rPr>
        <w:instrText xml:space="preserve"> </w:instrText>
      </w:r>
      <w:r w:rsidR="00AC65B9">
        <w:rPr>
          <w:rFonts w:hint="eastAsia" w:eastAsia="나눔명조"/>
          <w:sz w:val="20"/>
          <w:szCs w:val="22"/>
        </w:rPr>
        <w:instrText>관한</w:instrText>
      </w:r>
      <w:r w:rsidR="00AC65B9">
        <w:rPr>
          <w:rFonts w:hint="eastAsia" w:eastAsia="나눔명조"/>
          <w:sz w:val="20"/>
          <w:szCs w:val="22"/>
        </w:rPr>
        <w:instrText xml:space="preserve"> </w:instrText>
      </w:r>
      <w:r w:rsidR="00AC65B9">
        <w:rPr>
          <w:rFonts w:hint="eastAsia" w:eastAsia="나눔명조"/>
          <w:sz w:val="20"/>
          <w:szCs w:val="22"/>
        </w:rPr>
        <w:instrText>연구</w:instrText>
      </w:r>
      <w:r w:rsidR="00AC65B9">
        <w:rPr>
          <w:rFonts w:hint="eastAsia" w:eastAsia="나눔명조"/>
          <w:sz w:val="20"/>
          <w:szCs w:val="22"/>
        </w:rPr>
        <w:instrText>","volume":"16","author":[{"family":"</w:instrText>
      </w:r>
      <w:r w:rsidR="00AC65B9">
        <w:rPr>
          <w:rFonts w:hint="eastAsia" w:eastAsia="나눔명조"/>
          <w:sz w:val="20"/>
          <w:szCs w:val="22"/>
        </w:rPr>
        <w:instrText>이하영</w:instrText>
      </w:r>
      <w:r w:rsidR="00AC65B9">
        <w:rPr>
          <w:rFonts w:hint="eastAsia" w:eastAsia="나눔명조"/>
          <w:sz w:val="20"/>
          <w:szCs w:val="22"/>
        </w:rPr>
        <w:instrText>","given":""},{"family":"</w:instrText>
      </w:r>
      <w:r w:rsidR="00AC65B9">
        <w:rPr>
          <w:rFonts w:hint="eastAsia" w:eastAsia="나눔명조"/>
          <w:sz w:val="20"/>
          <w:szCs w:val="22"/>
        </w:rPr>
        <w:instrText>오민지</w:instrText>
      </w:r>
      <w:r w:rsidR="00AC65B9">
        <w:rPr>
          <w:rFonts w:hint="eastAsia" w:eastAsia="나눔명조"/>
          <w:sz w:val="20"/>
          <w:szCs w:val="22"/>
        </w:rPr>
        <w:instrText>","given":""},{"family":"</w:instrText>
      </w:r>
      <w:r w:rsidR="00AC65B9">
        <w:rPr>
          <w:rFonts w:hint="eastAsia" w:eastAsia="나눔명조"/>
          <w:sz w:val="20"/>
          <w:szCs w:val="22"/>
        </w:rPr>
        <w:instrText>이수영</w:instrText>
      </w:r>
      <w:r w:rsidR="00AC65B9">
        <w:rPr>
          <w:rFonts w:hint="eastAsia" w:eastAsia="나눔명조"/>
          <w:sz w:val="20"/>
          <w:szCs w:val="22"/>
        </w:rPr>
        <w:instrText>","given</w:instrText>
      </w:r>
      <w:r w:rsidR="00AC65B9">
        <w:rPr>
          <w:rFonts w:eastAsia="나눔명조"/>
          <w:sz w:val="20"/>
          <w:szCs w:val="22"/>
        </w:rPr>
        <w:instrText xml:space="preserve">":""}],"issued":{"date-parts":[["2017"]]}}}],"schema":"https://github.com/citation-style-language/schema/raw/master/csl-citation.json"} </w:instrText>
      </w:r>
      <w:r w:rsidRPr="00B61948" w:rsidR="00A92240">
        <w:rPr>
          <w:rFonts w:eastAsia="나눔명조"/>
          <w:sz w:val="20"/>
          <w:szCs w:val="22"/>
        </w:rPr>
        <w:fldChar w:fldCharType="separate"/>
      </w:r>
      <w:r w:rsidRPr="003820D2" w:rsidR="00A92240">
        <w:rPr>
          <w:rFonts w:eastAsia="나눔명조"/>
          <w:sz w:val="20"/>
          <w:szCs w:val="22"/>
        </w:rPr>
        <w:t>(</w:t>
      </w:r>
      <w:r w:rsidRPr="003820D2" w:rsidR="00A92240">
        <w:rPr>
          <w:rFonts w:hint="eastAsia" w:eastAsia="나눔명조"/>
          <w:sz w:val="20"/>
          <w:szCs w:val="22"/>
        </w:rPr>
        <w:t>이하영</w:t>
      </w:r>
      <w:r w:rsidR="00A92240">
        <w:rPr>
          <w:rFonts w:eastAsia="나눔명조"/>
          <w:sz w:val="20"/>
          <w:szCs w:val="22"/>
        </w:rPr>
        <w:t xml:space="preserve"> </w:t>
      </w:r>
      <w:r w:rsidR="00A92240">
        <w:rPr>
          <w:rFonts w:hint="eastAsia" w:eastAsia="나눔명조"/>
          <w:sz w:val="20"/>
          <w:szCs w:val="22"/>
        </w:rPr>
        <w:t>외</w:t>
      </w:r>
      <w:r w:rsidR="00A92240">
        <w:rPr>
          <w:rFonts w:hint="eastAsia" w:eastAsia="나눔명조"/>
          <w:sz w:val="20"/>
          <w:szCs w:val="22"/>
        </w:rPr>
        <w:t>,</w:t>
      </w:r>
      <w:r w:rsidR="00A92240">
        <w:rPr>
          <w:rFonts w:eastAsia="나눔명조"/>
          <w:sz w:val="20"/>
          <w:szCs w:val="22"/>
        </w:rPr>
        <w:t xml:space="preserve"> </w:t>
      </w:r>
      <w:r w:rsidRPr="003820D2" w:rsidR="00A92240">
        <w:rPr>
          <w:rFonts w:eastAsia="나눔명조"/>
          <w:sz w:val="20"/>
          <w:szCs w:val="22"/>
        </w:rPr>
        <w:t>2017)</w:t>
      </w:r>
      <w:r w:rsidRPr="00B61948" w:rsidR="00A92240">
        <w:rPr>
          <w:rFonts w:eastAsia="나눔명조"/>
          <w:sz w:val="20"/>
          <w:szCs w:val="22"/>
        </w:rPr>
        <w:fldChar w:fldCharType="end"/>
      </w:r>
      <w:r w:rsidRPr="00B61948" w:rsidR="00A92240">
        <w:rPr>
          <w:rFonts w:eastAsia="나눔명조"/>
          <w:sz w:val="20"/>
          <w:szCs w:val="22"/>
        </w:rPr>
        <w:t xml:space="preserve">, </w:t>
      </w:r>
      <w:r w:rsidRPr="00B61948" w:rsidR="00A92240">
        <w:rPr>
          <w:rFonts w:hint="eastAsia" w:eastAsia="나눔명조"/>
          <w:sz w:val="20"/>
          <w:szCs w:val="22"/>
        </w:rPr>
        <w:t>조직사회화</w:t>
      </w:r>
      <w:r w:rsidRPr="00B61948" w:rsidR="00A92240">
        <w:rPr>
          <w:rFonts w:hint="eastAsia" w:eastAsia="나눔명조"/>
          <w:sz w:val="20"/>
          <w:szCs w:val="22"/>
        </w:rPr>
        <w:t xml:space="preserve"> </w:t>
      </w:r>
      <w:r w:rsidRPr="00B61948" w:rsidR="00A92240">
        <w:rPr>
          <w:rFonts w:hint="eastAsia" w:eastAsia="나눔명조"/>
          <w:sz w:val="20"/>
          <w:szCs w:val="22"/>
        </w:rPr>
        <w:t>요인</w:t>
      </w:r>
      <w:r w:rsidRPr="00B61948" w:rsidR="00A92240">
        <w:rPr>
          <w:rFonts w:eastAsia="나눔명조"/>
          <w:sz w:val="20"/>
          <w:szCs w:val="22"/>
        </w:rPr>
        <w:fldChar w:fldCharType="begin"/>
      </w:r>
      <w:r w:rsidR="00AC65B9">
        <w:rPr>
          <w:rFonts w:eastAsia="나눔명조"/>
          <w:sz w:val="20"/>
          <w:szCs w:val="22"/>
        </w:rPr>
        <w:instrText xml:space="preserve"> ADDIN ZOTERO_ITEM CSL_CITATION {"citationID":"ILEgBAL6","properties":{"formattedCitation":"(\\uc0\\u44608{}\\uc0\\u49436{}\\uc0\\u50857{}, \\uc0\\u51312{}\\uc0\\u49457{}\\uc0\\u49688{}, and \\uc0\\u48149{}\\uc0\\u48337{}\\uc0\\u51452{} 2010)","plainCitat</w:instrText>
      </w:r>
      <w:r w:rsidR="00AC65B9">
        <w:rPr>
          <w:rFonts w:hint="eastAsia" w:eastAsia="나눔명조"/>
          <w:sz w:val="20"/>
          <w:szCs w:val="22"/>
        </w:rPr>
        <w:instrText>ion":"(</w:instrText>
      </w:r>
      <w:r w:rsidR="00AC65B9">
        <w:rPr>
          <w:rFonts w:hint="eastAsia" w:eastAsia="나눔명조"/>
          <w:sz w:val="20"/>
          <w:szCs w:val="22"/>
        </w:rPr>
        <w:instrText>김서용</w:instrText>
      </w:r>
      <w:r w:rsidR="00AC65B9">
        <w:rPr>
          <w:rFonts w:hint="eastAsia" w:eastAsia="나눔명조"/>
          <w:sz w:val="20"/>
          <w:szCs w:val="22"/>
        </w:rPr>
        <w:instrText xml:space="preserve">, </w:instrText>
      </w:r>
      <w:r w:rsidR="00AC65B9">
        <w:rPr>
          <w:rFonts w:hint="eastAsia" w:eastAsia="나눔명조"/>
          <w:sz w:val="20"/>
          <w:szCs w:val="22"/>
        </w:rPr>
        <w:instrText>조성수</w:instrText>
      </w:r>
      <w:r w:rsidR="00AC65B9">
        <w:rPr>
          <w:rFonts w:hint="eastAsia" w:eastAsia="나눔명조"/>
          <w:sz w:val="20"/>
          <w:szCs w:val="22"/>
        </w:rPr>
        <w:instrText xml:space="preserve">, and </w:instrText>
      </w:r>
      <w:r w:rsidR="00AC65B9">
        <w:rPr>
          <w:rFonts w:hint="eastAsia" w:eastAsia="나눔명조"/>
          <w:sz w:val="20"/>
          <w:szCs w:val="22"/>
        </w:rPr>
        <w:instrText>박병주</w:instrText>
      </w:r>
      <w:r w:rsidR="00AC65B9">
        <w:rPr>
          <w:rFonts w:hint="eastAsia" w:eastAsia="나눔명조"/>
          <w:sz w:val="20"/>
          <w:szCs w:val="22"/>
        </w:rPr>
        <w:instrText xml:space="preserve"> 2010)","dontUpdate":true,"noteIndex":0},"citationItems":[{"id":"PSjZbscb/QyzXaMVL","uris":["http://zotero.org/users/5210800/items/8LMANU3C"],"uri":["http://zotero.org/users/5210800/items/8LMANU3C"],"itemData":{"id":1437,"type":"article-journal","container-title":"</w:instrText>
      </w:r>
      <w:r w:rsidR="00AC65B9">
        <w:rPr>
          <w:rFonts w:hint="eastAsia" w:eastAsia="나눔명조"/>
          <w:sz w:val="20"/>
          <w:szCs w:val="22"/>
        </w:rPr>
        <w:instrText>한국행정학보</w:instrText>
      </w:r>
      <w:r w:rsidR="00AC65B9">
        <w:rPr>
          <w:rFonts w:hint="eastAsia" w:eastAsia="나눔명조"/>
          <w:sz w:val="20"/>
          <w:szCs w:val="22"/>
        </w:rPr>
        <w:instrText>","issue":"1","note":"Citation Key: kimetal:2010","page":"143</w:instrText>
      </w:r>
      <w:r w:rsidR="00AC65B9">
        <w:rPr>
          <w:rFonts w:hint="eastAsia" w:eastAsia="나눔명조"/>
          <w:sz w:val="20"/>
          <w:szCs w:val="22"/>
        </w:rPr>
        <w:instrText>–</w:instrText>
      </w:r>
      <w:r w:rsidR="00AC65B9">
        <w:rPr>
          <w:rFonts w:hint="eastAsia" w:eastAsia="나눔명조"/>
          <w:sz w:val="20"/>
          <w:szCs w:val="22"/>
        </w:rPr>
        <w:instrText>177","title":"</w:instrText>
      </w:r>
      <w:r w:rsidR="00AC65B9">
        <w:rPr>
          <w:rFonts w:hint="eastAsia" w:eastAsia="나눔명조"/>
          <w:sz w:val="20"/>
          <w:szCs w:val="22"/>
        </w:rPr>
        <w:instrText>공직동기</w:instrText>
      </w:r>
      <w:r w:rsidR="00AC65B9">
        <w:rPr>
          <w:rFonts w:hint="eastAsia" w:eastAsia="나눔명조"/>
          <w:sz w:val="20"/>
          <w:szCs w:val="22"/>
        </w:rPr>
        <w:instrText>(PSM)</w:instrText>
      </w:r>
      <w:r w:rsidR="00AC65B9">
        <w:rPr>
          <w:rFonts w:hint="eastAsia" w:eastAsia="나눔명조"/>
          <w:sz w:val="20"/>
          <w:szCs w:val="22"/>
        </w:rPr>
        <w:instrText>의</w:instrText>
      </w:r>
      <w:r w:rsidR="00AC65B9">
        <w:rPr>
          <w:rFonts w:hint="eastAsia" w:eastAsia="나눔명조"/>
          <w:sz w:val="20"/>
          <w:szCs w:val="22"/>
        </w:rPr>
        <w:instrText xml:space="preserve"> </w:instrText>
      </w:r>
      <w:r w:rsidR="00AC65B9">
        <w:rPr>
          <w:rFonts w:hint="eastAsia" w:eastAsia="나눔명조"/>
          <w:sz w:val="20"/>
          <w:szCs w:val="22"/>
        </w:rPr>
        <w:instrText>선행요인</w:instrText>
      </w:r>
      <w:r w:rsidR="00AC65B9">
        <w:rPr>
          <w:rFonts w:hint="eastAsia" w:eastAsia="나눔명조"/>
          <w:sz w:val="20"/>
          <w:szCs w:val="22"/>
        </w:rPr>
        <w:instrText xml:space="preserve">: </w:instrText>
      </w:r>
      <w:r w:rsidR="00AC65B9">
        <w:rPr>
          <w:rFonts w:hint="eastAsia" w:eastAsia="나눔명조"/>
          <w:sz w:val="20"/>
          <w:szCs w:val="22"/>
        </w:rPr>
        <w:instrText>사회화</w:instrText>
      </w:r>
      <w:r w:rsidR="00AC65B9">
        <w:rPr>
          <w:rFonts w:hint="eastAsia" w:eastAsia="나눔명조"/>
          <w:sz w:val="20"/>
          <w:szCs w:val="22"/>
        </w:rPr>
        <w:instrText xml:space="preserve"> </w:instrText>
      </w:r>
      <w:r w:rsidR="00AC65B9">
        <w:rPr>
          <w:rFonts w:hint="eastAsia" w:eastAsia="나눔명조"/>
          <w:sz w:val="20"/>
          <w:szCs w:val="22"/>
        </w:rPr>
        <w:instrText>요인의</w:instrText>
      </w:r>
      <w:r w:rsidR="00AC65B9">
        <w:rPr>
          <w:rFonts w:hint="eastAsia" w:eastAsia="나눔명조"/>
          <w:sz w:val="20"/>
          <w:szCs w:val="22"/>
        </w:rPr>
        <w:instrText xml:space="preserve"> </w:instrText>
      </w:r>
      <w:r w:rsidR="00AC65B9">
        <w:rPr>
          <w:rFonts w:hint="eastAsia" w:eastAsia="나눔명조"/>
          <w:sz w:val="20"/>
          <w:szCs w:val="22"/>
        </w:rPr>
        <w:instrText>비교분석</w:instrText>
      </w:r>
      <w:r w:rsidR="00AC65B9">
        <w:rPr>
          <w:rFonts w:hint="eastAsia" w:eastAsia="나눔명조"/>
          <w:sz w:val="20"/>
          <w:szCs w:val="22"/>
        </w:rPr>
        <w:instrText>","volume":"44","author":[{"family":"</w:instrText>
      </w:r>
      <w:r w:rsidR="00AC65B9">
        <w:rPr>
          <w:rFonts w:hint="eastAsia" w:eastAsia="나눔명조"/>
          <w:sz w:val="20"/>
          <w:szCs w:val="22"/>
        </w:rPr>
        <w:instrText>김서용</w:instrText>
      </w:r>
      <w:r w:rsidR="00AC65B9">
        <w:rPr>
          <w:rFonts w:hint="eastAsia" w:eastAsia="나눔명조"/>
          <w:sz w:val="20"/>
          <w:szCs w:val="22"/>
        </w:rPr>
        <w:instrText>","given":""},{"family":"</w:instrText>
      </w:r>
      <w:r w:rsidR="00AC65B9">
        <w:rPr>
          <w:rFonts w:hint="eastAsia" w:eastAsia="나눔명조"/>
          <w:sz w:val="20"/>
          <w:szCs w:val="22"/>
        </w:rPr>
        <w:instrText>조성수</w:instrText>
      </w:r>
      <w:r w:rsidR="00AC65B9">
        <w:rPr>
          <w:rFonts w:hint="eastAsia" w:eastAsia="나눔명조"/>
          <w:sz w:val="20"/>
          <w:szCs w:val="22"/>
        </w:rPr>
        <w:instrText>","given":""},{"family":"</w:instrText>
      </w:r>
      <w:r w:rsidR="00AC65B9">
        <w:rPr>
          <w:rFonts w:hint="eastAsia" w:eastAsia="나눔명조"/>
          <w:sz w:val="20"/>
          <w:szCs w:val="22"/>
        </w:rPr>
        <w:instrText>박병주</w:instrText>
      </w:r>
      <w:r w:rsidR="00AC65B9">
        <w:rPr>
          <w:rFonts w:hint="eastAsia" w:eastAsia="나눔명조"/>
          <w:sz w:val="20"/>
          <w:szCs w:val="22"/>
        </w:rPr>
        <w:instrText>","given":""}]</w:instrText>
      </w:r>
      <w:r w:rsidR="00AC65B9">
        <w:rPr>
          <w:rFonts w:eastAsia="나눔명조"/>
          <w:sz w:val="20"/>
          <w:szCs w:val="22"/>
        </w:rPr>
        <w:instrText xml:space="preserve">,"issued":{"date-parts":[["2010"]]}}}],"schema":"https://github.com/citation-style-language/schema/raw/master/csl-citation.json"} </w:instrText>
      </w:r>
      <w:r w:rsidRPr="00B61948" w:rsidR="00A92240">
        <w:rPr>
          <w:rFonts w:eastAsia="나눔명조"/>
          <w:sz w:val="20"/>
          <w:szCs w:val="22"/>
        </w:rPr>
        <w:fldChar w:fldCharType="separate"/>
      </w:r>
      <w:r w:rsidRPr="003820D2" w:rsidR="00A92240">
        <w:rPr>
          <w:rFonts w:eastAsia="나눔명조"/>
          <w:sz w:val="20"/>
          <w:szCs w:val="22"/>
        </w:rPr>
        <w:t>(</w:t>
      </w:r>
      <w:r w:rsidRPr="003820D2" w:rsidR="00A92240">
        <w:rPr>
          <w:rFonts w:hint="eastAsia" w:eastAsia="나눔명조"/>
          <w:sz w:val="20"/>
          <w:szCs w:val="22"/>
        </w:rPr>
        <w:t>김서용</w:t>
      </w:r>
      <w:r w:rsidR="00A92240">
        <w:rPr>
          <w:rFonts w:eastAsia="나눔명조"/>
          <w:sz w:val="20"/>
          <w:szCs w:val="22"/>
        </w:rPr>
        <w:t xml:space="preserve"> </w:t>
      </w:r>
      <w:r w:rsidR="00A92240">
        <w:rPr>
          <w:rFonts w:hint="eastAsia" w:eastAsia="나눔명조"/>
          <w:sz w:val="20"/>
          <w:szCs w:val="22"/>
        </w:rPr>
        <w:t>외</w:t>
      </w:r>
      <w:r w:rsidR="00A92240">
        <w:rPr>
          <w:rFonts w:hint="eastAsia" w:eastAsia="나눔명조"/>
          <w:sz w:val="20"/>
          <w:szCs w:val="22"/>
        </w:rPr>
        <w:t>,</w:t>
      </w:r>
      <w:r w:rsidR="00A92240">
        <w:rPr>
          <w:rFonts w:eastAsia="나눔명조"/>
          <w:sz w:val="20"/>
          <w:szCs w:val="22"/>
        </w:rPr>
        <w:t xml:space="preserve"> </w:t>
      </w:r>
      <w:r w:rsidRPr="003820D2" w:rsidR="00A92240">
        <w:rPr>
          <w:rFonts w:eastAsia="나눔명조"/>
          <w:sz w:val="20"/>
          <w:szCs w:val="22"/>
        </w:rPr>
        <w:t>2010)</w:t>
      </w:r>
      <w:r w:rsidRPr="00B61948" w:rsidR="00A92240">
        <w:rPr>
          <w:rFonts w:eastAsia="나눔명조"/>
          <w:sz w:val="20"/>
          <w:szCs w:val="22"/>
        </w:rPr>
        <w:fldChar w:fldCharType="end"/>
      </w:r>
      <w:r w:rsidRPr="00B61948" w:rsidR="00BA42AA">
        <w:rPr>
          <w:rFonts w:eastAsia="나눔명조"/>
          <w:sz w:val="20"/>
          <w:szCs w:val="22"/>
        </w:rPr>
        <w:t xml:space="preserve"> </w:t>
      </w:r>
      <w:r w:rsidRPr="00B61948" w:rsidR="001B2696">
        <w:rPr>
          <w:rFonts w:hint="eastAsia" w:eastAsia="나눔명조"/>
          <w:sz w:val="20"/>
          <w:szCs w:val="22"/>
        </w:rPr>
        <w:t>등</w:t>
      </w:r>
      <w:r w:rsidR="00A92240">
        <w:rPr>
          <w:rFonts w:hint="eastAsia" w:eastAsia="나눔명조"/>
          <w:sz w:val="20"/>
          <w:szCs w:val="22"/>
        </w:rPr>
        <w:t>을</w:t>
      </w:r>
      <w:r w:rsidRPr="00B61948" w:rsidR="008D02CD">
        <w:rPr>
          <w:rFonts w:hint="eastAsia" w:eastAsia="나눔명조"/>
          <w:sz w:val="20"/>
          <w:szCs w:val="22"/>
        </w:rPr>
        <w:t xml:space="preserve"> </w:t>
      </w:r>
      <w:r w:rsidRPr="00B61948" w:rsidR="008D02CD">
        <w:rPr>
          <w:rFonts w:hint="eastAsia" w:eastAsia="나눔명조"/>
          <w:sz w:val="20"/>
          <w:szCs w:val="22"/>
        </w:rPr>
        <w:t>매개</w:t>
      </w:r>
      <w:r w:rsidR="00A92240">
        <w:rPr>
          <w:rFonts w:hint="eastAsia" w:eastAsia="나눔명조"/>
          <w:sz w:val="20"/>
          <w:szCs w:val="22"/>
        </w:rPr>
        <w:t>하여</w:t>
      </w:r>
      <w:r w:rsidR="00A92240">
        <w:rPr>
          <w:rFonts w:hint="eastAsia" w:eastAsia="나눔명조"/>
          <w:sz w:val="20"/>
          <w:szCs w:val="22"/>
        </w:rPr>
        <w:t xml:space="preserve"> </w:t>
      </w:r>
      <w:r w:rsidRPr="00B61948" w:rsidR="008D02CD">
        <w:rPr>
          <w:rFonts w:hint="eastAsia" w:eastAsia="나눔명조"/>
          <w:sz w:val="20"/>
          <w:szCs w:val="22"/>
        </w:rPr>
        <w:t>공공봉사동기</w:t>
      </w:r>
      <w:r w:rsidR="00A92240">
        <w:rPr>
          <w:rFonts w:hint="eastAsia" w:eastAsia="나눔명조"/>
          <w:sz w:val="20"/>
          <w:szCs w:val="22"/>
        </w:rPr>
        <w:t>를</w:t>
      </w:r>
      <w:r w:rsidR="00A92240">
        <w:rPr>
          <w:rFonts w:hint="eastAsia" w:eastAsia="나눔명조"/>
          <w:sz w:val="20"/>
          <w:szCs w:val="22"/>
        </w:rPr>
        <w:t xml:space="preserve"> </w:t>
      </w:r>
      <w:r w:rsidR="00A92240">
        <w:rPr>
          <w:rFonts w:hint="eastAsia" w:eastAsia="나눔명조"/>
          <w:sz w:val="20"/>
          <w:szCs w:val="22"/>
        </w:rPr>
        <w:t>제고할</w:t>
      </w:r>
      <w:r w:rsidR="00A92240">
        <w:rPr>
          <w:rFonts w:hint="eastAsia" w:eastAsia="나눔명조"/>
          <w:sz w:val="20"/>
          <w:szCs w:val="22"/>
        </w:rPr>
        <w:t xml:space="preserve"> </w:t>
      </w:r>
      <w:r w:rsidR="00A92240">
        <w:rPr>
          <w:rFonts w:hint="eastAsia" w:eastAsia="나눔명조"/>
          <w:sz w:val="20"/>
          <w:szCs w:val="22"/>
        </w:rPr>
        <w:t>수</w:t>
      </w:r>
      <w:del w:author="Kang, Jiyoon" w:date="2022-03-02T21:20:00Z" w:id="217">
        <w:r w:rsidDel="0067720C" w:rsidR="00A92240">
          <w:rPr>
            <w:rFonts w:hint="eastAsia" w:eastAsia="나눔명조"/>
            <w:sz w:val="20"/>
            <w:szCs w:val="22"/>
          </w:rPr>
          <w:delText>도</w:delText>
        </w:r>
      </w:del>
      <w:r w:rsidR="00A92240">
        <w:rPr>
          <w:rFonts w:hint="eastAsia" w:eastAsia="나눔명조"/>
          <w:sz w:val="20"/>
          <w:szCs w:val="22"/>
        </w:rPr>
        <w:t xml:space="preserve"> </w:t>
      </w:r>
      <w:r w:rsidR="00A92240">
        <w:rPr>
          <w:rFonts w:hint="eastAsia" w:eastAsia="나눔명조"/>
          <w:sz w:val="20"/>
          <w:szCs w:val="22"/>
        </w:rPr>
        <w:t>있다</w:t>
      </w:r>
      <w:r w:rsidRPr="00B61948" w:rsidR="008D02CD">
        <w:rPr>
          <w:rFonts w:hint="eastAsia" w:eastAsia="나눔명조"/>
          <w:sz w:val="20"/>
          <w:szCs w:val="22"/>
        </w:rPr>
        <w:t>.</w:t>
      </w:r>
    </w:p>
    <w:p w:rsidRPr="00B61948" w:rsidR="001B2696" w:rsidP="00283EF6" w:rsidRDefault="001B2696" w14:paraId="157FABB0" w14:textId="478ED411">
      <w:pPr>
        <w:wordWrap/>
        <w:spacing w:before="120" w:after="120" w:line="276" w:lineRule="auto"/>
        <w:ind w:firstLine="288"/>
        <w:rPr>
          <w:rFonts w:eastAsia="나눔명조"/>
          <w:sz w:val="20"/>
          <w:szCs w:val="22"/>
        </w:rPr>
      </w:pPr>
      <w:r w:rsidRPr="00B61948">
        <w:rPr>
          <w:rFonts w:hint="eastAsia" w:eastAsia="나눔명조"/>
          <w:sz w:val="20"/>
          <w:szCs w:val="22"/>
        </w:rPr>
        <w:t>다수의</w:t>
      </w:r>
      <w:r w:rsidRPr="00B61948">
        <w:rPr>
          <w:rFonts w:hint="eastAsia" w:eastAsia="나눔명조"/>
          <w:sz w:val="20"/>
          <w:szCs w:val="22"/>
        </w:rPr>
        <w:t xml:space="preserve"> </w:t>
      </w:r>
      <w:r w:rsidRPr="00B61948">
        <w:rPr>
          <w:rFonts w:hint="eastAsia" w:eastAsia="나눔명조"/>
          <w:sz w:val="20"/>
          <w:szCs w:val="22"/>
        </w:rPr>
        <w:t>연구가</w:t>
      </w:r>
      <w:r w:rsidRPr="00B61948">
        <w:rPr>
          <w:rFonts w:hint="eastAsia" w:eastAsia="나눔명조"/>
          <w:sz w:val="20"/>
          <w:szCs w:val="22"/>
        </w:rPr>
        <w:t xml:space="preserve"> </w:t>
      </w:r>
      <w:r w:rsidRPr="00B61948" w:rsidR="008D02CD">
        <w:rPr>
          <w:rFonts w:hint="eastAsia" w:eastAsia="나눔명조"/>
          <w:sz w:val="20"/>
          <w:szCs w:val="22"/>
        </w:rPr>
        <w:t>여러</w:t>
      </w:r>
      <w:r w:rsidRPr="00B61948" w:rsidR="008D02CD">
        <w:rPr>
          <w:rFonts w:hint="eastAsia" w:eastAsia="나눔명조"/>
          <w:sz w:val="20"/>
          <w:szCs w:val="22"/>
        </w:rPr>
        <w:t xml:space="preserve"> </w:t>
      </w:r>
      <w:r w:rsidRPr="00B61948">
        <w:rPr>
          <w:rFonts w:hint="eastAsia" w:eastAsia="나눔명조"/>
          <w:sz w:val="20"/>
          <w:szCs w:val="22"/>
        </w:rPr>
        <w:t>조직적</w:t>
      </w:r>
      <w:r w:rsidRPr="00B61948">
        <w:rPr>
          <w:rFonts w:hint="eastAsia" w:eastAsia="나눔명조"/>
          <w:sz w:val="20"/>
          <w:szCs w:val="22"/>
        </w:rPr>
        <w:t xml:space="preserve"> </w:t>
      </w:r>
      <w:r w:rsidRPr="00B61948">
        <w:rPr>
          <w:rFonts w:hint="eastAsia" w:eastAsia="나눔명조"/>
          <w:sz w:val="20"/>
          <w:szCs w:val="22"/>
        </w:rPr>
        <w:t>요인과</w:t>
      </w:r>
      <w:r w:rsidRPr="00B61948">
        <w:rPr>
          <w:rFonts w:hint="eastAsia" w:eastAsia="나눔명조"/>
          <w:sz w:val="20"/>
          <w:szCs w:val="22"/>
        </w:rPr>
        <w:t xml:space="preserve"> </w:t>
      </w:r>
      <w:r w:rsidRPr="00B61948" w:rsidR="00012453">
        <w:rPr>
          <w:rFonts w:hint="eastAsia" w:eastAsia="나눔명조"/>
          <w:sz w:val="20"/>
          <w:szCs w:val="22"/>
        </w:rPr>
        <w:t>공공봉사동기</w:t>
      </w:r>
      <w:r w:rsidRPr="00B61948" w:rsidR="008D02CD">
        <w:rPr>
          <w:rFonts w:hint="eastAsia" w:eastAsia="나눔명조"/>
          <w:sz w:val="20"/>
          <w:szCs w:val="22"/>
        </w:rPr>
        <w:t xml:space="preserve"> </w:t>
      </w:r>
      <w:r w:rsidRPr="00B61948">
        <w:rPr>
          <w:rFonts w:hint="eastAsia" w:eastAsia="나눔명조"/>
          <w:sz w:val="20"/>
          <w:szCs w:val="22"/>
        </w:rPr>
        <w:t>간의</w:t>
      </w:r>
      <w:r w:rsidRPr="00B61948">
        <w:rPr>
          <w:rFonts w:hint="eastAsia" w:eastAsia="나눔명조"/>
          <w:sz w:val="20"/>
          <w:szCs w:val="22"/>
        </w:rPr>
        <w:t xml:space="preserve"> </w:t>
      </w:r>
      <w:r w:rsidRPr="00B61948">
        <w:rPr>
          <w:rFonts w:hint="eastAsia" w:eastAsia="나눔명조"/>
          <w:sz w:val="20"/>
          <w:szCs w:val="22"/>
        </w:rPr>
        <w:t>관계를</w:t>
      </w:r>
      <w:r w:rsidRPr="00B61948">
        <w:rPr>
          <w:rFonts w:hint="eastAsia" w:eastAsia="나눔명조"/>
          <w:sz w:val="20"/>
          <w:szCs w:val="22"/>
        </w:rPr>
        <w:t xml:space="preserve"> </w:t>
      </w:r>
      <w:r w:rsidRPr="00B61948">
        <w:rPr>
          <w:rFonts w:hint="eastAsia" w:eastAsia="나눔명조"/>
          <w:sz w:val="20"/>
          <w:szCs w:val="22"/>
        </w:rPr>
        <w:t>다루</w:t>
      </w:r>
      <w:r w:rsidRPr="00B61948" w:rsidR="008D02CD">
        <w:rPr>
          <w:rFonts w:hint="eastAsia" w:eastAsia="나눔명조"/>
          <w:sz w:val="20"/>
          <w:szCs w:val="22"/>
        </w:rPr>
        <w:t>고</w:t>
      </w:r>
      <w:r w:rsidRPr="00B61948" w:rsidR="008D02CD">
        <w:rPr>
          <w:rFonts w:hint="eastAsia" w:eastAsia="나눔명조"/>
          <w:sz w:val="20"/>
          <w:szCs w:val="22"/>
        </w:rPr>
        <w:t xml:space="preserve"> </w:t>
      </w:r>
      <w:r w:rsidRPr="00B61948" w:rsidR="008D02CD">
        <w:rPr>
          <w:rFonts w:hint="eastAsia" w:eastAsia="나눔명조"/>
          <w:sz w:val="20"/>
          <w:szCs w:val="22"/>
        </w:rPr>
        <w:t>있지만</w:t>
      </w:r>
      <w:r w:rsidRPr="00B61948">
        <w:rPr>
          <w:rFonts w:hint="eastAsia" w:eastAsia="나눔명조"/>
          <w:sz w:val="20"/>
          <w:szCs w:val="22"/>
        </w:rPr>
        <w:t xml:space="preserve">, </w:t>
      </w:r>
      <w:ins w:author="Kang, Jiyoon" w:date="2022-03-02T21:22:00Z" w:id="218">
        <w:r w:rsidR="00416358">
          <w:rPr>
            <w:rFonts w:hint="eastAsia" w:eastAsia="나눔명조"/>
            <w:sz w:val="20"/>
            <w:szCs w:val="22"/>
          </w:rPr>
          <w:t>직간접적으로</w:t>
        </w:r>
        <w:r w:rsidR="00416358">
          <w:rPr>
            <w:rFonts w:hint="eastAsia" w:eastAsia="나눔명조"/>
            <w:sz w:val="20"/>
            <w:szCs w:val="22"/>
          </w:rPr>
          <w:t xml:space="preserve"> </w:t>
        </w:r>
      </w:ins>
      <w:r w:rsidRPr="00B61948">
        <w:rPr>
          <w:rFonts w:hint="eastAsia" w:eastAsia="나눔명조"/>
          <w:sz w:val="20"/>
          <w:szCs w:val="22"/>
        </w:rPr>
        <w:t>조직적</w:t>
      </w:r>
      <w:r w:rsidRPr="00B61948">
        <w:rPr>
          <w:rFonts w:hint="eastAsia" w:eastAsia="나눔명조"/>
          <w:sz w:val="20"/>
          <w:szCs w:val="22"/>
        </w:rPr>
        <w:t xml:space="preserve"> </w:t>
      </w:r>
      <w:r w:rsidRPr="00B61948">
        <w:rPr>
          <w:rFonts w:hint="eastAsia" w:eastAsia="나눔명조"/>
          <w:sz w:val="20"/>
          <w:szCs w:val="22"/>
        </w:rPr>
        <w:t>요인을</w:t>
      </w:r>
      <w:r w:rsidRPr="00B61948">
        <w:rPr>
          <w:rFonts w:hint="eastAsia" w:eastAsia="나눔명조"/>
          <w:sz w:val="20"/>
          <w:szCs w:val="22"/>
        </w:rPr>
        <w:t xml:space="preserve"> </w:t>
      </w:r>
      <w:r w:rsidRPr="00B61948">
        <w:rPr>
          <w:rFonts w:hint="eastAsia" w:eastAsia="나눔명조"/>
          <w:sz w:val="20"/>
          <w:szCs w:val="22"/>
        </w:rPr>
        <w:t>변동시키고</w:t>
      </w:r>
      <w:r w:rsidRPr="00B61948">
        <w:rPr>
          <w:rFonts w:hint="eastAsia" w:eastAsia="나눔명조"/>
          <w:sz w:val="20"/>
          <w:szCs w:val="22"/>
        </w:rPr>
        <w:t xml:space="preserve"> </w:t>
      </w:r>
      <w:r w:rsidRPr="00B61948">
        <w:rPr>
          <w:rFonts w:hint="eastAsia" w:eastAsia="나눔명조"/>
          <w:sz w:val="20"/>
          <w:szCs w:val="22"/>
        </w:rPr>
        <w:t>형성할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있는</w:t>
      </w:r>
      <w:r w:rsidRPr="00B61948">
        <w:rPr>
          <w:rFonts w:hint="eastAsia" w:eastAsia="나눔명조"/>
          <w:sz w:val="20"/>
          <w:szCs w:val="22"/>
        </w:rPr>
        <w:t xml:space="preserve"> </w:t>
      </w:r>
      <w:r w:rsidRPr="00B61948">
        <w:rPr>
          <w:rFonts w:hint="eastAsia" w:eastAsia="나눔명조"/>
          <w:sz w:val="20"/>
          <w:szCs w:val="22"/>
        </w:rPr>
        <w:t>리더십과의</w:t>
      </w:r>
      <w:r w:rsidRPr="00B61948">
        <w:rPr>
          <w:rFonts w:hint="eastAsia" w:eastAsia="나눔명조"/>
          <w:sz w:val="20"/>
          <w:szCs w:val="22"/>
        </w:rPr>
        <w:t xml:space="preserve"> </w:t>
      </w:r>
      <w:r w:rsidRPr="00B61948">
        <w:rPr>
          <w:rFonts w:hint="eastAsia" w:eastAsia="나눔명조"/>
          <w:sz w:val="20"/>
          <w:szCs w:val="22"/>
        </w:rPr>
        <w:t>관계</w:t>
      </w:r>
      <w:r w:rsidRPr="00B61948" w:rsidR="00A70CAB">
        <w:rPr>
          <w:rFonts w:hint="eastAsia" w:eastAsia="나눔명조"/>
          <w:sz w:val="20"/>
          <w:szCs w:val="22"/>
        </w:rPr>
        <w:t>에</w:t>
      </w:r>
      <w:r w:rsidRPr="00B61948" w:rsidR="00A70CAB">
        <w:rPr>
          <w:rFonts w:hint="eastAsia" w:eastAsia="나눔명조"/>
          <w:sz w:val="20"/>
          <w:szCs w:val="22"/>
        </w:rPr>
        <w:t xml:space="preserve"> </w:t>
      </w:r>
      <w:r w:rsidRPr="00B61948" w:rsidR="00A70CAB">
        <w:rPr>
          <w:rFonts w:hint="eastAsia" w:eastAsia="나눔명조"/>
          <w:sz w:val="20"/>
          <w:szCs w:val="22"/>
        </w:rPr>
        <w:t>대해서는</w:t>
      </w:r>
      <w:r w:rsidRPr="00B61948" w:rsidR="00A70CAB">
        <w:rPr>
          <w:rFonts w:hint="eastAsia" w:eastAsia="나눔명조"/>
          <w:sz w:val="20"/>
          <w:szCs w:val="22"/>
        </w:rPr>
        <w:t xml:space="preserve"> </w:t>
      </w:r>
      <w:r w:rsidRPr="00B61948" w:rsidR="00A70CAB">
        <w:rPr>
          <w:rFonts w:hint="eastAsia" w:eastAsia="나눔명조"/>
          <w:sz w:val="20"/>
          <w:szCs w:val="22"/>
        </w:rPr>
        <w:t>명확한</w:t>
      </w:r>
      <w:r w:rsidRPr="00B61948" w:rsidR="00A70CAB">
        <w:rPr>
          <w:rFonts w:hint="eastAsia" w:eastAsia="나눔명조"/>
          <w:sz w:val="20"/>
          <w:szCs w:val="22"/>
        </w:rPr>
        <w:t xml:space="preserve"> </w:t>
      </w:r>
      <w:r w:rsidRPr="00B61948" w:rsidR="00A70CAB">
        <w:rPr>
          <w:rFonts w:hint="eastAsia" w:eastAsia="나눔명조"/>
          <w:sz w:val="20"/>
          <w:szCs w:val="22"/>
        </w:rPr>
        <w:t>설명을</w:t>
      </w:r>
      <w:r w:rsidRPr="00B61948" w:rsidR="00A70CAB">
        <w:rPr>
          <w:rFonts w:hint="eastAsia" w:eastAsia="나눔명조"/>
          <w:sz w:val="20"/>
          <w:szCs w:val="22"/>
        </w:rPr>
        <w:t xml:space="preserve"> </w:t>
      </w:r>
      <w:r w:rsidRPr="00B61948" w:rsidR="00A70CAB">
        <w:rPr>
          <w:rFonts w:hint="eastAsia" w:eastAsia="나눔명조"/>
          <w:sz w:val="20"/>
          <w:szCs w:val="22"/>
        </w:rPr>
        <w:t>제시하지</w:t>
      </w:r>
      <w:r w:rsidRPr="00B61948" w:rsidR="00A70CAB">
        <w:rPr>
          <w:rFonts w:hint="eastAsia" w:eastAsia="나눔명조"/>
          <w:sz w:val="20"/>
          <w:szCs w:val="22"/>
        </w:rPr>
        <w:t xml:space="preserve"> </w:t>
      </w:r>
      <w:r w:rsidRPr="00B61948" w:rsidR="00A70CAB">
        <w:rPr>
          <w:rFonts w:hint="eastAsia" w:eastAsia="나눔명조"/>
          <w:sz w:val="20"/>
          <w:szCs w:val="22"/>
        </w:rPr>
        <w:t>않고</w:t>
      </w:r>
      <w:r w:rsidRPr="00B61948" w:rsidR="00A70CAB">
        <w:rPr>
          <w:rFonts w:hint="eastAsia" w:eastAsia="나눔명조"/>
          <w:sz w:val="20"/>
          <w:szCs w:val="22"/>
        </w:rPr>
        <w:t xml:space="preserve"> </w:t>
      </w:r>
      <w:r w:rsidRPr="00B61948" w:rsidR="00A70CAB">
        <w:rPr>
          <w:rFonts w:hint="eastAsia" w:eastAsia="나눔명조"/>
          <w:sz w:val="20"/>
          <w:szCs w:val="22"/>
        </w:rPr>
        <w:t>있다</w:t>
      </w:r>
      <w:r w:rsidRPr="00B61948">
        <w:rPr>
          <w:rFonts w:hint="eastAsia" w:eastAsia="나눔명조"/>
          <w:sz w:val="20"/>
          <w:szCs w:val="22"/>
        </w:rPr>
        <w:t xml:space="preserve">. </w:t>
      </w:r>
      <w:ins w:author="Kang, Jiyoon" w:date="2022-03-02T21:29:00Z" w:id="219">
        <w:r w:rsidRPr="00015ED2" w:rsidR="00015ED2">
          <w:rPr>
            <w:rFonts w:hint="eastAsia" w:eastAsia="나눔명조"/>
            <w:sz w:val="20"/>
            <w:szCs w:val="22"/>
          </w:rPr>
          <w:t>리더십은</w:t>
        </w:r>
        <w:r w:rsidRPr="00015ED2" w:rsidR="00015ED2">
          <w:rPr>
            <w:rFonts w:hint="eastAsia" w:eastAsia="나눔명조"/>
            <w:sz w:val="20"/>
            <w:szCs w:val="22"/>
          </w:rPr>
          <w:t xml:space="preserve"> </w:t>
        </w:r>
        <w:r w:rsidRPr="00015ED2" w:rsidR="00015ED2">
          <w:rPr>
            <w:rFonts w:hint="eastAsia" w:eastAsia="나눔명조"/>
            <w:sz w:val="20"/>
            <w:szCs w:val="22"/>
          </w:rPr>
          <w:t>조직의</w:t>
        </w:r>
        <w:r w:rsidRPr="00015ED2" w:rsidR="00015ED2">
          <w:rPr>
            <w:rFonts w:hint="eastAsia" w:eastAsia="나눔명조"/>
            <w:sz w:val="20"/>
            <w:szCs w:val="22"/>
          </w:rPr>
          <w:t xml:space="preserve"> </w:t>
        </w:r>
        <w:r w:rsidRPr="00015ED2" w:rsidR="00015ED2">
          <w:rPr>
            <w:rFonts w:hint="eastAsia" w:eastAsia="나눔명조"/>
            <w:sz w:val="20"/>
            <w:szCs w:val="22"/>
          </w:rPr>
          <w:t>풍토와</w:t>
        </w:r>
        <w:r w:rsidRPr="00015ED2" w:rsidR="00015ED2">
          <w:rPr>
            <w:rFonts w:hint="eastAsia" w:eastAsia="나눔명조"/>
            <w:sz w:val="20"/>
            <w:szCs w:val="22"/>
          </w:rPr>
          <w:t xml:space="preserve"> </w:t>
        </w:r>
        <w:r w:rsidRPr="00015ED2" w:rsidR="00015ED2">
          <w:rPr>
            <w:rFonts w:hint="eastAsia" w:eastAsia="나눔명조"/>
            <w:sz w:val="20"/>
            <w:szCs w:val="22"/>
          </w:rPr>
          <w:t>환경을</w:t>
        </w:r>
        <w:r w:rsidRPr="00015ED2" w:rsidR="00015ED2">
          <w:rPr>
            <w:rFonts w:hint="eastAsia" w:eastAsia="나눔명조"/>
            <w:sz w:val="20"/>
            <w:szCs w:val="22"/>
          </w:rPr>
          <w:t xml:space="preserve"> </w:t>
        </w:r>
        <w:r w:rsidRPr="00015ED2" w:rsidR="00015ED2">
          <w:rPr>
            <w:rFonts w:hint="eastAsia" w:eastAsia="나눔명조"/>
            <w:sz w:val="20"/>
            <w:szCs w:val="22"/>
          </w:rPr>
          <w:t>형성하는</w:t>
        </w:r>
        <w:r w:rsidRPr="00015ED2" w:rsidR="00015ED2">
          <w:rPr>
            <w:rFonts w:hint="eastAsia" w:eastAsia="나눔명조"/>
            <w:sz w:val="20"/>
            <w:szCs w:val="22"/>
          </w:rPr>
          <w:t xml:space="preserve"> </w:t>
        </w:r>
        <w:r w:rsidRPr="00015ED2" w:rsidR="00015ED2">
          <w:rPr>
            <w:rFonts w:hint="eastAsia" w:eastAsia="나눔명조"/>
            <w:sz w:val="20"/>
            <w:szCs w:val="22"/>
          </w:rPr>
          <w:t>데</w:t>
        </w:r>
        <w:r w:rsidRPr="00015ED2" w:rsidR="00015ED2">
          <w:rPr>
            <w:rFonts w:hint="eastAsia" w:eastAsia="나눔명조"/>
            <w:sz w:val="20"/>
            <w:szCs w:val="22"/>
          </w:rPr>
          <w:t xml:space="preserve"> </w:t>
        </w:r>
        <w:r w:rsidRPr="00015ED2" w:rsidR="00015ED2">
          <w:rPr>
            <w:rFonts w:hint="eastAsia" w:eastAsia="나눔명조"/>
            <w:sz w:val="20"/>
            <w:szCs w:val="22"/>
          </w:rPr>
          <w:t>있어</w:t>
        </w:r>
        <w:r w:rsidRPr="00015ED2" w:rsidR="00015ED2">
          <w:rPr>
            <w:rFonts w:hint="eastAsia" w:eastAsia="나눔명조"/>
            <w:sz w:val="20"/>
            <w:szCs w:val="22"/>
          </w:rPr>
          <w:t xml:space="preserve"> </w:t>
        </w:r>
        <w:r w:rsidRPr="00015ED2" w:rsidR="00015ED2">
          <w:rPr>
            <w:rFonts w:hint="eastAsia" w:eastAsia="나눔명조"/>
            <w:sz w:val="20"/>
            <w:szCs w:val="22"/>
          </w:rPr>
          <w:t>큰</w:t>
        </w:r>
        <w:r w:rsidRPr="00015ED2" w:rsidR="00015ED2">
          <w:rPr>
            <w:rFonts w:hint="eastAsia" w:eastAsia="나눔명조"/>
            <w:sz w:val="20"/>
            <w:szCs w:val="22"/>
          </w:rPr>
          <w:t xml:space="preserve"> </w:t>
        </w:r>
        <w:r w:rsidRPr="00015ED2" w:rsidR="00015ED2">
          <w:rPr>
            <w:rFonts w:hint="eastAsia" w:eastAsia="나눔명조"/>
            <w:sz w:val="20"/>
            <w:szCs w:val="22"/>
          </w:rPr>
          <w:t>영향력을</w:t>
        </w:r>
        <w:r w:rsidRPr="00015ED2" w:rsidR="00015ED2">
          <w:rPr>
            <w:rFonts w:hint="eastAsia" w:eastAsia="나눔명조"/>
            <w:sz w:val="20"/>
            <w:szCs w:val="22"/>
          </w:rPr>
          <w:t xml:space="preserve"> </w:t>
        </w:r>
        <w:r w:rsidRPr="00015ED2" w:rsidR="00015ED2">
          <w:rPr>
            <w:rFonts w:hint="eastAsia" w:eastAsia="나눔명조"/>
            <w:sz w:val="20"/>
            <w:szCs w:val="22"/>
          </w:rPr>
          <w:t>가진다</w:t>
        </w:r>
      </w:ins>
      <w:del w:author="Kang, Jiyoon" w:date="2022-03-02T21:29:00Z" w:id="220">
        <w:r w:rsidRPr="00B61948" w:rsidDel="00015ED2">
          <w:rPr>
            <w:rFonts w:hint="eastAsia" w:eastAsia="나눔명조"/>
            <w:sz w:val="20"/>
            <w:szCs w:val="22"/>
          </w:rPr>
          <w:delText>리더십</w:delText>
        </w:r>
        <w:r w:rsidRPr="00B61948" w:rsidDel="00015ED2">
          <w:rPr>
            <w:rFonts w:hint="eastAsia" w:eastAsia="나눔명조"/>
            <w:sz w:val="20"/>
            <w:szCs w:val="22"/>
          </w:rPr>
          <w:delText xml:space="preserve"> </w:delText>
        </w:r>
        <w:r w:rsidRPr="00B61948" w:rsidDel="00015ED2">
          <w:rPr>
            <w:rFonts w:hint="eastAsia" w:eastAsia="나눔명조"/>
            <w:sz w:val="20"/>
            <w:szCs w:val="22"/>
          </w:rPr>
          <w:delText>즉</w:delText>
        </w:r>
        <w:r w:rsidRPr="00B61948" w:rsidDel="00015ED2">
          <w:rPr>
            <w:rFonts w:hint="eastAsia" w:eastAsia="나눔명조"/>
            <w:sz w:val="20"/>
            <w:szCs w:val="22"/>
          </w:rPr>
          <w:delText xml:space="preserve">, </w:delText>
        </w:r>
        <w:r w:rsidRPr="00B61948" w:rsidDel="00015ED2">
          <w:rPr>
            <w:rFonts w:hint="eastAsia" w:eastAsia="나눔명조"/>
            <w:sz w:val="20"/>
            <w:szCs w:val="22"/>
          </w:rPr>
          <w:delText>리더의</w:delText>
        </w:r>
        <w:r w:rsidRPr="00B61948" w:rsidDel="00015ED2">
          <w:rPr>
            <w:rFonts w:hint="eastAsia" w:eastAsia="나눔명조"/>
            <w:sz w:val="20"/>
            <w:szCs w:val="22"/>
          </w:rPr>
          <w:delText xml:space="preserve"> </w:delText>
        </w:r>
        <w:r w:rsidRPr="00B61948" w:rsidDel="00015ED2">
          <w:rPr>
            <w:rFonts w:hint="eastAsia" w:eastAsia="나눔명조"/>
            <w:sz w:val="20"/>
            <w:szCs w:val="22"/>
          </w:rPr>
          <w:delText>성격</w:delText>
        </w:r>
      </w:del>
      <w:del w:author="Kang, Jiyoon" w:date="2022-03-02T21:23:00Z" w:id="221">
        <w:r w:rsidRPr="00B61948" w:rsidDel="00416358">
          <w:rPr>
            <w:rFonts w:hint="eastAsia" w:eastAsia="나눔명조"/>
            <w:sz w:val="20"/>
            <w:szCs w:val="22"/>
          </w:rPr>
          <w:delText>과</w:delText>
        </w:r>
      </w:del>
      <w:del w:author="Kang, Jiyoon" w:date="2022-03-02T21:22:00Z" w:id="222">
        <w:r w:rsidRPr="00B61948" w:rsidDel="00416358">
          <w:rPr>
            <w:rFonts w:hint="eastAsia" w:eastAsia="나눔명조"/>
            <w:sz w:val="20"/>
            <w:szCs w:val="22"/>
          </w:rPr>
          <w:delText xml:space="preserve"> </w:delText>
        </w:r>
        <w:r w:rsidRPr="00B61948" w:rsidDel="00416358">
          <w:rPr>
            <w:rFonts w:hint="eastAsia" w:eastAsia="나눔명조"/>
            <w:sz w:val="20"/>
            <w:szCs w:val="22"/>
          </w:rPr>
          <w:delText>리더가</w:delText>
        </w:r>
        <w:r w:rsidRPr="00B61948" w:rsidDel="00416358">
          <w:rPr>
            <w:rFonts w:hint="eastAsia" w:eastAsia="나눔명조"/>
            <w:sz w:val="20"/>
            <w:szCs w:val="22"/>
          </w:rPr>
          <w:delText xml:space="preserve"> </w:delText>
        </w:r>
        <w:r w:rsidRPr="00B61948" w:rsidDel="00416358">
          <w:rPr>
            <w:rFonts w:hint="eastAsia" w:eastAsia="나눔명조"/>
            <w:sz w:val="20"/>
            <w:szCs w:val="22"/>
          </w:rPr>
          <w:delText>조직내에서</w:delText>
        </w:r>
        <w:r w:rsidRPr="00B61948" w:rsidDel="00416358">
          <w:rPr>
            <w:rFonts w:hint="eastAsia" w:eastAsia="나눔명조"/>
            <w:sz w:val="20"/>
            <w:szCs w:val="22"/>
          </w:rPr>
          <w:delText xml:space="preserve"> </w:delText>
        </w:r>
        <w:r w:rsidRPr="00B61948" w:rsidDel="00416358">
          <w:rPr>
            <w:rFonts w:hint="eastAsia" w:eastAsia="나눔명조"/>
            <w:sz w:val="20"/>
            <w:szCs w:val="22"/>
          </w:rPr>
          <w:delText>활용하는</w:delText>
        </w:r>
        <w:r w:rsidRPr="00B61948" w:rsidDel="00416358">
          <w:rPr>
            <w:rFonts w:hint="eastAsia" w:eastAsia="나눔명조"/>
            <w:sz w:val="20"/>
            <w:szCs w:val="22"/>
          </w:rPr>
          <w:delText xml:space="preserve"> </w:delText>
        </w:r>
        <w:r w:rsidRPr="00B61948" w:rsidDel="00416358">
          <w:rPr>
            <w:rFonts w:hint="eastAsia" w:eastAsia="나눔명조"/>
            <w:sz w:val="20"/>
            <w:szCs w:val="22"/>
          </w:rPr>
          <w:delText>여러</w:delText>
        </w:r>
        <w:r w:rsidRPr="00B61948" w:rsidDel="00416358">
          <w:rPr>
            <w:rFonts w:hint="eastAsia" w:eastAsia="나눔명조"/>
            <w:sz w:val="20"/>
            <w:szCs w:val="22"/>
          </w:rPr>
          <w:delText xml:space="preserve"> </w:delText>
        </w:r>
      </w:del>
      <w:del w:author="Kang, Jiyoon" w:date="2022-03-02T21:23:00Z" w:id="223">
        <w:r w:rsidRPr="00B61948" w:rsidDel="00416358">
          <w:rPr>
            <w:rFonts w:hint="eastAsia" w:eastAsia="나눔명조"/>
            <w:sz w:val="20"/>
            <w:szCs w:val="22"/>
          </w:rPr>
          <w:delText>행위는</w:delText>
        </w:r>
      </w:del>
      <w:del w:author="Kang, Jiyoon" w:date="2022-03-02T21:29:00Z" w:id="224">
        <w:r w:rsidRPr="00B61948" w:rsidDel="00015ED2">
          <w:rPr>
            <w:rFonts w:hint="eastAsia" w:eastAsia="나눔명조"/>
            <w:sz w:val="20"/>
            <w:szCs w:val="22"/>
          </w:rPr>
          <w:delText xml:space="preserve"> </w:delText>
        </w:r>
        <w:r w:rsidRPr="00B61948" w:rsidDel="00015ED2">
          <w:rPr>
            <w:rFonts w:hint="eastAsia" w:eastAsia="나눔명조"/>
            <w:sz w:val="20"/>
            <w:szCs w:val="22"/>
          </w:rPr>
          <w:delText>조직</w:delText>
        </w:r>
      </w:del>
      <w:del w:author="Kang, Jiyoon" w:date="2022-03-02T21:23:00Z" w:id="225">
        <w:r w:rsidRPr="00B61948" w:rsidDel="00416358">
          <w:rPr>
            <w:rFonts w:hint="eastAsia" w:eastAsia="나눔명조"/>
            <w:sz w:val="20"/>
            <w:szCs w:val="22"/>
          </w:rPr>
          <w:delText xml:space="preserve"> </w:delText>
        </w:r>
        <w:r w:rsidRPr="00B61948" w:rsidDel="00416358">
          <w:rPr>
            <w:rFonts w:hint="eastAsia" w:eastAsia="나눔명조"/>
            <w:sz w:val="20"/>
            <w:szCs w:val="22"/>
          </w:rPr>
          <w:delText>내</w:delText>
        </w:r>
      </w:del>
      <w:del w:author="Kang, Jiyoon" w:date="2022-03-02T21:29:00Z" w:id="226">
        <w:r w:rsidRPr="00B61948" w:rsidDel="00015ED2">
          <w:rPr>
            <w:rFonts w:hint="eastAsia" w:eastAsia="나눔명조"/>
            <w:sz w:val="20"/>
            <w:szCs w:val="22"/>
          </w:rPr>
          <w:delText>의</w:delText>
        </w:r>
        <w:r w:rsidRPr="00B61948" w:rsidDel="00015ED2">
          <w:rPr>
            <w:rFonts w:hint="eastAsia" w:eastAsia="나눔명조"/>
            <w:sz w:val="20"/>
            <w:szCs w:val="22"/>
          </w:rPr>
          <w:delText xml:space="preserve"> </w:delText>
        </w:r>
        <w:r w:rsidRPr="00B61948" w:rsidDel="00015ED2">
          <w:rPr>
            <w:rFonts w:hint="eastAsia" w:eastAsia="나눔명조"/>
            <w:sz w:val="20"/>
            <w:szCs w:val="22"/>
          </w:rPr>
          <w:delText>풍토와</w:delText>
        </w:r>
        <w:r w:rsidRPr="00B61948" w:rsidDel="00015ED2">
          <w:rPr>
            <w:rFonts w:hint="eastAsia" w:eastAsia="나눔명조"/>
            <w:sz w:val="20"/>
            <w:szCs w:val="22"/>
          </w:rPr>
          <w:delText xml:space="preserve"> </w:delText>
        </w:r>
        <w:r w:rsidRPr="00B61948" w:rsidDel="00015ED2">
          <w:rPr>
            <w:rFonts w:hint="eastAsia" w:eastAsia="나눔명조"/>
            <w:sz w:val="20"/>
            <w:szCs w:val="22"/>
          </w:rPr>
          <w:delText>환경을</w:delText>
        </w:r>
        <w:r w:rsidRPr="00B61948" w:rsidDel="00015ED2">
          <w:rPr>
            <w:rFonts w:hint="eastAsia" w:eastAsia="나눔명조"/>
            <w:sz w:val="20"/>
            <w:szCs w:val="22"/>
          </w:rPr>
          <w:delText xml:space="preserve"> </w:delText>
        </w:r>
        <w:r w:rsidRPr="00B61948" w:rsidDel="00015ED2">
          <w:rPr>
            <w:rFonts w:hint="eastAsia" w:eastAsia="나눔명조"/>
            <w:sz w:val="20"/>
            <w:szCs w:val="22"/>
          </w:rPr>
          <w:delText>형성하는</w:delText>
        </w:r>
        <w:r w:rsidRPr="00B61948" w:rsidDel="00015ED2">
          <w:rPr>
            <w:rFonts w:hint="eastAsia" w:eastAsia="나눔명조"/>
            <w:sz w:val="20"/>
            <w:szCs w:val="22"/>
          </w:rPr>
          <w:delText xml:space="preserve"> </w:delText>
        </w:r>
        <w:r w:rsidRPr="00B61948" w:rsidDel="00015ED2">
          <w:rPr>
            <w:rFonts w:hint="eastAsia" w:eastAsia="나눔명조"/>
            <w:sz w:val="20"/>
            <w:szCs w:val="22"/>
          </w:rPr>
          <w:delText>데</w:delText>
        </w:r>
        <w:r w:rsidRPr="00B61948" w:rsidDel="00015ED2">
          <w:rPr>
            <w:rFonts w:hint="eastAsia" w:eastAsia="나눔명조"/>
            <w:sz w:val="20"/>
            <w:szCs w:val="22"/>
          </w:rPr>
          <w:delText xml:space="preserve"> </w:delText>
        </w:r>
        <w:r w:rsidRPr="00B61948" w:rsidDel="00015ED2">
          <w:rPr>
            <w:rFonts w:hint="eastAsia" w:eastAsia="나눔명조"/>
            <w:sz w:val="20"/>
            <w:szCs w:val="22"/>
          </w:rPr>
          <w:delText>있어</w:delText>
        </w:r>
        <w:r w:rsidRPr="00B61948" w:rsidDel="00015ED2">
          <w:rPr>
            <w:rFonts w:hint="eastAsia" w:eastAsia="나눔명조"/>
            <w:sz w:val="20"/>
            <w:szCs w:val="22"/>
          </w:rPr>
          <w:delText xml:space="preserve"> </w:delText>
        </w:r>
        <w:r w:rsidRPr="00B61948" w:rsidDel="00015ED2">
          <w:rPr>
            <w:rFonts w:hint="eastAsia" w:eastAsia="나눔명조"/>
            <w:sz w:val="20"/>
            <w:szCs w:val="22"/>
          </w:rPr>
          <w:delText>큰</w:delText>
        </w:r>
        <w:r w:rsidRPr="00B61948" w:rsidDel="00015ED2">
          <w:rPr>
            <w:rFonts w:hint="eastAsia" w:eastAsia="나눔명조"/>
            <w:sz w:val="20"/>
            <w:szCs w:val="22"/>
          </w:rPr>
          <w:delText xml:space="preserve"> </w:delText>
        </w:r>
        <w:r w:rsidRPr="00B61948" w:rsidDel="00015ED2">
          <w:rPr>
            <w:rFonts w:hint="eastAsia" w:eastAsia="나눔명조"/>
            <w:sz w:val="20"/>
            <w:szCs w:val="22"/>
          </w:rPr>
          <w:delText>영향력</w:delText>
        </w:r>
      </w:del>
      <w:del w:author="Kang, Jiyoon" w:date="2022-03-02T21:23:00Z" w:id="227">
        <w:r w:rsidRPr="00B61948" w:rsidDel="00416358">
          <w:rPr>
            <w:rFonts w:hint="eastAsia" w:eastAsia="나눔명조"/>
            <w:sz w:val="20"/>
            <w:szCs w:val="22"/>
          </w:rPr>
          <w:delText>이</w:delText>
        </w:r>
        <w:r w:rsidRPr="00B61948" w:rsidDel="00416358">
          <w:rPr>
            <w:rFonts w:hint="eastAsia" w:eastAsia="나눔명조"/>
            <w:sz w:val="20"/>
            <w:szCs w:val="22"/>
          </w:rPr>
          <w:delText xml:space="preserve"> </w:delText>
        </w:r>
        <w:r w:rsidRPr="00B61948" w:rsidDel="00416358">
          <w:rPr>
            <w:rFonts w:hint="eastAsia" w:eastAsia="나눔명조"/>
            <w:sz w:val="20"/>
            <w:szCs w:val="22"/>
          </w:rPr>
          <w:delText>있다</w:delText>
        </w:r>
      </w:del>
      <w:r w:rsidRPr="00B61948" w:rsidR="00BA42AA">
        <w:rPr>
          <w:rFonts w:eastAsia="나눔명조"/>
          <w:sz w:val="20"/>
          <w:szCs w:val="22"/>
        </w:rPr>
        <w:fldChar w:fldCharType="begin"/>
      </w:r>
      <w:r w:rsidR="00AC65B9">
        <w:rPr>
          <w:rFonts w:hint="eastAsia" w:eastAsia="나눔명조"/>
          <w:sz w:val="20"/>
          <w:szCs w:val="22"/>
        </w:rPr>
        <w:instrText xml:space="preserve"> ADDIN ZOTERO_ITEM CSL_CITATION {"citationID":"8sr1XnQg","properties":{"formattedCitation":"(\\uc0\\u49436{}\\uc0\\u51221{}\\uc0\\u49437{} and \\uc0\\u44608{}\\uc0\\u48337{}\\uc0\\u44540{} 2017)","plainCitation":"(</w:instrText>
      </w:r>
      <w:r w:rsidR="00AC65B9">
        <w:rPr>
          <w:rFonts w:hint="eastAsia" w:eastAsia="나눔명조"/>
          <w:sz w:val="20"/>
          <w:szCs w:val="22"/>
        </w:rPr>
        <w:instrText>서정석</w:instrText>
      </w:r>
      <w:r w:rsidR="00AC65B9">
        <w:rPr>
          <w:rFonts w:hint="eastAsia" w:eastAsia="나눔명조"/>
          <w:sz w:val="20"/>
          <w:szCs w:val="22"/>
        </w:rPr>
        <w:instrText xml:space="preserve"> and </w:instrText>
      </w:r>
      <w:r w:rsidR="00AC65B9">
        <w:rPr>
          <w:rFonts w:hint="eastAsia" w:eastAsia="나눔명조"/>
          <w:sz w:val="20"/>
          <w:szCs w:val="22"/>
        </w:rPr>
        <w:instrText>김병근</w:instrText>
      </w:r>
      <w:r w:rsidR="00AC65B9">
        <w:rPr>
          <w:rFonts w:hint="eastAsia" w:eastAsia="나눔명조"/>
          <w:sz w:val="20"/>
          <w:szCs w:val="22"/>
        </w:rPr>
        <w:instrText xml:space="preserve"> 2017)","dontUpdate":true,"noteIndex":0},"citationItems":[{"id":"PSjZbscb/O6NiaVEi","uris":["http://zotero.org/users/5210800/items/KZZGW6XV"],"uri":["http://zotero.org/users/5210800/items/KZZGW6XV"],"itemData":{"id":1453,"type":"article-journal","container-title":"</w:instrText>
      </w:r>
      <w:r w:rsidR="00AC65B9">
        <w:rPr>
          <w:rFonts w:hint="eastAsia" w:eastAsia="나눔명조"/>
          <w:sz w:val="20"/>
          <w:szCs w:val="22"/>
        </w:rPr>
        <w:instrText>기술혁신학회지</w:instrText>
      </w:r>
      <w:r w:rsidR="00AC65B9">
        <w:rPr>
          <w:rFonts w:hint="eastAsia" w:eastAsia="나눔명조"/>
          <w:sz w:val="20"/>
          <w:szCs w:val="22"/>
        </w:rPr>
        <w:instrText>","issue":"3","note":"Citation Key: seo:2017","page":"684</w:instrText>
      </w:r>
      <w:r w:rsidR="00AC65B9">
        <w:rPr>
          <w:rFonts w:hint="eastAsia" w:eastAsia="나눔명조"/>
          <w:sz w:val="20"/>
          <w:szCs w:val="22"/>
        </w:rPr>
        <w:instrText>–</w:instrText>
      </w:r>
      <w:r w:rsidR="00AC65B9">
        <w:rPr>
          <w:rFonts w:hint="eastAsia" w:eastAsia="나눔명조"/>
          <w:sz w:val="20"/>
          <w:szCs w:val="22"/>
        </w:rPr>
        <w:instrText>708","title":"</w:instrText>
      </w:r>
      <w:r w:rsidR="00AC65B9">
        <w:rPr>
          <w:rFonts w:hint="eastAsia" w:eastAsia="나눔명조"/>
          <w:sz w:val="20"/>
          <w:szCs w:val="22"/>
        </w:rPr>
        <w:instrText>변혁적</w:instrText>
      </w:r>
      <w:r w:rsidR="00AC65B9">
        <w:rPr>
          <w:rFonts w:hint="eastAsia" w:eastAsia="나눔명조"/>
          <w:sz w:val="20"/>
          <w:szCs w:val="22"/>
        </w:rPr>
        <w:instrText xml:space="preserve">, </w:instrText>
      </w:r>
      <w:r w:rsidR="00AC65B9">
        <w:rPr>
          <w:rFonts w:hint="eastAsia" w:eastAsia="나눔명조"/>
          <w:sz w:val="20"/>
          <w:szCs w:val="22"/>
        </w:rPr>
        <w:instrText>거래적</w:instrText>
      </w:r>
      <w:r w:rsidR="00AC65B9">
        <w:rPr>
          <w:rFonts w:hint="eastAsia" w:eastAsia="나눔명조"/>
          <w:sz w:val="20"/>
          <w:szCs w:val="22"/>
        </w:rPr>
        <w:instrText xml:space="preserve"> </w:instrText>
      </w:r>
      <w:r w:rsidR="00AC65B9">
        <w:rPr>
          <w:rFonts w:hint="eastAsia" w:eastAsia="나눔명조"/>
          <w:sz w:val="20"/>
          <w:szCs w:val="22"/>
        </w:rPr>
        <w:instrText>리더십이</w:instrText>
      </w:r>
      <w:r w:rsidR="00AC65B9">
        <w:rPr>
          <w:rFonts w:hint="eastAsia" w:eastAsia="나눔명조"/>
          <w:sz w:val="20"/>
          <w:szCs w:val="22"/>
        </w:rPr>
        <w:instrText xml:space="preserve"> </w:instrText>
      </w:r>
      <w:r w:rsidR="00AC65B9">
        <w:rPr>
          <w:rFonts w:hint="eastAsia" w:eastAsia="나눔명조"/>
          <w:sz w:val="20"/>
          <w:szCs w:val="22"/>
        </w:rPr>
        <w:instrText>연구개발조직</w:instrText>
      </w:r>
      <w:r w:rsidR="00AC65B9">
        <w:rPr>
          <w:rFonts w:hint="eastAsia" w:eastAsia="나눔명조"/>
          <w:sz w:val="20"/>
          <w:szCs w:val="22"/>
        </w:rPr>
        <w:instrText xml:space="preserve"> </w:instrText>
      </w:r>
      <w:r w:rsidR="00AC65B9">
        <w:rPr>
          <w:rFonts w:hint="eastAsia" w:eastAsia="나눔명조"/>
          <w:sz w:val="20"/>
          <w:szCs w:val="22"/>
        </w:rPr>
        <w:instrText>구성원의</w:instrText>
      </w:r>
      <w:r w:rsidR="00AC65B9">
        <w:rPr>
          <w:rFonts w:hint="eastAsia" w:eastAsia="나눔명조"/>
          <w:sz w:val="20"/>
          <w:szCs w:val="22"/>
        </w:rPr>
        <w:instrText xml:space="preserve"> </w:instrText>
      </w:r>
      <w:r w:rsidR="00AC65B9">
        <w:rPr>
          <w:rFonts w:hint="eastAsia" w:eastAsia="나눔명조"/>
          <w:sz w:val="20"/>
          <w:szCs w:val="22"/>
        </w:rPr>
        <w:instrText>창의성에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","volume":"20","author":[{"family":"</w:instrText>
      </w:r>
      <w:r w:rsidR="00AC65B9">
        <w:rPr>
          <w:rFonts w:hint="eastAsia" w:eastAsia="나눔명조"/>
          <w:sz w:val="20"/>
          <w:szCs w:val="22"/>
        </w:rPr>
        <w:instrText>서정석</w:instrText>
      </w:r>
      <w:r w:rsidR="00AC65B9">
        <w:rPr>
          <w:rFonts w:hint="eastAsia" w:eastAsia="나눔명조"/>
          <w:sz w:val="20"/>
          <w:szCs w:val="22"/>
        </w:rPr>
        <w:instrText>","given":""},{"family":"</w:instrText>
      </w:r>
      <w:r w:rsidR="00AC65B9">
        <w:rPr>
          <w:rFonts w:hint="eastAsia" w:eastAsia="나눔명조"/>
          <w:sz w:val="20"/>
          <w:szCs w:val="22"/>
        </w:rPr>
        <w:instrText>김병근</w:instrText>
      </w:r>
      <w:r w:rsidR="00AC65B9">
        <w:rPr>
          <w:rFonts w:hint="eastAsia" w:eastAsia="나눔명조"/>
          <w:sz w:val="20"/>
          <w:szCs w:val="22"/>
        </w:rPr>
        <w:instrText>","given":""}],"issued":{"date-parts":[["2017",9]]}}}],"schema":"https://github.com/citatio</w:instrText>
      </w:r>
      <w:r w:rsidR="00AC65B9">
        <w:rPr>
          <w:rFonts w:eastAsia="나눔명조"/>
          <w:sz w:val="20"/>
          <w:szCs w:val="22"/>
        </w:rPr>
        <w:instrText xml:space="preserve">n-style-language/schema/raw/master/csl-citation.json"} </w:instrText>
      </w:r>
      <w:r w:rsidRPr="00B61948" w:rsidR="00BA42AA">
        <w:rPr>
          <w:rFonts w:eastAsia="나눔명조"/>
          <w:sz w:val="20"/>
          <w:szCs w:val="22"/>
        </w:rPr>
        <w:fldChar w:fldCharType="separate"/>
      </w:r>
      <w:r w:rsidRPr="003820D2" w:rsidR="00B37D06">
        <w:rPr>
          <w:rFonts w:eastAsia="나눔명조"/>
          <w:sz w:val="20"/>
          <w:szCs w:val="22"/>
        </w:rPr>
        <w:t>(</w:t>
      </w:r>
      <w:r w:rsidRPr="003820D2" w:rsidR="00B37D06">
        <w:rPr>
          <w:rFonts w:hint="eastAsia" w:eastAsia="나눔명조"/>
          <w:sz w:val="20"/>
          <w:szCs w:val="22"/>
        </w:rPr>
        <w:t>서정석</w:t>
      </w:r>
      <w:r w:rsidR="00512F0D">
        <w:rPr>
          <w:rFonts w:eastAsia="나눔명조"/>
          <w:sz w:val="20"/>
          <w:szCs w:val="22"/>
        </w:rPr>
        <w:t>‧</w:t>
      </w:r>
      <w:r w:rsidRPr="003820D2" w:rsidR="00B37D06">
        <w:rPr>
          <w:rFonts w:hint="eastAsia" w:eastAsia="나눔명조"/>
          <w:sz w:val="20"/>
          <w:szCs w:val="22"/>
        </w:rPr>
        <w:t>김병근</w:t>
      </w:r>
      <w:r w:rsidR="00966105">
        <w:rPr>
          <w:rFonts w:hint="eastAsia" w:eastAsia="나눔명조"/>
          <w:sz w:val="20"/>
          <w:szCs w:val="22"/>
        </w:rPr>
        <w:t>,</w:t>
      </w:r>
      <w:r w:rsidRPr="003820D2" w:rsidR="00B37D06">
        <w:rPr>
          <w:rFonts w:eastAsia="나눔명조"/>
          <w:sz w:val="20"/>
          <w:szCs w:val="22"/>
        </w:rPr>
        <w:t xml:space="preserve"> 2017)</w:t>
      </w:r>
      <w:r w:rsidRPr="00B61948" w:rsidR="00BA42AA">
        <w:rPr>
          <w:rFonts w:eastAsia="나눔명조"/>
          <w:sz w:val="20"/>
          <w:szCs w:val="22"/>
        </w:rPr>
        <w:fldChar w:fldCharType="end"/>
      </w:r>
      <w:r w:rsidRPr="00B61948">
        <w:rPr>
          <w:rFonts w:hint="eastAsia" w:eastAsia="나눔명조"/>
          <w:sz w:val="20"/>
          <w:szCs w:val="22"/>
        </w:rPr>
        <w:t>.</w:t>
      </w:r>
      <w:r w:rsidR="007265C9">
        <w:rPr>
          <w:rFonts w:eastAsia="나눔명조"/>
          <w:sz w:val="20"/>
          <w:szCs w:val="22"/>
        </w:rPr>
        <w:t xml:space="preserve"> </w:t>
      </w:r>
      <w:ins w:author="Kang, Jiyoon" w:date="2022-03-02T21:29:00Z" w:id="228">
        <w:r w:rsidRPr="00015ED2" w:rsidR="00015ED2">
          <w:rPr>
            <w:rFonts w:hint="eastAsia" w:eastAsia="나눔명조"/>
            <w:sz w:val="20"/>
            <w:szCs w:val="22"/>
          </w:rPr>
          <w:t>리더십은</w:t>
        </w:r>
        <w:r w:rsidRPr="00015ED2" w:rsidR="00015ED2">
          <w:rPr>
            <w:rFonts w:hint="eastAsia" w:eastAsia="나눔명조"/>
            <w:sz w:val="20"/>
            <w:szCs w:val="22"/>
          </w:rPr>
          <w:t xml:space="preserve"> </w:t>
        </w:r>
        <w:r w:rsidRPr="00015ED2" w:rsidR="00015ED2">
          <w:rPr>
            <w:rFonts w:hint="eastAsia" w:eastAsia="나눔명조"/>
            <w:sz w:val="20"/>
            <w:szCs w:val="22"/>
          </w:rPr>
          <w:t>리더의</w:t>
        </w:r>
        <w:r w:rsidRPr="00015ED2" w:rsidR="00015ED2">
          <w:rPr>
            <w:rFonts w:hint="eastAsia" w:eastAsia="나눔명조"/>
            <w:sz w:val="20"/>
            <w:szCs w:val="22"/>
          </w:rPr>
          <w:t xml:space="preserve"> </w:t>
        </w:r>
        <w:r w:rsidRPr="00015ED2" w:rsidR="00015ED2">
          <w:rPr>
            <w:rFonts w:hint="eastAsia" w:eastAsia="나눔명조"/>
            <w:sz w:val="20"/>
            <w:szCs w:val="22"/>
          </w:rPr>
          <w:t>성격과</w:t>
        </w:r>
        <w:r w:rsidRPr="00015ED2" w:rsidR="00015ED2">
          <w:rPr>
            <w:rFonts w:hint="eastAsia" w:eastAsia="나눔명조"/>
            <w:sz w:val="20"/>
            <w:szCs w:val="22"/>
          </w:rPr>
          <w:t xml:space="preserve"> </w:t>
        </w:r>
        <w:r w:rsidRPr="00015ED2" w:rsidR="00015ED2">
          <w:rPr>
            <w:rFonts w:hint="eastAsia" w:eastAsia="나눔명조"/>
            <w:sz w:val="20"/>
            <w:szCs w:val="22"/>
          </w:rPr>
          <w:t>조직을</w:t>
        </w:r>
        <w:r w:rsidRPr="00015ED2" w:rsidR="00015ED2">
          <w:rPr>
            <w:rFonts w:hint="eastAsia" w:eastAsia="나눔명조"/>
            <w:sz w:val="20"/>
            <w:szCs w:val="22"/>
          </w:rPr>
          <w:t xml:space="preserve"> </w:t>
        </w:r>
        <w:r w:rsidRPr="00015ED2" w:rsidR="00015ED2">
          <w:rPr>
            <w:rFonts w:hint="eastAsia" w:eastAsia="나눔명조"/>
            <w:sz w:val="20"/>
            <w:szCs w:val="22"/>
          </w:rPr>
          <w:t>변화시키고자</w:t>
        </w:r>
      </w:ins>
      <w:ins w:author="Kang, Jiyoon" w:date="2022-03-02T21:30:00Z" w:id="229">
        <w:r w:rsidR="00015ED2">
          <w:rPr>
            <w:rFonts w:hint="eastAsia" w:eastAsia="나눔명조"/>
            <w:sz w:val="20"/>
            <w:szCs w:val="22"/>
          </w:rPr>
          <w:t xml:space="preserve"> </w:t>
        </w:r>
      </w:ins>
      <w:ins w:author="Kang, Jiyoon" w:date="2022-03-02T21:29:00Z" w:id="230">
        <w:r w:rsidRPr="00015ED2" w:rsidR="00015ED2">
          <w:rPr>
            <w:rFonts w:hint="eastAsia" w:eastAsia="나눔명조"/>
            <w:sz w:val="20"/>
            <w:szCs w:val="22"/>
          </w:rPr>
          <w:t>하는</w:t>
        </w:r>
        <w:r w:rsidRPr="00015ED2" w:rsidR="00015ED2">
          <w:rPr>
            <w:rFonts w:hint="eastAsia" w:eastAsia="나눔명조"/>
            <w:sz w:val="20"/>
            <w:szCs w:val="22"/>
          </w:rPr>
          <w:t xml:space="preserve"> </w:t>
        </w:r>
        <w:r w:rsidRPr="00015ED2" w:rsidR="00015ED2">
          <w:rPr>
            <w:rFonts w:hint="eastAsia" w:eastAsia="나눔명조"/>
            <w:sz w:val="20"/>
            <w:szCs w:val="22"/>
          </w:rPr>
          <w:t>일련의</w:t>
        </w:r>
        <w:r w:rsidRPr="00015ED2" w:rsidR="00015ED2">
          <w:rPr>
            <w:rFonts w:hint="eastAsia" w:eastAsia="나눔명조"/>
            <w:sz w:val="20"/>
            <w:szCs w:val="22"/>
          </w:rPr>
          <w:t xml:space="preserve"> </w:t>
        </w:r>
        <w:r w:rsidRPr="00015ED2" w:rsidR="00015ED2">
          <w:rPr>
            <w:rFonts w:hint="eastAsia" w:eastAsia="나눔명조"/>
            <w:sz w:val="20"/>
            <w:szCs w:val="22"/>
          </w:rPr>
          <w:t>행위를</w:t>
        </w:r>
        <w:r w:rsidRPr="00015ED2" w:rsidR="00015ED2">
          <w:rPr>
            <w:rFonts w:hint="eastAsia" w:eastAsia="나눔명조"/>
            <w:sz w:val="20"/>
            <w:szCs w:val="22"/>
          </w:rPr>
          <w:t xml:space="preserve"> </w:t>
        </w:r>
        <w:r w:rsidRPr="00015ED2" w:rsidR="00015ED2">
          <w:rPr>
            <w:rFonts w:hint="eastAsia" w:eastAsia="나눔명조"/>
            <w:sz w:val="20"/>
            <w:szCs w:val="22"/>
          </w:rPr>
          <w:t>통해</w:t>
        </w:r>
        <w:r w:rsidRPr="00015ED2" w:rsidR="00015ED2">
          <w:rPr>
            <w:rFonts w:hint="eastAsia" w:eastAsia="나눔명조"/>
            <w:sz w:val="20"/>
            <w:szCs w:val="22"/>
          </w:rPr>
          <w:t xml:space="preserve"> </w:t>
        </w:r>
        <w:r w:rsidRPr="00015ED2" w:rsidR="00015ED2">
          <w:rPr>
            <w:rFonts w:hint="eastAsia" w:eastAsia="나눔명조"/>
            <w:sz w:val="20"/>
            <w:szCs w:val="22"/>
          </w:rPr>
          <w:t>발휘되며</w:t>
        </w:r>
        <w:r w:rsidRPr="00015ED2" w:rsidR="00015ED2">
          <w:rPr>
            <w:rFonts w:hint="eastAsia" w:eastAsia="나눔명조"/>
            <w:sz w:val="20"/>
            <w:szCs w:val="22"/>
          </w:rPr>
          <w:t xml:space="preserve">, </w:t>
        </w:r>
        <w:r w:rsidRPr="00015ED2" w:rsidR="00015ED2">
          <w:rPr>
            <w:rFonts w:hint="eastAsia" w:eastAsia="나눔명조"/>
            <w:sz w:val="20"/>
            <w:szCs w:val="22"/>
          </w:rPr>
          <w:t>발휘된</w:t>
        </w:r>
        <w:r w:rsidRPr="00015ED2" w:rsidR="00015ED2">
          <w:rPr>
            <w:rFonts w:hint="eastAsia" w:eastAsia="나눔명조"/>
            <w:sz w:val="20"/>
            <w:szCs w:val="22"/>
          </w:rPr>
          <w:t xml:space="preserve"> </w:t>
        </w:r>
        <w:r w:rsidRPr="00015ED2" w:rsidR="00015ED2">
          <w:rPr>
            <w:rFonts w:hint="eastAsia" w:eastAsia="나눔명조"/>
            <w:sz w:val="20"/>
            <w:szCs w:val="22"/>
          </w:rPr>
          <w:t>리더십은</w:t>
        </w:r>
        <w:r w:rsidRPr="00015ED2" w:rsidR="00015ED2">
          <w:rPr>
            <w:rFonts w:hint="eastAsia" w:eastAsia="나눔명조"/>
            <w:sz w:val="20"/>
            <w:szCs w:val="22"/>
          </w:rPr>
          <w:t xml:space="preserve"> </w:t>
        </w:r>
        <w:r w:rsidRPr="00015ED2" w:rsidR="00015ED2">
          <w:rPr>
            <w:rFonts w:hint="eastAsia" w:eastAsia="나눔명조"/>
            <w:sz w:val="20"/>
            <w:szCs w:val="22"/>
          </w:rPr>
          <w:t>조직구성원</w:t>
        </w:r>
        <w:r w:rsidRPr="00015ED2" w:rsidR="00015ED2">
          <w:rPr>
            <w:rFonts w:hint="eastAsia" w:eastAsia="나눔명조"/>
            <w:sz w:val="20"/>
            <w:szCs w:val="22"/>
          </w:rPr>
          <w:t xml:space="preserve"> </w:t>
        </w:r>
        <w:r w:rsidRPr="00015ED2" w:rsidR="00015ED2">
          <w:rPr>
            <w:rFonts w:hint="eastAsia" w:eastAsia="나눔명조"/>
            <w:sz w:val="20"/>
            <w:szCs w:val="22"/>
          </w:rPr>
          <w:t>집단에게</w:t>
        </w:r>
        <w:r w:rsidRPr="00015ED2" w:rsidR="00015ED2">
          <w:rPr>
            <w:rFonts w:hint="eastAsia" w:eastAsia="나눔명조"/>
            <w:sz w:val="20"/>
            <w:szCs w:val="22"/>
          </w:rPr>
          <w:t xml:space="preserve"> </w:t>
        </w:r>
        <w:r w:rsidRPr="00015ED2" w:rsidR="00015ED2">
          <w:rPr>
            <w:rFonts w:hint="eastAsia" w:eastAsia="나눔명조"/>
            <w:sz w:val="20"/>
            <w:szCs w:val="22"/>
          </w:rPr>
          <w:t>공적가치를</w:t>
        </w:r>
        <w:r w:rsidRPr="00015ED2" w:rsidR="00015ED2">
          <w:rPr>
            <w:rFonts w:hint="eastAsia" w:eastAsia="나눔명조"/>
            <w:sz w:val="20"/>
            <w:szCs w:val="22"/>
          </w:rPr>
          <w:t xml:space="preserve"> </w:t>
        </w:r>
        <w:r w:rsidRPr="00015ED2" w:rsidR="00015ED2">
          <w:rPr>
            <w:rFonts w:hint="eastAsia" w:eastAsia="나눔명조"/>
            <w:sz w:val="20"/>
            <w:szCs w:val="22"/>
          </w:rPr>
          <w:t>내면화</w:t>
        </w:r>
      </w:ins>
      <w:ins w:author="Kang, Jiyoon" w:date="2022-03-02T21:30:00Z" w:id="231">
        <w:r w:rsidR="00015ED2">
          <w:rPr>
            <w:rFonts w:hint="eastAsia" w:eastAsia="나눔명조"/>
            <w:sz w:val="20"/>
            <w:szCs w:val="22"/>
          </w:rPr>
          <w:t xml:space="preserve"> </w:t>
        </w:r>
      </w:ins>
      <w:ins w:author="Kang, Jiyoon" w:date="2022-03-02T21:29:00Z" w:id="232">
        <w:r w:rsidRPr="00015ED2" w:rsidR="00015ED2">
          <w:rPr>
            <w:rFonts w:hint="eastAsia" w:eastAsia="나눔명조"/>
            <w:sz w:val="20"/>
            <w:szCs w:val="22"/>
          </w:rPr>
          <w:t>시키고</w:t>
        </w:r>
        <w:r w:rsidRPr="00015ED2" w:rsidR="00015ED2">
          <w:rPr>
            <w:rFonts w:hint="eastAsia" w:eastAsia="나눔명조"/>
            <w:sz w:val="20"/>
            <w:szCs w:val="22"/>
          </w:rPr>
          <w:t xml:space="preserve"> </w:t>
        </w:r>
        <w:r w:rsidRPr="00015ED2" w:rsidR="00015ED2">
          <w:rPr>
            <w:rFonts w:hint="eastAsia" w:eastAsia="나눔명조"/>
            <w:sz w:val="20"/>
            <w:szCs w:val="22"/>
          </w:rPr>
          <w:t>구성원들의</w:t>
        </w:r>
        <w:r w:rsidRPr="00015ED2" w:rsidR="00015ED2">
          <w:rPr>
            <w:rFonts w:hint="eastAsia" w:eastAsia="나눔명조"/>
            <w:sz w:val="20"/>
            <w:szCs w:val="22"/>
          </w:rPr>
          <w:t xml:space="preserve"> </w:t>
        </w:r>
        <w:r w:rsidRPr="00015ED2" w:rsidR="00015ED2">
          <w:rPr>
            <w:rFonts w:hint="eastAsia" w:eastAsia="나눔명조"/>
            <w:sz w:val="20"/>
            <w:szCs w:val="22"/>
          </w:rPr>
          <w:t>자아관념</w:t>
        </w:r>
        <w:r w:rsidRPr="00015ED2" w:rsidR="00015ED2">
          <w:rPr>
            <w:rFonts w:hint="eastAsia" w:eastAsia="나눔명조"/>
            <w:sz w:val="20"/>
            <w:szCs w:val="22"/>
          </w:rPr>
          <w:t xml:space="preserve"> </w:t>
        </w:r>
        <w:r w:rsidRPr="00015ED2" w:rsidR="00015ED2">
          <w:rPr>
            <w:rFonts w:hint="eastAsia" w:eastAsia="나눔명조"/>
            <w:sz w:val="20"/>
            <w:szCs w:val="22"/>
          </w:rPr>
          <w:t>변화를</w:t>
        </w:r>
        <w:r w:rsidRPr="00015ED2" w:rsidR="00015ED2">
          <w:rPr>
            <w:rFonts w:hint="eastAsia" w:eastAsia="나눔명조"/>
            <w:sz w:val="20"/>
            <w:szCs w:val="22"/>
          </w:rPr>
          <w:t xml:space="preserve"> </w:t>
        </w:r>
        <w:r w:rsidRPr="00015ED2" w:rsidR="00015ED2">
          <w:rPr>
            <w:rFonts w:hint="eastAsia" w:eastAsia="나눔명조"/>
            <w:sz w:val="20"/>
            <w:szCs w:val="22"/>
          </w:rPr>
          <w:t>야기할</w:t>
        </w:r>
      </w:ins>
      <w:ins w:author="Kang, Jiyoon" w:date="2022-03-02T21:30:00Z" w:id="233">
        <w:r w:rsidR="00015ED2">
          <w:rPr>
            <w:rFonts w:hint="eastAsia" w:eastAsia="나눔명조"/>
            <w:sz w:val="20"/>
            <w:szCs w:val="22"/>
          </w:rPr>
          <w:t xml:space="preserve"> </w:t>
        </w:r>
      </w:ins>
      <w:ins w:author="Kang, Jiyoon" w:date="2022-03-02T21:29:00Z" w:id="234">
        <w:r w:rsidRPr="00015ED2" w:rsidR="00015ED2">
          <w:rPr>
            <w:rFonts w:hint="eastAsia" w:eastAsia="나눔명조"/>
            <w:sz w:val="20"/>
            <w:szCs w:val="22"/>
          </w:rPr>
          <w:t>수</w:t>
        </w:r>
        <w:r w:rsidRPr="00015ED2" w:rsidR="00015ED2">
          <w:rPr>
            <w:rFonts w:hint="eastAsia" w:eastAsia="나눔명조"/>
            <w:sz w:val="20"/>
            <w:szCs w:val="22"/>
          </w:rPr>
          <w:t xml:space="preserve"> </w:t>
        </w:r>
        <w:r w:rsidRPr="00015ED2" w:rsidR="00015ED2">
          <w:rPr>
            <w:rFonts w:hint="eastAsia" w:eastAsia="나눔명조"/>
            <w:sz w:val="20"/>
            <w:szCs w:val="22"/>
          </w:rPr>
          <w:t>있다</w:t>
        </w:r>
      </w:ins>
      <w:del w:author="Kang, Jiyoon" w:date="2022-03-02T21:29:00Z" w:id="235">
        <w:r w:rsidRPr="00B61948" w:rsidDel="00015ED2">
          <w:rPr>
            <w:rFonts w:hint="eastAsia" w:eastAsia="나눔명조"/>
            <w:sz w:val="20"/>
            <w:szCs w:val="22"/>
          </w:rPr>
          <w:delText>리더십은</w:delText>
        </w:r>
        <w:r w:rsidRPr="00B61948" w:rsidDel="00015ED2" w:rsidR="00B37D06">
          <w:rPr>
            <w:rFonts w:eastAsia="나눔명조"/>
            <w:sz w:val="20"/>
            <w:szCs w:val="22"/>
          </w:rPr>
          <w:delText xml:space="preserve"> </w:delText>
        </w:r>
        <w:r w:rsidRPr="00B61948" w:rsidDel="00015ED2" w:rsidR="003F608A">
          <w:rPr>
            <w:rFonts w:hint="eastAsia" w:eastAsia="나눔명조"/>
            <w:sz w:val="20"/>
            <w:szCs w:val="22"/>
          </w:rPr>
          <w:delText>조직구성원</w:delText>
        </w:r>
        <w:r w:rsidRPr="00B61948" w:rsidDel="00015ED2" w:rsidR="003F608A">
          <w:rPr>
            <w:rFonts w:eastAsia="나눔명조"/>
            <w:sz w:val="20"/>
            <w:szCs w:val="22"/>
          </w:rPr>
          <w:delText xml:space="preserve"> </w:delText>
        </w:r>
        <w:r w:rsidRPr="00B61948" w:rsidDel="00015ED2" w:rsidR="003F608A">
          <w:rPr>
            <w:rFonts w:hint="eastAsia" w:eastAsia="나눔명조"/>
            <w:sz w:val="20"/>
            <w:szCs w:val="22"/>
          </w:rPr>
          <w:delText>집단</w:delText>
        </w:r>
      </w:del>
      <w:del w:author="Kang, Jiyoon" w:date="2022-03-02T21:24:00Z" w:id="236">
        <w:r w:rsidRPr="00B61948" w:rsidDel="00416358" w:rsidR="003F608A">
          <w:rPr>
            <w:rFonts w:hint="eastAsia" w:eastAsia="나눔명조"/>
            <w:sz w:val="20"/>
            <w:szCs w:val="22"/>
          </w:rPr>
          <w:delText>이</w:delText>
        </w:r>
      </w:del>
      <w:del w:author="Kang, Jiyoon" w:date="2022-03-02T21:29:00Z" w:id="237">
        <w:r w:rsidRPr="00B61948" w:rsidDel="00015ED2" w:rsidR="003F608A">
          <w:rPr>
            <w:rFonts w:eastAsia="나눔명조"/>
            <w:sz w:val="20"/>
            <w:szCs w:val="22"/>
          </w:rPr>
          <w:delText xml:space="preserve"> </w:delText>
        </w:r>
        <w:r w:rsidRPr="00B61948" w:rsidDel="00015ED2" w:rsidR="003F608A">
          <w:rPr>
            <w:rFonts w:hint="eastAsia" w:eastAsia="나눔명조"/>
            <w:sz w:val="20"/>
            <w:szCs w:val="22"/>
          </w:rPr>
          <w:delText>공적가치를</w:delText>
        </w:r>
        <w:r w:rsidRPr="00B61948" w:rsidDel="00015ED2" w:rsidR="003F608A">
          <w:rPr>
            <w:rFonts w:eastAsia="나눔명조"/>
            <w:sz w:val="20"/>
            <w:szCs w:val="22"/>
          </w:rPr>
          <w:delText xml:space="preserve"> </w:delText>
        </w:r>
        <w:r w:rsidRPr="00B61948" w:rsidDel="00015ED2" w:rsidR="003F608A">
          <w:rPr>
            <w:rFonts w:hint="eastAsia" w:eastAsia="나눔명조"/>
            <w:sz w:val="20"/>
            <w:szCs w:val="22"/>
          </w:rPr>
          <w:delText>내면화</w:delText>
        </w:r>
      </w:del>
      <w:del w:author="Kang, Jiyoon" w:date="2022-03-02T21:24:00Z" w:id="238">
        <w:r w:rsidRPr="00B61948" w:rsidDel="00416358" w:rsidR="003F608A">
          <w:rPr>
            <w:rFonts w:hint="eastAsia" w:eastAsia="나눔명조"/>
            <w:sz w:val="20"/>
            <w:szCs w:val="22"/>
          </w:rPr>
          <w:delText xml:space="preserve"> </w:delText>
        </w:r>
        <w:r w:rsidRPr="00B61948" w:rsidDel="00416358" w:rsidR="003F608A">
          <w:rPr>
            <w:rFonts w:hint="eastAsia" w:eastAsia="나눔명조"/>
            <w:sz w:val="20"/>
            <w:szCs w:val="22"/>
          </w:rPr>
          <w:delText>하도록</w:delText>
        </w:r>
        <w:r w:rsidRPr="00B61948" w:rsidDel="00416358" w:rsidR="003F608A">
          <w:rPr>
            <w:rFonts w:hint="eastAsia" w:eastAsia="나눔명조"/>
            <w:sz w:val="20"/>
            <w:szCs w:val="22"/>
          </w:rPr>
          <w:delText xml:space="preserve"> </w:delText>
        </w:r>
        <w:r w:rsidRPr="00B61948" w:rsidDel="00416358" w:rsidR="003F608A">
          <w:rPr>
            <w:rFonts w:hint="eastAsia" w:eastAsia="나눔명조"/>
            <w:sz w:val="20"/>
            <w:szCs w:val="22"/>
          </w:rPr>
          <w:delText>하고</w:delText>
        </w:r>
      </w:del>
      <w:del w:author="Kang, Jiyoon" w:date="2022-03-02T21:29:00Z" w:id="239">
        <w:r w:rsidRPr="00B61948" w:rsidDel="00015ED2" w:rsidR="003F608A">
          <w:rPr>
            <w:rFonts w:eastAsia="나눔명조"/>
            <w:sz w:val="20"/>
            <w:szCs w:val="22"/>
          </w:rPr>
          <w:delText xml:space="preserve">, </w:delText>
        </w:r>
        <w:r w:rsidRPr="00B61948" w:rsidDel="00015ED2" w:rsidR="003F608A">
          <w:rPr>
            <w:rFonts w:hint="eastAsia" w:eastAsia="나눔명조"/>
            <w:sz w:val="20"/>
            <w:szCs w:val="22"/>
          </w:rPr>
          <w:delText>구성원</w:delText>
        </w:r>
        <w:r w:rsidRPr="00B61948" w:rsidDel="00015ED2" w:rsidR="004217F4">
          <w:rPr>
            <w:rFonts w:hint="eastAsia" w:eastAsia="나눔명조"/>
            <w:sz w:val="20"/>
            <w:szCs w:val="22"/>
          </w:rPr>
          <w:delText>들의</w:delText>
        </w:r>
        <w:r w:rsidRPr="00B61948" w:rsidDel="00015ED2" w:rsidR="004217F4">
          <w:rPr>
            <w:rFonts w:eastAsia="나눔명조"/>
            <w:sz w:val="20"/>
            <w:szCs w:val="22"/>
          </w:rPr>
          <w:delText xml:space="preserve"> </w:delText>
        </w:r>
        <w:r w:rsidRPr="00B61948" w:rsidDel="00015ED2" w:rsidR="004217F4">
          <w:rPr>
            <w:rFonts w:hint="eastAsia" w:eastAsia="나눔명조"/>
            <w:sz w:val="20"/>
            <w:szCs w:val="22"/>
          </w:rPr>
          <w:delText>자아관념</w:delText>
        </w:r>
        <w:r w:rsidRPr="00B61948" w:rsidDel="00015ED2" w:rsidR="004217F4">
          <w:rPr>
            <w:rFonts w:eastAsia="나눔명조"/>
            <w:sz w:val="20"/>
            <w:szCs w:val="22"/>
          </w:rPr>
          <w:delText xml:space="preserve"> </w:delText>
        </w:r>
        <w:r w:rsidRPr="00B61948" w:rsidDel="00015ED2" w:rsidR="004217F4">
          <w:rPr>
            <w:rFonts w:hint="eastAsia" w:eastAsia="나눔명조"/>
            <w:sz w:val="20"/>
            <w:szCs w:val="22"/>
          </w:rPr>
          <w:delText>변화를</w:delText>
        </w:r>
        <w:r w:rsidRPr="00B61948" w:rsidDel="00015ED2" w:rsidR="004217F4">
          <w:rPr>
            <w:rFonts w:eastAsia="나눔명조"/>
            <w:sz w:val="20"/>
            <w:szCs w:val="22"/>
          </w:rPr>
          <w:delText xml:space="preserve"> </w:delText>
        </w:r>
        <w:r w:rsidRPr="00B61948" w:rsidDel="00015ED2" w:rsidR="004217F4">
          <w:rPr>
            <w:rFonts w:hint="eastAsia" w:eastAsia="나눔명조"/>
            <w:sz w:val="20"/>
            <w:szCs w:val="22"/>
          </w:rPr>
          <w:delText>야기</w:delText>
        </w:r>
      </w:del>
      <w:del w:author="Kang, Jiyoon" w:date="2022-03-02T21:24:00Z" w:id="240">
        <w:r w:rsidRPr="00B61948" w:rsidDel="00416358" w:rsidR="004217F4">
          <w:rPr>
            <w:rFonts w:hint="eastAsia" w:eastAsia="나눔명조"/>
            <w:sz w:val="20"/>
            <w:szCs w:val="22"/>
          </w:rPr>
          <w:delText>할</w:delText>
        </w:r>
        <w:r w:rsidRPr="00B61948" w:rsidDel="00416358" w:rsidR="004217F4">
          <w:rPr>
            <w:rFonts w:hint="eastAsia" w:eastAsia="나눔명조"/>
            <w:sz w:val="20"/>
            <w:szCs w:val="22"/>
          </w:rPr>
          <w:delText xml:space="preserve"> </w:delText>
        </w:r>
        <w:r w:rsidRPr="00B61948" w:rsidDel="00416358" w:rsidR="004217F4">
          <w:rPr>
            <w:rFonts w:hint="eastAsia" w:eastAsia="나눔명조"/>
            <w:sz w:val="20"/>
            <w:szCs w:val="22"/>
          </w:rPr>
          <w:delText>수</w:delText>
        </w:r>
        <w:r w:rsidRPr="00B61948" w:rsidDel="00416358" w:rsidR="004217F4">
          <w:rPr>
            <w:rFonts w:hint="eastAsia" w:eastAsia="나눔명조"/>
            <w:sz w:val="20"/>
            <w:szCs w:val="22"/>
          </w:rPr>
          <w:delText xml:space="preserve"> </w:delText>
        </w:r>
        <w:r w:rsidRPr="00B61948" w:rsidDel="00416358" w:rsidR="004217F4">
          <w:rPr>
            <w:rFonts w:hint="eastAsia" w:eastAsia="나눔명조"/>
            <w:sz w:val="20"/>
            <w:szCs w:val="22"/>
          </w:rPr>
          <w:delText>있으</w:delText>
        </w:r>
      </w:del>
      <w:del w:author="Kang, Jiyoon" w:date="2022-03-02T21:25:00Z" w:id="241">
        <w:r w:rsidRPr="00B61948" w:rsidDel="00416358" w:rsidR="004217F4">
          <w:rPr>
            <w:rFonts w:hint="eastAsia" w:eastAsia="나눔명조"/>
            <w:sz w:val="20"/>
            <w:szCs w:val="22"/>
          </w:rPr>
          <w:delText>며</w:delText>
        </w:r>
        <w:r w:rsidRPr="00B61948" w:rsidDel="00416358" w:rsidR="004217F4">
          <w:rPr>
            <w:rFonts w:hint="eastAsia" w:eastAsia="나눔명조"/>
            <w:sz w:val="20"/>
            <w:szCs w:val="22"/>
          </w:rPr>
          <w:delText>,</w:delText>
        </w:r>
      </w:del>
      <w:del w:author="Kang, Jiyoon" w:date="2022-03-02T21:24:00Z" w:id="242">
        <w:r w:rsidRPr="00B61948" w:rsidDel="00416358" w:rsidR="004217F4">
          <w:rPr>
            <w:rFonts w:hint="eastAsia" w:eastAsia="나눔명조"/>
            <w:sz w:val="20"/>
            <w:szCs w:val="22"/>
          </w:rPr>
          <w:delText xml:space="preserve"> </w:delText>
        </w:r>
        <w:r w:rsidRPr="00B61948" w:rsidDel="00416358" w:rsidR="004217F4">
          <w:rPr>
            <w:rFonts w:hint="eastAsia" w:eastAsia="나눔명조"/>
            <w:sz w:val="20"/>
            <w:szCs w:val="22"/>
          </w:rPr>
          <w:delText>이러한</w:delText>
        </w:r>
        <w:r w:rsidRPr="00B61948" w:rsidDel="00416358" w:rsidR="004217F4">
          <w:rPr>
            <w:rFonts w:hint="eastAsia" w:eastAsia="나눔명조"/>
            <w:sz w:val="20"/>
            <w:szCs w:val="22"/>
          </w:rPr>
          <w:delText xml:space="preserve"> </w:delText>
        </w:r>
      </w:del>
      <w:del w:author="Kang, Jiyoon" w:date="2022-03-02T21:26:00Z" w:id="243">
        <w:r w:rsidRPr="00B61948" w:rsidDel="00416358" w:rsidR="004217F4">
          <w:rPr>
            <w:rFonts w:hint="eastAsia" w:eastAsia="나눔명조"/>
            <w:sz w:val="20"/>
            <w:szCs w:val="22"/>
          </w:rPr>
          <w:delText>변화를</w:delText>
        </w:r>
        <w:r w:rsidRPr="00B61948" w:rsidDel="00416358" w:rsidR="004217F4">
          <w:rPr>
            <w:rFonts w:hint="eastAsia" w:eastAsia="나눔명조"/>
            <w:sz w:val="20"/>
            <w:szCs w:val="22"/>
          </w:rPr>
          <w:delText xml:space="preserve"> </w:delText>
        </w:r>
        <w:r w:rsidRPr="00B61948" w:rsidDel="00416358" w:rsidR="004217F4">
          <w:rPr>
            <w:rFonts w:hint="eastAsia" w:eastAsia="나눔명조"/>
            <w:sz w:val="20"/>
            <w:szCs w:val="22"/>
          </w:rPr>
          <w:delText>야기하는</w:delText>
        </w:r>
        <w:r w:rsidRPr="00B61948" w:rsidDel="00416358" w:rsidR="004217F4">
          <w:rPr>
            <w:rFonts w:hint="eastAsia" w:eastAsia="나눔명조"/>
            <w:sz w:val="20"/>
            <w:szCs w:val="22"/>
          </w:rPr>
          <w:delText xml:space="preserve"> </w:delText>
        </w:r>
        <w:r w:rsidRPr="00B61948" w:rsidDel="00416358" w:rsidR="004217F4">
          <w:rPr>
            <w:rFonts w:hint="eastAsia" w:eastAsia="나눔명조"/>
            <w:sz w:val="20"/>
            <w:szCs w:val="22"/>
          </w:rPr>
          <w:delText>행위</w:delText>
        </w:r>
      </w:del>
      <w:del w:author="Kang, Jiyoon" w:date="2022-03-02T21:24:00Z" w:id="244">
        <w:r w:rsidRPr="00B61948" w:rsidDel="00416358" w:rsidR="004217F4">
          <w:rPr>
            <w:rFonts w:hint="eastAsia" w:eastAsia="나눔명조"/>
            <w:sz w:val="20"/>
            <w:szCs w:val="22"/>
          </w:rPr>
          <w:delText>를</w:delText>
        </w:r>
        <w:r w:rsidRPr="00B61948" w:rsidDel="00416358" w:rsidR="004217F4">
          <w:rPr>
            <w:rFonts w:hint="eastAsia" w:eastAsia="나눔명조"/>
            <w:sz w:val="20"/>
            <w:szCs w:val="22"/>
          </w:rPr>
          <w:delText xml:space="preserve"> </w:delText>
        </w:r>
        <w:r w:rsidRPr="00B61948" w:rsidDel="00416358" w:rsidR="004217F4">
          <w:rPr>
            <w:rFonts w:hint="eastAsia" w:eastAsia="나눔명조"/>
            <w:sz w:val="20"/>
            <w:szCs w:val="22"/>
          </w:rPr>
          <w:delText>행함으로써</w:delText>
        </w:r>
      </w:del>
      <w:del w:author="Kang, Jiyoon" w:date="2022-03-02T21:26:00Z" w:id="245">
        <w:r w:rsidRPr="00B61948" w:rsidDel="00416358" w:rsidR="00B37D06">
          <w:rPr>
            <w:rFonts w:hint="eastAsia" w:eastAsia="나눔명조"/>
            <w:sz w:val="20"/>
            <w:szCs w:val="22"/>
          </w:rPr>
          <w:delText xml:space="preserve"> </w:delText>
        </w:r>
        <w:r w:rsidRPr="00B61948" w:rsidDel="00416358" w:rsidR="00B37D06">
          <w:rPr>
            <w:rFonts w:hint="eastAsia" w:eastAsia="나눔명조"/>
            <w:sz w:val="20"/>
            <w:szCs w:val="22"/>
          </w:rPr>
          <w:delText>발휘된다</w:delText>
        </w:r>
      </w:del>
      <w:r w:rsidRPr="00B61948" w:rsidR="00B37D06">
        <w:rPr>
          <w:rFonts w:eastAsia="나눔명조"/>
          <w:sz w:val="20"/>
          <w:szCs w:val="22"/>
        </w:rPr>
        <w:fldChar w:fldCharType="begin"/>
      </w:r>
      <w:r w:rsidR="00AC65B9">
        <w:rPr>
          <w:rFonts w:hint="eastAsia" w:eastAsia="나눔명조"/>
          <w:sz w:val="20"/>
          <w:szCs w:val="22"/>
        </w:rPr>
        <w:instrText xml:space="preserve"> ADDIN ZOTERO_ITEM CSL_CITATION {"citationID":"9BaIr5TZ","properties":{"formattedCitation":"(\\uc0\\u44608{}\\uc0\\u54840{}\\uc0\\u51221{} 2020)","plainCitation":"(</w:instrText>
      </w:r>
      <w:r w:rsidR="00AC65B9">
        <w:rPr>
          <w:rFonts w:hint="eastAsia" w:eastAsia="나눔명조"/>
          <w:sz w:val="20"/>
          <w:szCs w:val="22"/>
        </w:rPr>
        <w:instrText>김호정</w:instrText>
      </w:r>
      <w:r w:rsidR="00AC65B9">
        <w:rPr>
          <w:rFonts w:hint="eastAsia" w:eastAsia="나눔명조"/>
          <w:sz w:val="20"/>
          <w:szCs w:val="22"/>
        </w:rPr>
        <w:instrText xml:space="preserve"> 2020)","dontUpdate":true,"noteIndex":0},"citationItems":[{"id":"PSjZbscb/g7XbO82s","uri</w:instrText>
      </w:r>
      <w:r w:rsidR="00AC65B9">
        <w:rPr>
          <w:rFonts w:eastAsia="나눔명조"/>
          <w:sz w:val="20"/>
          <w:szCs w:val="22"/>
        </w:rPr>
        <w:instrText>s":["http://zotero.org/users/5210800/items/EMZQBNJ7"],"uri":["http://zotero.org/users/5210800/items/EMZQBNJ7"],"itemData":{"id":1409,"type":"article-journal","container-title":"Korean Public Administration Review","DOI":"10.18333/KPAR.54.2.257","ISSN":"12</w:instrText>
      </w:r>
      <w:r w:rsidR="00AC65B9">
        <w:rPr>
          <w:rFonts w:hint="eastAsia" w:eastAsia="나눔명조"/>
          <w:sz w:val="20"/>
          <w:szCs w:val="22"/>
        </w:rPr>
        <w:instrText>26-2536","issue":"2","language":"ko","note":"Citation Key: kim:2020","page":"257</w:instrText>
      </w:r>
      <w:r w:rsidR="00AC65B9">
        <w:rPr>
          <w:rFonts w:hint="eastAsia" w:eastAsia="나눔명조"/>
          <w:sz w:val="20"/>
          <w:szCs w:val="22"/>
        </w:rPr>
        <w:instrText>–</w:instrText>
      </w:r>
      <w:r w:rsidR="00AC65B9">
        <w:rPr>
          <w:rFonts w:hint="eastAsia" w:eastAsia="나눔명조"/>
          <w:sz w:val="20"/>
          <w:szCs w:val="22"/>
        </w:rPr>
        <w:instrText>284","title":"</w:instrText>
      </w:r>
      <w:r w:rsidR="00AC65B9">
        <w:rPr>
          <w:rFonts w:hint="eastAsia" w:eastAsia="나눔명조"/>
          <w:sz w:val="20"/>
          <w:szCs w:val="22"/>
        </w:rPr>
        <w:instrText>공공봉사동기</w:instrText>
      </w:r>
      <w:r w:rsidR="00AC65B9">
        <w:rPr>
          <w:rFonts w:hint="eastAsia" w:eastAsia="나눔명조"/>
          <w:sz w:val="20"/>
          <w:szCs w:val="22"/>
        </w:rPr>
        <w:instrText>(PSM)</w:instrText>
      </w:r>
      <w:r w:rsidR="00AC65B9">
        <w:rPr>
          <w:rFonts w:hint="eastAsia" w:eastAsia="나눔명조"/>
          <w:sz w:val="20"/>
          <w:szCs w:val="22"/>
        </w:rPr>
        <w:instrText>와</w:instrText>
      </w:r>
      <w:r w:rsidR="00AC65B9">
        <w:rPr>
          <w:rFonts w:hint="eastAsia" w:eastAsia="나눔명조"/>
          <w:sz w:val="20"/>
          <w:szCs w:val="22"/>
        </w:rPr>
        <w:instrText xml:space="preserve"> </w:instrText>
      </w:r>
      <w:r w:rsidR="00AC65B9">
        <w:rPr>
          <w:rFonts w:hint="eastAsia" w:eastAsia="나눔명조"/>
          <w:sz w:val="20"/>
          <w:szCs w:val="22"/>
        </w:rPr>
        <w:instrText>리더십의</w:instrText>
      </w:r>
      <w:r w:rsidR="00AC65B9">
        <w:rPr>
          <w:rFonts w:hint="eastAsia" w:eastAsia="나눔명조"/>
          <w:sz w:val="20"/>
          <w:szCs w:val="22"/>
        </w:rPr>
        <w:instrText xml:space="preserve"> </w:instrText>
      </w:r>
      <w:r w:rsidR="00AC65B9">
        <w:rPr>
          <w:rFonts w:hint="eastAsia" w:eastAsia="나눔명조"/>
          <w:sz w:val="20"/>
          <w:szCs w:val="22"/>
        </w:rPr>
        <w:instrText>관계</w:instrText>
      </w:r>
      <w:r w:rsidR="00AC65B9">
        <w:rPr>
          <w:rFonts w:hint="eastAsia" w:eastAsia="나눔명조"/>
          <w:sz w:val="20"/>
          <w:szCs w:val="22"/>
        </w:rPr>
        <w:instrText>","volume":"54","author":[{"family":"</w:instrText>
      </w:r>
      <w:r w:rsidR="00AC65B9">
        <w:rPr>
          <w:rFonts w:hint="eastAsia" w:eastAsia="나눔명조"/>
          <w:sz w:val="20"/>
          <w:szCs w:val="22"/>
        </w:rPr>
        <w:instrText>김호정</w:instrText>
      </w:r>
      <w:r w:rsidR="00AC65B9">
        <w:rPr>
          <w:rFonts w:hint="eastAsia" w:eastAsia="나눔명조"/>
          <w:sz w:val="20"/>
          <w:szCs w:val="22"/>
        </w:rPr>
        <w:instrText>","given":""}],"issued":{"date-parts":[["2020",6]]}}}],"schema":"https://github.com/citation-style-l</w:instrText>
      </w:r>
      <w:r w:rsidR="00AC65B9">
        <w:rPr>
          <w:rFonts w:eastAsia="나눔명조"/>
          <w:sz w:val="20"/>
          <w:szCs w:val="22"/>
        </w:rPr>
        <w:instrText xml:space="preserve">anguage/schema/raw/master/csl-citation.json"} </w:instrText>
      </w:r>
      <w:r w:rsidRPr="00B61948" w:rsidR="00B37D06">
        <w:rPr>
          <w:rFonts w:eastAsia="나눔명조"/>
          <w:sz w:val="20"/>
          <w:szCs w:val="22"/>
        </w:rPr>
        <w:fldChar w:fldCharType="separate"/>
      </w:r>
      <w:r w:rsidRPr="003820D2" w:rsidR="00B37D06">
        <w:rPr>
          <w:rFonts w:eastAsia="나눔명조"/>
          <w:sz w:val="20"/>
          <w:szCs w:val="22"/>
        </w:rPr>
        <w:t>(</w:t>
      </w:r>
      <w:r w:rsidRPr="003820D2" w:rsidR="00B37D06">
        <w:rPr>
          <w:rFonts w:hint="eastAsia" w:eastAsia="나눔명조"/>
          <w:sz w:val="20"/>
          <w:szCs w:val="22"/>
        </w:rPr>
        <w:t>김호정</w:t>
      </w:r>
      <w:r w:rsidR="00966105">
        <w:rPr>
          <w:rFonts w:hint="eastAsia" w:eastAsia="나눔명조"/>
          <w:sz w:val="20"/>
          <w:szCs w:val="22"/>
        </w:rPr>
        <w:t>,</w:t>
      </w:r>
      <w:r w:rsidRPr="003820D2" w:rsidR="00B37D06">
        <w:rPr>
          <w:rFonts w:eastAsia="나눔명조"/>
          <w:sz w:val="20"/>
          <w:szCs w:val="22"/>
        </w:rPr>
        <w:t xml:space="preserve"> 2020)</w:t>
      </w:r>
      <w:r w:rsidRPr="00B61948" w:rsidR="00B37D06">
        <w:rPr>
          <w:rFonts w:eastAsia="나눔명조"/>
          <w:sz w:val="20"/>
          <w:szCs w:val="22"/>
        </w:rPr>
        <w:fldChar w:fldCharType="end"/>
      </w:r>
      <w:r w:rsidRPr="00B61948">
        <w:rPr>
          <w:rFonts w:eastAsia="나눔명조"/>
          <w:sz w:val="20"/>
          <w:szCs w:val="22"/>
        </w:rPr>
        <w:t xml:space="preserve">. </w:t>
      </w:r>
      <w:ins w:author="Kang, Jiyoon" w:date="2022-03-02T21:31:00Z" w:id="246">
        <w:r w:rsidR="00015ED2">
          <w:rPr>
            <w:rFonts w:hint="eastAsia" w:eastAsia="나눔명조"/>
            <w:sz w:val="20"/>
            <w:szCs w:val="22"/>
          </w:rPr>
          <w:t>또한</w:t>
        </w:r>
        <w:r w:rsidR="00015ED2">
          <w:rPr>
            <w:rFonts w:hint="eastAsia" w:eastAsia="나눔명조"/>
            <w:sz w:val="20"/>
            <w:szCs w:val="22"/>
          </w:rPr>
          <w:t xml:space="preserve"> </w:t>
        </w:r>
        <w:r w:rsidR="00015ED2">
          <w:rPr>
            <w:rFonts w:hint="eastAsia" w:eastAsia="나눔명조"/>
            <w:sz w:val="20"/>
            <w:szCs w:val="22"/>
          </w:rPr>
          <w:t>리더는</w:t>
        </w:r>
        <w:r w:rsidR="00015ED2">
          <w:rPr>
            <w:rFonts w:hint="eastAsia" w:eastAsia="나눔명조"/>
            <w:sz w:val="20"/>
            <w:szCs w:val="22"/>
          </w:rPr>
          <w:t xml:space="preserve"> </w:t>
        </w:r>
        <w:r w:rsidR="00015ED2">
          <w:rPr>
            <w:rFonts w:hint="eastAsia" w:eastAsia="나눔명조"/>
            <w:sz w:val="20"/>
            <w:szCs w:val="22"/>
          </w:rPr>
          <w:t>조직구성원에게</w:t>
        </w:r>
        <w:r w:rsidR="00015ED2">
          <w:rPr>
            <w:rFonts w:hint="eastAsia" w:eastAsia="나눔명조"/>
            <w:sz w:val="20"/>
            <w:szCs w:val="22"/>
          </w:rPr>
          <w:t xml:space="preserve"> </w:t>
        </w:r>
        <w:r w:rsidR="00015ED2">
          <w:rPr>
            <w:rFonts w:hint="eastAsia" w:eastAsia="나눔명조"/>
            <w:sz w:val="20"/>
            <w:szCs w:val="22"/>
          </w:rPr>
          <w:t>긍정적인</w:t>
        </w:r>
        <w:r w:rsidR="00015ED2">
          <w:rPr>
            <w:rFonts w:hint="eastAsia" w:eastAsia="나눔명조"/>
            <w:sz w:val="20"/>
            <w:szCs w:val="22"/>
          </w:rPr>
          <w:t xml:space="preserve"> </w:t>
        </w:r>
        <w:r w:rsidR="00015ED2">
          <w:rPr>
            <w:rFonts w:hint="eastAsia" w:eastAsia="나눔명조"/>
            <w:sz w:val="20"/>
            <w:szCs w:val="22"/>
          </w:rPr>
          <w:t>역할</w:t>
        </w:r>
        <w:r w:rsidR="00015ED2">
          <w:rPr>
            <w:rFonts w:hint="eastAsia" w:eastAsia="나눔명조"/>
            <w:sz w:val="20"/>
            <w:szCs w:val="22"/>
          </w:rPr>
          <w:t xml:space="preserve"> </w:t>
        </w:r>
        <w:r w:rsidR="00015ED2">
          <w:rPr>
            <w:rFonts w:hint="eastAsia" w:eastAsia="나눔명조"/>
            <w:sz w:val="20"/>
            <w:szCs w:val="22"/>
          </w:rPr>
          <w:t>모델이</w:t>
        </w:r>
        <w:r w:rsidR="00015ED2">
          <w:rPr>
            <w:rFonts w:hint="eastAsia" w:eastAsia="나눔명조"/>
            <w:sz w:val="20"/>
            <w:szCs w:val="22"/>
          </w:rPr>
          <w:t xml:space="preserve"> </w:t>
        </w:r>
        <w:r w:rsidR="00015ED2">
          <w:rPr>
            <w:rFonts w:hint="eastAsia" w:eastAsia="나눔명조"/>
            <w:sz w:val="20"/>
            <w:szCs w:val="22"/>
          </w:rPr>
          <w:t>될</w:t>
        </w:r>
        <w:r w:rsidR="00015ED2">
          <w:rPr>
            <w:rFonts w:hint="eastAsia" w:eastAsia="나눔명조"/>
            <w:sz w:val="20"/>
            <w:szCs w:val="22"/>
          </w:rPr>
          <w:t xml:space="preserve"> </w:t>
        </w:r>
        <w:r w:rsidR="00015ED2">
          <w:rPr>
            <w:rFonts w:hint="eastAsia" w:eastAsia="나눔명조"/>
            <w:sz w:val="20"/>
            <w:szCs w:val="22"/>
          </w:rPr>
          <w:t>수</w:t>
        </w:r>
        <w:r w:rsidR="00015ED2">
          <w:rPr>
            <w:rFonts w:hint="eastAsia" w:eastAsia="나눔명조"/>
            <w:sz w:val="20"/>
            <w:szCs w:val="22"/>
          </w:rPr>
          <w:t xml:space="preserve"> </w:t>
        </w:r>
        <w:r w:rsidR="00015ED2">
          <w:rPr>
            <w:rFonts w:hint="eastAsia" w:eastAsia="나눔명조"/>
            <w:sz w:val="20"/>
            <w:szCs w:val="22"/>
          </w:rPr>
          <w:t>있으며</w:t>
        </w:r>
        <w:r w:rsidR="00015ED2">
          <w:rPr>
            <w:rFonts w:hint="eastAsia" w:eastAsia="나눔명조"/>
            <w:sz w:val="20"/>
            <w:szCs w:val="22"/>
          </w:rPr>
          <w:t>,</w:t>
        </w:r>
        <w:r w:rsidR="00015ED2">
          <w:rPr>
            <w:rFonts w:eastAsia="나눔명조"/>
            <w:sz w:val="20"/>
            <w:szCs w:val="22"/>
          </w:rPr>
          <w:t xml:space="preserve"> </w:t>
        </w:r>
        <w:r w:rsidR="00015ED2">
          <w:rPr>
            <w:rFonts w:hint="eastAsia" w:eastAsia="나눔명조"/>
            <w:sz w:val="20"/>
            <w:szCs w:val="22"/>
          </w:rPr>
          <w:t>긍정적인</w:t>
        </w:r>
        <w:r w:rsidR="00015ED2">
          <w:rPr>
            <w:rFonts w:hint="eastAsia" w:eastAsia="나눔명조"/>
            <w:sz w:val="20"/>
            <w:szCs w:val="22"/>
          </w:rPr>
          <w:t xml:space="preserve"> </w:t>
        </w:r>
        <w:r w:rsidR="00015ED2">
          <w:rPr>
            <w:rFonts w:hint="eastAsia" w:eastAsia="나눔명조"/>
            <w:sz w:val="20"/>
            <w:szCs w:val="22"/>
          </w:rPr>
          <w:t>조직사회화</w:t>
        </w:r>
        <w:r w:rsidR="00015ED2">
          <w:rPr>
            <w:rFonts w:hint="eastAsia" w:eastAsia="나눔명조"/>
            <w:sz w:val="20"/>
            <w:szCs w:val="22"/>
          </w:rPr>
          <w:t xml:space="preserve"> </w:t>
        </w:r>
        <w:r w:rsidR="00015ED2">
          <w:rPr>
            <w:rFonts w:hint="eastAsia" w:eastAsia="나눔명조"/>
            <w:sz w:val="20"/>
            <w:szCs w:val="22"/>
          </w:rPr>
          <w:t>과정을</w:t>
        </w:r>
        <w:r w:rsidR="00015ED2">
          <w:rPr>
            <w:rFonts w:hint="eastAsia" w:eastAsia="나눔명조"/>
            <w:sz w:val="20"/>
            <w:szCs w:val="22"/>
          </w:rPr>
          <w:t xml:space="preserve"> </w:t>
        </w:r>
        <w:r w:rsidR="00015ED2">
          <w:rPr>
            <w:rFonts w:hint="eastAsia" w:eastAsia="나눔명조"/>
            <w:sz w:val="20"/>
            <w:szCs w:val="22"/>
          </w:rPr>
          <w:t>제공하여</w:t>
        </w:r>
        <w:r w:rsidR="00015ED2">
          <w:rPr>
            <w:rFonts w:hint="eastAsia" w:eastAsia="나눔명조"/>
            <w:sz w:val="20"/>
            <w:szCs w:val="22"/>
          </w:rPr>
          <w:t xml:space="preserve"> </w:t>
        </w:r>
        <w:r w:rsidR="00015ED2">
          <w:rPr>
            <w:rFonts w:hint="eastAsia" w:eastAsia="나눔명조"/>
            <w:sz w:val="20"/>
            <w:szCs w:val="22"/>
          </w:rPr>
          <w:t>공공봉사동기</w:t>
        </w:r>
        <w:r w:rsidR="00015ED2">
          <w:rPr>
            <w:rFonts w:hint="eastAsia" w:eastAsia="나눔명조"/>
            <w:sz w:val="20"/>
            <w:szCs w:val="22"/>
          </w:rPr>
          <w:t xml:space="preserve"> </w:t>
        </w:r>
        <w:r w:rsidR="00015ED2">
          <w:rPr>
            <w:rFonts w:hint="eastAsia" w:eastAsia="나눔명조"/>
            <w:sz w:val="20"/>
            <w:szCs w:val="22"/>
          </w:rPr>
          <w:t>수준을</w:t>
        </w:r>
        <w:r w:rsidR="00015ED2">
          <w:rPr>
            <w:rFonts w:hint="eastAsia" w:eastAsia="나눔명조"/>
            <w:sz w:val="20"/>
            <w:szCs w:val="22"/>
          </w:rPr>
          <w:t xml:space="preserve"> </w:t>
        </w:r>
        <w:r w:rsidR="00015ED2">
          <w:rPr>
            <w:rFonts w:hint="eastAsia" w:eastAsia="나눔명조"/>
            <w:sz w:val="20"/>
            <w:szCs w:val="22"/>
          </w:rPr>
          <w:t>증가시킬</w:t>
        </w:r>
        <w:r w:rsidR="00015ED2">
          <w:rPr>
            <w:rFonts w:hint="eastAsia" w:eastAsia="나눔명조"/>
            <w:sz w:val="20"/>
            <w:szCs w:val="22"/>
          </w:rPr>
          <w:t xml:space="preserve"> </w:t>
        </w:r>
        <w:r w:rsidR="00015ED2">
          <w:rPr>
            <w:rFonts w:hint="eastAsia" w:eastAsia="나눔명조"/>
            <w:sz w:val="20"/>
            <w:szCs w:val="22"/>
          </w:rPr>
          <w:t>수</w:t>
        </w:r>
        <w:r w:rsidR="00015ED2">
          <w:rPr>
            <w:rFonts w:hint="eastAsia" w:eastAsia="나눔명조"/>
            <w:sz w:val="20"/>
            <w:szCs w:val="22"/>
          </w:rPr>
          <w:t xml:space="preserve"> </w:t>
        </w:r>
        <w:r w:rsidR="00015ED2">
          <w:rPr>
            <w:rFonts w:hint="eastAsia" w:eastAsia="나눔명조"/>
            <w:sz w:val="20"/>
            <w:szCs w:val="22"/>
          </w:rPr>
          <w:t>있다</w:t>
        </w:r>
        <w:r w:rsidR="00015ED2">
          <w:rPr>
            <w:rFonts w:hint="eastAsia" w:eastAsia="나눔명조"/>
            <w:sz w:val="20"/>
            <w:szCs w:val="22"/>
          </w:rPr>
          <w:t>.</w:t>
        </w:r>
        <w:r w:rsidR="00015ED2">
          <w:rPr>
            <w:rFonts w:eastAsia="나눔명조"/>
            <w:sz w:val="20"/>
            <w:szCs w:val="22"/>
          </w:rPr>
          <w:t xml:space="preserve"> </w:t>
        </w:r>
        <w:r w:rsidR="00015ED2">
          <w:rPr>
            <w:rFonts w:hint="eastAsia" w:eastAsia="나눔명조"/>
            <w:sz w:val="20"/>
            <w:szCs w:val="22"/>
          </w:rPr>
          <w:t>따</w:t>
        </w:r>
      </w:ins>
      <w:ins w:author="Kang, Jiyoon" w:date="2022-03-02T21:32:00Z" w:id="247">
        <w:r w:rsidR="00015ED2">
          <w:rPr>
            <w:rFonts w:hint="eastAsia" w:eastAsia="나눔명조"/>
            <w:sz w:val="20"/>
            <w:szCs w:val="22"/>
          </w:rPr>
          <w:t>라서</w:t>
        </w:r>
        <w:r w:rsidR="00015ED2">
          <w:rPr>
            <w:rFonts w:eastAsia="나눔명조"/>
            <w:sz w:val="20"/>
            <w:szCs w:val="22"/>
          </w:rPr>
          <w:t xml:space="preserve"> </w:t>
        </w:r>
      </w:ins>
      <w:del w:author="Kang, Jiyoon" w:date="2022-03-02T21:32:00Z" w:id="248">
        <w:r w:rsidRPr="00B61948" w:rsidDel="00015ED2" w:rsidR="00A064FA">
          <w:rPr>
            <w:rFonts w:hint="eastAsia" w:eastAsia="나눔명조"/>
            <w:sz w:val="20"/>
            <w:szCs w:val="22"/>
          </w:rPr>
          <w:delText>즉</w:delText>
        </w:r>
        <w:r w:rsidRPr="00B61948" w:rsidDel="00015ED2" w:rsidR="00A064FA">
          <w:rPr>
            <w:rFonts w:hint="eastAsia" w:eastAsia="나눔명조"/>
            <w:sz w:val="20"/>
            <w:szCs w:val="22"/>
          </w:rPr>
          <w:delText>,</w:delText>
        </w:r>
        <w:r w:rsidRPr="00B61948" w:rsidDel="00015ED2" w:rsidR="00A064FA">
          <w:rPr>
            <w:rFonts w:eastAsia="나눔명조"/>
            <w:sz w:val="20"/>
            <w:szCs w:val="22"/>
          </w:rPr>
          <w:delText xml:space="preserve"> </w:delText>
        </w:r>
      </w:del>
      <w:r w:rsidRPr="00B61948" w:rsidR="00C061E5">
        <w:rPr>
          <w:rFonts w:hint="eastAsia" w:eastAsia="나눔명조"/>
          <w:sz w:val="20"/>
          <w:szCs w:val="22"/>
        </w:rPr>
        <w:t>리더가</w:t>
      </w:r>
      <w:r w:rsidRPr="00B61948" w:rsidR="00C061E5">
        <w:rPr>
          <w:rFonts w:hint="eastAsia" w:eastAsia="나눔명조"/>
          <w:sz w:val="20"/>
          <w:szCs w:val="22"/>
        </w:rPr>
        <w:t xml:space="preserve"> </w:t>
      </w:r>
      <w:r w:rsidRPr="00B61948">
        <w:rPr>
          <w:rFonts w:hint="eastAsia" w:eastAsia="나눔명조"/>
          <w:sz w:val="20"/>
          <w:szCs w:val="22"/>
        </w:rPr>
        <w:t>혁신적이고</w:t>
      </w:r>
      <w:r w:rsidRPr="00B61948">
        <w:rPr>
          <w:rFonts w:hint="eastAsia" w:eastAsia="나눔명조"/>
          <w:sz w:val="20"/>
          <w:szCs w:val="22"/>
        </w:rPr>
        <w:t xml:space="preserve"> </w:t>
      </w:r>
      <w:r w:rsidRPr="00B61948">
        <w:rPr>
          <w:rFonts w:hint="eastAsia" w:eastAsia="나눔명조"/>
          <w:sz w:val="20"/>
          <w:szCs w:val="22"/>
        </w:rPr>
        <w:t>개방적인</w:t>
      </w:r>
      <w:r w:rsidRPr="00B61948">
        <w:rPr>
          <w:rFonts w:hint="eastAsia" w:eastAsia="나눔명조"/>
          <w:sz w:val="20"/>
          <w:szCs w:val="22"/>
        </w:rPr>
        <w:t xml:space="preserve"> </w:t>
      </w:r>
      <w:r w:rsidRPr="00B61948">
        <w:rPr>
          <w:rFonts w:hint="eastAsia" w:eastAsia="나눔명조"/>
          <w:sz w:val="20"/>
          <w:szCs w:val="22"/>
        </w:rPr>
        <w:t>문화</w:t>
      </w:r>
      <w:r w:rsidRPr="00B61948" w:rsidR="00C061E5">
        <w:rPr>
          <w:rFonts w:hint="eastAsia" w:eastAsia="나눔명조"/>
          <w:sz w:val="20"/>
          <w:szCs w:val="22"/>
        </w:rPr>
        <w:t>를</w:t>
      </w:r>
      <w:r w:rsidRPr="00B61948" w:rsidR="00C061E5">
        <w:rPr>
          <w:rFonts w:hint="eastAsia" w:eastAsia="나눔명조"/>
          <w:sz w:val="20"/>
          <w:szCs w:val="22"/>
        </w:rPr>
        <w:t xml:space="preserve"> </w:t>
      </w:r>
      <w:r w:rsidRPr="00B61948" w:rsidR="00C061E5">
        <w:rPr>
          <w:rFonts w:hint="eastAsia" w:eastAsia="나눔명조"/>
          <w:sz w:val="20"/>
          <w:szCs w:val="22"/>
        </w:rPr>
        <w:t>활성화하고</w:t>
      </w:r>
      <w:r w:rsidRPr="00B61948" w:rsidR="00C061E5">
        <w:rPr>
          <w:rFonts w:hint="eastAsia" w:eastAsia="나눔명조"/>
          <w:sz w:val="20"/>
          <w:szCs w:val="22"/>
        </w:rPr>
        <w:t xml:space="preserve"> </w:t>
      </w:r>
      <w:r w:rsidRPr="00B61948" w:rsidR="00C061E5">
        <w:rPr>
          <w:rFonts w:hint="eastAsia" w:eastAsia="나눔명조"/>
          <w:sz w:val="20"/>
          <w:szCs w:val="22"/>
        </w:rPr>
        <w:t>집단</w:t>
      </w:r>
      <w:r w:rsidRPr="00B61948" w:rsidR="00C061E5">
        <w:rPr>
          <w:rFonts w:hint="eastAsia" w:eastAsia="나눔명조"/>
          <w:sz w:val="20"/>
          <w:szCs w:val="22"/>
        </w:rPr>
        <w:t xml:space="preserve"> </w:t>
      </w:r>
      <w:r w:rsidRPr="00B61948" w:rsidR="00C061E5">
        <w:rPr>
          <w:rFonts w:hint="eastAsia" w:eastAsia="나눔명조"/>
          <w:sz w:val="20"/>
          <w:szCs w:val="22"/>
        </w:rPr>
        <w:t>내에서</w:t>
      </w:r>
      <w:r w:rsidRPr="00B61948" w:rsidR="00C061E5">
        <w:rPr>
          <w:rFonts w:hint="eastAsia" w:eastAsia="나눔명조"/>
          <w:sz w:val="20"/>
          <w:szCs w:val="22"/>
        </w:rPr>
        <w:t xml:space="preserve"> </w:t>
      </w:r>
      <w:r w:rsidRPr="00B61948">
        <w:rPr>
          <w:rFonts w:hint="eastAsia" w:eastAsia="나눔명조"/>
          <w:sz w:val="20"/>
          <w:szCs w:val="22"/>
        </w:rPr>
        <w:t>조직목표</w:t>
      </w:r>
      <w:r w:rsidRPr="00B61948">
        <w:rPr>
          <w:rFonts w:hint="eastAsia" w:eastAsia="나눔명조"/>
          <w:sz w:val="20"/>
          <w:szCs w:val="22"/>
        </w:rPr>
        <w:t xml:space="preserve"> </w:t>
      </w:r>
      <w:r w:rsidRPr="00B61948">
        <w:rPr>
          <w:rFonts w:hint="eastAsia" w:eastAsia="나눔명조"/>
          <w:sz w:val="20"/>
          <w:szCs w:val="22"/>
        </w:rPr>
        <w:t>일치성을</w:t>
      </w:r>
      <w:r w:rsidRPr="00B61948">
        <w:rPr>
          <w:rFonts w:hint="eastAsia" w:eastAsia="나눔명조"/>
          <w:sz w:val="20"/>
          <w:szCs w:val="22"/>
        </w:rPr>
        <w:t xml:space="preserve"> </w:t>
      </w:r>
      <w:r w:rsidRPr="00B61948" w:rsidR="00C061E5">
        <w:rPr>
          <w:rFonts w:hint="eastAsia" w:eastAsia="나눔명조"/>
          <w:sz w:val="20"/>
          <w:szCs w:val="22"/>
        </w:rPr>
        <w:t>강화하면</w:t>
      </w:r>
      <w:r w:rsidRPr="00B61948" w:rsidR="00A064FA">
        <w:rPr>
          <w:rFonts w:hint="eastAsia" w:eastAsia="나눔명조"/>
          <w:sz w:val="20"/>
          <w:szCs w:val="22"/>
        </w:rPr>
        <w:t xml:space="preserve"> </w:t>
      </w:r>
      <w:r w:rsidRPr="00B61948" w:rsidR="00A064FA">
        <w:rPr>
          <w:rFonts w:hint="eastAsia" w:eastAsia="나눔명조"/>
          <w:sz w:val="20"/>
          <w:szCs w:val="22"/>
        </w:rPr>
        <w:t>구성원들의</w:t>
      </w:r>
      <w:r w:rsidRPr="00B61948" w:rsidR="00C061E5">
        <w:rPr>
          <w:rFonts w:hint="eastAsia" w:eastAsia="나눔명조"/>
          <w:sz w:val="20"/>
          <w:szCs w:val="22"/>
        </w:rPr>
        <w:t xml:space="preserve"> </w:t>
      </w:r>
      <w:r w:rsidRPr="00B61948" w:rsidR="00012453">
        <w:rPr>
          <w:rFonts w:hint="eastAsia" w:eastAsia="나눔명조"/>
          <w:sz w:val="20"/>
          <w:szCs w:val="22"/>
        </w:rPr>
        <w:t>공공봉사동기</w:t>
      </w:r>
      <w:r w:rsidRPr="00B61948" w:rsidR="00A064FA">
        <w:rPr>
          <w:rFonts w:hint="eastAsia" w:eastAsia="나눔명조"/>
          <w:sz w:val="20"/>
          <w:szCs w:val="22"/>
        </w:rPr>
        <w:t>가</w:t>
      </w:r>
      <w:r w:rsidRPr="00B61948" w:rsidR="00A064FA">
        <w:rPr>
          <w:rFonts w:hint="eastAsia" w:eastAsia="나눔명조"/>
          <w:sz w:val="20"/>
          <w:szCs w:val="22"/>
        </w:rPr>
        <w:t xml:space="preserve"> </w:t>
      </w:r>
      <w:r w:rsidRPr="00B61948" w:rsidR="00A064FA">
        <w:rPr>
          <w:rFonts w:hint="eastAsia" w:eastAsia="나눔명조"/>
          <w:sz w:val="20"/>
          <w:szCs w:val="22"/>
        </w:rPr>
        <w:t>제고될</w:t>
      </w:r>
      <w:r w:rsidRPr="00B61948" w:rsidR="00A064FA">
        <w:rPr>
          <w:rFonts w:hint="eastAsia" w:eastAsia="나눔명조"/>
          <w:sz w:val="20"/>
          <w:szCs w:val="22"/>
        </w:rPr>
        <w:t xml:space="preserve"> </w:t>
      </w:r>
      <w:r w:rsidRPr="00B61948" w:rsidR="00A064FA">
        <w:rPr>
          <w:rFonts w:hint="eastAsia" w:eastAsia="나눔명조"/>
          <w:sz w:val="20"/>
          <w:szCs w:val="22"/>
        </w:rPr>
        <w:t>것이라</w:t>
      </w:r>
      <w:r w:rsidRPr="00B61948" w:rsidR="00A064FA">
        <w:rPr>
          <w:rFonts w:hint="eastAsia" w:eastAsia="나눔명조"/>
          <w:sz w:val="20"/>
          <w:szCs w:val="22"/>
        </w:rPr>
        <w:t xml:space="preserve"> </w:t>
      </w:r>
      <w:r w:rsidRPr="00B61948" w:rsidR="00A064FA">
        <w:rPr>
          <w:rFonts w:hint="eastAsia" w:eastAsia="나눔명조"/>
          <w:sz w:val="20"/>
          <w:szCs w:val="22"/>
        </w:rPr>
        <w:t>기대할</w:t>
      </w:r>
      <w:r w:rsidRPr="00B61948" w:rsidR="00A064FA">
        <w:rPr>
          <w:rFonts w:hint="eastAsia" w:eastAsia="나눔명조"/>
          <w:sz w:val="20"/>
          <w:szCs w:val="22"/>
        </w:rPr>
        <w:t xml:space="preserve"> </w:t>
      </w:r>
      <w:r w:rsidRPr="00B61948" w:rsidR="00A064FA">
        <w:rPr>
          <w:rFonts w:hint="eastAsia" w:eastAsia="나눔명조"/>
          <w:sz w:val="20"/>
          <w:szCs w:val="22"/>
        </w:rPr>
        <w:t>수</w:t>
      </w:r>
      <w:r w:rsidRPr="00B61948" w:rsidR="00A064FA">
        <w:rPr>
          <w:rFonts w:hint="eastAsia" w:eastAsia="나눔명조"/>
          <w:sz w:val="20"/>
          <w:szCs w:val="22"/>
        </w:rPr>
        <w:t xml:space="preserve"> </w:t>
      </w:r>
      <w:r w:rsidRPr="00B61948" w:rsidR="00A064FA">
        <w:rPr>
          <w:rFonts w:hint="eastAsia" w:eastAsia="나눔명조"/>
          <w:sz w:val="20"/>
          <w:szCs w:val="22"/>
        </w:rPr>
        <w:t>있다</w:t>
      </w:r>
      <w:r w:rsidRPr="00B61948" w:rsidR="00C061E5">
        <w:rPr>
          <w:rFonts w:hint="eastAsia" w:eastAsia="나눔명조"/>
          <w:sz w:val="20"/>
          <w:szCs w:val="22"/>
        </w:rPr>
        <w:t>.</w:t>
      </w:r>
      <w:del w:author="Kang, Jiyoon" w:date="2022-03-02T21:36:00Z" w:id="249">
        <w:r w:rsidRPr="00B61948" w:rsidDel="002C6DCD">
          <w:rPr>
            <w:rFonts w:hint="eastAsia" w:eastAsia="나눔명조"/>
            <w:sz w:val="20"/>
            <w:szCs w:val="22"/>
          </w:rPr>
          <w:delText xml:space="preserve"> </w:delText>
        </w:r>
      </w:del>
      <w:del w:author="Kang, Jiyoon" w:date="2022-03-02T21:30:00Z" w:id="250">
        <w:r w:rsidRPr="00B61948" w:rsidDel="00015ED2" w:rsidR="00C061E5">
          <w:rPr>
            <w:rFonts w:hint="eastAsia" w:eastAsia="나눔명조"/>
            <w:sz w:val="20"/>
            <w:szCs w:val="22"/>
          </w:rPr>
          <w:delText>나아가</w:delText>
        </w:r>
      </w:del>
      <w:del w:author="Kang, Jiyoon" w:date="2022-03-02T21:32:00Z" w:id="251">
        <w:r w:rsidRPr="00B61948" w:rsidDel="00015ED2" w:rsidR="00C061E5">
          <w:rPr>
            <w:rFonts w:hint="eastAsia" w:eastAsia="나눔명조"/>
            <w:sz w:val="20"/>
            <w:szCs w:val="22"/>
          </w:rPr>
          <w:delText xml:space="preserve"> </w:delText>
        </w:r>
        <w:r w:rsidRPr="00B61948" w:rsidDel="00015ED2">
          <w:rPr>
            <w:rFonts w:hint="eastAsia" w:eastAsia="나눔명조"/>
            <w:sz w:val="20"/>
            <w:szCs w:val="22"/>
          </w:rPr>
          <w:delText>리더</w:delText>
        </w:r>
        <w:r w:rsidRPr="00B61948" w:rsidDel="00015ED2" w:rsidR="00A064FA">
          <w:rPr>
            <w:rFonts w:hint="eastAsia" w:eastAsia="나눔명조"/>
            <w:sz w:val="20"/>
            <w:szCs w:val="22"/>
          </w:rPr>
          <w:delText>는</w:delText>
        </w:r>
        <w:r w:rsidRPr="00B61948" w:rsidDel="00015ED2" w:rsidR="00C061E5">
          <w:rPr>
            <w:rFonts w:hint="eastAsia" w:eastAsia="나눔명조"/>
            <w:sz w:val="20"/>
            <w:szCs w:val="22"/>
          </w:rPr>
          <w:delText xml:space="preserve"> </w:delText>
        </w:r>
        <w:r w:rsidRPr="00B61948" w:rsidDel="00015ED2" w:rsidR="00C061E5">
          <w:rPr>
            <w:rFonts w:hint="eastAsia" w:eastAsia="나눔명조"/>
            <w:sz w:val="20"/>
            <w:szCs w:val="22"/>
          </w:rPr>
          <w:delText>조직구성원에게</w:delText>
        </w:r>
        <w:r w:rsidRPr="00B61948" w:rsidDel="00015ED2" w:rsidR="00C061E5">
          <w:rPr>
            <w:rFonts w:hint="eastAsia" w:eastAsia="나눔명조"/>
            <w:sz w:val="20"/>
            <w:szCs w:val="22"/>
          </w:rPr>
          <w:delText xml:space="preserve"> </w:delText>
        </w:r>
        <w:r w:rsidRPr="00B61948" w:rsidDel="00015ED2" w:rsidR="00C061E5">
          <w:rPr>
            <w:rFonts w:hint="eastAsia" w:eastAsia="나눔명조"/>
            <w:sz w:val="20"/>
            <w:szCs w:val="22"/>
          </w:rPr>
          <w:delText>조직</w:delText>
        </w:r>
        <w:r w:rsidRPr="00B61948" w:rsidDel="00015ED2" w:rsidR="00C061E5">
          <w:rPr>
            <w:rFonts w:hint="eastAsia" w:eastAsia="나눔명조"/>
            <w:sz w:val="20"/>
            <w:szCs w:val="22"/>
          </w:rPr>
          <w:delText xml:space="preserve"> </w:delText>
        </w:r>
        <w:r w:rsidRPr="00B61948" w:rsidDel="00015ED2" w:rsidR="00C061E5">
          <w:rPr>
            <w:rFonts w:hint="eastAsia" w:eastAsia="나눔명조"/>
            <w:sz w:val="20"/>
            <w:szCs w:val="22"/>
          </w:rPr>
          <w:delText>내</w:delText>
        </w:r>
        <w:r w:rsidRPr="00B61948" w:rsidDel="00015ED2" w:rsidR="00C061E5">
          <w:rPr>
            <w:rFonts w:hint="eastAsia" w:eastAsia="나눔명조"/>
            <w:sz w:val="20"/>
            <w:szCs w:val="22"/>
          </w:rPr>
          <w:delText xml:space="preserve"> </w:delText>
        </w:r>
        <w:r w:rsidRPr="00B61948" w:rsidDel="00015ED2" w:rsidR="00C061E5">
          <w:rPr>
            <w:rFonts w:hint="eastAsia" w:eastAsia="나눔명조"/>
            <w:sz w:val="20"/>
            <w:szCs w:val="22"/>
          </w:rPr>
          <w:delText>역할</w:delText>
        </w:r>
        <w:r w:rsidRPr="00B61948" w:rsidDel="00015ED2" w:rsidR="00C061E5">
          <w:rPr>
            <w:rFonts w:hint="eastAsia" w:eastAsia="나눔명조"/>
            <w:sz w:val="20"/>
            <w:szCs w:val="22"/>
          </w:rPr>
          <w:delText xml:space="preserve"> </w:delText>
        </w:r>
        <w:r w:rsidRPr="00B61948" w:rsidDel="00015ED2" w:rsidR="00A064FA">
          <w:rPr>
            <w:rFonts w:hint="eastAsia" w:eastAsia="나눔명조"/>
            <w:sz w:val="20"/>
            <w:szCs w:val="22"/>
          </w:rPr>
          <w:delText>모델로서</w:delText>
        </w:r>
        <w:r w:rsidRPr="00B61948" w:rsidDel="00015ED2">
          <w:rPr>
            <w:rFonts w:hint="eastAsia" w:eastAsia="나눔명조"/>
            <w:sz w:val="20"/>
            <w:szCs w:val="22"/>
          </w:rPr>
          <w:delText xml:space="preserve"> </w:delText>
        </w:r>
        <w:r w:rsidRPr="00B61948" w:rsidDel="00015ED2" w:rsidR="00C061E5">
          <w:rPr>
            <w:rFonts w:hint="eastAsia" w:eastAsia="나눔명조"/>
            <w:sz w:val="20"/>
            <w:szCs w:val="22"/>
          </w:rPr>
          <w:delText>긍정적</w:delText>
        </w:r>
        <w:r w:rsidRPr="00B61948" w:rsidDel="00015ED2" w:rsidR="00A064FA">
          <w:rPr>
            <w:rFonts w:hint="eastAsia" w:eastAsia="나눔명조"/>
            <w:sz w:val="20"/>
            <w:szCs w:val="22"/>
          </w:rPr>
          <w:delText>인</w:delText>
        </w:r>
        <w:r w:rsidRPr="00B61948" w:rsidDel="00015ED2" w:rsidR="00A064FA">
          <w:rPr>
            <w:rFonts w:hint="eastAsia" w:eastAsia="나눔명조"/>
            <w:sz w:val="20"/>
            <w:szCs w:val="22"/>
          </w:rPr>
          <w:delText xml:space="preserve"> </w:delText>
        </w:r>
        <w:r w:rsidRPr="00B61948" w:rsidDel="00015ED2" w:rsidR="00A064FA">
          <w:rPr>
            <w:rFonts w:eastAsia="나눔명조"/>
            <w:sz w:val="20"/>
            <w:szCs w:val="22"/>
          </w:rPr>
          <w:delText>조직사회화</w:delText>
        </w:r>
        <w:r w:rsidRPr="00B61948" w:rsidDel="00015ED2" w:rsidR="00A064FA">
          <w:rPr>
            <w:rFonts w:hint="eastAsia" w:eastAsia="나눔명조"/>
            <w:sz w:val="20"/>
            <w:szCs w:val="22"/>
          </w:rPr>
          <w:delText xml:space="preserve"> </w:delText>
        </w:r>
        <w:r w:rsidRPr="00B61948" w:rsidDel="00015ED2" w:rsidR="00A064FA">
          <w:rPr>
            <w:rFonts w:hint="eastAsia" w:eastAsia="나눔명조"/>
            <w:sz w:val="20"/>
            <w:szCs w:val="22"/>
          </w:rPr>
          <w:delText>과정을</w:delText>
        </w:r>
        <w:r w:rsidRPr="00B61948" w:rsidDel="00015ED2" w:rsidR="00A064FA">
          <w:rPr>
            <w:rFonts w:hint="eastAsia" w:eastAsia="나눔명조"/>
            <w:sz w:val="20"/>
            <w:szCs w:val="22"/>
          </w:rPr>
          <w:delText xml:space="preserve"> </w:delText>
        </w:r>
        <w:r w:rsidRPr="00B61948" w:rsidDel="00015ED2" w:rsidR="00A064FA">
          <w:rPr>
            <w:rFonts w:hint="eastAsia" w:eastAsia="나눔명조"/>
            <w:sz w:val="20"/>
            <w:szCs w:val="22"/>
          </w:rPr>
          <w:delText>통해</w:delText>
        </w:r>
        <w:r w:rsidRPr="00B61948" w:rsidDel="00015ED2" w:rsidR="00A064FA">
          <w:rPr>
            <w:rFonts w:hint="eastAsia" w:eastAsia="나눔명조"/>
            <w:sz w:val="20"/>
            <w:szCs w:val="22"/>
          </w:rPr>
          <w:delText xml:space="preserve"> </w:delText>
        </w:r>
        <w:r w:rsidRPr="00B61948" w:rsidDel="00015ED2" w:rsidR="00012453">
          <w:rPr>
            <w:rFonts w:hint="eastAsia" w:eastAsia="나눔명조"/>
            <w:sz w:val="20"/>
            <w:szCs w:val="22"/>
          </w:rPr>
          <w:delText>공공봉사동기</w:delText>
        </w:r>
        <w:r w:rsidRPr="00B61948" w:rsidDel="00015ED2" w:rsidR="00C061E5">
          <w:rPr>
            <w:rFonts w:hint="eastAsia" w:eastAsia="나눔명조"/>
            <w:sz w:val="20"/>
            <w:szCs w:val="22"/>
          </w:rPr>
          <w:delText xml:space="preserve"> </w:delText>
        </w:r>
        <w:r w:rsidRPr="00B61948" w:rsidDel="00015ED2">
          <w:rPr>
            <w:rFonts w:hint="eastAsia" w:eastAsia="나눔명조"/>
            <w:sz w:val="20"/>
            <w:szCs w:val="22"/>
          </w:rPr>
          <w:delText>수준을</w:delText>
        </w:r>
        <w:r w:rsidRPr="00B61948" w:rsidDel="00015ED2" w:rsidR="00C061E5">
          <w:rPr>
            <w:rFonts w:hint="eastAsia" w:eastAsia="나눔명조"/>
            <w:sz w:val="20"/>
            <w:szCs w:val="22"/>
          </w:rPr>
          <w:delText xml:space="preserve"> </w:delText>
        </w:r>
        <w:r w:rsidRPr="00B61948" w:rsidDel="00015ED2" w:rsidR="00C061E5">
          <w:rPr>
            <w:rFonts w:hint="eastAsia" w:eastAsia="나눔명조"/>
            <w:sz w:val="20"/>
            <w:szCs w:val="22"/>
          </w:rPr>
          <w:delText>증가시킬</w:delText>
        </w:r>
        <w:r w:rsidRPr="00B61948" w:rsidDel="00015ED2" w:rsidR="00C061E5">
          <w:rPr>
            <w:rFonts w:hint="eastAsia" w:eastAsia="나눔명조"/>
            <w:sz w:val="20"/>
            <w:szCs w:val="22"/>
          </w:rPr>
          <w:delText xml:space="preserve"> </w:delText>
        </w:r>
        <w:r w:rsidRPr="00B61948" w:rsidDel="00015ED2" w:rsidR="00C061E5">
          <w:rPr>
            <w:rFonts w:hint="eastAsia" w:eastAsia="나눔명조"/>
            <w:sz w:val="20"/>
            <w:szCs w:val="22"/>
          </w:rPr>
          <w:delText>수</w:delText>
        </w:r>
        <w:r w:rsidRPr="00B61948" w:rsidDel="00015ED2" w:rsidR="00C061E5">
          <w:rPr>
            <w:rFonts w:hint="eastAsia" w:eastAsia="나눔명조"/>
            <w:sz w:val="20"/>
            <w:szCs w:val="22"/>
          </w:rPr>
          <w:delText xml:space="preserve"> </w:delText>
        </w:r>
        <w:r w:rsidRPr="00B61948" w:rsidDel="00015ED2" w:rsidR="00C061E5">
          <w:rPr>
            <w:rFonts w:hint="eastAsia" w:eastAsia="나눔명조"/>
            <w:sz w:val="20"/>
            <w:szCs w:val="22"/>
          </w:rPr>
          <w:delText>있다</w:delText>
        </w:r>
        <w:r w:rsidRPr="00B61948" w:rsidDel="00015ED2" w:rsidR="00C061E5">
          <w:rPr>
            <w:rFonts w:hint="eastAsia" w:eastAsia="나눔명조"/>
            <w:sz w:val="20"/>
            <w:szCs w:val="22"/>
          </w:rPr>
          <w:delText>.</w:delText>
        </w:r>
      </w:del>
      <w:r w:rsidRPr="00B61948">
        <w:rPr>
          <w:rFonts w:hint="eastAsia" w:eastAsia="나눔명조"/>
          <w:sz w:val="20"/>
          <w:szCs w:val="22"/>
        </w:rPr>
        <w:t xml:space="preserve"> </w:t>
      </w:r>
    </w:p>
    <w:p w:rsidRPr="00B61948" w:rsidR="0005167B" w:rsidP="00265BC3" w:rsidRDefault="0005167B" w14:paraId="0F2EF664" w14:textId="77777777">
      <w:pPr>
        <w:widowControl/>
        <w:wordWrap/>
        <w:autoSpaceDE/>
        <w:autoSpaceDN/>
        <w:spacing w:before="120" w:after="120" w:line="276" w:lineRule="auto"/>
        <w:rPr>
          <w:rFonts w:eastAsia="나눔명조"/>
          <w:sz w:val="20"/>
          <w:szCs w:val="22"/>
        </w:rPr>
      </w:pPr>
    </w:p>
    <w:p w:rsidRPr="003820D2" w:rsidR="0005167B" w:rsidP="006A2C1F" w:rsidRDefault="0005167B" w14:paraId="729D22D0" w14:textId="008F5602">
      <w:pPr>
        <w:pStyle w:val="2"/>
        <w:rPr>
          <w:color w:val="auto"/>
        </w:rPr>
      </w:pPr>
      <w:r w:rsidRPr="003820D2">
        <w:rPr>
          <w:rFonts w:hint="eastAsia"/>
          <w:color w:val="auto"/>
        </w:rPr>
        <w:t>2</w:t>
      </w:r>
      <w:r w:rsidRPr="003820D2" w:rsidR="001B2696">
        <w:rPr>
          <w:color w:val="auto"/>
        </w:rPr>
        <w:t>.</w:t>
      </w:r>
      <w:r w:rsidRPr="003820D2" w:rsidR="00C663A6">
        <w:rPr>
          <w:color w:val="auto"/>
        </w:rPr>
        <w:t xml:space="preserve"> </w:t>
      </w:r>
      <w:r w:rsidRPr="003820D2">
        <w:rPr>
          <w:rFonts w:hint="eastAsia"/>
          <w:color w:val="auto"/>
        </w:rPr>
        <w:t>리더</w:t>
      </w:r>
      <w:r w:rsidRPr="003820D2" w:rsidR="00C663A6">
        <w:rPr>
          <w:rFonts w:hint="eastAsia"/>
          <w:color w:val="auto"/>
        </w:rPr>
        <w:t>십의</w:t>
      </w:r>
      <w:r w:rsidRPr="003820D2" w:rsidR="00C663A6">
        <w:rPr>
          <w:rFonts w:hint="eastAsia"/>
          <w:color w:val="auto"/>
        </w:rPr>
        <w:t xml:space="preserve"> </w:t>
      </w:r>
      <w:r w:rsidRPr="003820D2" w:rsidR="00C663A6">
        <w:rPr>
          <w:rFonts w:hint="eastAsia"/>
          <w:color w:val="auto"/>
        </w:rPr>
        <w:t>역할</w:t>
      </w:r>
    </w:p>
    <w:p w:rsidRPr="00B61948" w:rsidR="00C663A6" w:rsidP="006A2C1F" w:rsidRDefault="00266821" w14:paraId="15E33B5C" w14:textId="1C3A7D65">
      <w:pPr>
        <w:pStyle w:val="3"/>
        <w:rPr>
          <w:lang w:eastAsia="ko-KR"/>
        </w:rPr>
      </w:pPr>
      <w:r>
        <w:rPr>
          <w:lang w:eastAsia="ko-KR"/>
        </w:rPr>
        <w:t xml:space="preserve">1) </w:t>
      </w:r>
      <w:r w:rsidRPr="00B61948" w:rsidR="00C663A6">
        <w:rPr>
          <w:rFonts w:hint="eastAsia"/>
          <w:lang w:eastAsia="ko-KR"/>
        </w:rPr>
        <w:t>목표지향적</w:t>
      </w:r>
      <w:r w:rsidRPr="00B61948" w:rsidR="00C663A6">
        <w:rPr>
          <w:rFonts w:hint="eastAsia"/>
          <w:lang w:eastAsia="ko-KR"/>
        </w:rPr>
        <w:t xml:space="preserve"> </w:t>
      </w:r>
      <w:r w:rsidRPr="00B61948" w:rsidR="00C663A6">
        <w:rPr>
          <w:rFonts w:hint="eastAsia"/>
          <w:lang w:eastAsia="ko-KR"/>
        </w:rPr>
        <w:t>리더십</w:t>
      </w:r>
      <w:r w:rsidRPr="00B61948" w:rsidR="00292A32">
        <w:rPr>
          <w:rFonts w:hint="eastAsia"/>
          <w:lang w:eastAsia="ko-KR"/>
        </w:rPr>
        <w:t>(</w:t>
      </w:r>
      <w:r w:rsidRPr="00B61948" w:rsidR="00292A32">
        <w:rPr>
          <w:lang w:eastAsia="ko-KR"/>
        </w:rPr>
        <w:t>Goal-oriented leadership)</w:t>
      </w:r>
    </w:p>
    <w:p w:rsidRPr="00283EF6" w:rsidR="00302307" w:rsidP="00283EF6" w:rsidRDefault="00500E34" w14:paraId="143B2EFC" w14:textId="425A74FC">
      <w:pPr>
        <w:wordWrap/>
        <w:spacing w:before="120" w:after="120" w:line="276" w:lineRule="auto"/>
        <w:ind w:firstLine="288"/>
        <w:rPr>
          <w:rFonts w:eastAsia="나눔명조"/>
          <w:sz w:val="20"/>
          <w:szCs w:val="22"/>
        </w:rPr>
      </w:pPr>
      <w:r w:rsidRPr="00283EF6">
        <w:rPr>
          <w:rFonts w:hint="eastAsia" w:eastAsia="나눔명조"/>
          <w:sz w:val="20"/>
          <w:szCs w:val="22"/>
        </w:rPr>
        <w:t>기존에는</w:t>
      </w:r>
      <w:r w:rsidRPr="00283EF6">
        <w:rPr>
          <w:rFonts w:eastAsia="나눔명조"/>
          <w:sz w:val="20"/>
          <w:szCs w:val="22"/>
        </w:rPr>
        <w:t xml:space="preserve"> </w:t>
      </w:r>
      <w:r w:rsidRPr="00283EF6">
        <w:rPr>
          <w:rFonts w:hint="eastAsia" w:eastAsia="나눔명조"/>
          <w:sz w:val="20"/>
          <w:szCs w:val="22"/>
        </w:rPr>
        <w:t>주로</w:t>
      </w:r>
      <w:r w:rsidRPr="00283EF6">
        <w:rPr>
          <w:rFonts w:hint="eastAsia" w:eastAsia="나눔명조"/>
          <w:sz w:val="20"/>
          <w:szCs w:val="22"/>
        </w:rPr>
        <w:t xml:space="preserve"> </w:t>
      </w:r>
      <w:r w:rsidRPr="00283EF6">
        <w:rPr>
          <w:rFonts w:hint="eastAsia" w:eastAsia="나눔명조"/>
          <w:sz w:val="20"/>
          <w:szCs w:val="22"/>
        </w:rPr>
        <w:t>기업</w:t>
      </w:r>
      <w:r w:rsidRPr="00283EF6">
        <w:rPr>
          <w:rFonts w:hint="eastAsia" w:eastAsia="나눔명조"/>
          <w:sz w:val="20"/>
          <w:szCs w:val="22"/>
        </w:rPr>
        <w:t xml:space="preserve"> </w:t>
      </w:r>
      <w:r w:rsidRPr="00283EF6">
        <w:rPr>
          <w:rFonts w:hint="eastAsia" w:eastAsia="나눔명조"/>
          <w:sz w:val="20"/>
          <w:szCs w:val="22"/>
        </w:rPr>
        <w:t>등과</w:t>
      </w:r>
      <w:r w:rsidRPr="00283EF6">
        <w:rPr>
          <w:rFonts w:hint="eastAsia" w:eastAsia="나눔명조"/>
          <w:sz w:val="20"/>
          <w:szCs w:val="22"/>
        </w:rPr>
        <w:t xml:space="preserve"> </w:t>
      </w:r>
      <w:r w:rsidRPr="00283EF6">
        <w:rPr>
          <w:rFonts w:hint="eastAsia" w:eastAsia="나눔명조"/>
          <w:sz w:val="20"/>
          <w:szCs w:val="22"/>
        </w:rPr>
        <w:t>같은</w:t>
      </w:r>
      <w:r w:rsidRPr="00283EF6">
        <w:rPr>
          <w:rFonts w:hint="eastAsia" w:eastAsia="나눔명조"/>
          <w:sz w:val="20"/>
          <w:szCs w:val="22"/>
        </w:rPr>
        <w:t xml:space="preserve"> </w:t>
      </w:r>
      <w:r w:rsidRPr="00283EF6">
        <w:rPr>
          <w:rFonts w:hint="eastAsia" w:eastAsia="나눔명조"/>
          <w:sz w:val="20"/>
          <w:szCs w:val="22"/>
        </w:rPr>
        <w:t>민간기관에서</w:t>
      </w:r>
      <w:r w:rsidRPr="00283EF6">
        <w:rPr>
          <w:rFonts w:hint="eastAsia" w:eastAsia="나눔명조"/>
          <w:sz w:val="20"/>
          <w:szCs w:val="22"/>
        </w:rPr>
        <w:t xml:space="preserve"> </w:t>
      </w:r>
      <w:r w:rsidRPr="00283EF6">
        <w:rPr>
          <w:rFonts w:hint="eastAsia" w:eastAsia="나눔명조"/>
          <w:sz w:val="20"/>
          <w:szCs w:val="22"/>
        </w:rPr>
        <w:t>리더십</w:t>
      </w:r>
      <w:r w:rsidRPr="00283EF6">
        <w:rPr>
          <w:rFonts w:hint="eastAsia" w:eastAsia="나눔명조"/>
          <w:sz w:val="20"/>
          <w:szCs w:val="22"/>
        </w:rPr>
        <w:t xml:space="preserve"> </w:t>
      </w:r>
      <w:r w:rsidRPr="00283EF6">
        <w:rPr>
          <w:rFonts w:hint="eastAsia" w:eastAsia="나눔명조"/>
          <w:sz w:val="20"/>
          <w:szCs w:val="22"/>
        </w:rPr>
        <w:t>연구를</w:t>
      </w:r>
      <w:r w:rsidRPr="00283EF6">
        <w:rPr>
          <w:rFonts w:hint="eastAsia" w:eastAsia="나눔명조"/>
          <w:sz w:val="20"/>
          <w:szCs w:val="22"/>
        </w:rPr>
        <w:t xml:space="preserve"> </w:t>
      </w:r>
      <w:r w:rsidRPr="00283EF6">
        <w:rPr>
          <w:rFonts w:hint="eastAsia" w:eastAsia="나눔명조"/>
          <w:sz w:val="20"/>
          <w:szCs w:val="22"/>
        </w:rPr>
        <w:t>활발히</w:t>
      </w:r>
      <w:r w:rsidRPr="00283EF6">
        <w:rPr>
          <w:rFonts w:hint="eastAsia" w:eastAsia="나눔명조"/>
          <w:sz w:val="20"/>
          <w:szCs w:val="22"/>
        </w:rPr>
        <w:t xml:space="preserve"> </w:t>
      </w:r>
      <w:r w:rsidRPr="00283EF6">
        <w:rPr>
          <w:rFonts w:hint="eastAsia" w:eastAsia="나눔명조"/>
          <w:sz w:val="20"/>
          <w:szCs w:val="22"/>
        </w:rPr>
        <w:t>했지만</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최근에는</w:t>
      </w:r>
      <w:r w:rsidRPr="00283EF6" w:rsidR="00965EB0">
        <w:rPr>
          <w:rFonts w:hint="eastAsia" w:eastAsia="나눔명조"/>
          <w:sz w:val="20"/>
          <w:szCs w:val="22"/>
        </w:rPr>
        <w:t xml:space="preserve"> </w:t>
      </w:r>
      <w:r w:rsidRPr="00283EF6">
        <w:rPr>
          <w:rFonts w:hint="eastAsia" w:eastAsia="나눔명조"/>
          <w:sz w:val="20"/>
          <w:szCs w:val="22"/>
        </w:rPr>
        <w:t>공공</w:t>
      </w:r>
      <w:r w:rsidRPr="00283EF6" w:rsidR="00965EB0">
        <w:rPr>
          <w:rFonts w:hint="eastAsia" w:eastAsia="나눔명조"/>
          <w:sz w:val="20"/>
          <w:szCs w:val="22"/>
        </w:rPr>
        <w:t>부문에서</w:t>
      </w:r>
      <w:r w:rsidRPr="00283EF6" w:rsidR="00965EB0">
        <w:rPr>
          <w:rFonts w:hint="eastAsia" w:eastAsia="나눔명조"/>
          <w:sz w:val="20"/>
          <w:szCs w:val="22"/>
        </w:rPr>
        <w:t xml:space="preserve"> </w:t>
      </w:r>
      <w:r w:rsidRPr="00283EF6" w:rsidR="00965EB0">
        <w:rPr>
          <w:rFonts w:hint="eastAsia" w:eastAsia="나눔명조"/>
          <w:sz w:val="20"/>
          <w:szCs w:val="22"/>
        </w:rPr>
        <w:t>리더십으로</w:t>
      </w:r>
      <w:r w:rsidRPr="00283EF6" w:rsidR="00965EB0">
        <w:rPr>
          <w:rFonts w:hint="eastAsia" w:eastAsia="나눔명조"/>
          <w:sz w:val="20"/>
          <w:szCs w:val="22"/>
        </w:rPr>
        <w:t xml:space="preserve"> </w:t>
      </w:r>
      <w:r w:rsidRPr="00283EF6" w:rsidR="00965EB0">
        <w:rPr>
          <w:rFonts w:hint="eastAsia" w:eastAsia="나눔명조"/>
          <w:sz w:val="20"/>
          <w:szCs w:val="22"/>
        </w:rPr>
        <w:t>연구의</w:t>
      </w:r>
      <w:r w:rsidRPr="00283EF6" w:rsidR="00965EB0">
        <w:rPr>
          <w:rFonts w:hint="eastAsia" w:eastAsia="나눔명조"/>
          <w:sz w:val="20"/>
          <w:szCs w:val="22"/>
        </w:rPr>
        <w:t xml:space="preserve"> </w:t>
      </w:r>
      <w:r w:rsidRPr="00283EF6" w:rsidR="00965EB0">
        <w:rPr>
          <w:rFonts w:hint="eastAsia" w:eastAsia="나눔명조"/>
          <w:sz w:val="20"/>
          <w:szCs w:val="22"/>
        </w:rPr>
        <w:t>관심사가</w:t>
      </w:r>
      <w:r w:rsidRPr="00283EF6" w:rsidR="00965EB0">
        <w:rPr>
          <w:rFonts w:hint="eastAsia" w:eastAsia="나눔명조"/>
          <w:sz w:val="20"/>
          <w:szCs w:val="22"/>
        </w:rPr>
        <w:t xml:space="preserve"> </w:t>
      </w:r>
      <w:r w:rsidRPr="00283EF6" w:rsidR="00965EB0">
        <w:rPr>
          <w:rFonts w:hint="eastAsia" w:eastAsia="나눔명조"/>
          <w:sz w:val="20"/>
          <w:szCs w:val="22"/>
        </w:rPr>
        <w:t>확장되고</w:t>
      </w:r>
      <w:r w:rsidRPr="00283EF6" w:rsidR="00965EB0">
        <w:rPr>
          <w:rFonts w:hint="eastAsia" w:eastAsia="나눔명조"/>
          <w:sz w:val="20"/>
          <w:szCs w:val="22"/>
        </w:rPr>
        <w:t xml:space="preserve"> </w:t>
      </w:r>
      <w:r w:rsidRPr="00283EF6" w:rsidR="00965EB0">
        <w:rPr>
          <w:rFonts w:hint="eastAsia" w:eastAsia="나눔명조"/>
          <w:sz w:val="20"/>
          <w:szCs w:val="22"/>
        </w:rPr>
        <w:t>있다</w:t>
      </w:r>
      <w:r w:rsidRPr="00283EF6" w:rsidR="00965EB0">
        <w:rPr>
          <w:rFonts w:eastAsia="나눔명조"/>
          <w:sz w:val="20"/>
          <w:szCs w:val="22"/>
        </w:rPr>
        <w:fldChar w:fldCharType="begin"/>
      </w:r>
      <w:r w:rsidR="00AC65B9">
        <w:rPr>
          <w:rFonts w:eastAsia="나눔명조"/>
          <w:sz w:val="20"/>
          <w:szCs w:val="22"/>
        </w:rPr>
        <w:instrText xml:space="preserve"> ADDIN ZOTERO_ITEM CSL_CITATION {"citationID":"uAXPt2h5","properties":{"formattedCitation":"(Van Wart 2013; Vogel, Rick, and Masal 2015)","plainCitation":"(Van Wart 2013; Vogel, Rick, and Masal 2015)","dontUpdate":true,"noteIndex":0},"citationItems":[{"id":"PSjZbscb/srxT5JBe","uris":["http://zotero.org/users/5210800/items/5GLIXSRE"],"uri":["http://zotero.org/users/5210800/items/5GLIXSRE"],"itemData":{"id":1494,"type":"article-journal","container-title":"Public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Wart","given":"Montgomery"}],"issued":{"date-parts":[["2013"]]}}},{"id":"PSjZbscb/z8PJTpUi","uris":["http://zotero.org/users/5210800/items/7EVFDKAN"],"uri":["http://zotero.org/users/5210800/items/7EVFDKAN"],"itemData":{"id":1493,"type":"article-journal","container-title":"Public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Pr="00283EF6" w:rsidR="00965EB0">
        <w:rPr>
          <w:rFonts w:eastAsia="나눔명조"/>
          <w:sz w:val="20"/>
          <w:szCs w:val="22"/>
        </w:rPr>
        <w:fldChar w:fldCharType="separate"/>
      </w:r>
      <w:r w:rsidRPr="00283EF6" w:rsidR="00965EB0">
        <w:rPr>
          <w:rFonts w:eastAsia="나눔명조"/>
          <w:sz w:val="20"/>
          <w:szCs w:val="22"/>
        </w:rPr>
        <w:t>(Van Wart</w:t>
      </w:r>
      <w:r w:rsidRPr="00283EF6" w:rsidR="00966105">
        <w:rPr>
          <w:rFonts w:eastAsia="나눔명조"/>
          <w:sz w:val="20"/>
          <w:szCs w:val="22"/>
        </w:rPr>
        <w:t>,</w:t>
      </w:r>
      <w:r w:rsidRPr="00283EF6" w:rsidR="00965EB0">
        <w:rPr>
          <w:rFonts w:eastAsia="나눔명조"/>
          <w:sz w:val="20"/>
          <w:szCs w:val="22"/>
        </w:rPr>
        <w:t xml:space="preserve"> 2013; </w:t>
      </w:r>
      <w:r w:rsidRPr="00283EF6" w:rsidR="00966105">
        <w:rPr>
          <w:rFonts w:eastAsia="나눔명조"/>
          <w:sz w:val="20"/>
          <w:szCs w:val="22"/>
        </w:rPr>
        <w:t>Vogel et al.,</w:t>
      </w:r>
      <w:r w:rsidRPr="00283EF6" w:rsidR="00965EB0">
        <w:rPr>
          <w:rFonts w:eastAsia="나눔명조"/>
          <w:sz w:val="20"/>
          <w:szCs w:val="22"/>
        </w:rPr>
        <w:t xml:space="preserve"> 2015)</w:t>
      </w:r>
      <w:r w:rsidRPr="00283EF6" w:rsidR="00965EB0">
        <w:rPr>
          <w:rFonts w:eastAsia="나눔명조"/>
          <w:sz w:val="20"/>
          <w:szCs w:val="22"/>
        </w:rPr>
        <w:fldChar w:fldCharType="end"/>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하지만</w:t>
      </w:r>
      <w:ins w:author="Kang, Jiyoon" w:date="2022-03-02T22:26:00Z" w:id="252">
        <w:r w:rsidR="00BA323E">
          <w:rPr>
            <w:rFonts w:eastAsia="나눔명조"/>
            <w:sz w:val="20"/>
            <w:szCs w:val="22"/>
          </w:rPr>
          <w:t xml:space="preserve"> </w:t>
        </w:r>
      </w:ins>
      <w:del w:author="Kang, Jiyoon" w:date="2022-03-02T22:25:00Z" w:id="253">
        <w:r w:rsidRPr="00283EF6" w:rsidDel="00BA323E">
          <w:rPr>
            <w:rFonts w:eastAsia="나눔명조"/>
            <w:sz w:val="20"/>
            <w:szCs w:val="22"/>
          </w:rPr>
          <w:delText xml:space="preserve"> </w:delText>
        </w:r>
        <w:r w:rsidRPr="00283EF6" w:rsidDel="00BA323E" w:rsidR="004217F4">
          <w:rPr>
            <w:rFonts w:hint="eastAsia" w:eastAsia="나눔명조"/>
            <w:sz w:val="20"/>
            <w:szCs w:val="22"/>
          </w:rPr>
          <w:delText>기존</w:delText>
        </w:r>
        <w:r w:rsidRPr="00283EF6" w:rsidDel="00BA323E" w:rsidR="004217F4">
          <w:rPr>
            <w:rFonts w:eastAsia="나눔명조"/>
            <w:sz w:val="20"/>
            <w:szCs w:val="22"/>
          </w:rPr>
          <w:delText xml:space="preserve"> </w:delText>
        </w:r>
        <w:r w:rsidRPr="00283EF6" w:rsidDel="00BA323E" w:rsidR="004217F4">
          <w:rPr>
            <w:rFonts w:hint="eastAsia" w:eastAsia="나눔명조"/>
            <w:sz w:val="20"/>
            <w:szCs w:val="22"/>
          </w:rPr>
          <w:delText>연구들은</w:delText>
        </w:r>
        <w:r w:rsidRPr="00283EF6" w:rsidDel="00BA323E" w:rsidR="004217F4">
          <w:rPr>
            <w:rFonts w:eastAsia="나눔명조"/>
            <w:sz w:val="20"/>
            <w:szCs w:val="22"/>
          </w:rPr>
          <w:delText xml:space="preserve"> </w:delText>
        </w:r>
      </w:del>
      <w:del w:author="Kang, Jiyoon" w:date="2022-03-02T22:26:00Z" w:id="254">
        <w:r w:rsidRPr="00283EF6" w:rsidDel="00BA323E" w:rsidR="00965EB0">
          <w:rPr>
            <w:rFonts w:hint="eastAsia" w:eastAsia="나눔명조"/>
            <w:sz w:val="20"/>
            <w:szCs w:val="22"/>
          </w:rPr>
          <w:delText>공공부문의</w:delText>
        </w:r>
        <w:r w:rsidRPr="00283EF6" w:rsidDel="00BA323E" w:rsidR="00965EB0">
          <w:rPr>
            <w:rFonts w:eastAsia="나눔명조"/>
            <w:sz w:val="20"/>
            <w:szCs w:val="22"/>
          </w:rPr>
          <w:delText xml:space="preserve"> </w:delText>
        </w:r>
        <w:r w:rsidRPr="00283EF6" w:rsidDel="00BA323E" w:rsidR="00302307">
          <w:rPr>
            <w:rFonts w:hint="eastAsia" w:eastAsia="나눔명조"/>
            <w:sz w:val="20"/>
            <w:szCs w:val="22"/>
          </w:rPr>
          <w:delText>리더십</w:delText>
        </w:r>
        <w:r w:rsidRPr="00283EF6" w:rsidDel="00BA323E" w:rsidR="00965EB0">
          <w:rPr>
            <w:rFonts w:hint="eastAsia" w:eastAsia="나눔명조"/>
            <w:sz w:val="20"/>
            <w:szCs w:val="22"/>
          </w:rPr>
          <w:delText>에</w:delText>
        </w:r>
        <w:r w:rsidRPr="00283EF6" w:rsidDel="00BA323E" w:rsidR="00965EB0">
          <w:rPr>
            <w:rFonts w:eastAsia="나눔명조"/>
            <w:sz w:val="20"/>
            <w:szCs w:val="22"/>
          </w:rPr>
          <w:delText xml:space="preserve"> </w:delText>
        </w:r>
        <w:r w:rsidRPr="00283EF6" w:rsidDel="00BA323E" w:rsidR="00965EB0">
          <w:rPr>
            <w:rFonts w:hint="eastAsia" w:eastAsia="나눔명조"/>
            <w:sz w:val="20"/>
            <w:szCs w:val="22"/>
          </w:rPr>
          <w:delText>관한</w:delText>
        </w:r>
        <w:r w:rsidRPr="00283EF6" w:rsidDel="00BA323E" w:rsidR="00965EB0">
          <w:rPr>
            <w:rFonts w:eastAsia="나눔명조"/>
            <w:sz w:val="20"/>
            <w:szCs w:val="22"/>
          </w:rPr>
          <w:delText xml:space="preserve"> </w:delText>
        </w:r>
      </w:del>
      <w:ins w:author="Kang, Jiyoon" w:date="2022-03-02T22:26:00Z" w:id="255">
        <w:r w:rsidR="00BA323E">
          <w:rPr>
            <w:rFonts w:hint="eastAsia" w:eastAsia="나눔명조"/>
            <w:sz w:val="20"/>
            <w:szCs w:val="22"/>
          </w:rPr>
          <w:t>기존</w:t>
        </w:r>
        <w:r w:rsidR="00BA323E">
          <w:rPr>
            <w:rFonts w:hint="eastAsia" w:eastAsia="나눔명조"/>
            <w:sz w:val="20"/>
            <w:szCs w:val="22"/>
          </w:rPr>
          <w:t xml:space="preserve"> </w:t>
        </w:r>
      </w:ins>
      <w:r w:rsidRPr="00283EF6" w:rsidR="00965EB0">
        <w:rPr>
          <w:rFonts w:hint="eastAsia" w:eastAsia="나눔명조"/>
          <w:sz w:val="20"/>
          <w:szCs w:val="22"/>
        </w:rPr>
        <w:t>연구들은</w:t>
      </w:r>
      <w:r w:rsidRPr="00283EF6" w:rsidR="00965EB0">
        <w:rPr>
          <w:rFonts w:eastAsia="나눔명조"/>
          <w:sz w:val="20"/>
          <w:szCs w:val="22"/>
        </w:rPr>
        <w:t xml:space="preserve"> </w:t>
      </w:r>
      <w:r w:rsidRPr="00283EF6" w:rsidR="00302307">
        <w:rPr>
          <w:rFonts w:hint="eastAsia" w:eastAsia="나눔명조"/>
          <w:sz w:val="20"/>
          <w:szCs w:val="22"/>
        </w:rPr>
        <w:t>리더십</w:t>
      </w:r>
      <w:r w:rsidRPr="00283EF6" w:rsidR="00302307">
        <w:rPr>
          <w:rFonts w:eastAsia="나눔명조"/>
          <w:sz w:val="20"/>
          <w:szCs w:val="22"/>
        </w:rPr>
        <w:t xml:space="preserve"> </w:t>
      </w:r>
      <w:r w:rsidRPr="00283EF6" w:rsidR="00302307">
        <w:rPr>
          <w:rFonts w:hint="eastAsia" w:eastAsia="나눔명조"/>
          <w:sz w:val="20"/>
          <w:szCs w:val="22"/>
        </w:rPr>
        <w:t>개념을</w:t>
      </w:r>
      <w:r w:rsidRPr="00283EF6" w:rsidR="00302307">
        <w:rPr>
          <w:rFonts w:eastAsia="나눔명조"/>
          <w:sz w:val="20"/>
          <w:szCs w:val="22"/>
        </w:rPr>
        <w:t xml:space="preserve"> </w:t>
      </w:r>
      <w:r w:rsidRPr="00283EF6" w:rsidR="00302307">
        <w:rPr>
          <w:rFonts w:hint="eastAsia" w:eastAsia="나눔명조"/>
          <w:sz w:val="20"/>
          <w:szCs w:val="22"/>
        </w:rPr>
        <w:t>통합적으로</w:t>
      </w:r>
      <w:r w:rsidRPr="00283EF6" w:rsidR="00302307">
        <w:rPr>
          <w:rFonts w:eastAsia="나눔명조"/>
          <w:sz w:val="20"/>
          <w:szCs w:val="22"/>
        </w:rPr>
        <w:t xml:space="preserve"> </w:t>
      </w:r>
      <w:r w:rsidRPr="00283EF6" w:rsidR="00302307">
        <w:rPr>
          <w:rFonts w:hint="eastAsia" w:eastAsia="나눔명조"/>
          <w:sz w:val="20"/>
          <w:szCs w:val="22"/>
        </w:rPr>
        <w:t>보</w:t>
      </w:r>
      <w:ins w:author="Kang, Jiyoon" w:date="2022-03-02T22:26:00Z" w:id="256">
        <w:r w:rsidR="00BA323E">
          <w:rPr>
            <w:rFonts w:hint="eastAsia" w:eastAsia="나눔명조"/>
            <w:sz w:val="20"/>
            <w:szCs w:val="22"/>
          </w:rPr>
          <w:t>고</w:t>
        </w:r>
        <w:r w:rsidR="00BA323E">
          <w:rPr>
            <w:rFonts w:hint="eastAsia" w:eastAsia="나눔명조"/>
            <w:sz w:val="20"/>
            <w:szCs w:val="22"/>
          </w:rPr>
          <w:t xml:space="preserve"> </w:t>
        </w:r>
        <w:r w:rsidR="00BA323E">
          <w:rPr>
            <w:rFonts w:hint="eastAsia" w:eastAsia="나눔명조"/>
            <w:sz w:val="20"/>
            <w:szCs w:val="22"/>
          </w:rPr>
          <w:t>있다는</w:t>
        </w:r>
        <w:r w:rsidR="00BA323E">
          <w:rPr>
            <w:rFonts w:hint="eastAsia" w:eastAsia="나눔명조"/>
            <w:sz w:val="20"/>
            <w:szCs w:val="22"/>
          </w:rPr>
          <w:t xml:space="preserve"> </w:t>
        </w:r>
        <w:r w:rsidR="00BA323E">
          <w:rPr>
            <w:rFonts w:hint="eastAsia" w:eastAsia="나눔명조"/>
            <w:sz w:val="20"/>
            <w:szCs w:val="22"/>
          </w:rPr>
          <w:t>한계가</w:t>
        </w:r>
        <w:r w:rsidR="00BA323E">
          <w:rPr>
            <w:rFonts w:hint="eastAsia" w:eastAsia="나눔명조"/>
            <w:sz w:val="20"/>
            <w:szCs w:val="22"/>
          </w:rPr>
          <w:t xml:space="preserve"> </w:t>
        </w:r>
        <w:r w:rsidR="00BA323E">
          <w:rPr>
            <w:rFonts w:hint="eastAsia" w:eastAsia="나눔명조"/>
            <w:sz w:val="20"/>
            <w:szCs w:val="22"/>
          </w:rPr>
          <w:t>있다</w:t>
        </w:r>
      </w:ins>
      <w:del w:author="Kang, Jiyoon" w:date="2022-03-02T22:26:00Z" w:id="257">
        <w:r w:rsidRPr="00283EF6" w:rsidDel="00BA323E" w:rsidR="00302307">
          <w:rPr>
            <w:rFonts w:hint="eastAsia" w:eastAsia="나눔명조"/>
            <w:sz w:val="20"/>
            <w:szCs w:val="22"/>
          </w:rPr>
          <w:delText>고</w:delText>
        </w:r>
        <w:r w:rsidRPr="00283EF6" w:rsidDel="00BA323E" w:rsidR="00302307">
          <w:rPr>
            <w:rFonts w:eastAsia="나눔명조"/>
            <w:sz w:val="20"/>
            <w:szCs w:val="22"/>
          </w:rPr>
          <w:delText xml:space="preserve"> </w:delText>
        </w:r>
        <w:r w:rsidRPr="00283EF6" w:rsidDel="00BA323E" w:rsidR="00302307">
          <w:rPr>
            <w:rFonts w:hint="eastAsia" w:eastAsia="나눔명조"/>
            <w:sz w:val="20"/>
            <w:szCs w:val="22"/>
          </w:rPr>
          <w:delText>있다</w:delText>
        </w:r>
      </w:del>
      <w:r w:rsidRPr="00283EF6" w:rsidR="00965EB0">
        <w:rPr>
          <w:rFonts w:eastAsia="나눔명조"/>
          <w:sz w:val="20"/>
          <w:szCs w:val="22"/>
        </w:rPr>
        <w:fldChar w:fldCharType="begin"/>
      </w:r>
      <w:r w:rsidR="00AC65B9">
        <w:rPr>
          <w:rFonts w:eastAsia="나눔명조"/>
          <w:sz w:val="20"/>
          <w:szCs w:val="22"/>
        </w:rPr>
        <w:instrText xml:space="preserve"> ADDIN ZOTERO_ITEM CSL_CITATION {"citationID":"AnRBoL9L","properties":{"formattedCitation":"(Ospina 2017; Van Wart 2013; Vogel, Rick, and Masal 2015)","plainCitation":"(Ospina 2017; Van Wart 2013; Vogel, Rick, and Masal 2015)","dontUpdate":true,"noteIndex":0},"citationItems":[{"id":"PSjZbscb/gnaJMHnV","uris":["http://zotero.org/users/5210800/items/GNKYWG25"],"uri":["http://zotero.org/users/5210800/items/GNKYWG25"],"itemData":{"id":1505,"type":"article-journal","container-title":"Public Administration Review","issue":"2","note":"Citation Key: Ospina2017\ntex.date-added: 2021-09-30 15:35:29 -0400\ntex.date-modified: 2021-09-30 15:36:25 -0400","page":"275-287","title":"Collective leadership and context in public administration: Bridging public leadership research and leadership studies","volume":"77","author":[{"family":"Ospina","given":"Sonia M."}],"issued":{"date-parts":[["2017"]]}}},{"id":"PSjZbscb/srxT5JBe","uris":["http://zotero.org/users/5210800/items/5GLIXSRE"],"uri":["http://zotero.org/users/5210800/items/5GLIXSRE"],"itemData":{"id":1494,"type":"article-journal","container-title":"Public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Wart","given":"Montgomery"}],"issued":{"date-parts":[["2013"]]}}},{"id":"PSjZbscb/z8PJTpUi","uris":["http://zotero.org/users/5210800/items/7EVFDKAN"],"uri":["http://zotero.org/users/5210800/items/7EVFDKAN"],"itemData":{"id":1493,"type":"article-journal","container-title":"Public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Pr="00283EF6" w:rsidR="00965EB0">
        <w:rPr>
          <w:rFonts w:eastAsia="나눔명조"/>
          <w:sz w:val="20"/>
          <w:szCs w:val="22"/>
        </w:rPr>
        <w:fldChar w:fldCharType="separate"/>
      </w:r>
      <w:r w:rsidRPr="00283EF6" w:rsidR="00965EB0">
        <w:rPr>
          <w:rFonts w:eastAsia="나눔명조"/>
          <w:sz w:val="20"/>
          <w:szCs w:val="22"/>
        </w:rPr>
        <w:t>(Ospina</w:t>
      </w:r>
      <w:r w:rsidRPr="00283EF6" w:rsidR="00966105">
        <w:rPr>
          <w:rFonts w:eastAsia="나눔명조"/>
          <w:sz w:val="20"/>
          <w:szCs w:val="22"/>
        </w:rPr>
        <w:t>,</w:t>
      </w:r>
      <w:r w:rsidRPr="00283EF6" w:rsidR="00965EB0">
        <w:rPr>
          <w:rFonts w:eastAsia="나눔명조"/>
          <w:sz w:val="20"/>
          <w:szCs w:val="22"/>
        </w:rPr>
        <w:t xml:space="preserve"> 2017; Van Wart</w:t>
      </w:r>
      <w:r w:rsidRPr="00283EF6" w:rsidR="00966105">
        <w:rPr>
          <w:rFonts w:eastAsia="나눔명조"/>
          <w:sz w:val="20"/>
          <w:szCs w:val="22"/>
        </w:rPr>
        <w:t>,</w:t>
      </w:r>
      <w:r w:rsidRPr="00283EF6" w:rsidR="00965EB0">
        <w:rPr>
          <w:rFonts w:eastAsia="나눔명조"/>
          <w:sz w:val="20"/>
          <w:szCs w:val="22"/>
        </w:rPr>
        <w:t xml:space="preserve"> 2013; </w:t>
      </w:r>
      <w:r w:rsidRPr="00283EF6" w:rsidR="00966105">
        <w:rPr>
          <w:rFonts w:eastAsia="나눔명조"/>
          <w:sz w:val="20"/>
          <w:szCs w:val="22"/>
        </w:rPr>
        <w:t>Vogel et al.,</w:t>
      </w:r>
      <w:r w:rsidRPr="00283EF6" w:rsidR="00965EB0">
        <w:rPr>
          <w:rFonts w:eastAsia="나눔명조"/>
          <w:sz w:val="20"/>
          <w:szCs w:val="22"/>
        </w:rPr>
        <w:t xml:space="preserve"> 2015)</w:t>
      </w:r>
      <w:r w:rsidRPr="00283EF6" w:rsidR="00965EB0">
        <w:rPr>
          <w:rFonts w:eastAsia="나눔명조"/>
          <w:sz w:val="20"/>
          <w:szCs w:val="22"/>
        </w:rPr>
        <w:fldChar w:fldCharType="end"/>
      </w:r>
      <w:r w:rsidRPr="00283EF6" w:rsidR="006B4B86">
        <w:rPr>
          <w:rFonts w:eastAsia="나눔명조"/>
          <w:sz w:val="20"/>
          <w:szCs w:val="22"/>
        </w:rPr>
        <w:t>.</w:t>
      </w:r>
      <w:r w:rsidRPr="00283EF6" w:rsidR="34D5D6E7">
        <w:rPr>
          <w:rFonts w:eastAsia="나눔명조"/>
          <w:sz w:val="20"/>
          <w:szCs w:val="22"/>
        </w:rPr>
        <w:t xml:space="preserve"> </w:t>
      </w:r>
      <w:del w:author="Kang, Jiyoon" w:date="2022-03-02T22:26:00Z" w:id="258">
        <w:r w:rsidRPr="00283EF6" w:rsidDel="00BA323E" w:rsidR="004217F4">
          <w:rPr>
            <w:rFonts w:hint="eastAsia" w:eastAsia="나눔명조"/>
            <w:sz w:val="20"/>
            <w:szCs w:val="22"/>
          </w:rPr>
          <w:delText>이렇</w:delText>
        </w:r>
        <w:r w:rsidRPr="00283EF6" w:rsidDel="00BA323E" w:rsidR="00671F4A">
          <w:rPr>
            <w:rFonts w:hint="eastAsia" w:eastAsia="나눔명조"/>
            <w:sz w:val="20"/>
            <w:szCs w:val="22"/>
          </w:rPr>
          <w:delText>게</w:delText>
        </w:r>
        <w:r w:rsidRPr="00283EF6" w:rsidDel="00BA323E" w:rsidR="00671F4A">
          <w:rPr>
            <w:rFonts w:hint="eastAsia" w:eastAsia="나눔명조"/>
            <w:sz w:val="20"/>
            <w:szCs w:val="22"/>
          </w:rPr>
          <w:delText xml:space="preserve"> </w:delText>
        </w:r>
      </w:del>
      <w:ins w:author="Kang, Jiyoon" w:date="2022-03-02T22:26:00Z" w:id="259">
        <w:r w:rsidR="00BA323E">
          <w:rPr>
            <w:rFonts w:hint="eastAsia" w:eastAsia="나눔명조"/>
            <w:sz w:val="20"/>
            <w:szCs w:val="22"/>
          </w:rPr>
          <w:t>리더십과</w:t>
        </w:r>
        <w:r w:rsidR="00BA323E">
          <w:rPr>
            <w:rFonts w:hint="eastAsia" w:eastAsia="나눔명조"/>
            <w:sz w:val="20"/>
            <w:szCs w:val="22"/>
          </w:rPr>
          <w:t xml:space="preserve"> </w:t>
        </w:r>
        <w:r w:rsidR="00BA323E">
          <w:rPr>
            <w:rFonts w:hint="eastAsia" w:eastAsia="나눔명조"/>
            <w:sz w:val="20"/>
            <w:szCs w:val="22"/>
          </w:rPr>
          <w:t>같이</w:t>
        </w:r>
        <w:r w:rsidR="00BA323E">
          <w:rPr>
            <w:rFonts w:hint="eastAsia" w:eastAsia="나눔명조"/>
            <w:sz w:val="20"/>
            <w:szCs w:val="22"/>
          </w:rPr>
          <w:t xml:space="preserve"> </w:t>
        </w:r>
      </w:ins>
      <w:r w:rsidRPr="00283EF6" w:rsidR="00671F4A">
        <w:rPr>
          <w:rFonts w:hint="eastAsia" w:eastAsia="나눔명조"/>
          <w:sz w:val="20"/>
          <w:szCs w:val="22"/>
        </w:rPr>
        <w:t>추상적인</w:t>
      </w:r>
      <w:r w:rsidRPr="00283EF6" w:rsidR="00671F4A">
        <w:rPr>
          <w:rFonts w:eastAsia="나눔명조"/>
          <w:sz w:val="20"/>
          <w:szCs w:val="22"/>
        </w:rPr>
        <w:t xml:space="preserve"> </w:t>
      </w:r>
      <w:r w:rsidRPr="00283EF6" w:rsidR="00671F4A">
        <w:rPr>
          <w:rFonts w:hint="eastAsia" w:eastAsia="나눔명조"/>
          <w:sz w:val="20"/>
          <w:szCs w:val="22"/>
        </w:rPr>
        <w:t>개념을</w:t>
      </w:r>
      <w:r w:rsidRPr="00283EF6" w:rsidR="00671F4A">
        <w:rPr>
          <w:rFonts w:eastAsia="나눔명조"/>
          <w:sz w:val="20"/>
          <w:szCs w:val="22"/>
        </w:rPr>
        <w:t xml:space="preserve"> </w:t>
      </w:r>
      <w:r w:rsidRPr="00283EF6" w:rsidR="00671F4A">
        <w:rPr>
          <w:rFonts w:hint="eastAsia" w:eastAsia="나눔명조"/>
          <w:sz w:val="20"/>
          <w:szCs w:val="22"/>
        </w:rPr>
        <w:t>통합적으로</w:t>
      </w:r>
      <w:r w:rsidRPr="00283EF6" w:rsidR="00671F4A">
        <w:rPr>
          <w:rFonts w:eastAsia="나눔명조"/>
          <w:sz w:val="20"/>
          <w:szCs w:val="22"/>
        </w:rPr>
        <w:t xml:space="preserve"> </w:t>
      </w:r>
      <w:r w:rsidRPr="00283EF6" w:rsidR="00671F4A">
        <w:rPr>
          <w:rFonts w:hint="eastAsia" w:eastAsia="나눔명조"/>
          <w:sz w:val="20"/>
          <w:szCs w:val="22"/>
        </w:rPr>
        <w:t>정의하는</w:t>
      </w:r>
      <w:r w:rsidRPr="00283EF6" w:rsidR="00671F4A">
        <w:rPr>
          <w:rFonts w:eastAsia="나눔명조"/>
          <w:sz w:val="20"/>
          <w:szCs w:val="22"/>
        </w:rPr>
        <w:t xml:space="preserve"> </w:t>
      </w:r>
      <w:r w:rsidRPr="00283EF6" w:rsidR="00671F4A">
        <w:rPr>
          <w:rFonts w:hint="eastAsia" w:eastAsia="나눔명조"/>
          <w:sz w:val="20"/>
          <w:szCs w:val="22"/>
        </w:rPr>
        <w:t>것은</w:t>
      </w:r>
      <w:r w:rsidRPr="00283EF6" w:rsidR="00671F4A">
        <w:rPr>
          <w:rFonts w:eastAsia="나눔명조"/>
          <w:sz w:val="20"/>
          <w:szCs w:val="22"/>
        </w:rPr>
        <w:t xml:space="preserve"> </w:t>
      </w:r>
      <w:r w:rsidRPr="00283EF6" w:rsidR="00671F4A">
        <w:rPr>
          <w:rFonts w:hint="eastAsia" w:eastAsia="나눔명조"/>
          <w:sz w:val="20"/>
          <w:szCs w:val="22"/>
        </w:rPr>
        <w:t>개념의</w:t>
      </w:r>
      <w:r w:rsidRPr="00283EF6" w:rsidR="00671F4A">
        <w:rPr>
          <w:rFonts w:eastAsia="나눔명조"/>
          <w:sz w:val="20"/>
          <w:szCs w:val="22"/>
        </w:rPr>
        <w:t xml:space="preserve"> </w:t>
      </w:r>
      <w:r w:rsidRPr="00283EF6" w:rsidR="00671F4A">
        <w:rPr>
          <w:rFonts w:hint="eastAsia" w:eastAsia="나눔명조"/>
          <w:sz w:val="20"/>
          <w:szCs w:val="22"/>
        </w:rPr>
        <w:t>모호성이</w:t>
      </w:r>
      <w:r w:rsidRPr="00283EF6" w:rsidR="00671F4A">
        <w:rPr>
          <w:rFonts w:eastAsia="나눔명조"/>
          <w:sz w:val="20"/>
          <w:szCs w:val="22"/>
        </w:rPr>
        <w:t xml:space="preserve"> </w:t>
      </w:r>
      <w:del w:author="Kang, Jiyoon" w:date="2022-03-02T22:27:00Z" w:id="260">
        <w:r w:rsidRPr="00283EF6" w:rsidDel="00BA323E" w:rsidR="00671F4A">
          <w:rPr>
            <w:rFonts w:hint="eastAsia" w:eastAsia="나눔명조"/>
            <w:sz w:val="20"/>
            <w:szCs w:val="22"/>
          </w:rPr>
          <w:delText>커지면서</w:delText>
        </w:r>
      </w:del>
      <w:ins w:author="Kang, Jiyoon" w:date="2022-03-02T22:27:00Z" w:id="261">
        <w:r w:rsidR="00BA323E">
          <w:rPr>
            <w:rFonts w:hint="eastAsia" w:eastAsia="나눔명조"/>
            <w:sz w:val="20"/>
            <w:szCs w:val="22"/>
          </w:rPr>
          <w:t>증대되면서</w:t>
        </w:r>
        <w:r w:rsidR="00BA323E">
          <w:rPr>
            <w:rFonts w:eastAsia="나눔명조"/>
            <w:sz w:val="20"/>
            <w:szCs w:val="22"/>
          </w:rPr>
          <w:t xml:space="preserve"> </w:t>
        </w:r>
      </w:ins>
      <w:del w:author="Kang, Jiyoon" w:date="2022-03-02T22:27:00Z" w:id="262">
        <w:r w:rsidRPr="00283EF6" w:rsidDel="00BA323E" w:rsidR="00671F4A">
          <w:rPr>
            <w:rFonts w:eastAsia="나눔명조"/>
            <w:sz w:val="20"/>
            <w:szCs w:val="22"/>
          </w:rPr>
          <w:delText xml:space="preserve"> </w:delText>
        </w:r>
        <w:r w:rsidRPr="00283EF6" w:rsidDel="00BA323E" w:rsidR="00671F4A">
          <w:rPr>
            <w:rFonts w:hint="eastAsia" w:eastAsia="나눔명조"/>
            <w:sz w:val="20"/>
            <w:szCs w:val="22"/>
          </w:rPr>
          <w:delText>유사한</w:delText>
        </w:r>
        <w:r w:rsidRPr="00283EF6" w:rsidDel="00BA323E" w:rsidR="00671F4A">
          <w:rPr>
            <w:rFonts w:eastAsia="나눔명조"/>
            <w:sz w:val="20"/>
            <w:szCs w:val="22"/>
          </w:rPr>
          <w:delText xml:space="preserve"> </w:delText>
        </w:r>
      </w:del>
      <w:r w:rsidRPr="00283EF6" w:rsidR="00671F4A">
        <w:rPr>
          <w:rFonts w:hint="eastAsia" w:eastAsia="나눔명조"/>
          <w:sz w:val="20"/>
          <w:szCs w:val="22"/>
        </w:rPr>
        <w:t>다른</w:t>
      </w:r>
      <w:ins w:author="Kang, Jiyoon" w:date="2022-03-02T22:27:00Z" w:id="263">
        <w:r w:rsidR="00BA323E">
          <w:rPr>
            <w:rFonts w:hint="eastAsia" w:eastAsia="나눔명조"/>
            <w:sz w:val="20"/>
            <w:szCs w:val="22"/>
          </w:rPr>
          <w:t xml:space="preserve"> </w:t>
        </w:r>
        <w:r w:rsidR="00BA323E">
          <w:rPr>
            <w:rFonts w:hint="eastAsia" w:eastAsia="나눔명조"/>
            <w:sz w:val="20"/>
            <w:szCs w:val="22"/>
          </w:rPr>
          <w:t>유사한</w:t>
        </w:r>
      </w:ins>
      <w:r w:rsidRPr="00283EF6" w:rsidR="00671F4A">
        <w:rPr>
          <w:rFonts w:eastAsia="나눔명조"/>
          <w:sz w:val="20"/>
          <w:szCs w:val="22"/>
        </w:rPr>
        <w:t xml:space="preserve"> </w:t>
      </w:r>
      <w:r w:rsidRPr="00283EF6" w:rsidR="00671F4A">
        <w:rPr>
          <w:rFonts w:hint="eastAsia" w:eastAsia="나눔명조"/>
          <w:sz w:val="20"/>
          <w:szCs w:val="22"/>
        </w:rPr>
        <w:t>개념과</w:t>
      </w:r>
      <w:r w:rsidRPr="00283EF6" w:rsidR="00671F4A">
        <w:rPr>
          <w:rFonts w:eastAsia="나눔명조"/>
          <w:sz w:val="20"/>
          <w:szCs w:val="22"/>
        </w:rPr>
        <w:t xml:space="preserve"> </w:t>
      </w:r>
      <w:r w:rsidRPr="00283EF6" w:rsidR="00671F4A">
        <w:rPr>
          <w:rFonts w:hint="eastAsia" w:eastAsia="나눔명조"/>
          <w:sz w:val="20"/>
          <w:szCs w:val="22"/>
        </w:rPr>
        <w:t>구분하기</w:t>
      </w:r>
      <w:r w:rsidRPr="00283EF6" w:rsidR="00671F4A">
        <w:rPr>
          <w:rFonts w:eastAsia="나눔명조"/>
          <w:sz w:val="20"/>
          <w:szCs w:val="22"/>
        </w:rPr>
        <w:t xml:space="preserve"> </w:t>
      </w:r>
      <w:r w:rsidRPr="00283EF6" w:rsidR="00671F4A">
        <w:rPr>
          <w:rFonts w:hint="eastAsia" w:eastAsia="나눔명조"/>
          <w:sz w:val="20"/>
          <w:szCs w:val="22"/>
        </w:rPr>
        <w:t>힘들고</w:t>
      </w:r>
      <w:r w:rsidRPr="00283EF6" w:rsidR="00671F4A">
        <w:rPr>
          <w:rFonts w:eastAsia="나눔명조"/>
          <w:sz w:val="20"/>
          <w:szCs w:val="22"/>
        </w:rPr>
        <w:t xml:space="preserve">, </w:t>
      </w:r>
      <w:r w:rsidRPr="00283EF6" w:rsidR="00671F4A">
        <w:rPr>
          <w:rFonts w:hint="eastAsia" w:eastAsia="나눔명조"/>
          <w:sz w:val="20"/>
          <w:szCs w:val="22"/>
        </w:rPr>
        <w:t>연구를</w:t>
      </w:r>
      <w:r w:rsidRPr="00283EF6" w:rsidR="00671F4A">
        <w:rPr>
          <w:rFonts w:eastAsia="나눔명조"/>
          <w:sz w:val="20"/>
          <w:szCs w:val="22"/>
        </w:rPr>
        <w:t xml:space="preserve"> </w:t>
      </w:r>
      <w:r w:rsidRPr="00283EF6" w:rsidR="00671F4A">
        <w:rPr>
          <w:rFonts w:hint="eastAsia" w:eastAsia="나눔명조"/>
          <w:sz w:val="20"/>
          <w:szCs w:val="22"/>
        </w:rPr>
        <w:t>위한</w:t>
      </w:r>
      <w:r w:rsidRPr="00283EF6" w:rsidR="00671F4A">
        <w:rPr>
          <w:rFonts w:eastAsia="나눔명조"/>
          <w:sz w:val="20"/>
          <w:szCs w:val="22"/>
        </w:rPr>
        <w:t xml:space="preserve"> </w:t>
      </w:r>
      <w:r w:rsidRPr="00283EF6" w:rsidR="00671F4A">
        <w:rPr>
          <w:rFonts w:hint="eastAsia" w:eastAsia="나눔명조"/>
          <w:sz w:val="20"/>
          <w:szCs w:val="22"/>
        </w:rPr>
        <w:t>개념</w:t>
      </w:r>
      <w:r w:rsidRPr="00283EF6" w:rsidR="00671F4A">
        <w:rPr>
          <w:rFonts w:eastAsia="나눔명조"/>
          <w:sz w:val="20"/>
          <w:szCs w:val="22"/>
        </w:rPr>
        <w:t xml:space="preserve"> </w:t>
      </w:r>
      <w:r w:rsidRPr="00283EF6" w:rsidR="00671F4A">
        <w:rPr>
          <w:rFonts w:hint="eastAsia" w:eastAsia="나눔명조"/>
          <w:sz w:val="20"/>
          <w:szCs w:val="22"/>
        </w:rPr>
        <w:t>조작화가</w:t>
      </w:r>
      <w:r w:rsidRPr="00283EF6" w:rsidR="00671F4A">
        <w:rPr>
          <w:rFonts w:eastAsia="나눔명조"/>
          <w:sz w:val="20"/>
          <w:szCs w:val="22"/>
        </w:rPr>
        <w:t xml:space="preserve"> </w:t>
      </w:r>
      <w:r w:rsidRPr="00283EF6" w:rsidR="00671F4A">
        <w:rPr>
          <w:rFonts w:hint="eastAsia" w:eastAsia="나눔명조"/>
          <w:sz w:val="20"/>
          <w:szCs w:val="22"/>
        </w:rPr>
        <w:t>어려워질</w:t>
      </w:r>
      <w:r w:rsidRPr="00283EF6" w:rsidR="00671F4A">
        <w:rPr>
          <w:rFonts w:eastAsia="나눔명조"/>
          <w:sz w:val="20"/>
          <w:szCs w:val="22"/>
        </w:rPr>
        <w:t xml:space="preserve"> </w:t>
      </w:r>
      <w:r w:rsidRPr="00283EF6" w:rsidR="00671F4A">
        <w:rPr>
          <w:rFonts w:hint="eastAsia" w:eastAsia="나눔명조"/>
          <w:sz w:val="20"/>
          <w:szCs w:val="22"/>
        </w:rPr>
        <w:t>수</w:t>
      </w:r>
      <w:r w:rsidRPr="00283EF6" w:rsidR="00671F4A">
        <w:rPr>
          <w:rFonts w:eastAsia="나눔명조"/>
          <w:sz w:val="20"/>
          <w:szCs w:val="22"/>
        </w:rPr>
        <w:t xml:space="preserve"> </w:t>
      </w:r>
      <w:r w:rsidRPr="00283EF6" w:rsidR="00671F4A">
        <w:rPr>
          <w:rFonts w:hint="eastAsia" w:eastAsia="나눔명조"/>
          <w:sz w:val="20"/>
          <w:szCs w:val="22"/>
        </w:rPr>
        <w:t>있</w:t>
      </w:r>
      <w:ins w:author="Kang, Jiyoon" w:date="2022-03-02T23:13:00Z" w:id="264">
        <w:r w:rsidR="00DC3482">
          <w:rPr>
            <w:rFonts w:hint="eastAsia" w:eastAsia="나눔명조"/>
            <w:sz w:val="20"/>
            <w:szCs w:val="22"/>
          </w:rPr>
          <w:t>다</w:t>
        </w:r>
      </w:ins>
      <w:del w:author="Kang, Jiyoon" w:date="2022-03-02T23:13:00Z" w:id="265">
        <w:r w:rsidRPr="00283EF6" w:rsidDel="00DC3482" w:rsidR="00671F4A">
          <w:rPr>
            <w:rFonts w:hint="eastAsia" w:eastAsia="나눔명조"/>
            <w:sz w:val="20"/>
            <w:szCs w:val="22"/>
          </w:rPr>
          <w:delText>다</w:delText>
        </w:r>
      </w:del>
      <w:ins w:author="Kang, Jiyoon" w:date="2022-03-02T22:27:00Z" w:id="266">
        <w:r w:rsidR="00BA323E">
          <w:rPr>
            <w:rFonts w:hint="eastAsia" w:eastAsia="나눔명조"/>
            <w:sz w:val="20"/>
            <w:szCs w:val="22"/>
          </w:rPr>
          <w:t xml:space="preserve"> </w:t>
        </w:r>
      </w:ins>
      <w:r w:rsidRPr="00283EF6" w:rsidR="006D5AFD">
        <w:rPr>
          <w:rFonts w:eastAsia="나눔명조"/>
          <w:sz w:val="20"/>
          <w:szCs w:val="22"/>
        </w:rPr>
        <w:fldChar w:fldCharType="begin"/>
      </w:r>
      <w:r w:rsidR="00AC65B9">
        <w:rPr>
          <w:rFonts w:eastAsia="나눔명조"/>
          <w:sz w:val="20"/>
          <w:szCs w:val="22"/>
        </w:rPr>
        <w:instrText xml:space="preserve"> ADDIN ZOTERO_ITEM CSL_CITATION {"citationID":"iqeAnH2n","properties":{"formattedCitation":"(Gerring 1999)","plainCitation":"(Gerring 1999)","dontUpdate":true,"noteIndex":0},"citationItems":[{"id":"PSjZbscb/jShy0nup","uris":["http://zotero.org/users/5210800/items/J6CCADHN"],"uri":["http://zotero.org/users/5210800/items/J6CCADHN"],"itemData":{"id":1543,"type":"article-journal","container-title":"Polity","DOI":"10.2307/3235246","ISSN":"0032-3497, 1744-1684","issue":"3","journalAbbreviation":"Polity","language":"en","page":"357-393","source":"DOI.org (Crossref)","title":"What Makes a Concept Good? A Criterial Framework for Understanding Concept Formation in the Social Sciences","title-short":"What Makes a Concept Good?","volume":"31","author":[{"family":"Gerring","given":"John"}],"issued":{"date-parts":[["1999",3]]}}}],"schema":"https://github.com/citation-style-language/schema/raw/master/csl-citation.json"} </w:instrText>
      </w:r>
      <w:r w:rsidRPr="00283EF6" w:rsidR="006D5AFD">
        <w:rPr>
          <w:rFonts w:eastAsia="나눔명조"/>
          <w:sz w:val="20"/>
          <w:szCs w:val="22"/>
        </w:rPr>
        <w:fldChar w:fldCharType="separate"/>
      </w:r>
      <w:r w:rsidRPr="00283EF6" w:rsidR="006D5AFD">
        <w:rPr>
          <w:rFonts w:eastAsia="나눔명조"/>
          <w:sz w:val="20"/>
          <w:szCs w:val="22"/>
        </w:rPr>
        <w:t>(Gerring</w:t>
      </w:r>
      <w:r w:rsidRPr="00283EF6" w:rsidR="00966105">
        <w:rPr>
          <w:rFonts w:eastAsia="나눔명조"/>
          <w:sz w:val="20"/>
          <w:szCs w:val="22"/>
        </w:rPr>
        <w:t>,</w:t>
      </w:r>
      <w:r w:rsidRPr="00283EF6" w:rsidR="006D5AFD">
        <w:rPr>
          <w:rFonts w:eastAsia="나눔명조"/>
          <w:sz w:val="20"/>
          <w:szCs w:val="22"/>
        </w:rPr>
        <w:t xml:space="preserve"> 1999)</w:t>
      </w:r>
      <w:r w:rsidRPr="00283EF6" w:rsidR="006D5AFD">
        <w:rPr>
          <w:rFonts w:eastAsia="나눔명조"/>
          <w:sz w:val="20"/>
          <w:szCs w:val="22"/>
        </w:rPr>
        <w:fldChar w:fldCharType="end"/>
      </w:r>
      <w:r w:rsidRPr="00283EF6" w:rsidR="00671F4A">
        <w:rPr>
          <w:rFonts w:eastAsia="나눔명조"/>
          <w:sz w:val="20"/>
          <w:szCs w:val="22"/>
        </w:rPr>
        <w:t xml:space="preserve">. </w:t>
      </w:r>
      <w:r w:rsidRPr="00283EF6" w:rsidR="00671F4A">
        <w:rPr>
          <w:rFonts w:hint="eastAsia" w:eastAsia="나눔명조"/>
          <w:sz w:val="20"/>
          <w:szCs w:val="22"/>
        </w:rPr>
        <w:t>따라서</w:t>
      </w:r>
      <w:r w:rsidRPr="00283EF6" w:rsidR="00671F4A">
        <w:rPr>
          <w:rFonts w:eastAsia="나눔명조"/>
          <w:sz w:val="20"/>
          <w:szCs w:val="22"/>
        </w:rPr>
        <w:t xml:space="preserve"> </w:t>
      </w:r>
      <w:r w:rsidRPr="00283EF6" w:rsidR="00671F4A">
        <w:rPr>
          <w:rFonts w:hint="eastAsia" w:eastAsia="나눔명조"/>
          <w:sz w:val="20"/>
          <w:szCs w:val="22"/>
        </w:rPr>
        <w:t>리더십을</w:t>
      </w:r>
      <w:r w:rsidRPr="00283EF6" w:rsidR="00671F4A">
        <w:rPr>
          <w:rFonts w:eastAsia="나눔명조"/>
          <w:sz w:val="20"/>
          <w:szCs w:val="22"/>
        </w:rPr>
        <w:t xml:space="preserve"> </w:t>
      </w:r>
      <w:r w:rsidRPr="00283EF6" w:rsidR="00671F4A">
        <w:rPr>
          <w:rFonts w:hint="eastAsia" w:eastAsia="나눔명조"/>
          <w:sz w:val="20"/>
          <w:szCs w:val="22"/>
        </w:rPr>
        <w:t>통합적으로</w:t>
      </w:r>
      <w:r w:rsidRPr="00283EF6" w:rsidR="00671F4A">
        <w:rPr>
          <w:rFonts w:eastAsia="나눔명조"/>
          <w:sz w:val="20"/>
          <w:szCs w:val="22"/>
        </w:rPr>
        <w:t xml:space="preserve"> </w:t>
      </w:r>
      <w:r w:rsidRPr="00283EF6" w:rsidR="00671F4A">
        <w:rPr>
          <w:rFonts w:hint="eastAsia" w:eastAsia="나눔명조"/>
          <w:sz w:val="20"/>
          <w:szCs w:val="22"/>
        </w:rPr>
        <w:t>활용하는</w:t>
      </w:r>
      <w:r w:rsidRPr="00283EF6" w:rsidR="00671F4A">
        <w:rPr>
          <w:rFonts w:eastAsia="나눔명조"/>
          <w:sz w:val="20"/>
          <w:szCs w:val="22"/>
        </w:rPr>
        <w:t xml:space="preserve"> </w:t>
      </w:r>
      <w:r w:rsidRPr="00283EF6" w:rsidR="00671F4A">
        <w:rPr>
          <w:rFonts w:hint="eastAsia" w:eastAsia="나눔명조"/>
          <w:sz w:val="20"/>
          <w:szCs w:val="22"/>
        </w:rPr>
        <w:t>것은</w:t>
      </w:r>
      <w:r w:rsidRPr="00283EF6" w:rsidR="00671F4A">
        <w:rPr>
          <w:rFonts w:eastAsia="나눔명조"/>
          <w:sz w:val="20"/>
          <w:szCs w:val="22"/>
        </w:rPr>
        <w:t xml:space="preserve"> </w:t>
      </w:r>
      <w:r w:rsidRPr="00283EF6" w:rsidR="00671F4A">
        <w:rPr>
          <w:rFonts w:hint="eastAsia" w:eastAsia="나눔명조"/>
          <w:sz w:val="20"/>
          <w:szCs w:val="22"/>
        </w:rPr>
        <w:t>오히려</w:t>
      </w:r>
      <w:r w:rsidRPr="00283EF6" w:rsidR="00671F4A">
        <w:rPr>
          <w:rFonts w:eastAsia="나눔명조"/>
          <w:sz w:val="20"/>
          <w:szCs w:val="22"/>
        </w:rPr>
        <w:t xml:space="preserve"> </w:t>
      </w:r>
      <w:r w:rsidRPr="00283EF6" w:rsidR="00671F4A">
        <w:rPr>
          <w:rFonts w:hint="eastAsia" w:eastAsia="나눔명조"/>
          <w:sz w:val="20"/>
          <w:szCs w:val="22"/>
        </w:rPr>
        <w:t>리더십</w:t>
      </w:r>
      <w:r w:rsidRPr="00283EF6" w:rsidR="00671F4A">
        <w:rPr>
          <w:rFonts w:eastAsia="나눔명조"/>
          <w:sz w:val="20"/>
          <w:szCs w:val="22"/>
        </w:rPr>
        <w:t xml:space="preserve"> </w:t>
      </w:r>
      <w:r w:rsidRPr="00283EF6" w:rsidR="00671F4A">
        <w:rPr>
          <w:rFonts w:hint="eastAsia" w:eastAsia="나눔명조"/>
          <w:sz w:val="20"/>
          <w:szCs w:val="22"/>
        </w:rPr>
        <w:t>개념을</w:t>
      </w:r>
      <w:r w:rsidRPr="00283EF6" w:rsidR="00671F4A">
        <w:rPr>
          <w:rFonts w:eastAsia="나눔명조"/>
          <w:sz w:val="20"/>
          <w:szCs w:val="22"/>
        </w:rPr>
        <w:t xml:space="preserve"> </w:t>
      </w:r>
      <w:r w:rsidRPr="00283EF6" w:rsidR="00671F4A">
        <w:rPr>
          <w:rFonts w:hint="eastAsia" w:eastAsia="나눔명조"/>
          <w:sz w:val="20"/>
          <w:szCs w:val="22"/>
        </w:rPr>
        <w:t>모호하게</w:t>
      </w:r>
      <w:r w:rsidRPr="00283EF6" w:rsidR="00671F4A">
        <w:rPr>
          <w:rFonts w:eastAsia="나눔명조"/>
          <w:sz w:val="20"/>
          <w:szCs w:val="22"/>
        </w:rPr>
        <w:t xml:space="preserve"> </w:t>
      </w:r>
      <w:r w:rsidRPr="00283EF6" w:rsidR="00671F4A">
        <w:rPr>
          <w:rFonts w:hint="eastAsia" w:eastAsia="나눔명조"/>
          <w:sz w:val="20"/>
          <w:szCs w:val="22"/>
        </w:rPr>
        <w:t>만들</w:t>
      </w:r>
      <w:r w:rsidRPr="00283EF6" w:rsidR="00B61948">
        <w:rPr>
          <w:rFonts w:hint="eastAsia" w:eastAsia="나눔명조"/>
          <w:sz w:val="20"/>
          <w:szCs w:val="22"/>
        </w:rPr>
        <w:t>어</w:t>
      </w:r>
      <w:r w:rsidRPr="00283EF6" w:rsidR="00B61948">
        <w:rPr>
          <w:rFonts w:hint="eastAsia" w:eastAsia="나눔명조"/>
          <w:sz w:val="20"/>
          <w:szCs w:val="22"/>
        </w:rPr>
        <w:t xml:space="preserve"> </w:t>
      </w:r>
      <w:r w:rsidRPr="00283EF6" w:rsidR="00671F4A">
        <w:rPr>
          <w:rFonts w:hint="eastAsia" w:eastAsia="나눔명조"/>
          <w:sz w:val="20"/>
          <w:szCs w:val="22"/>
        </w:rPr>
        <w:t>변수</w:t>
      </w:r>
      <w:r w:rsidRPr="00283EF6" w:rsidR="000643CA">
        <w:rPr>
          <w:rFonts w:hint="eastAsia" w:eastAsia="나눔명조"/>
          <w:sz w:val="20"/>
          <w:szCs w:val="22"/>
        </w:rPr>
        <w:t>의</w:t>
      </w:r>
      <w:r w:rsidRPr="00283EF6" w:rsidR="000643CA">
        <w:rPr>
          <w:rFonts w:eastAsia="나눔명조"/>
          <w:sz w:val="20"/>
          <w:szCs w:val="22"/>
        </w:rPr>
        <w:t xml:space="preserve"> </w:t>
      </w:r>
      <w:r w:rsidRPr="00283EF6" w:rsidR="00B61948">
        <w:rPr>
          <w:rFonts w:hint="eastAsia" w:eastAsia="나눔명조"/>
          <w:sz w:val="20"/>
          <w:szCs w:val="22"/>
        </w:rPr>
        <w:t>추정</w:t>
      </w:r>
      <w:del w:author="Kang, Jiyoon" w:date="2022-03-02T22:27:00Z" w:id="267">
        <w:r w:rsidRPr="00283EF6" w:rsidDel="00BA323E" w:rsidR="00B61948">
          <w:rPr>
            <w:rFonts w:hint="eastAsia" w:eastAsia="나눔명조"/>
            <w:sz w:val="20"/>
            <w:szCs w:val="22"/>
          </w:rPr>
          <w:delText>된</w:delText>
        </w:r>
      </w:del>
      <w:r w:rsidRPr="00283EF6" w:rsidR="00B61948">
        <w:rPr>
          <w:rFonts w:hint="eastAsia" w:eastAsia="나눔명조"/>
          <w:sz w:val="20"/>
          <w:szCs w:val="22"/>
        </w:rPr>
        <w:t xml:space="preserve"> </w:t>
      </w:r>
      <w:r w:rsidRPr="00283EF6" w:rsidR="00B61948">
        <w:rPr>
          <w:rFonts w:hint="eastAsia" w:eastAsia="나눔명조"/>
          <w:sz w:val="20"/>
          <w:szCs w:val="22"/>
        </w:rPr>
        <w:t>효과를</w:t>
      </w:r>
      <w:r w:rsidRPr="00283EF6" w:rsidR="00B61948">
        <w:rPr>
          <w:rFonts w:eastAsia="나눔명조"/>
          <w:sz w:val="20"/>
          <w:szCs w:val="22"/>
        </w:rPr>
        <w:t xml:space="preserve"> </w:t>
      </w:r>
      <w:r w:rsidRPr="00283EF6" w:rsidR="000643CA">
        <w:rPr>
          <w:rFonts w:hint="eastAsia" w:eastAsia="나눔명조"/>
          <w:sz w:val="20"/>
          <w:szCs w:val="22"/>
        </w:rPr>
        <w:t>부정확하게</w:t>
      </w:r>
      <w:r w:rsidRPr="00283EF6" w:rsidR="000643CA">
        <w:rPr>
          <w:rFonts w:eastAsia="나눔명조"/>
          <w:sz w:val="20"/>
          <w:szCs w:val="22"/>
        </w:rPr>
        <w:t xml:space="preserve"> </w:t>
      </w:r>
      <w:r w:rsidRPr="00283EF6" w:rsidR="000643CA">
        <w:rPr>
          <w:rFonts w:hint="eastAsia" w:eastAsia="나눔명조"/>
          <w:sz w:val="20"/>
          <w:szCs w:val="22"/>
        </w:rPr>
        <w:t>만들</w:t>
      </w:r>
      <w:r w:rsidRPr="00283EF6" w:rsidR="000643CA">
        <w:rPr>
          <w:rFonts w:eastAsia="나눔명조"/>
          <w:sz w:val="20"/>
          <w:szCs w:val="22"/>
        </w:rPr>
        <w:t xml:space="preserve"> </w:t>
      </w:r>
      <w:r w:rsidRPr="00283EF6" w:rsidR="000643CA">
        <w:rPr>
          <w:rFonts w:hint="eastAsia" w:eastAsia="나눔명조"/>
          <w:sz w:val="20"/>
          <w:szCs w:val="22"/>
        </w:rPr>
        <w:t>수</w:t>
      </w:r>
      <w:r w:rsidRPr="00283EF6" w:rsidR="000643CA">
        <w:rPr>
          <w:rFonts w:eastAsia="나눔명조"/>
          <w:sz w:val="20"/>
          <w:szCs w:val="22"/>
        </w:rPr>
        <w:t xml:space="preserve"> </w:t>
      </w:r>
      <w:r w:rsidRPr="00283EF6" w:rsidR="000643CA">
        <w:rPr>
          <w:rFonts w:hint="eastAsia" w:eastAsia="나눔명조"/>
          <w:sz w:val="20"/>
          <w:szCs w:val="22"/>
        </w:rPr>
        <w:t>있다</w:t>
      </w:r>
      <w:r w:rsidRPr="00283EF6" w:rsidR="000643CA">
        <w:rPr>
          <w:rFonts w:eastAsia="나눔명조"/>
          <w:sz w:val="20"/>
          <w:szCs w:val="22"/>
        </w:rPr>
        <w:t xml:space="preserve">. </w:t>
      </w:r>
      <w:r w:rsidRPr="00283EF6" w:rsidR="000643CA">
        <w:rPr>
          <w:rFonts w:hint="eastAsia" w:eastAsia="나눔명조"/>
          <w:sz w:val="20"/>
          <w:szCs w:val="22"/>
        </w:rPr>
        <w:t>그러므로</w:t>
      </w:r>
      <w:r w:rsidRPr="00283EF6" w:rsidR="000643CA">
        <w:rPr>
          <w:rFonts w:eastAsia="나눔명조"/>
          <w:sz w:val="20"/>
          <w:szCs w:val="22"/>
        </w:rPr>
        <w:t xml:space="preserve"> </w:t>
      </w:r>
      <w:r w:rsidRPr="00283EF6" w:rsidR="000643CA">
        <w:rPr>
          <w:rFonts w:hint="eastAsia" w:eastAsia="나눔명조"/>
          <w:sz w:val="20"/>
          <w:szCs w:val="22"/>
        </w:rPr>
        <w:t>본</w:t>
      </w:r>
      <w:r w:rsidRPr="00283EF6" w:rsidR="000643CA">
        <w:rPr>
          <w:rFonts w:eastAsia="나눔명조"/>
          <w:sz w:val="20"/>
          <w:szCs w:val="22"/>
        </w:rPr>
        <w:t xml:space="preserve"> </w:t>
      </w:r>
      <w:r w:rsidRPr="00283EF6" w:rsidR="000643CA">
        <w:rPr>
          <w:rFonts w:hint="eastAsia" w:eastAsia="나눔명조"/>
          <w:sz w:val="20"/>
          <w:szCs w:val="22"/>
        </w:rPr>
        <w:t>연구에서는</w:t>
      </w:r>
      <w:r w:rsidRPr="00283EF6" w:rsidR="000643CA">
        <w:rPr>
          <w:rFonts w:eastAsia="나눔명조"/>
          <w:sz w:val="20"/>
          <w:szCs w:val="22"/>
        </w:rPr>
        <w:t xml:space="preserve"> </w:t>
      </w:r>
      <w:r w:rsidRPr="00283EF6" w:rsidR="000643CA">
        <w:rPr>
          <w:rFonts w:hint="eastAsia" w:eastAsia="나눔명조"/>
          <w:sz w:val="20"/>
          <w:szCs w:val="22"/>
        </w:rPr>
        <w:t>리더십의</w:t>
      </w:r>
      <w:r w:rsidRPr="00283EF6" w:rsidR="000643CA">
        <w:rPr>
          <w:rFonts w:eastAsia="나눔명조"/>
          <w:sz w:val="20"/>
          <w:szCs w:val="22"/>
        </w:rPr>
        <w:t xml:space="preserve"> </w:t>
      </w:r>
      <w:r w:rsidRPr="00283EF6" w:rsidR="000643CA">
        <w:rPr>
          <w:rFonts w:hint="eastAsia" w:eastAsia="나눔명조"/>
          <w:sz w:val="20"/>
          <w:szCs w:val="22"/>
        </w:rPr>
        <w:t>유형을</w:t>
      </w:r>
      <w:r w:rsidRPr="00283EF6" w:rsidR="000643CA">
        <w:rPr>
          <w:rFonts w:eastAsia="나눔명조"/>
          <w:sz w:val="20"/>
          <w:szCs w:val="22"/>
        </w:rPr>
        <w:t xml:space="preserve"> </w:t>
      </w:r>
      <w:r w:rsidRPr="00283EF6" w:rsidR="000643CA">
        <w:rPr>
          <w:rFonts w:hint="eastAsia" w:eastAsia="나눔명조"/>
          <w:sz w:val="20"/>
          <w:szCs w:val="22"/>
        </w:rPr>
        <w:t>세분화하여</w:t>
      </w:r>
      <w:r w:rsidRPr="00283EF6" w:rsidR="000643CA">
        <w:rPr>
          <w:rFonts w:eastAsia="나눔명조"/>
          <w:sz w:val="20"/>
          <w:szCs w:val="22"/>
        </w:rPr>
        <w:t xml:space="preserve"> </w:t>
      </w:r>
      <w:r w:rsidRPr="00283EF6" w:rsidR="00B61948">
        <w:rPr>
          <w:rFonts w:hint="eastAsia" w:eastAsia="나눔명조"/>
          <w:sz w:val="20"/>
          <w:szCs w:val="22"/>
        </w:rPr>
        <w:t>살펴보고자</w:t>
      </w:r>
      <w:r w:rsidRPr="00283EF6" w:rsidR="00B61948">
        <w:rPr>
          <w:rFonts w:hint="eastAsia" w:eastAsia="나눔명조"/>
          <w:sz w:val="20"/>
          <w:szCs w:val="22"/>
        </w:rPr>
        <w:t xml:space="preserve"> </w:t>
      </w:r>
      <w:r w:rsidRPr="00283EF6" w:rsidR="00B61948">
        <w:rPr>
          <w:rFonts w:hint="eastAsia" w:eastAsia="나눔명조"/>
          <w:sz w:val="20"/>
          <w:szCs w:val="22"/>
        </w:rPr>
        <w:t>한다</w:t>
      </w:r>
      <w:r w:rsidRPr="00283EF6" w:rsidR="000643CA">
        <w:rPr>
          <w:rFonts w:eastAsia="나눔명조"/>
          <w:sz w:val="20"/>
          <w:szCs w:val="22"/>
        </w:rPr>
        <w:t>.</w:t>
      </w:r>
    </w:p>
    <w:p w:rsidR="00AC65B9" w:rsidP="00283EF6" w:rsidRDefault="00AC65B9" w14:paraId="2812F6F8" w14:textId="4F22CD9E">
      <w:pPr>
        <w:wordWrap/>
        <w:spacing w:before="120" w:after="120" w:line="276" w:lineRule="auto"/>
        <w:ind w:firstLine="288"/>
        <w:rPr>
          <w:ins w:author="Kang, Jiyoon" w:date="2022-03-02T23:04:00Z" w:id="268"/>
          <w:rFonts w:eastAsia="나눔명조"/>
          <w:sz w:val="20"/>
          <w:szCs w:val="22"/>
        </w:rPr>
      </w:pPr>
      <w:ins w:author="Kang, Jiyoon" w:date="2022-03-02T23:00:00Z" w:id="269">
        <w:r w:rsidRPr="00AC65B9">
          <w:rPr>
            <w:rFonts w:hint="eastAsia" w:eastAsia="나눔명조"/>
            <w:sz w:val="20"/>
            <w:szCs w:val="22"/>
          </w:rPr>
          <w:t>리더십은</w:t>
        </w:r>
        <w:r w:rsidRPr="00AC65B9">
          <w:rPr>
            <w:rFonts w:hint="eastAsia" w:eastAsia="나눔명조"/>
            <w:sz w:val="20"/>
            <w:szCs w:val="22"/>
          </w:rPr>
          <w:t xml:space="preserve"> </w:t>
        </w:r>
        <w:r w:rsidRPr="00AC65B9">
          <w:rPr>
            <w:rFonts w:hint="eastAsia" w:eastAsia="나눔명조"/>
            <w:sz w:val="20"/>
            <w:szCs w:val="22"/>
          </w:rPr>
          <w:t>관계지향적</w:t>
        </w:r>
        <w:r w:rsidRPr="00AC65B9">
          <w:rPr>
            <w:rFonts w:hint="eastAsia" w:eastAsia="나눔명조"/>
            <w:sz w:val="20"/>
            <w:szCs w:val="22"/>
          </w:rPr>
          <w:t xml:space="preserve"> </w:t>
        </w:r>
        <w:r w:rsidRPr="00AC65B9">
          <w:rPr>
            <w:rFonts w:hint="eastAsia" w:eastAsia="나눔명조"/>
            <w:sz w:val="20"/>
            <w:szCs w:val="22"/>
          </w:rPr>
          <w:t>리더십</w:t>
        </w:r>
        <w:r w:rsidRPr="00AC65B9">
          <w:rPr>
            <w:rFonts w:hint="eastAsia" w:eastAsia="나눔명조"/>
            <w:sz w:val="20"/>
            <w:szCs w:val="22"/>
          </w:rPr>
          <w:t>(Process-oriented/relation-oriented leadership)</w:t>
        </w:r>
        <w:r w:rsidRPr="00AC65B9">
          <w:rPr>
            <w:rFonts w:hint="eastAsia" w:eastAsia="나눔명조"/>
            <w:sz w:val="20"/>
            <w:szCs w:val="22"/>
          </w:rPr>
          <w:t>과</w:t>
        </w:r>
        <w:r w:rsidRPr="00AC65B9">
          <w:rPr>
            <w:rFonts w:hint="eastAsia" w:eastAsia="나눔명조"/>
            <w:sz w:val="20"/>
            <w:szCs w:val="22"/>
          </w:rPr>
          <w:t xml:space="preserve"> </w:t>
        </w:r>
        <w:r w:rsidRPr="00AC65B9">
          <w:rPr>
            <w:rFonts w:hint="eastAsia" w:eastAsia="나눔명조"/>
            <w:sz w:val="20"/>
            <w:szCs w:val="22"/>
          </w:rPr>
          <w:t>목표지향적</w:t>
        </w:r>
        <w:r w:rsidRPr="00AC65B9">
          <w:rPr>
            <w:rFonts w:hint="eastAsia" w:eastAsia="나눔명조"/>
            <w:sz w:val="20"/>
            <w:szCs w:val="22"/>
          </w:rPr>
          <w:t xml:space="preserve"> </w:t>
        </w:r>
        <w:r w:rsidRPr="00AC65B9">
          <w:rPr>
            <w:rFonts w:hint="eastAsia" w:eastAsia="나눔명조"/>
            <w:sz w:val="20"/>
            <w:szCs w:val="22"/>
          </w:rPr>
          <w:t>리더십</w:t>
        </w:r>
        <w:r w:rsidRPr="00AC65B9">
          <w:rPr>
            <w:rFonts w:hint="eastAsia" w:eastAsia="나눔명조"/>
            <w:sz w:val="20"/>
            <w:szCs w:val="22"/>
          </w:rPr>
          <w:t>(Goal-oriented leadership)</w:t>
        </w:r>
        <w:r w:rsidRPr="00AC65B9">
          <w:rPr>
            <w:rFonts w:hint="eastAsia" w:eastAsia="나눔명조"/>
            <w:sz w:val="20"/>
            <w:szCs w:val="22"/>
          </w:rPr>
          <w:t>으로</w:t>
        </w:r>
        <w:r w:rsidRPr="00AC65B9">
          <w:rPr>
            <w:rFonts w:hint="eastAsia" w:eastAsia="나눔명조"/>
            <w:sz w:val="20"/>
            <w:szCs w:val="22"/>
          </w:rPr>
          <w:t xml:space="preserve"> </w:t>
        </w:r>
        <w:r w:rsidRPr="00AC65B9">
          <w:rPr>
            <w:rFonts w:hint="eastAsia" w:eastAsia="나눔명조"/>
            <w:sz w:val="20"/>
            <w:szCs w:val="22"/>
          </w:rPr>
          <w:t>나눌</w:t>
        </w:r>
        <w:r w:rsidRPr="00AC65B9">
          <w:rPr>
            <w:rFonts w:hint="eastAsia" w:eastAsia="나눔명조"/>
            <w:sz w:val="20"/>
            <w:szCs w:val="22"/>
          </w:rPr>
          <w:t xml:space="preserve"> </w:t>
        </w:r>
        <w:r w:rsidRPr="00AC65B9">
          <w:rPr>
            <w:rFonts w:hint="eastAsia" w:eastAsia="나눔명조"/>
            <w:sz w:val="20"/>
            <w:szCs w:val="22"/>
          </w:rPr>
          <w:t>수</w:t>
        </w:r>
        <w:r w:rsidRPr="00AC65B9">
          <w:rPr>
            <w:rFonts w:hint="eastAsia" w:eastAsia="나눔명조"/>
            <w:sz w:val="20"/>
            <w:szCs w:val="22"/>
          </w:rPr>
          <w:t xml:space="preserve"> </w:t>
        </w:r>
        <w:r w:rsidRPr="00AC65B9">
          <w:rPr>
            <w:rFonts w:hint="eastAsia" w:eastAsia="나눔명조"/>
            <w:sz w:val="20"/>
            <w:szCs w:val="22"/>
          </w:rPr>
          <w:t>있다</w:t>
        </w:r>
      </w:ins>
      <w:del w:author="Kang, Jiyoon" w:date="2022-03-02T23:00:00Z" w:id="270">
        <w:r w:rsidRPr="00283EF6" w:rsidDel="00AC65B9" w:rsidR="00302307">
          <w:rPr>
            <w:rFonts w:hint="eastAsia" w:eastAsia="나눔명조"/>
            <w:sz w:val="20"/>
            <w:szCs w:val="22"/>
          </w:rPr>
          <w:delText>리더십은</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관계지향적</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리더십</w:delText>
        </w:r>
        <w:r w:rsidRPr="00283EF6" w:rsidDel="00AC65B9" w:rsidR="34D5D6E7">
          <w:rPr>
            <w:rFonts w:eastAsia="나눔명조"/>
            <w:sz w:val="20"/>
            <w:szCs w:val="22"/>
          </w:rPr>
          <w:delText>(Process-oriented</w:delText>
        </w:r>
      </w:del>
      <w:del w:author="Kang, Jiyoon" w:date="2022-03-02T22:39:00Z" w:id="271">
        <w:r w:rsidRPr="00283EF6" w:rsidDel="00BA0403" w:rsidR="34D5D6E7">
          <w:rPr>
            <w:rFonts w:eastAsia="나눔명조"/>
            <w:sz w:val="20"/>
            <w:szCs w:val="22"/>
          </w:rPr>
          <w:delText xml:space="preserve"> leadership or </w:delText>
        </w:r>
      </w:del>
      <w:del w:author="Kang, Jiyoon" w:date="2022-03-02T23:00:00Z" w:id="272">
        <w:r w:rsidRPr="00283EF6" w:rsidDel="00AC65B9" w:rsidR="34D5D6E7">
          <w:rPr>
            <w:rFonts w:eastAsia="나눔명조"/>
            <w:sz w:val="20"/>
            <w:szCs w:val="22"/>
          </w:rPr>
          <w:delText>relation-oriented leadership)</w:delText>
        </w:r>
        <w:r w:rsidRPr="00283EF6" w:rsidDel="00AC65B9" w:rsidR="34D5D6E7">
          <w:rPr>
            <w:rFonts w:eastAsia="나눔명조"/>
            <w:sz w:val="20"/>
            <w:szCs w:val="22"/>
          </w:rPr>
          <w:delText>과</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목표지향적</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리더십</w:delText>
        </w:r>
        <w:r w:rsidRPr="00283EF6" w:rsidDel="00AC65B9" w:rsidR="34D5D6E7">
          <w:rPr>
            <w:rFonts w:eastAsia="나눔명조"/>
            <w:sz w:val="20"/>
            <w:szCs w:val="22"/>
          </w:rPr>
          <w:delText>(Goal-oriented leadership)</w:delText>
        </w:r>
        <w:r w:rsidRPr="00283EF6" w:rsidDel="00AC65B9" w:rsidR="34D5D6E7">
          <w:rPr>
            <w:rFonts w:eastAsia="나눔명조"/>
            <w:sz w:val="20"/>
            <w:szCs w:val="22"/>
          </w:rPr>
          <w:delText>으로</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나눌</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수</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있</w:delText>
        </w:r>
        <w:r w:rsidRPr="00283EF6" w:rsidDel="00AC65B9" w:rsidR="00302307">
          <w:rPr>
            <w:rFonts w:hint="eastAsia" w:eastAsia="나눔명조"/>
            <w:sz w:val="20"/>
            <w:szCs w:val="22"/>
          </w:rPr>
          <w:delText>다</w:delText>
        </w:r>
      </w:del>
      <w:r w:rsidRPr="00283EF6" w:rsidR="007354E2">
        <w:rPr>
          <w:rFonts w:eastAsia="나눔명조"/>
          <w:sz w:val="20"/>
          <w:szCs w:val="22"/>
        </w:rPr>
        <w:fldChar w:fldCharType="begin"/>
      </w:r>
      <w:r>
        <w:rPr>
          <w:rFonts w:eastAsia="나눔명조"/>
          <w:sz w:val="20"/>
          <w:szCs w:val="22"/>
        </w:rPr>
        <w:instrText xml:space="preserve"> ADDIN ZOTERO_ITEM CSL_CITATION {"citationID":"TkM54uHA","properties":{"formattedCitation":"(Jensen, Andersen, and Jacobsen 2019)","plainCitation":"(Jensen, Andersen, and Jacobsen 2019)","dontUpdate":true,"noteIndex":0},"citationItems":[{"id":"PSjZbscb/J3VHa2BA","uris":["http://zotero.org/users/5210800/items/N4R7B7NC"],"uri":["http://zotero.org/users/5210800/items/N4R7B7NC"],"itemData":{"id":1510,"type":"article-journal","container-title":"Public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Pr="00283EF6" w:rsidR="007354E2">
        <w:rPr>
          <w:rFonts w:eastAsia="나눔명조"/>
          <w:sz w:val="20"/>
          <w:szCs w:val="22"/>
        </w:rPr>
        <w:fldChar w:fldCharType="separate"/>
      </w:r>
      <w:r w:rsidRPr="00283EF6" w:rsidR="007354E2">
        <w:rPr>
          <w:rFonts w:eastAsia="나눔명조"/>
          <w:sz w:val="20"/>
          <w:szCs w:val="22"/>
        </w:rPr>
        <w:t>(</w:t>
      </w:r>
      <w:r w:rsidRPr="00283EF6" w:rsidR="00966105">
        <w:rPr>
          <w:rFonts w:eastAsia="나눔명조"/>
          <w:sz w:val="20"/>
          <w:szCs w:val="22"/>
        </w:rPr>
        <w:t>Jensen et al.,</w:t>
      </w:r>
      <w:r w:rsidRPr="00283EF6" w:rsidR="007354E2">
        <w:rPr>
          <w:rFonts w:eastAsia="나눔명조"/>
          <w:sz w:val="20"/>
          <w:szCs w:val="22"/>
        </w:rPr>
        <w:t xml:space="preserve"> 2019)</w:t>
      </w:r>
      <w:r w:rsidRPr="00283EF6" w:rsidR="007354E2">
        <w:rPr>
          <w:rFonts w:eastAsia="나눔명조"/>
          <w:sz w:val="20"/>
          <w:szCs w:val="22"/>
        </w:rPr>
        <w:fldChar w:fldCharType="end"/>
      </w:r>
      <w:r w:rsidRPr="00283EF6" w:rsidR="00302307">
        <w:rPr>
          <w:rFonts w:hint="eastAsia" w:eastAsia="나눔명조"/>
          <w:sz w:val="20"/>
          <w:szCs w:val="22"/>
        </w:rPr>
        <w:t>.</w:t>
      </w:r>
      <w:r w:rsidRPr="00283EF6" w:rsidR="34D5D6E7">
        <w:rPr>
          <w:rFonts w:eastAsia="나눔명조"/>
          <w:sz w:val="20"/>
          <w:szCs w:val="22"/>
        </w:rPr>
        <w:t xml:space="preserve"> </w:t>
      </w:r>
      <w:ins w:author="Kang, Jiyoon" w:date="2022-03-02T23:00:00Z" w:id="273">
        <w:r w:rsidRPr="00AC65B9">
          <w:rPr>
            <w:rFonts w:hint="eastAsia" w:eastAsia="나눔명조"/>
            <w:sz w:val="20"/>
            <w:szCs w:val="22"/>
          </w:rPr>
          <w:t>관계지향적</w:t>
        </w:r>
        <w:r w:rsidRPr="00AC65B9">
          <w:rPr>
            <w:rFonts w:hint="eastAsia" w:eastAsia="나눔명조"/>
            <w:sz w:val="20"/>
            <w:szCs w:val="22"/>
          </w:rPr>
          <w:t xml:space="preserve"> </w:t>
        </w:r>
        <w:r w:rsidRPr="00AC65B9">
          <w:rPr>
            <w:rFonts w:hint="eastAsia" w:eastAsia="나눔명조"/>
            <w:sz w:val="20"/>
            <w:szCs w:val="22"/>
          </w:rPr>
          <w:t>리더십은</w:t>
        </w:r>
        <w:r w:rsidRPr="00AC65B9">
          <w:rPr>
            <w:rFonts w:hint="eastAsia" w:eastAsia="나눔명조"/>
            <w:sz w:val="20"/>
            <w:szCs w:val="22"/>
          </w:rPr>
          <w:t xml:space="preserve"> </w:t>
        </w:r>
        <w:r w:rsidRPr="00AC65B9">
          <w:rPr>
            <w:rFonts w:hint="eastAsia" w:eastAsia="나눔명조"/>
            <w:sz w:val="20"/>
            <w:szCs w:val="22"/>
          </w:rPr>
          <w:t>집단목표</w:t>
        </w:r>
        <w:r w:rsidRPr="00AC65B9">
          <w:rPr>
            <w:rFonts w:hint="eastAsia" w:eastAsia="나눔명조"/>
            <w:sz w:val="20"/>
            <w:szCs w:val="22"/>
          </w:rPr>
          <w:t xml:space="preserve"> </w:t>
        </w:r>
        <w:r w:rsidRPr="00AC65B9">
          <w:rPr>
            <w:rFonts w:hint="eastAsia" w:eastAsia="나눔명조"/>
            <w:sz w:val="20"/>
            <w:szCs w:val="22"/>
          </w:rPr>
          <w:t>달성을</w:t>
        </w:r>
        <w:r w:rsidRPr="00AC65B9">
          <w:rPr>
            <w:rFonts w:hint="eastAsia" w:eastAsia="나눔명조"/>
            <w:sz w:val="20"/>
            <w:szCs w:val="22"/>
          </w:rPr>
          <w:t xml:space="preserve"> </w:t>
        </w:r>
        <w:r w:rsidRPr="00AC65B9">
          <w:rPr>
            <w:rFonts w:hint="eastAsia" w:eastAsia="나눔명조"/>
            <w:sz w:val="20"/>
            <w:szCs w:val="22"/>
          </w:rPr>
          <w:t>위한</w:t>
        </w:r>
        <w:r w:rsidRPr="00AC65B9">
          <w:rPr>
            <w:rFonts w:hint="eastAsia" w:eastAsia="나눔명조"/>
            <w:sz w:val="20"/>
            <w:szCs w:val="22"/>
          </w:rPr>
          <w:t xml:space="preserve"> </w:t>
        </w:r>
        <w:r w:rsidRPr="00AC65B9">
          <w:rPr>
            <w:rFonts w:hint="eastAsia" w:eastAsia="나눔명조"/>
            <w:sz w:val="20"/>
            <w:szCs w:val="22"/>
          </w:rPr>
          <w:t>과정과</w:t>
        </w:r>
        <w:r w:rsidRPr="00AC65B9">
          <w:rPr>
            <w:rFonts w:hint="eastAsia" w:eastAsia="나눔명조"/>
            <w:sz w:val="20"/>
            <w:szCs w:val="22"/>
          </w:rPr>
          <w:t xml:space="preserve"> </w:t>
        </w:r>
        <w:r w:rsidRPr="00AC65B9">
          <w:rPr>
            <w:rFonts w:hint="eastAsia" w:eastAsia="나눔명조"/>
            <w:sz w:val="20"/>
            <w:szCs w:val="22"/>
          </w:rPr>
          <w:t>구성원</w:t>
        </w:r>
        <w:r w:rsidRPr="00AC65B9">
          <w:rPr>
            <w:rFonts w:hint="eastAsia" w:eastAsia="나눔명조"/>
            <w:sz w:val="20"/>
            <w:szCs w:val="22"/>
          </w:rPr>
          <w:t xml:space="preserve"> </w:t>
        </w:r>
        <w:r w:rsidRPr="00AC65B9">
          <w:rPr>
            <w:rFonts w:hint="eastAsia" w:eastAsia="나눔명조"/>
            <w:sz w:val="20"/>
            <w:szCs w:val="22"/>
          </w:rPr>
          <w:t>간의</w:t>
        </w:r>
        <w:r w:rsidRPr="00AC65B9">
          <w:rPr>
            <w:rFonts w:hint="eastAsia" w:eastAsia="나눔명조"/>
            <w:sz w:val="20"/>
            <w:szCs w:val="22"/>
          </w:rPr>
          <w:t xml:space="preserve"> </w:t>
        </w:r>
        <w:r w:rsidRPr="00AC65B9">
          <w:rPr>
            <w:rFonts w:hint="eastAsia" w:eastAsia="나눔명조"/>
            <w:sz w:val="20"/>
            <w:szCs w:val="22"/>
          </w:rPr>
          <w:t>상호관계</w:t>
        </w:r>
        <w:r w:rsidRPr="00AC65B9">
          <w:rPr>
            <w:rFonts w:hint="eastAsia" w:eastAsia="나눔명조"/>
            <w:sz w:val="20"/>
            <w:szCs w:val="22"/>
          </w:rPr>
          <w:t xml:space="preserve"> </w:t>
        </w:r>
        <w:r w:rsidRPr="00AC65B9">
          <w:rPr>
            <w:rFonts w:hint="eastAsia" w:eastAsia="나눔명조"/>
            <w:sz w:val="20"/>
            <w:szCs w:val="22"/>
          </w:rPr>
          <w:t>활성화를</w:t>
        </w:r>
        <w:r w:rsidRPr="00AC65B9">
          <w:rPr>
            <w:rFonts w:hint="eastAsia" w:eastAsia="나눔명조"/>
            <w:sz w:val="20"/>
            <w:szCs w:val="22"/>
          </w:rPr>
          <w:t xml:space="preserve"> </w:t>
        </w:r>
        <w:r w:rsidRPr="00AC65B9">
          <w:rPr>
            <w:rFonts w:hint="eastAsia" w:eastAsia="나눔명조"/>
            <w:sz w:val="20"/>
            <w:szCs w:val="22"/>
          </w:rPr>
          <w:t>강조하는</w:t>
        </w:r>
        <w:r w:rsidRPr="00AC65B9">
          <w:rPr>
            <w:rFonts w:hint="eastAsia" w:eastAsia="나눔명조"/>
            <w:sz w:val="20"/>
            <w:szCs w:val="22"/>
          </w:rPr>
          <w:t xml:space="preserve"> </w:t>
        </w:r>
        <w:r w:rsidRPr="00AC65B9">
          <w:rPr>
            <w:rFonts w:hint="eastAsia" w:eastAsia="나눔명조"/>
            <w:sz w:val="20"/>
            <w:szCs w:val="22"/>
          </w:rPr>
          <w:t>한편</w:t>
        </w:r>
        <w:r w:rsidRPr="00AC65B9">
          <w:rPr>
            <w:rFonts w:hint="eastAsia" w:eastAsia="나눔명조"/>
            <w:sz w:val="20"/>
            <w:szCs w:val="22"/>
          </w:rPr>
          <w:t xml:space="preserve">, </w:t>
        </w:r>
        <w:r w:rsidRPr="00AC65B9">
          <w:rPr>
            <w:rFonts w:hint="eastAsia" w:eastAsia="나눔명조"/>
            <w:sz w:val="20"/>
            <w:szCs w:val="22"/>
          </w:rPr>
          <w:t>목표지향적</w:t>
        </w:r>
        <w:r w:rsidRPr="00AC65B9">
          <w:rPr>
            <w:rFonts w:hint="eastAsia" w:eastAsia="나눔명조"/>
            <w:sz w:val="20"/>
            <w:szCs w:val="22"/>
          </w:rPr>
          <w:t xml:space="preserve"> </w:t>
        </w:r>
        <w:r w:rsidRPr="00AC65B9">
          <w:rPr>
            <w:rFonts w:hint="eastAsia" w:eastAsia="나눔명조"/>
            <w:sz w:val="20"/>
            <w:szCs w:val="22"/>
          </w:rPr>
          <w:t>리더십은</w:t>
        </w:r>
        <w:r w:rsidRPr="00AC65B9">
          <w:rPr>
            <w:rFonts w:hint="eastAsia" w:eastAsia="나눔명조"/>
            <w:sz w:val="20"/>
            <w:szCs w:val="22"/>
          </w:rPr>
          <w:t xml:space="preserve"> </w:t>
        </w:r>
        <w:r w:rsidRPr="00AC65B9">
          <w:rPr>
            <w:rFonts w:hint="eastAsia" w:eastAsia="나눔명조"/>
            <w:sz w:val="20"/>
            <w:szCs w:val="22"/>
          </w:rPr>
          <w:t>목표설정</w:t>
        </w:r>
        <w:r w:rsidRPr="00AC65B9">
          <w:rPr>
            <w:rFonts w:hint="eastAsia" w:eastAsia="나눔명조"/>
            <w:sz w:val="20"/>
            <w:szCs w:val="22"/>
          </w:rPr>
          <w:t xml:space="preserve"> </w:t>
        </w:r>
        <w:r w:rsidRPr="00AC65B9">
          <w:rPr>
            <w:rFonts w:hint="eastAsia" w:eastAsia="나눔명조"/>
            <w:sz w:val="20"/>
            <w:szCs w:val="22"/>
          </w:rPr>
          <w:t>및</w:t>
        </w:r>
        <w:r w:rsidRPr="00AC65B9">
          <w:rPr>
            <w:rFonts w:hint="eastAsia" w:eastAsia="나눔명조"/>
            <w:sz w:val="20"/>
            <w:szCs w:val="22"/>
          </w:rPr>
          <w:t xml:space="preserve"> </w:t>
        </w:r>
        <w:r w:rsidRPr="00AC65B9">
          <w:rPr>
            <w:rFonts w:hint="eastAsia" w:eastAsia="나눔명조"/>
            <w:sz w:val="20"/>
            <w:szCs w:val="22"/>
          </w:rPr>
          <w:t>달성을</w:t>
        </w:r>
        <w:r w:rsidRPr="00AC65B9">
          <w:rPr>
            <w:rFonts w:hint="eastAsia" w:eastAsia="나눔명조"/>
            <w:sz w:val="20"/>
            <w:szCs w:val="22"/>
          </w:rPr>
          <w:t xml:space="preserve"> </w:t>
        </w:r>
        <w:r w:rsidRPr="00AC65B9">
          <w:rPr>
            <w:rFonts w:hint="eastAsia" w:eastAsia="나눔명조"/>
            <w:sz w:val="20"/>
            <w:szCs w:val="22"/>
          </w:rPr>
          <w:t>지향하고</w:t>
        </w:r>
        <w:r w:rsidRPr="00AC65B9">
          <w:rPr>
            <w:rFonts w:hint="eastAsia" w:eastAsia="나눔명조"/>
            <w:sz w:val="20"/>
            <w:szCs w:val="22"/>
          </w:rPr>
          <w:t xml:space="preserve"> </w:t>
        </w:r>
        <w:r w:rsidRPr="00AC65B9">
          <w:rPr>
            <w:rFonts w:hint="eastAsia" w:eastAsia="나눔명조"/>
            <w:sz w:val="20"/>
            <w:szCs w:val="22"/>
          </w:rPr>
          <w:t>이를</w:t>
        </w:r>
        <w:r w:rsidRPr="00AC65B9">
          <w:rPr>
            <w:rFonts w:hint="eastAsia" w:eastAsia="나눔명조"/>
            <w:sz w:val="20"/>
            <w:szCs w:val="22"/>
          </w:rPr>
          <w:t xml:space="preserve"> </w:t>
        </w:r>
        <w:r w:rsidRPr="00AC65B9">
          <w:rPr>
            <w:rFonts w:hint="eastAsia" w:eastAsia="나눔명조"/>
            <w:sz w:val="20"/>
            <w:szCs w:val="22"/>
          </w:rPr>
          <w:t>위해</w:t>
        </w:r>
        <w:r w:rsidRPr="00AC65B9">
          <w:rPr>
            <w:rFonts w:hint="eastAsia" w:eastAsia="나눔명조"/>
            <w:sz w:val="20"/>
            <w:szCs w:val="22"/>
          </w:rPr>
          <w:t xml:space="preserve"> </w:t>
        </w:r>
        <w:r w:rsidRPr="00AC65B9">
          <w:rPr>
            <w:rFonts w:hint="eastAsia" w:eastAsia="나눔명조"/>
            <w:sz w:val="20"/>
            <w:szCs w:val="22"/>
          </w:rPr>
          <w:t>구성원에게</w:t>
        </w:r>
        <w:r w:rsidRPr="00AC65B9">
          <w:rPr>
            <w:rFonts w:hint="eastAsia" w:eastAsia="나눔명조"/>
            <w:sz w:val="20"/>
            <w:szCs w:val="22"/>
          </w:rPr>
          <w:t xml:space="preserve"> </w:t>
        </w:r>
        <w:r w:rsidRPr="00AC65B9">
          <w:rPr>
            <w:rFonts w:hint="eastAsia" w:eastAsia="나눔명조"/>
            <w:sz w:val="20"/>
            <w:szCs w:val="22"/>
          </w:rPr>
          <w:t>영향력을</w:t>
        </w:r>
        <w:r w:rsidRPr="00AC65B9">
          <w:rPr>
            <w:rFonts w:hint="eastAsia" w:eastAsia="나눔명조"/>
            <w:sz w:val="20"/>
            <w:szCs w:val="22"/>
          </w:rPr>
          <w:t xml:space="preserve"> </w:t>
        </w:r>
        <w:r w:rsidRPr="00AC65B9">
          <w:rPr>
            <w:rFonts w:hint="eastAsia" w:eastAsia="나눔명조"/>
            <w:sz w:val="20"/>
            <w:szCs w:val="22"/>
          </w:rPr>
          <w:t>행사하고자</w:t>
        </w:r>
        <w:r w:rsidRPr="00AC65B9">
          <w:rPr>
            <w:rFonts w:hint="eastAsia" w:eastAsia="나눔명조"/>
            <w:sz w:val="20"/>
            <w:szCs w:val="22"/>
          </w:rPr>
          <w:t xml:space="preserve"> </w:t>
        </w:r>
        <w:r w:rsidRPr="00AC65B9">
          <w:rPr>
            <w:rFonts w:hint="eastAsia" w:eastAsia="나눔명조"/>
            <w:sz w:val="20"/>
            <w:szCs w:val="22"/>
          </w:rPr>
          <w:t>한다</w:t>
        </w:r>
      </w:ins>
      <w:del w:author="Kang, Jiyoon" w:date="2022-03-02T23:00:00Z" w:id="274">
        <w:r w:rsidRPr="00283EF6" w:rsidDel="00AC65B9" w:rsidR="34D5D6E7">
          <w:rPr>
            <w:rFonts w:eastAsia="나눔명조"/>
            <w:sz w:val="20"/>
            <w:szCs w:val="22"/>
          </w:rPr>
          <w:delText>관계지향적</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리더십은</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집단목표</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달성을</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위한</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과정과</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구성원</w:delText>
        </w:r>
        <w:r w:rsidRPr="00283EF6" w:rsidDel="00AC65B9" w:rsidR="00302307">
          <w:rPr>
            <w:rFonts w:hint="eastAsia" w:eastAsia="나눔명조"/>
            <w:sz w:val="20"/>
            <w:szCs w:val="22"/>
          </w:rPr>
          <w:delText xml:space="preserve"> </w:delText>
        </w:r>
        <w:r w:rsidRPr="00283EF6" w:rsidDel="00AC65B9" w:rsidR="34D5D6E7">
          <w:rPr>
            <w:rFonts w:eastAsia="나눔명조"/>
            <w:sz w:val="20"/>
            <w:szCs w:val="22"/>
          </w:rPr>
          <w:delText>간의</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상호관계를</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엮어주는</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것을</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강조</w:delText>
        </w:r>
        <w:r w:rsidRPr="00283EF6" w:rsidDel="00AC65B9" w:rsidR="007354E2">
          <w:rPr>
            <w:rFonts w:hint="eastAsia" w:eastAsia="나눔명조"/>
            <w:sz w:val="20"/>
            <w:szCs w:val="22"/>
          </w:rPr>
          <w:delText>하는</w:delText>
        </w:r>
        <w:r w:rsidRPr="00283EF6" w:rsidDel="00AC65B9" w:rsidR="007354E2">
          <w:rPr>
            <w:rFonts w:hint="eastAsia" w:eastAsia="나눔명조"/>
            <w:sz w:val="20"/>
            <w:szCs w:val="22"/>
          </w:rPr>
          <w:delText xml:space="preserve"> </w:delText>
        </w:r>
        <w:r w:rsidRPr="00283EF6" w:rsidDel="00AC65B9" w:rsidR="007354E2">
          <w:rPr>
            <w:rFonts w:hint="eastAsia" w:eastAsia="나눔명조"/>
            <w:sz w:val="20"/>
            <w:szCs w:val="22"/>
          </w:rPr>
          <w:delText>한편</w:delText>
        </w:r>
        <w:r w:rsidRPr="00283EF6" w:rsidDel="00AC65B9" w:rsidR="007354E2">
          <w:rPr>
            <w:rFonts w:hint="eastAsia" w:eastAsia="나눔명조"/>
            <w:sz w:val="20"/>
            <w:szCs w:val="22"/>
          </w:rPr>
          <w:delText>,</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목표지향적</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리더십은</w:delText>
        </w:r>
        <w:r w:rsidRPr="00283EF6" w:rsidDel="00AC65B9" w:rsidR="00302307">
          <w:rPr>
            <w:rFonts w:hint="eastAsia" w:eastAsia="나눔명조"/>
            <w:sz w:val="20"/>
            <w:szCs w:val="22"/>
          </w:rPr>
          <w:delText xml:space="preserve"> </w:delText>
        </w:r>
        <w:r w:rsidRPr="00283EF6" w:rsidDel="00AC65B9" w:rsidR="34D5D6E7">
          <w:rPr>
            <w:rFonts w:eastAsia="나눔명조"/>
            <w:sz w:val="20"/>
            <w:szCs w:val="22"/>
          </w:rPr>
          <w:delText>목표설정과</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목표</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달성을</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지향하고</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이를</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위해</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집단에</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영향력을</w:delText>
        </w:r>
        <w:r w:rsidRPr="00283EF6" w:rsidDel="00AC65B9" w:rsidR="34D5D6E7">
          <w:rPr>
            <w:rFonts w:eastAsia="나눔명조"/>
            <w:sz w:val="20"/>
            <w:szCs w:val="22"/>
          </w:rPr>
          <w:delText xml:space="preserve"> </w:delText>
        </w:r>
        <w:r w:rsidRPr="00283EF6" w:rsidDel="00AC65B9" w:rsidR="34D5D6E7">
          <w:rPr>
            <w:rFonts w:eastAsia="나눔명조"/>
            <w:sz w:val="20"/>
            <w:szCs w:val="22"/>
          </w:rPr>
          <w:delText>행사하고자</w:delText>
        </w:r>
        <w:r w:rsidRPr="00283EF6" w:rsidDel="00AC65B9" w:rsidR="00302307">
          <w:rPr>
            <w:rFonts w:hint="eastAsia" w:eastAsia="나눔명조"/>
            <w:sz w:val="20"/>
            <w:szCs w:val="22"/>
          </w:rPr>
          <w:delText xml:space="preserve"> </w:delText>
        </w:r>
        <w:r w:rsidRPr="00283EF6" w:rsidDel="00AC65B9" w:rsidR="00302307">
          <w:rPr>
            <w:rFonts w:hint="eastAsia" w:eastAsia="나눔명조"/>
            <w:sz w:val="20"/>
            <w:szCs w:val="22"/>
          </w:rPr>
          <w:delText>하는</w:delText>
        </w:r>
        <w:r w:rsidRPr="00283EF6" w:rsidDel="00AC65B9" w:rsidR="00302307">
          <w:rPr>
            <w:rFonts w:hint="eastAsia" w:eastAsia="나눔명조"/>
            <w:sz w:val="20"/>
            <w:szCs w:val="22"/>
          </w:rPr>
          <w:delText xml:space="preserve"> </w:delText>
        </w:r>
        <w:r w:rsidRPr="00283EF6" w:rsidDel="00AC65B9" w:rsidR="00302307">
          <w:rPr>
            <w:rFonts w:hint="eastAsia" w:eastAsia="나눔명조"/>
            <w:sz w:val="20"/>
            <w:szCs w:val="22"/>
          </w:rPr>
          <w:delText>성향을</w:delText>
        </w:r>
        <w:r w:rsidRPr="00283EF6" w:rsidDel="00AC65B9" w:rsidR="00302307">
          <w:rPr>
            <w:rFonts w:hint="eastAsia" w:eastAsia="나눔명조"/>
            <w:sz w:val="20"/>
            <w:szCs w:val="22"/>
          </w:rPr>
          <w:delText xml:space="preserve"> </w:delText>
        </w:r>
        <w:r w:rsidRPr="00283EF6" w:rsidDel="00AC65B9" w:rsidR="00302307">
          <w:rPr>
            <w:rFonts w:hint="eastAsia" w:eastAsia="나눔명조"/>
            <w:sz w:val="20"/>
            <w:szCs w:val="22"/>
          </w:rPr>
          <w:delText>보인다</w:delText>
        </w:r>
      </w:del>
      <w:r w:rsidRPr="00283EF6" w:rsidR="007354E2">
        <w:rPr>
          <w:rFonts w:eastAsia="나눔명조"/>
          <w:sz w:val="20"/>
          <w:szCs w:val="22"/>
        </w:rPr>
        <w:fldChar w:fldCharType="begin"/>
      </w:r>
      <w:r>
        <w:rPr>
          <w:rFonts w:eastAsia="나눔명조"/>
          <w:sz w:val="20"/>
          <w:szCs w:val="22"/>
        </w:rPr>
        <w:instrText xml:space="preserve"> ADDIN ZOTERO_ITEM CSL_CITATION {"citationID":"iQAb9WRG","properties":{"formattedCitation":"(\\uc0\\u47928{}\\uc0\\u44228{}\\uc0\\u50756{}, \\uc0\\u52572{}\\uc0\\u49437{}\\uc0\\u48393{}, and \\uc0\\u47928{}\\uc0\\u51116{}\\uc0\\u49849{} 2009)","plainCitat</w:instrText>
      </w:r>
      <w:r>
        <w:rPr>
          <w:rFonts w:hint="eastAsia" w:eastAsia="나눔명조"/>
          <w:sz w:val="20"/>
          <w:szCs w:val="22"/>
        </w:rPr>
        <w:instrText>ion":"(</w:instrText>
      </w:r>
      <w:r>
        <w:rPr>
          <w:rFonts w:hint="eastAsia" w:eastAsia="나눔명조"/>
          <w:sz w:val="20"/>
          <w:szCs w:val="22"/>
        </w:rPr>
        <w:instrText>문계완</w:instrText>
      </w:r>
      <w:r>
        <w:rPr>
          <w:rFonts w:hint="eastAsia" w:eastAsia="나눔명조"/>
          <w:sz w:val="20"/>
          <w:szCs w:val="22"/>
        </w:rPr>
        <w:instrText xml:space="preserve">, </w:instrText>
      </w:r>
      <w:r>
        <w:rPr>
          <w:rFonts w:hint="eastAsia" w:eastAsia="나눔명조"/>
          <w:sz w:val="20"/>
          <w:szCs w:val="22"/>
        </w:rPr>
        <w:instrText>최석봉</w:instrText>
      </w:r>
      <w:r>
        <w:rPr>
          <w:rFonts w:hint="eastAsia" w:eastAsia="나눔명조"/>
          <w:sz w:val="20"/>
          <w:szCs w:val="22"/>
        </w:rPr>
        <w:instrText xml:space="preserve">, and </w:instrText>
      </w:r>
      <w:r>
        <w:rPr>
          <w:rFonts w:hint="eastAsia" w:eastAsia="나눔명조"/>
          <w:sz w:val="20"/>
          <w:szCs w:val="22"/>
        </w:rPr>
        <w:instrText>문재승</w:instrText>
      </w:r>
      <w:r>
        <w:rPr>
          <w:rFonts w:hint="eastAsia" w:eastAsia="나눔명조"/>
          <w:sz w:val="20"/>
          <w:szCs w:val="22"/>
        </w:rPr>
        <w:instrText xml:space="preserve"> 2009)","dontUpdate":true,"noteIndex":0},"citationItems":[{"id":"PSjZbscb/ckSn68rm","uris":["http://zotero.org/users/5210800/items/5Y9FUQ5X"],"uri":["http://zotero.org/users/5210800/items/5Y9FUQ5X"],"itemData":{"id":1449,"type":"article-journal","container-title":"</w:instrText>
      </w:r>
      <w:r>
        <w:rPr>
          <w:rFonts w:hint="eastAsia" w:eastAsia="나눔명조"/>
          <w:sz w:val="20"/>
          <w:szCs w:val="22"/>
        </w:rPr>
        <w:instrText>산업경제연구</w:instrText>
      </w:r>
      <w:r>
        <w:rPr>
          <w:rFonts w:hint="eastAsia" w:eastAsia="나눔명조"/>
          <w:sz w:val="20"/>
          <w:szCs w:val="22"/>
        </w:rPr>
        <w:instrText>","issue":"6","note":"Citation Key: moon:2009","page":"3289</w:instrText>
      </w:r>
      <w:r>
        <w:rPr>
          <w:rFonts w:hint="eastAsia" w:eastAsia="나눔명조"/>
          <w:sz w:val="20"/>
          <w:szCs w:val="22"/>
        </w:rPr>
        <w:instrText>–</w:instrText>
      </w:r>
      <w:r>
        <w:rPr>
          <w:rFonts w:hint="eastAsia" w:eastAsia="나눔명조"/>
          <w:sz w:val="20"/>
          <w:szCs w:val="22"/>
        </w:rPr>
        <w:instrText>3320","title":"</w:instrText>
      </w:r>
      <w:r>
        <w:rPr>
          <w:rFonts w:hint="eastAsia" w:eastAsia="나눔명조"/>
          <w:sz w:val="20"/>
          <w:szCs w:val="22"/>
        </w:rPr>
        <w:instrText>리더십</w:instrText>
      </w:r>
      <w:r>
        <w:rPr>
          <w:rFonts w:hint="eastAsia" w:eastAsia="나눔명조"/>
          <w:sz w:val="20"/>
          <w:szCs w:val="22"/>
        </w:rPr>
        <w:instrText xml:space="preserve"> </w:instrText>
      </w:r>
      <w:r>
        <w:rPr>
          <w:rFonts w:hint="eastAsia" w:eastAsia="나눔명조"/>
          <w:sz w:val="20"/>
          <w:szCs w:val="22"/>
        </w:rPr>
        <w:instrText>유형과</w:instrText>
      </w:r>
      <w:r>
        <w:rPr>
          <w:rFonts w:hint="eastAsia" w:eastAsia="나눔명조"/>
          <w:sz w:val="20"/>
          <w:szCs w:val="22"/>
        </w:rPr>
        <w:instrText xml:space="preserve"> </w:instrText>
      </w:r>
      <w:r>
        <w:rPr>
          <w:rFonts w:hint="eastAsia" w:eastAsia="나눔명조"/>
          <w:sz w:val="20"/>
          <w:szCs w:val="22"/>
        </w:rPr>
        <w:instrText>조직문화가</w:instrText>
      </w:r>
      <w:r>
        <w:rPr>
          <w:rFonts w:hint="eastAsia" w:eastAsia="나눔명조"/>
          <w:sz w:val="20"/>
          <w:szCs w:val="22"/>
        </w:rPr>
        <w:instrText xml:space="preserve"> </w:instrText>
      </w:r>
      <w:r>
        <w:rPr>
          <w:rFonts w:hint="eastAsia" w:eastAsia="나눔명조"/>
          <w:sz w:val="20"/>
          <w:szCs w:val="22"/>
        </w:rPr>
        <w:instrText>혁신행동에</w:instrText>
      </w:r>
      <w:r>
        <w:rPr>
          <w:rFonts w:hint="eastAsia" w:eastAsia="나눔명조"/>
          <w:sz w:val="20"/>
          <w:szCs w:val="22"/>
        </w:rPr>
        <w:instrText xml:space="preserve"> </w:instrText>
      </w:r>
      <w:r>
        <w:rPr>
          <w:rFonts w:hint="eastAsia" w:eastAsia="나눔명조"/>
          <w:sz w:val="20"/>
          <w:szCs w:val="22"/>
        </w:rPr>
        <w:instrText>미치는</w:instrText>
      </w:r>
      <w:r>
        <w:rPr>
          <w:rFonts w:hint="eastAsia" w:eastAsia="나눔명조"/>
          <w:sz w:val="20"/>
          <w:szCs w:val="22"/>
        </w:rPr>
        <w:instrText xml:space="preserve"> </w:instrText>
      </w:r>
      <w:r>
        <w:rPr>
          <w:rFonts w:hint="eastAsia" w:eastAsia="나눔명조"/>
          <w:sz w:val="20"/>
          <w:szCs w:val="22"/>
        </w:rPr>
        <w:instrText>영향</w:instrText>
      </w:r>
      <w:r>
        <w:rPr>
          <w:rFonts w:hint="eastAsia" w:eastAsia="나눔명조"/>
          <w:sz w:val="20"/>
          <w:szCs w:val="22"/>
        </w:rPr>
        <w:instrText>","volume":"22","author":[{"family":"</w:instrText>
      </w:r>
      <w:r>
        <w:rPr>
          <w:rFonts w:hint="eastAsia" w:eastAsia="나눔명조"/>
          <w:sz w:val="20"/>
          <w:szCs w:val="22"/>
        </w:rPr>
        <w:instrText>문계완</w:instrText>
      </w:r>
      <w:r>
        <w:rPr>
          <w:rFonts w:hint="eastAsia" w:eastAsia="나눔명조"/>
          <w:sz w:val="20"/>
          <w:szCs w:val="22"/>
        </w:rPr>
        <w:instrText>","given":""},{"family":"</w:instrText>
      </w:r>
      <w:r>
        <w:rPr>
          <w:rFonts w:hint="eastAsia" w:eastAsia="나눔명조"/>
          <w:sz w:val="20"/>
          <w:szCs w:val="22"/>
        </w:rPr>
        <w:instrText>최석봉</w:instrText>
      </w:r>
      <w:r>
        <w:rPr>
          <w:rFonts w:hint="eastAsia" w:eastAsia="나눔명조"/>
          <w:sz w:val="20"/>
          <w:szCs w:val="22"/>
        </w:rPr>
        <w:instrText>","given":""},{"family":"</w:instrText>
      </w:r>
      <w:r>
        <w:rPr>
          <w:rFonts w:hint="eastAsia" w:eastAsia="나눔명조"/>
          <w:sz w:val="20"/>
          <w:szCs w:val="22"/>
        </w:rPr>
        <w:instrText>문재승</w:instrText>
      </w:r>
      <w:r>
        <w:rPr>
          <w:rFonts w:hint="eastAsia" w:eastAsia="나눔명조"/>
          <w:sz w:val="20"/>
          <w:szCs w:val="22"/>
        </w:rPr>
        <w:instrText>","given":""}],"is</w:instrText>
      </w:r>
      <w:r>
        <w:rPr>
          <w:rFonts w:eastAsia="나눔명조"/>
          <w:sz w:val="20"/>
          <w:szCs w:val="22"/>
        </w:rPr>
        <w:instrText xml:space="preserve">sued":{"date-parts":[["2009"]]}}}],"schema":"https://github.com/citation-style-language/schema/raw/master/csl-citation.json"} </w:instrText>
      </w:r>
      <w:r w:rsidRPr="00283EF6" w:rsidR="007354E2">
        <w:rPr>
          <w:rFonts w:eastAsia="나눔명조"/>
          <w:sz w:val="20"/>
          <w:szCs w:val="22"/>
        </w:rPr>
        <w:fldChar w:fldCharType="separate"/>
      </w:r>
      <w:r w:rsidRPr="00283EF6" w:rsidR="007354E2">
        <w:rPr>
          <w:rFonts w:eastAsia="나눔명조"/>
          <w:sz w:val="20"/>
          <w:szCs w:val="22"/>
        </w:rPr>
        <w:t>(</w:t>
      </w:r>
      <w:r w:rsidRPr="00283EF6" w:rsidR="007354E2">
        <w:rPr>
          <w:rFonts w:hint="eastAsia" w:eastAsia="나눔명조"/>
          <w:sz w:val="20"/>
          <w:szCs w:val="22"/>
        </w:rPr>
        <w:t>문계완</w:t>
      </w:r>
      <w:r w:rsidRPr="00283EF6" w:rsidR="00512F0D">
        <w:rPr>
          <w:rFonts w:hint="eastAsia" w:eastAsia="나눔명조"/>
          <w:sz w:val="20"/>
          <w:szCs w:val="22"/>
        </w:rPr>
        <w:t xml:space="preserve"> </w:t>
      </w:r>
      <w:r w:rsidRPr="00283EF6" w:rsidR="00512F0D">
        <w:rPr>
          <w:rFonts w:hint="eastAsia" w:eastAsia="나눔명조"/>
          <w:sz w:val="20"/>
          <w:szCs w:val="22"/>
        </w:rPr>
        <w:t>외</w:t>
      </w:r>
      <w:r w:rsidRPr="00283EF6" w:rsidR="00512F0D">
        <w:rPr>
          <w:rFonts w:hint="eastAsia" w:eastAsia="나눔명조"/>
          <w:sz w:val="20"/>
          <w:szCs w:val="22"/>
        </w:rPr>
        <w:t>,</w:t>
      </w:r>
      <w:r w:rsidRPr="00283EF6" w:rsidR="007354E2">
        <w:rPr>
          <w:rFonts w:eastAsia="나눔명조"/>
          <w:sz w:val="20"/>
          <w:szCs w:val="22"/>
        </w:rPr>
        <w:t xml:space="preserve"> 2009)</w:t>
      </w:r>
      <w:r w:rsidRPr="00283EF6" w:rsidR="007354E2">
        <w:rPr>
          <w:rFonts w:eastAsia="나눔명조"/>
          <w:sz w:val="20"/>
          <w:szCs w:val="22"/>
        </w:rPr>
        <w:fldChar w:fldCharType="end"/>
      </w:r>
      <w:r w:rsidRPr="00283EF6" w:rsidR="34D5D6E7">
        <w:rPr>
          <w:rFonts w:eastAsia="나눔명조"/>
          <w:sz w:val="20"/>
          <w:szCs w:val="22"/>
        </w:rPr>
        <w:t xml:space="preserve">. </w:t>
      </w:r>
      <w:ins w:author="Kang, Jiyoon" w:date="2022-03-02T23:01:00Z" w:id="275">
        <w:r w:rsidRPr="00AC65B9">
          <w:rPr>
            <w:rFonts w:hint="eastAsia" w:eastAsia="나눔명조"/>
            <w:sz w:val="20"/>
            <w:szCs w:val="22"/>
          </w:rPr>
          <w:t>즉</w:t>
        </w:r>
        <w:r w:rsidRPr="00AC65B9">
          <w:rPr>
            <w:rFonts w:hint="eastAsia" w:eastAsia="나눔명조"/>
            <w:sz w:val="20"/>
            <w:szCs w:val="22"/>
          </w:rPr>
          <w:t xml:space="preserve">, </w:t>
        </w:r>
        <w:r w:rsidRPr="00AC65B9">
          <w:rPr>
            <w:rFonts w:hint="eastAsia" w:eastAsia="나눔명조"/>
            <w:sz w:val="20"/>
            <w:szCs w:val="22"/>
          </w:rPr>
          <w:t>목표지향적</w:t>
        </w:r>
        <w:r w:rsidRPr="00AC65B9">
          <w:rPr>
            <w:rFonts w:hint="eastAsia" w:eastAsia="나눔명조"/>
            <w:sz w:val="20"/>
            <w:szCs w:val="22"/>
          </w:rPr>
          <w:t xml:space="preserve"> </w:t>
        </w:r>
        <w:r w:rsidRPr="00AC65B9">
          <w:rPr>
            <w:rFonts w:hint="eastAsia" w:eastAsia="나눔명조"/>
            <w:sz w:val="20"/>
            <w:szCs w:val="22"/>
          </w:rPr>
          <w:t>리더십은</w:t>
        </w:r>
        <w:r w:rsidRPr="00AC65B9">
          <w:rPr>
            <w:rFonts w:hint="eastAsia" w:eastAsia="나눔명조"/>
            <w:sz w:val="20"/>
            <w:szCs w:val="22"/>
          </w:rPr>
          <w:t xml:space="preserve"> </w:t>
        </w:r>
        <w:r w:rsidRPr="00AC65B9">
          <w:rPr>
            <w:rFonts w:hint="eastAsia" w:eastAsia="나눔명조"/>
            <w:sz w:val="20"/>
            <w:szCs w:val="22"/>
          </w:rPr>
          <w:t>업무와</w:t>
        </w:r>
        <w:r w:rsidRPr="00AC65B9">
          <w:rPr>
            <w:rFonts w:hint="eastAsia" w:eastAsia="나눔명조"/>
            <w:sz w:val="20"/>
            <w:szCs w:val="22"/>
          </w:rPr>
          <w:t xml:space="preserve"> </w:t>
        </w:r>
        <w:r w:rsidRPr="00AC65B9">
          <w:rPr>
            <w:rFonts w:hint="eastAsia" w:eastAsia="나눔명조"/>
            <w:sz w:val="20"/>
            <w:szCs w:val="22"/>
          </w:rPr>
          <w:t>조직</w:t>
        </w:r>
        <w:r w:rsidRPr="00AC65B9">
          <w:rPr>
            <w:rFonts w:hint="eastAsia" w:eastAsia="나눔명조"/>
            <w:sz w:val="20"/>
            <w:szCs w:val="22"/>
          </w:rPr>
          <w:t xml:space="preserve"> </w:t>
        </w:r>
        <w:r w:rsidRPr="00AC65B9">
          <w:rPr>
            <w:rFonts w:hint="eastAsia" w:eastAsia="나눔명조"/>
            <w:sz w:val="20"/>
            <w:szCs w:val="22"/>
          </w:rPr>
          <w:t>목표를</w:t>
        </w:r>
        <w:r w:rsidRPr="00AC65B9">
          <w:rPr>
            <w:rFonts w:hint="eastAsia" w:eastAsia="나눔명조"/>
            <w:sz w:val="20"/>
            <w:szCs w:val="22"/>
          </w:rPr>
          <w:t xml:space="preserve"> </w:t>
        </w:r>
        <w:r w:rsidRPr="00AC65B9">
          <w:rPr>
            <w:rFonts w:hint="eastAsia" w:eastAsia="나눔명조"/>
            <w:sz w:val="20"/>
            <w:szCs w:val="22"/>
          </w:rPr>
          <w:t>중시하고</w:t>
        </w:r>
        <w:r w:rsidRPr="00AC65B9">
          <w:rPr>
            <w:rFonts w:hint="eastAsia" w:eastAsia="나눔명조"/>
            <w:sz w:val="20"/>
            <w:szCs w:val="22"/>
          </w:rPr>
          <w:t xml:space="preserve">, </w:t>
        </w:r>
        <w:r w:rsidRPr="00AC65B9">
          <w:rPr>
            <w:rFonts w:hint="eastAsia" w:eastAsia="나눔명조"/>
            <w:sz w:val="20"/>
            <w:szCs w:val="22"/>
          </w:rPr>
          <w:t>구성원이</w:t>
        </w:r>
        <w:r w:rsidRPr="00AC65B9">
          <w:rPr>
            <w:rFonts w:hint="eastAsia" w:eastAsia="나눔명조"/>
            <w:sz w:val="20"/>
            <w:szCs w:val="22"/>
          </w:rPr>
          <w:t xml:space="preserve"> </w:t>
        </w:r>
        <w:r w:rsidRPr="00AC65B9">
          <w:rPr>
            <w:rFonts w:hint="eastAsia" w:eastAsia="나눔명조"/>
            <w:sz w:val="20"/>
            <w:szCs w:val="22"/>
          </w:rPr>
          <w:t>조직</w:t>
        </w:r>
        <w:r w:rsidRPr="00AC65B9">
          <w:rPr>
            <w:rFonts w:hint="eastAsia" w:eastAsia="나눔명조"/>
            <w:sz w:val="20"/>
            <w:szCs w:val="22"/>
          </w:rPr>
          <w:t xml:space="preserve"> </w:t>
        </w:r>
        <w:r w:rsidRPr="00AC65B9">
          <w:rPr>
            <w:rFonts w:hint="eastAsia" w:eastAsia="나눔명조"/>
            <w:sz w:val="20"/>
            <w:szCs w:val="22"/>
          </w:rPr>
          <w:t>목표를</w:t>
        </w:r>
        <w:r w:rsidRPr="00AC65B9">
          <w:rPr>
            <w:rFonts w:hint="eastAsia" w:eastAsia="나눔명조"/>
            <w:sz w:val="20"/>
            <w:szCs w:val="22"/>
          </w:rPr>
          <w:t xml:space="preserve"> </w:t>
        </w:r>
        <w:r w:rsidRPr="00AC65B9">
          <w:rPr>
            <w:rFonts w:hint="eastAsia" w:eastAsia="나눔명조"/>
            <w:sz w:val="20"/>
            <w:szCs w:val="22"/>
          </w:rPr>
          <w:t>원활히</w:t>
        </w:r>
        <w:r w:rsidRPr="00AC65B9">
          <w:rPr>
            <w:rFonts w:hint="eastAsia" w:eastAsia="나눔명조"/>
            <w:sz w:val="20"/>
            <w:szCs w:val="22"/>
          </w:rPr>
          <w:t xml:space="preserve"> </w:t>
        </w:r>
        <w:r w:rsidRPr="00AC65B9">
          <w:rPr>
            <w:rFonts w:hint="eastAsia" w:eastAsia="나눔명조"/>
            <w:sz w:val="20"/>
            <w:szCs w:val="22"/>
          </w:rPr>
          <w:t>이행하도록</w:t>
        </w:r>
        <w:r w:rsidRPr="00AC65B9">
          <w:rPr>
            <w:rFonts w:hint="eastAsia" w:eastAsia="나눔명조"/>
            <w:sz w:val="20"/>
            <w:szCs w:val="22"/>
          </w:rPr>
          <w:t xml:space="preserve"> </w:t>
        </w:r>
        <w:r w:rsidRPr="00AC65B9">
          <w:rPr>
            <w:rFonts w:hint="eastAsia" w:eastAsia="나눔명조"/>
            <w:sz w:val="20"/>
            <w:szCs w:val="22"/>
          </w:rPr>
          <w:t>자원과</w:t>
        </w:r>
        <w:r w:rsidRPr="00AC65B9">
          <w:rPr>
            <w:rFonts w:hint="eastAsia" w:eastAsia="나눔명조"/>
            <w:sz w:val="20"/>
            <w:szCs w:val="22"/>
          </w:rPr>
          <w:t xml:space="preserve"> </w:t>
        </w:r>
        <w:r w:rsidRPr="00AC65B9">
          <w:rPr>
            <w:rFonts w:hint="eastAsia" w:eastAsia="나눔명조"/>
            <w:sz w:val="20"/>
            <w:szCs w:val="22"/>
          </w:rPr>
          <w:t>환경을</w:t>
        </w:r>
        <w:r w:rsidRPr="00AC65B9">
          <w:rPr>
            <w:rFonts w:hint="eastAsia" w:eastAsia="나눔명조"/>
            <w:sz w:val="20"/>
            <w:szCs w:val="22"/>
          </w:rPr>
          <w:t xml:space="preserve"> </w:t>
        </w:r>
        <w:r w:rsidRPr="00AC65B9">
          <w:rPr>
            <w:rFonts w:hint="eastAsia" w:eastAsia="나눔명조"/>
            <w:sz w:val="20"/>
            <w:szCs w:val="22"/>
          </w:rPr>
          <w:t>제공하고</w:t>
        </w:r>
        <w:r w:rsidRPr="00AC65B9">
          <w:rPr>
            <w:rFonts w:hint="eastAsia" w:eastAsia="나눔명조"/>
            <w:sz w:val="20"/>
            <w:szCs w:val="22"/>
          </w:rPr>
          <w:t xml:space="preserve"> </w:t>
        </w:r>
        <w:r w:rsidRPr="00AC65B9">
          <w:rPr>
            <w:rFonts w:hint="eastAsia" w:eastAsia="나눔명조"/>
            <w:sz w:val="20"/>
            <w:szCs w:val="22"/>
          </w:rPr>
          <w:t>동기를</w:t>
        </w:r>
        <w:r w:rsidRPr="00AC65B9">
          <w:rPr>
            <w:rFonts w:hint="eastAsia" w:eastAsia="나눔명조"/>
            <w:sz w:val="20"/>
            <w:szCs w:val="22"/>
          </w:rPr>
          <w:t xml:space="preserve"> </w:t>
        </w:r>
        <w:r w:rsidRPr="00AC65B9">
          <w:rPr>
            <w:rFonts w:hint="eastAsia" w:eastAsia="나눔명조"/>
            <w:sz w:val="20"/>
            <w:szCs w:val="22"/>
          </w:rPr>
          <w:t>부여하고자</w:t>
        </w:r>
        <w:r w:rsidRPr="00AC65B9">
          <w:rPr>
            <w:rFonts w:hint="eastAsia" w:eastAsia="나눔명조"/>
            <w:sz w:val="20"/>
            <w:szCs w:val="22"/>
          </w:rPr>
          <w:t xml:space="preserve"> </w:t>
        </w:r>
        <w:r w:rsidRPr="00AC65B9">
          <w:rPr>
            <w:rFonts w:hint="eastAsia" w:eastAsia="나눔명조"/>
            <w:sz w:val="20"/>
            <w:szCs w:val="22"/>
          </w:rPr>
          <w:t>한다</w:t>
        </w:r>
      </w:ins>
      <w:del w:author="Kang, Jiyoon" w:date="2022-03-02T23:01:00Z" w:id="276">
        <w:r w:rsidRPr="00283EF6" w:rsidDel="00AC65B9" w:rsidR="00302307">
          <w:rPr>
            <w:rFonts w:hint="eastAsia" w:eastAsia="나눔명조"/>
            <w:sz w:val="20"/>
            <w:szCs w:val="22"/>
          </w:rPr>
          <w:delText>또한</w:delText>
        </w:r>
        <w:r w:rsidRPr="00283EF6" w:rsidDel="00AC65B9" w:rsidR="00302307">
          <w:rPr>
            <w:rFonts w:hint="eastAsia" w:eastAsia="나눔명조"/>
            <w:sz w:val="20"/>
            <w:szCs w:val="22"/>
          </w:rPr>
          <w:delText xml:space="preserve"> </w:delText>
        </w:r>
        <w:r w:rsidRPr="00283EF6" w:rsidDel="00AC65B9" w:rsidR="00302307">
          <w:rPr>
            <w:rFonts w:hint="eastAsia" w:eastAsia="나눔명조"/>
            <w:sz w:val="20"/>
            <w:szCs w:val="22"/>
          </w:rPr>
          <w:delText>목표지향적</w:delText>
        </w:r>
        <w:r w:rsidRPr="00283EF6" w:rsidDel="00AC65B9" w:rsidR="00302307">
          <w:rPr>
            <w:rFonts w:hint="eastAsia" w:eastAsia="나눔명조"/>
            <w:sz w:val="20"/>
            <w:szCs w:val="22"/>
          </w:rPr>
          <w:delText xml:space="preserve"> </w:delText>
        </w:r>
        <w:r w:rsidRPr="00283EF6" w:rsidDel="00AC65B9" w:rsidR="00302307">
          <w:rPr>
            <w:rFonts w:hint="eastAsia" w:eastAsia="나눔명조"/>
            <w:sz w:val="20"/>
            <w:szCs w:val="22"/>
          </w:rPr>
          <w:delText>리더십은</w:delText>
        </w:r>
        <w:r w:rsidRPr="00283EF6" w:rsidDel="00AC65B9" w:rsidR="00302307">
          <w:rPr>
            <w:rFonts w:hint="eastAsia" w:eastAsia="나눔명조"/>
            <w:sz w:val="20"/>
            <w:szCs w:val="22"/>
          </w:rPr>
          <w:delText xml:space="preserve"> </w:delText>
        </w:r>
        <w:r w:rsidRPr="00283EF6" w:rsidDel="00AC65B9" w:rsidR="00302307">
          <w:rPr>
            <w:rFonts w:hint="eastAsia" w:eastAsia="나눔명조"/>
            <w:sz w:val="20"/>
            <w:szCs w:val="22"/>
          </w:rPr>
          <w:delText>구성원이</w:delText>
        </w:r>
        <w:r w:rsidRPr="00283EF6" w:rsidDel="00AC65B9" w:rsidR="00302307">
          <w:rPr>
            <w:rFonts w:hint="eastAsia" w:eastAsia="나눔명조"/>
            <w:sz w:val="20"/>
            <w:szCs w:val="22"/>
          </w:rPr>
          <w:delText xml:space="preserve"> </w:delText>
        </w:r>
        <w:r w:rsidRPr="00283EF6" w:rsidDel="00AC65B9" w:rsidR="00302307">
          <w:rPr>
            <w:rFonts w:hint="eastAsia" w:eastAsia="나눔명조"/>
            <w:sz w:val="20"/>
            <w:szCs w:val="22"/>
          </w:rPr>
          <w:delText>업무를</w:delText>
        </w:r>
        <w:r w:rsidRPr="00283EF6" w:rsidDel="00AC65B9" w:rsidR="00302307">
          <w:rPr>
            <w:rFonts w:hint="eastAsia" w:eastAsia="나눔명조"/>
            <w:sz w:val="20"/>
            <w:szCs w:val="22"/>
          </w:rPr>
          <w:delText xml:space="preserve"> </w:delText>
        </w:r>
        <w:r w:rsidRPr="00283EF6" w:rsidDel="00AC65B9" w:rsidR="00302307">
          <w:rPr>
            <w:rFonts w:hint="eastAsia" w:eastAsia="나눔명조"/>
            <w:sz w:val="20"/>
            <w:szCs w:val="22"/>
          </w:rPr>
          <w:delText>이행하도록</w:delText>
        </w:r>
        <w:r w:rsidRPr="00283EF6" w:rsidDel="00AC65B9" w:rsidR="00302307">
          <w:rPr>
            <w:rFonts w:hint="eastAsia" w:eastAsia="나눔명조"/>
            <w:sz w:val="20"/>
            <w:szCs w:val="22"/>
          </w:rPr>
          <w:delText xml:space="preserve"> </w:delText>
        </w:r>
        <w:r w:rsidRPr="00283EF6" w:rsidDel="00AC65B9" w:rsidR="00302307">
          <w:rPr>
            <w:rFonts w:hint="eastAsia" w:eastAsia="나눔명조"/>
            <w:sz w:val="20"/>
            <w:szCs w:val="22"/>
          </w:rPr>
          <w:delText>동기부여</w:delText>
        </w:r>
        <w:r w:rsidRPr="00283EF6" w:rsidDel="00AC65B9" w:rsidR="007D0A6E">
          <w:rPr>
            <w:rFonts w:hint="eastAsia" w:eastAsia="나눔명조"/>
            <w:sz w:val="20"/>
            <w:szCs w:val="22"/>
          </w:rPr>
          <w:delText>를</w:delText>
        </w:r>
        <w:r w:rsidRPr="00283EF6" w:rsidDel="00AC65B9" w:rsidR="007D0A6E">
          <w:rPr>
            <w:rFonts w:hint="eastAsia" w:eastAsia="나눔명조"/>
            <w:sz w:val="20"/>
            <w:szCs w:val="22"/>
          </w:rPr>
          <w:delText xml:space="preserve"> </w:delText>
        </w:r>
        <w:r w:rsidRPr="00283EF6" w:rsidDel="00AC65B9" w:rsidR="007D0A6E">
          <w:rPr>
            <w:rFonts w:hint="eastAsia" w:eastAsia="나눔명조"/>
            <w:sz w:val="20"/>
            <w:szCs w:val="22"/>
          </w:rPr>
          <w:delText>유발할</w:delText>
        </w:r>
        <w:r w:rsidRPr="00283EF6" w:rsidDel="00AC65B9" w:rsidR="007D0A6E">
          <w:rPr>
            <w:rFonts w:hint="eastAsia" w:eastAsia="나눔명조"/>
            <w:sz w:val="20"/>
            <w:szCs w:val="22"/>
          </w:rPr>
          <w:delText xml:space="preserve"> </w:delText>
        </w:r>
        <w:r w:rsidRPr="00283EF6" w:rsidDel="00AC65B9" w:rsidR="007D0A6E">
          <w:rPr>
            <w:rFonts w:hint="eastAsia" w:eastAsia="나눔명조"/>
            <w:sz w:val="20"/>
            <w:szCs w:val="22"/>
          </w:rPr>
          <w:delText>수</w:delText>
        </w:r>
        <w:r w:rsidRPr="00283EF6" w:rsidDel="00AC65B9" w:rsidR="007D0A6E">
          <w:rPr>
            <w:rFonts w:hint="eastAsia" w:eastAsia="나눔명조"/>
            <w:sz w:val="20"/>
            <w:szCs w:val="22"/>
          </w:rPr>
          <w:delText xml:space="preserve"> </w:delText>
        </w:r>
        <w:r w:rsidRPr="00283EF6" w:rsidDel="00AC65B9" w:rsidR="007D0A6E">
          <w:rPr>
            <w:rFonts w:hint="eastAsia" w:eastAsia="나눔명조"/>
            <w:sz w:val="20"/>
            <w:szCs w:val="22"/>
          </w:rPr>
          <w:delText>있다</w:delText>
        </w:r>
      </w:del>
      <w:r w:rsidRPr="00283EF6" w:rsidR="007354E2">
        <w:rPr>
          <w:rFonts w:eastAsia="나눔명조"/>
          <w:sz w:val="20"/>
          <w:szCs w:val="22"/>
        </w:rPr>
        <w:fldChar w:fldCharType="begin"/>
      </w:r>
      <w:r>
        <w:rPr>
          <w:rFonts w:eastAsia="나눔명조"/>
          <w:sz w:val="20"/>
          <w:szCs w:val="22"/>
        </w:rPr>
        <w:instrText xml:space="preserve"> ADDIN ZOTERO_ITEM CSL_CITATION {"citationID":"Vna3OeOr","properties":{"formattedCitation":"(Jensen, Andersen, and Jacobsen 2019)","plainCitation":"(Jensen, Andersen, and Jacobsen 2019)","dontUpdate":true,"noteIndex":0},"citationItems":[{"id":"PSjZbscb/J3VHa2BA","uris":["http://zotero.org/users/5210800/items/N4R7B7NC"],"uri":["http://zotero.org/users/5210800/items/N4R7B7NC"],"itemData":{"id":1510,"type":"article-journal","container-title":"Public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Pr="00283EF6" w:rsidR="007354E2">
        <w:rPr>
          <w:rFonts w:eastAsia="나눔명조"/>
          <w:sz w:val="20"/>
          <w:szCs w:val="22"/>
        </w:rPr>
        <w:fldChar w:fldCharType="separate"/>
      </w:r>
      <w:r w:rsidRPr="00283EF6" w:rsidR="007354E2">
        <w:rPr>
          <w:rFonts w:eastAsia="나눔명조"/>
          <w:sz w:val="20"/>
          <w:szCs w:val="22"/>
        </w:rPr>
        <w:t>(</w:t>
      </w:r>
      <w:r w:rsidRPr="00283EF6" w:rsidR="00966105">
        <w:rPr>
          <w:rFonts w:eastAsia="나눔명조"/>
          <w:sz w:val="20"/>
          <w:szCs w:val="22"/>
        </w:rPr>
        <w:t>Jensen et al.,</w:t>
      </w:r>
      <w:r w:rsidRPr="00283EF6" w:rsidR="007354E2">
        <w:rPr>
          <w:rFonts w:eastAsia="나눔명조"/>
          <w:sz w:val="20"/>
          <w:szCs w:val="22"/>
        </w:rPr>
        <w:t xml:space="preserve"> 2019)</w:t>
      </w:r>
      <w:r w:rsidRPr="00283EF6" w:rsidR="007354E2">
        <w:rPr>
          <w:rFonts w:eastAsia="나눔명조"/>
          <w:sz w:val="20"/>
          <w:szCs w:val="22"/>
        </w:rPr>
        <w:fldChar w:fldCharType="end"/>
      </w:r>
      <w:r w:rsidRPr="00283EF6" w:rsidR="00302307">
        <w:rPr>
          <w:rFonts w:eastAsia="나눔명조"/>
          <w:sz w:val="20"/>
          <w:szCs w:val="22"/>
        </w:rPr>
        <w:t>.</w:t>
      </w:r>
      <w:ins w:author="Kang, Jiyoon" w:date="2022-03-02T23:01:00Z" w:id="277">
        <w:r>
          <w:rPr>
            <w:rFonts w:eastAsia="나눔명조"/>
            <w:sz w:val="20"/>
            <w:szCs w:val="22"/>
          </w:rPr>
          <w:t xml:space="preserve"> </w:t>
        </w:r>
        <w:r w:rsidRPr="00AC65B9">
          <w:rPr>
            <w:rFonts w:hint="eastAsia" w:eastAsia="나눔명조"/>
            <w:sz w:val="20"/>
            <w:szCs w:val="22"/>
          </w:rPr>
          <w:t>그렇다면</w:t>
        </w:r>
        <w:r w:rsidRPr="00AC65B9">
          <w:rPr>
            <w:rFonts w:hint="eastAsia" w:eastAsia="나눔명조"/>
            <w:sz w:val="20"/>
            <w:szCs w:val="22"/>
          </w:rPr>
          <w:t xml:space="preserve"> </w:t>
        </w:r>
        <w:r w:rsidRPr="00AC65B9">
          <w:rPr>
            <w:rFonts w:hint="eastAsia" w:eastAsia="나눔명조"/>
            <w:sz w:val="20"/>
            <w:szCs w:val="22"/>
          </w:rPr>
          <w:t>더욱</w:t>
        </w:r>
        <w:r w:rsidRPr="00AC65B9">
          <w:rPr>
            <w:rFonts w:hint="eastAsia" w:eastAsia="나눔명조"/>
            <w:sz w:val="20"/>
            <w:szCs w:val="22"/>
          </w:rPr>
          <w:t xml:space="preserve"> </w:t>
        </w:r>
        <w:r w:rsidRPr="00AC65B9">
          <w:rPr>
            <w:rFonts w:hint="eastAsia" w:eastAsia="나눔명조"/>
            <w:sz w:val="20"/>
            <w:szCs w:val="22"/>
          </w:rPr>
          <w:t>효과적인</w:t>
        </w:r>
        <w:r w:rsidRPr="00AC65B9">
          <w:rPr>
            <w:rFonts w:hint="eastAsia" w:eastAsia="나눔명조"/>
            <w:sz w:val="20"/>
            <w:szCs w:val="22"/>
          </w:rPr>
          <w:t xml:space="preserve"> </w:t>
        </w:r>
        <w:r w:rsidRPr="00AC65B9">
          <w:rPr>
            <w:rFonts w:hint="eastAsia" w:eastAsia="나눔명조"/>
            <w:sz w:val="20"/>
            <w:szCs w:val="22"/>
          </w:rPr>
          <w:t>리더십이란</w:t>
        </w:r>
        <w:r w:rsidRPr="00AC65B9">
          <w:rPr>
            <w:rFonts w:hint="eastAsia" w:eastAsia="나눔명조"/>
            <w:sz w:val="20"/>
            <w:szCs w:val="22"/>
          </w:rPr>
          <w:t xml:space="preserve"> </w:t>
        </w:r>
        <w:r w:rsidRPr="00AC65B9">
          <w:rPr>
            <w:rFonts w:hint="eastAsia" w:eastAsia="나눔명조"/>
            <w:sz w:val="20"/>
            <w:szCs w:val="22"/>
          </w:rPr>
          <w:t>무엇일까</w:t>
        </w:r>
        <w:r w:rsidRPr="00AC65B9">
          <w:rPr>
            <w:rFonts w:hint="eastAsia" w:eastAsia="나눔명조"/>
            <w:sz w:val="20"/>
            <w:szCs w:val="22"/>
          </w:rPr>
          <w:t xml:space="preserve">? </w:t>
        </w:r>
        <w:r w:rsidRPr="00AC65B9">
          <w:rPr>
            <w:rFonts w:hint="eastAsia" w:eastAsia="나눔명조"/>
            <w:sz w:val="20"/>
            <w:szCs w:val="22"/>
          </w:rPr>
          <w:t>효과적인</w:t>
        </w:r>
        <w:r w:rsidRPr="00AC65B9">
          <w:rPr>
            <w:rFonts w:hint="eastAsia" w:eastAsia="나눔명조"/>
            <w:sz w:val="20"/>
            <w:szCs w:val="22"/>
          </w:rPr>
          <w:t xml:space="preserve"> </w:t>
        </w:r>
        <w:r w:rsidRPr="00AC65B9">
          <w:rPr>
            <w:rFonts w:hint="eastAsia" w:eastAsia="나눔명조"/>
            <w:sz w:val="20"/>
            <w:szCs w:val="22"/>
          </w:rPr>
          <w:t>리더십은</w:t>
        </w:r>
        <w:r w:rsidRPr="00AC65B9">
          <w:rPr>
            <w:rFonts w:hint="eastAsia" w:eastAsia="나눔명조"/>
            <w:sz w:val="20"/>
            <w:szCs w:val="22"/>
          </w:rPr>
          <w:t xml:space="preserve"> </w:t>
        </w:r>
        <w:r w:rsidRPr="00AC65B9">
          <w:rPr>
            <w:rFonts w:hint="eastAsia" w:eastAsia="나눔명조"/>
            <w:sz w:val="20"/>
            <w:szCs w:val="22"/>
          </w:rPr>
          <w:t>구성원의</w:t>
        </w:r>
        <w:r w:rsidRPr="00AC65B9">
          <w:rPr>
            <w:rFonts w:hint="eastAsia" w:eastAsia="나눔명조"/>
            <w:sz w:val="20"/>
            <w:szCs w:val="22"/>
          </w:rPr>
          <w:t xml:space="preserve"> </w:t>
        </w:r>
        <w:r w:rsidRPr="00AC65B9">
          <w:rPr>
            <w:rFonts w:hint="eastAsia" w:eastAsia="나눔명조"/>
            <w:sz w:val="20"/>
            <w:szCs w:val="22"/>
          </w:rPr>
          <w:t>자기계발과</w:t>
        </w:r>
        <w:r w:rsidRPr="00AC65B9">
          <w:rPr>
            <w:rFonts w:hint="eastAsia" w:eastAsia="나눔명조"/>
            <w:sz w:val="20"/>
            <w:szCs w:val="22"/>
          </w:rPr>
          <w:t xml:space="preserve"> </w:t>
        </w:r>
        <w:r w:rsidRPr="00AC65B9">
          <w:rPr>
            <w:rFonts w:hint="eastAsia" w:eastAsia="나눔명조"/>
            <w:sz w:val="20"/>
            <w:szCs w:val="22"/>
          </w:rPr>
          <w:t>자기만족의</w:t>
        </w:r>
        <w:r w:rsidRPr="00AC65B9">
          <w:rPr>
            <w:rFonts w:hint="eastAsia" w:eastAsia="나눔명조"/>
            <w:sz w:val="20"/>
            <w:szCs w:val="22"/>
          </w:rPr>
          <w:t xml:space="preserve"> </w:t>
        </w:r>
        <w:r w:rsidRPr="00AC65B9">
          <w:rPr>
            <w:rFonts w:hint="eastAsia" w:eastAsia="나눔명조"/>
            <w:sz w:val="20"/>
            <w:szCs w:val="22"/>
          </w:rPr>
          <w:t>기회를</w:t>
        </w:r>
        <w:r w:rsidRPr="00AC65B9">
          <w:rPr>
            <w:rFonts w:hint="eastAsia" w:eastAsia="나눔명조"/>
            <w:sz w:val="20"/>
            <w:szCs w:val="22"/>
          </w:rPr>
          <w:t xml:space="preserve"> </w:t>
        </w:r>
        <w:r w:rsidRPr="00AC65B9">
          <w:rPr>
            <w:rFonts w:hint="eastAsia" w:eastAsia="나눔명조"/>
            <w:sz w:val="20"/>
            <w:szCs w:val="22"/>
          </w:rPr>
          <w:t>제공하는</w:t>
        </w:r>
        <w:r w:rsidRPr="00AC65B9">
          <w:rPr>
            <w:rFonts w:hint="eastAsia" w:eastAsia="나눔명조"/>
            <w:sz w:val="20"/>
            <w:szCs w:val="22"/>
          </w:rPr>
          <w:t xml:space="preserve"> </w:t>
        </w:r>
        <w:r w:rsidRPr="00AC65B9">
          <w:rPr>
            <w:rFonts w:hint="eastAsia" w:eastAsia="나눔명조"/>
            <w:sz w:val="20"/>
            <w:szCs w:val="22"/>
          </w:rPr>
          <w:t>동시에</w:t>
        </w:r>
        <w:r w:rsidRPr="00AC65B9">
          <w:rPr>
            <w:rFonts w:hint="eastAsia" w:eastAsia="나눔명조"/>
            <w:sz w:val="20"/>
            <w:szCs w:val="22"/>
          </w:rPr>
          <w:t xml:space="preserve"> </w:t>
        </w:r>
        <w:r w:rsidRPr="00AC65B9">
          <w:rPr>
            <w:rFonts w:hint="eastAsia" w:eastAsia="나눔명조"/>
            <w:sz w:val="20"/>
            <w:szCs w:val="22"/>
          </w:rPr>
          <w:t>창의적이고</w:t>
        </w:r>
        <w:r w:rsidRPr="00AC65B9">
          <w:rPr>
            <w:rFonts w:hint="eastAsia" w:eastAsia="나눔명조"/>
            <w:sz w:val="20"/>
            <w:szCs w:val="22"/>
          </w:rPr>
          <w:t xml:space="preserve"> </w:t>
        </w:r>
        <w:r w:rsidRPr="00AC65B9">
          <w:rPr>
            <w:rFonts w:hint="eastAsia" w:eastAsia="나눔명조"/>
            <w:sz w:val="20"/>
            <w:szCs w:val="22"/>
          </w:rPr>
          <w:t>혁신적인</w:t>
        </w:r>
        <w:r w:rsidRPr="00AC65B9">
          <w:rPr>
            <w:rFonts w:hint="eastAsia" w:eastAsia="나눔명조"/>
            <w:sz w:val="20"/>
            <w:szCs w:val="22"/>
          </w:rPr>
          <w:t xml:space="preserve"> </w:t>
        </w:r>
        <w:r w:rsidRPr="00AC65B9">
          <w:rPr>
            <w:rFonts w:hint="eastAsia" w:eastAsia="나눔명조"/>
            <w:sz w:val="20"/>
            <w:szCs w:val="22"/>
          </w:rPr>
          <w:t>조직문화</w:t>
        </w:r>
        <w:r w:rsidRPr="00AC65B9">
          <w:rPr>
            <w:rFonts w:hint="eastAsia" w:eastAsia="나눔명조"/>
            <w:sz w:val="20"/>
            <w:szCs w:val="22"/>
          </w:rPr>
          <w:t xml:space="preserve">, </w:t>
        </w:r>
        <w:r w:rsidRPr="00AC65B9">
          <w:rPr>
            <w:rFonts w:hint="eastAsia" w:eastAsia="나눔명조"/>
            <w:sz w:val="20"/>
            <w:szCs w:val="22"/>
          </w:rPr>
          <w:t>명확한</w:t>
        </w:r>
        <w:r w:rsidRPr="00AC65B9">
          <w:rPr>
            <w:rFonts w:hint="eastAsia" w:eastAsia="나눔명조"/>
            <w:sz w:val="20"/>
            <w:szCs w:val="22"/>
          </w:rPr>
          <w:t xml:space="preserve"> </w:t>
        </w:r>
        <w:r w:rsidRPr="00AC65B9">
          <w:rPr>
            <w:rFonts w:hint="eastAsia" w:eastAsia="나눔명조"/>
            <w:sz w:val="20"/>
            <w:szCs w:val="22"/>
          </w:rPr>
          <w:t>조직</w:t>
        </w:r>
        <w:r w:rsidRPr="00AC65B9">
          <w:rPr>
            <w:rFonts w:hint="eastAsia" w:eastAsia="나눔명조"/>
            <w:sz w:val="20"/>
            <w:szCs w:val="22"/>
          </w:rPr>
          <w:t xml:space="preserve"> </w:t>
        </w:r>
        <w:r w:rsidRPr="00AC65B9">
          <w:rPr>
            <w:rFonts w:hint="eastAsia" w:eastAsia="나눔명조"/>
            <w:sz w:val="20"/>
            <w:szCs w:val="22"/>
          </w:rPr>
          <w:t>목표와</w:t>
        </w:r>
        <w:r w:rsidRPr="00AC65B9">
          <w:rPr>
            <w:rFonts w:hint="eastAsia" w:eastAsia="나눔명조"/>
            <w:sz w:val="20"/>
            <w:szCs w:val="22"/>
          </w:rPr>
          <w:t xml:space="preserve"> </w:t>
        </w:r>
        <w:r w:rsidRPr="00AC65B9">
          <w:rPr>
            <w:rFonts w:hint="eastAsia" w:eastAsia="나눔명조"/>
            <w:sz w:val="20"/>
            <w:szCs w:val="22"/>
          </w:rPr>
          <w:t>방향성</w:t>
        </w:r>
        <w:r w:rsidRPr="00AC65B9">
          <w:rPr>
            <w:rFonts w:hint="eastAsia" w:eastAsia="나눔명조"/>
            <w:sz w:val="20"/>
            <w:szCs w:val="22"/>
          </w:rPr>
          <w:t xml:space="preserve"> </w:t>
        </w:r>
        <w:r w:rsidRPr="00AC65B9">
          <w:rPr>
            <w:rFonts w:hint="eastAsia" w:eastAsia="나눔명조"/>
            <w:sz w:val="20"/>
            <w:szCs w:val="22"/>
          </w:rPr>
          <w:t>제시</w:t>
        </w:r>
        <w:r w:rsidRPr="00AC65B9">
          <w:rPr>
            <w:rFonts w:hint="eastAsia" w:eastAsia="나눔명조"/>
            <w:sz w:val="20"/>
            <w:szCs w:val="22"/>
          </w:rPr>
          <w:t xml:space="preserve">, </w:t>
        </w:r>
        <w:r w:rsidRPr="00AC65B9">
          <w:rPr>
            <w:rFonts w:hint="eastAsia" w:eastAsia="나눔명조"/>
            <w:sz w:val="20"/>
            <w:szCs w:val="22"/>
          </w:rPr>
          <w:t>그리고</w:t>
        </w:r>
        <w:r w:rsidRPr="00AC65B9">
          <w:rPr>
            <w:rFonts w:hint="eastAsia" w:eastAsia="나눔명조"/>
            <w:sz w:val="20"/>
            <w:szCs w:val="22"/>
          </w:rPr>
          <w:t xml:space="preserve"> </w:t>
        </w:r>
        <w:r w:rsidRPr="00AC65B9">
          <w:rPr>
            <w:rFonts w:hint="eastAsia" w:eastAsia="나눔명조"/>
            <w:sz w:val="20"/>
            <w:szCs w:val="22"/>
          </w:rPr>
          <w:t>조직</w:t>
        </w:r>
        <w:r w:rsidRPr="00AC65B9">
          <w:rPr>
            <w:rFonts w:hint="eastAsia" w:eastAsia="나눔명조"/>
            <w:sz w:val="20"/>
            <w:szCs w:val="22"/>
          </w:rPr>
          <w:t xml:space="preserve"> </w:t>
        </w:r>
        <w:r w:rsidRPr="00AC65B9">
          <w:rPr>
            <w:rFonts w:hint="eastAsia" w:eastAsia="나눔명조"/>
            <w:sz w:val="20"/>
            <w:szCs w:val="22"/>
          </w:rPr>
          <w:t>목표</w:t>
        </w:r>
        <w:r w:rsidRPr="00AC65B9">
          <w:rPr>
            <w:rFonts w:hint="eastAsia" w:eastAsia="나눔명조"/>
            <w:sz w:val="20"/>
            <w:szCs w:val="22"/>
          </w:rPr>
          <w:t xml:space="preserve"> </w:t>
        </w:r>
        <w:r w:rsidRPr="00AC65B9">
          <w:rPr>
            <w:rFonts w:hint="eastAsia" w:eastAsia="나눔명조"/>
            <w:sz w:val="20"/>
            <w:szCs w:val="22"/>
          </w:rPr>
          <w:t>적합한</w:t>
        </w:r>
        <w:r w:rsidRPr="00AC65B9">
          <w:rPr>
            <w:rFonts w:hint="eastAsia" w:eastAsia="나눔명조"/>
            <w:sz w:val="20"/>
            <w:szCs w:val="22"/>
          </w:rPr>
          <w:t xml:space="preserve"> </w:t>
        </w:r>
        <w:r w:rsidRPr="00AC65B9">
          <w:rPr>
            <w:rFonts w:hint="eastAsia" w:eastAsia="나눔명조"/>
            <w:sz w:val="20"/>
            <w:szCs w:val="22"/>
          </w:rPr>
          <w:t>제도와</w:t>
        </w:r>
        <w:r w:rsidRPr="00AC65B9">
          <w:rPr>
            <w:rFonts w:hint="eastAsia" w:eastAsia="나눔명조"/>
            <w:sz w:val="20"/>
            <w:szCs w:val="22"/>
          </w:rPr>
          <w:t xml:space="preserve"> </w:t>
        </w:r>
        <w:r w:rsidRPr="00AC65B9">
          <w:rPr>
            <w:rFonts w:hint="eastAsia" w:eastAsia="나눔명조"/>
            <w:sz w:val="20"/>
            <w:szCs w:val="22"/>
          </w:rPr>
          <w:t>환경을</w:t>
        </w:r>
        <w:r w:rsidRPr="00AC65B9">
          <w:rPr>
            <w:rFonts w:hint="eastAsia" w:eastAsia="나눔명조"/>
            <w:sz w:val="20"/>
            <w:szCs w:val="22"/>
          </w:rPr>
          <w:t xml:space="preserve"> </w:t>
        </w:r>
        <w:r w:rsidRPr="00AC65B9">
          <w:rPr>
            <w:rFonts w:hint="eastAsia" w:eastAsia="나눔명조"/>
            <w:sz w:val="20"/>
            <w:szCs w:val="22"/>
          </w:rPr>
          <w:t>구성하는</w:t>
        </w:r>
        <w:r w:rsidRPr="00AC65B9">
          <w:rPr>
            <w:rFonts w:hint="eastAsia" w:eastAsia="나눔명조"/>
            <w:sz w:val="20"/>
            <w:szCs w:val="22"/>
          </w:rPr>
          <w:t xml:space="preserve"> </w:t>
        </w:r>
        <w:r w:rsidRPr="00AC65B9">
          <w:rPr>
            <w:rFonts w:hint="eastAsia" w:eastAsia="나눔명조"/>
            <w:sz w:val="20"/>
            <w:szCs w:val="22"/>
          </w:rPr>
          <w:t>것을</w:t>
        </w:r>
        <w:r w:rsidRPr="00AC65B9">
          <w:rPr>
            <w:rFonts w:hint="eastAsia" w:eastAsia="나눔명조"/>
            <w:sz w:val="20"/>
            <w:szCs w:val="22"/>
          </w:rPr>
          <w:t xml:space="preserve"> </w:t>
        </w:r>
        <w:r w:rsidRPr="00AC65B9">
          <w:rPr>
            <w:rFonts w:hint="eastAsia" w:eastAsia="나눔명조"/>
            <w:sz w:val="20"/>
            <w:szCs w:val="22"/>
          </w:rPr>
          <w:t>뜻한다</w:t>
        </w:r>
      </w:ins>
      <w:ins w:author="Kang, Jiyoon" w:date="2022-03-03T00:01:00Z" w:id="278">
        <w:r w:rsidR="00F4439D">
          <w:rPr>
            <w:rFonts w:hint="eastAsia" w:eastAsia="나눔명조"/>
            <w:sz w:val="20"/>
            <w:szCs w:val="22"/>
          </w:rPr>
          <w:t>(</w:t>
        </w:r>
      </w:ins>
      <w:ins w:author="Kang, Jiyoon" w:date="2022-03-03T00:02:00Z" w:id="279">
        <w:r w:rsidRPr="00283EF6" w:rsidR="00F4439D">
          <w:rPr>
            <w:rFonts w:eastAsia="나눔명조"/>
            <w:sz w:val="20"/>
            <w:szCs w:val="22"/>
          </w:rPr>
          <w:t>Park &amp; Rainey, 2008)</w:t>
        </w:r>
      </w:ins>
      <w:del w:author="Kang, Jiyoon" w:date="2022-03-03T00:01:00Z" w:id="280">
        <w:r w:rsidDel="00F4439D">
          <w:rPr>
            <w:rFonts w:eastAsia="나눔명조"/>
            <w:sz w:val="20"/>
            <w:szCs w:val="22"/>
          </w:rPr>
          <w:fldChar w:fldCharType="begin"/>
        </w:r>
        <w:r w:rsidDel="00F4439D">
          <w:rPr>
            <w:rFonts w:eastAsia="나눔명조"/>
            <w:sz w:val="20"/>
            <w:szCs w:val="22"/>
          </w:rPr>
          <w:delInstrText xml:space="preserve"> ADDIN ZOTERO_ITEM CSL_CITATION {"citationID":"mrFBXnt0","properties":{"formattedCitation":"(M. Park and Rainey 2008)","plainCitation":"(M. Park and Rainey 2008)","noteIndex":0},"citationItems":[{"id":"PSjZbscb/CE5wDruT","uris":["http://zotero.org/users/5210800/items/MI2MGG6Y"],"uri":["http://zotero.org/users/5210800/items/MI2MGG6Y"],"itemData":{"id":"PSjZbscb/CE5wDruT","type":"article-journal","container-title":"International public management journal 11(1): 109-142.","issue":"1","note":"Citation Key: ParkRainey2008\ntex.date-added: 2021-09-30 15:37:19 -0400\ntex.date-modified: 2021-09-30 15:40:36 -0400","page":"109-142","title":"Leadership and public service motivation in US federal agencies","volume":"11","author":[{"family":"Park","given":"Minsung"},{"family":"Rainey","given":"Hal G."}],"issued":{"date-parts":[["2008"]]}}}],"schema":"https://github.com/citation-style-language/schema/raw/master/csl-citation.json"} </w:delInstrText>
        </w:r>
        <w:r w:rsidDel="00F4439D">
          <w:rPr>
            <w:rFonts w:eastAsia="나눔명조"/>
            <w:sz w:val="20"/>
            <w:szCs w:val="22"/>
          </w:rPr>
          <w:fldChar w:fldCharType="separate"/>
        </w:r>
        <w:r w:rsidRPr="00AC65B9" w:rsidDel="00F4439D">
          <w:rPr>
            <w:sz w:val="20"/>
          </w:rPr>
          <w:delText>(</w:delText>
        </w:r>
      </w:del>
      <w:del w:author="Kang, Jiyoon" w:date="2022-03-02T23:11:00Z" w:id="281">
        <w:r w:rsidRPr="00AC65B9" w:rsidDel="00DC3482">
          <w:rPr>
            <w:sz w:val="20"/>
          </w:rPr>
          <w:delText xml:space="preserve">M. </w:delText>
        </w:r>
      </w:del>
      <w:del w:author="Kang, Jiyoon" w:date="2022-03-03T00:01:00Z" w:id="282">
        <w:r w:rsidRPr="00AC65B9" w:rsidDel="00F4439D">
          <w:rPr>
            <w:sz w:val="20"/>
          </w:rPr>
          <w:delText>Park and Rainey 2008)</w:delText>
        </w:r>
        <w:r w:rsidDel="00F4439D">
          <w:rPr>
            <w:rFonts w:eastAsia="나눔명조"/>
            <w:sz w:val="20"/>
            <w:szCs w:val="22"/>
          </w:rPr>
          <w:fldChar w:fldCharType="end"/>
        </w:r>
      </w:del>
      <w:ins w:author="Kang, Jiyoon" w:date="2022-03-02T23:01:00Z" w:id="283">
        <w:r w:rsidRPr="00AC65B9">
          <w:rPr>
            <w:rFonts w:hint="eastAsia" w:eastAsia="나눔명조"/>
            <w:sz w:val="20"/>
            <w:szCs w:val="22"/>
          </w:rPr>
          <w:t>.</w:t>
        </w:r>
      </w:ins>
      <w:ins w:author="Kang, Jiyoon" w:date="2022-03-02T23:03:00Z" w:id="284">
        <w:r w:rsidRPr="00AC65B9">
          <w:rPr>
            <w:rFonts w:hint="eastAsia"/>
          </w:rPr>
          <w:t xml:space="preserve"> </w:t>
        </w:r>
        <w:r w:rsidRPr="00AC65B9">
          <w:rPr>
            <w:rFonts w:hint="eastAsia" w:eastAsia="나눔명조"/>
            <w:sz w:val="20"/>
            <w:szCs w:val="22"/>
          </w:rPr>
          <w:t>따라서</w:t>
        </w:r>
        <w:r w:rsidRPr="00AC65B9">
          <w:rPr>
            <w:rFonts w:hint="eastAsia" w:eastAsia="나눔명조"/>
            <w:sz w:val="20"/>
            <w:szCs w:val="22"/>
          </w:rPr>
          <w:t xml:space="preserve"> </w:t>
        </w:r>
        <w:r w:rsidRPr="00AC65B9">
          <w:rPr>
            <w:rFonts w:hint="eastAsia" w:eastAsia="나눔명조"/>
            <w:sz w:val="20"/>
            <w:szCs w:val="22"/>
          </w:rPr>
          <w:t>상호관계</w:t>
        </w:r>
        <w:r w:rsidRPr="00AC65B9">
          <w:rPr>
            <w:rFonts w:hint="eastAsia" w:eastAsia="나눔명조"/>
            <w:sz w:val="20"/>
            <w:szCs w:val="22"/>
          </w:rPr>
          <w:t xml:space="preserve"> </w:t>
        </w:r>
        <w:r w:rsidRPr="00AC65B9">
          <w:rPr>
            <w:rFonts w:hint="eastAsia" w:eastAsia="나눔명조"/>
            <w:sz w:val="20"/>
            <w:szCs w:val="22"/>
          </w:rPr>
          <w:t>구축에</w:t>
        </w:r>
        <w:r w:rsidRPr="00AC65B9">
          <w:rPr>
            <w:rFonts w:hint="eastAsia" w:eastAsia="나눔명조"/>
            <w:sz w:val="20"/>
            <w:szCs w:val="22"/>
          </w:rPr>
          <w:t xml:space="preserve"> </w:t>
        </w:r>
        <w:r w:rsidRPr="00AC65B9">
          <w:rPr>
            <w:rFonts w:hint="eastAsia" w:eastAsia="나눔명조"/>
            <w:sz w:val="20"/>
            <w:szCs w:val="22"/>
          </w:rPr>
          <w:t>그치지</w:t>
        </w:r>
        <w:r w:rsidRPr="00AC65B9">
          <w:rPr>
            <w:rFonts w:hint="eastAsia" w:eastAsia="나눔명조"/>
            <w:sz w:val="20"/>
            <w:szCs w:val="22"/>
          </w:rPr>
          <w:t xml:space="preserve"> </w:t>
        </w:r>
        <w:r w:rsidRPr="00AC65B9">
          <w:rPr>
            <w:rFonts w:hint="eastAsia" w:eastAsia="나눔명조"/>
            <w:sz w:val="20"/>
            <w:szCs w:val="22"/>
          </w:rPr>
          <w:t>않고</w:t>
        </w:r>
        <w:r w:rsidRPr="00AC65B9">
          <w:rPr>
            <w:rFonts w:hint="eastAsia" w:eastAsia="나눔명조"/>
            <w:sz w:val="20"/>
            <w:szCs w:val="22"/>
          </w:rPr>
          <w:t xml:space="preserve"> </w:t>
        </w:r>
        <w:r w:rsidRPr="00AC65B9">
          <w:rPr>
            <w:rFonts w:hint="eastAsia" w:eastAsia="나눔명조"/>
            <w:sz w:val="20"/>
            <w:szCs w:val="22"/>
          </w:rPr>
          <w:t>목표를</w:t>
        </w:r>
        <w:r w:rsidRPr="00AC65B9">
          <w:rPr>
            <w:rFonts w:hint="eastAsia" w:eastAsia="나눔명조"/>
            <w:sz w:val="20"/>
            <w:szCs w:val="22"/>
          </w:rPr>
          <w:t xml:space="preserve"> </w:t>
        </w:r>
        <w:r w:rsidRPr="00AC65B9">
          <w:rPr>
            <w:rFonts w:hint="eastAsia" w:eastAsia="나눔명조"/>
            <w:sz w:val="20"/>
            <w:szCs w:val="22"/>
          </w:rPr>
          <w:t>제공하고</w:t>
        </w:r>
        <w:r w:rsidRPr="00AC65B9">
          <w:rPr>
            <w:rFonts w:hint="eastAsia" w:eastAsia="나눔명조"/>
            <w:sz w:val="20"/>
            <w:szCs w:val="22"/>
          </w:rPr>
          <w:t xml:space="preserve"> </w:t>
        </w:r>
        <w:r w:rsidRPr="00AC65B9">
          <w:rPr>
            <w:rFonts w:hint="eastAsia" w:eastAsia="나눔명조"/>
            <w:sz w:val="20"/>
            <w:szCs w:val="22"/>
          </w:rPr>
          <w:t>동기를</w:t>
        </w:r>
        <w:r w:rsidRPr="00AC65B9">
          <w:rPr>
            <w:rFonts w:hint="eastAsia" w:eastAsia="나눔명조"/>
            <w:sz w:val="20"/>
            <w:szCs w:val="22"/>
          </w:rPr>
          <w:t xml:space="preserve"> </w:t>
        </w:r>
        <w:r w:rsidRPr="00AC65B9">
          <w:rPr>
            <w:rFonts w:hint="eastAsia" w:eastAsia="나눔명조"/>
            <w:sz w:val="20"/>
            <w:szCs w:val="22"/>
          </w:rPr>
          <w:t>부여하고</w:t>
        </w:r>
        <w:r w:rsidRPr="00AC65B9">
          <w:rPr>
            <w:rFonts w:hint="eastAsia" w:eastAsia="나눔명조"/>
            <w:sz w:val="20"/>
            <w:szCs w:val="22"/>
          </w:rPr>
          <w:t xml:space="preserve"> </w:t>
        </w:r>
        <w:r w:rsidRPr="00AC65B9">
          <w:rPr>
            <w:rFonts w:hint="eastAsia" w:eastAsia="나눔명조"/>
            <w:sz w:val="20"/>
            <w:szCs w:val="22"/>
          </w:rPr>
          <w:t>목표달성을</w:t>
        </w:r>
        <w:r w:rsidRPr="00AC65B9">
          <w:rPr>
            <w:rFonts w:hint="eastAsia" w:eastAsia="나눔명조"/>
            <w:sz w:val="20"/>
            <w:szCs w:val="22"/>
          </w:rPr>
          <w:t xml:space="preserve"> </w:t>
        </w:r>
        <w:r w:rsidRPr="00AC65B9">
          <w:rPr>
            <w:rFonts w:hint="eastAsia" w:eastAsia="나눔명조"/>
            <w:sz w:val="20"/>
            <w:szCs w:val="22"/>
          </w:rPr>
          <w:t>위한</w:t>
        </w:r>
        <w:r w:rsidRPr="00AC65B9">
          <w:rPr>
            <w:rFonts w:hint="eastAsia" w:eastAsia="나눔명조"/>
            <w:sz w:val="20"/>
            <w:szCs w:val="22"/>
          </w:rPr>
          <w:t xml:space="preserve"> </w:t>
        </w:r>
        <w:r w:rsidRPr="00AC65B9">
          <w:rPr>
            <w:rFonts w:hint="eastAsia" w:eastAsia="나눔명조"/>
            <w:sz w:val="20"/>
            <w:szCs w:val="22"/>
          </w:rPr>
          <w:t>환경을</w:t>
        </w:r>
        <w:r w:rsidRPr="00AC65B9">
          <w:rPr>
            <w:rFonts w:hint="eastAsia" w:eastAsia="나눔명조"/>
            <w:sz w:val="20"/>
            <w:szCs w:val="22"/>
          </w:rPr>
          <w:t xml:space="preserve"> </w:t>
        </w:r>
        <w:r w:rsidRPr="00AC65B9">
          <w:rPr>
            <w:rFonts w:hint="eastAsia" w:eastAsia="나눔명조"/>
            <w:sz w:val="20"/>
            <w:szCs w:val="22"/>
          </w:rPr>
          <w:t>구성하려는</w:t>
        </w:r>
        <w:r w:rsidRPr="00AC65B9">
          <w:rPr>
            <w:rFonts w:hint="eastAsia" w:eastAsia="나눔명조"/>
            <w:sz w:val="20"/>
            <w:szCs w:val="22"/>
          </w:rPr>
          <w:t xml:space="preserve"> </w:t>
        </w:r>
        <w:r w:rsidRPr="00AC65B9">
          <w:rPr>
            <w:rFonts w:hint="eastAsia" w:eastAsia="나눔명조"/>
            <w:sz w:val="20"/>
            <w:szCs w:val="22"/>
          </w:rPr>
          <w:t>목표지향적</w:t>
        </w:r>
        <w:r w:rsidRPr="00AC65B9">
          <w:rPr>
            <w:rFonts w:hint="eastAsia" w:eastAsia="나눔명조"/>
            <w:sz w:val="20"/>
            <w:szCs w:val="22"/>
          </w:rPr>
          <w:t xml:space="preserve"> </w:t>
        </w:r>
        <w:r w:rsidRPr="00AC65B9">
          <w:rPr>
            <w:rFonts w:hint="eastAsia" w:eastAsia="나눔명조"/>
            <w:sz w:val="20"/>
            <w:szCs w:val="22"/>
          </w:rPr>
          <w:t>리더십이</w:t>
        </w:r>
        <w:r w:rsidRPr="00AC65B9">
          <w:rPr>
            <w:rFonts w:hint="eastAsia" w:eastAsia="나눔명조"/>
            <w:sz w:val="20"/>
            <w:szCs w:val="22"/>
          </w:rPr>
          <w:t xml:space="preserve"> </w:t>
        </w:r>
        <w:r w:rsidRPr="00AC65B9">
          <w:rPr>
            <w:rFonts w:hint="eastAsia" w:eastAsia="나눔명조"/>
            <w:sz w:val="20"/>
            <w:szCs w:val="22"/>
          </w:rPr>
          <w:t>관계지향적</w:t>
        </w:r>
        <w:r w:rsidRPr="00AC65B9">
          <w:rPr>
            <w:rFonts w:hint="eastAsia" w:eastAsia="나눔명조"/>
            <w:sz w:val="20"/>
            <w:szCs w:val="22"/>
          </w:rPr>
          <w:t xml:space="preserve"> </w:t>
        </w:r>
        <w:r w:rsidRPr="00AC65B9">
          <w:rPr>
            <w:rFonts w:hint="eastAsia" w:eastAsia="나눔명조"/>
            <w:sz w:val="20"/>
            <w:szCs w:val="22"/>
          </w:rPr>
          <w:t>리더십보다</w:t>
        </w:r>
        <w:r w:rsidRPr="00AC65B9">
          <w:rPr>
            <w:rFonts w:hint="eastAsia" w:eastAsia="나눔명조"/>
            <w:sz w:val="20"/>
            <w:szCs w:val="22"/>
          </w:rPr>
          <w:t xml:space="preserve"> </w:t>
        </w:r>
        <w:r w:rsidRPr="00AC65B9">
          <w:rPr>
            <w:rFonts w:hint="eastAsia" w:eastAsia="나눔명조"/>
            <w:sz w:val="20"/>
            <w:szCs w:val="22"/>
          </w:rPr>
          <w:t>더</w:t>
        </w:r>
        <w:r w:rsidRPr="00AC65B9">
          <w:rPr>
            <w:rFonts w:hint="eastAsia" w:eastAsia="나눔명조"/>
            <w:sz w:val="20"/>
            <w:szCs w:val="22"/>
          </w:rPr>
          <w:t xml:space="preserve"> </w:t>
        </w:r>
        <w:r w:rsidRPr="00AC65B9">
          <w:rPr>
            <w:rFonts w:hint="eastAsia" w:eastAsia="나눔명조"/>
            <w:sz w:val="20"/>
            <w:szCs w:val="22"/>
          </w:rPr>
          <w:t>효과적이라고</w:t>
        </w:r>
        <w:r w:rsidRPr="00AC65B9">
          <w:rPr>
            <w:rFonts w:hint="eastAsia" w:eastAsia="나눔명조"/>
            <w:sz w:val="20"/>
            <w:szCs w:val="22"/>
          </w:rPr>
          <w:t xml:space="preserve"> </w:t>
        </w:r>
        <w:r w:rsidRPr="00AC65B9">
          <w:rPr>
            <w:rFonts w:hint="eastAsia" w:eastAsia="나눔명조"/>
            <w:sz w:val="20"/>
            <w:szCs w:val="22"/>
          </w:rPr>
          <w:t>설명할</w:t>
        </w:r>
        <w:r w:rsidRPr="00AC65B9">
          <w:rPr>
            <w:rFonts w:hint="eastAsia" w:eastAsia="나눔명조"/>
            <w:sz w:val="20"/>
            <w:szCs w:val="22"/>
          </w:rPr>
          <w:t xml:space="preserve"> </w:t>
        </w:r>
        <w:r w:rsidRPr="00AC65B9">
          <w:rPr>
            <w:rFonts w:hint="eastAsia" w:eastAsia="나눔명조"/>
            <w:sz w:val="20"/>
            <w:szCs w:val="22"/>
          </w:rPr>
          <w:t>수</w:t>
        </w:r>
        <w:r w:rsidRPr="00AC65B9">
          <w:rPr>
            <w:rFonts w:hint="eastAsia" w:eastAsia="나눔명조"/>
            <w:sz w:val="20"/>
            <w:szCs w:val="22"/>
          </w:rPr>
          <w:t xml:space="preserve"> </w:t>
        </w:r>
        <w:r w:rsidRPr="00AC65B9">
          <w:rPr>
            <w:rFonts w:hint="eastAsia" w:eastAsia="나눔명조"/>
            <w:sz w:val="20"/>
            <w:szCs w:val="22"/>
          </w:rPr>
          <w:t>있다</w:t>
        </w:r>
        <w:r w:rsidRPr="00AC65B9">
          <w:rPr>
            <w:rFonts w:hint="eastAsia" w:eastAsia="나눔명조"/>
            <w:sz w:val="20"/>
            <w:szCs w:val="22"/>
          </w:rPr>
          <w:t xml:space="preserve">. </w:t>
        </w:r>
      </w:ins>
    </w:p>
    <w:p w:rsidRPr="00283EF6" w:rsidR="00487680" w:rsidP="00283EF6" w:rsidRDefault="00AC65B9" w14:paraId="5975A502" w14:textId="3B1AC47A">
      <w:pPr>
        <w:wordWrap/>
        <w:spacing w:before="120" w:after="120" w:line="276" w:lineRule="auto"/>
        <w:ind w:firstLine="288"/>
        <w:rPr>
          <w:rFonts w:eastAsia="나눔명조"/>
          <w:sz w:val="20"/>
          <w:szCs w:val="22"/>
        </w:rPr>
      </w:pPr>
      <w:ins w:author="Kang, Jiyoon" w:date="2022-03-02T23:03:00Z" w:id="285">
        <w:r w:rsidRPr="00AC65B9">
          <w:rPr>
            <w:rFonts w:hint="eastAsia" w:eastAsia="나눔명조"/>
            <w:sz w:val="20"/>
            <w:szCs w:val="22"/>
          </w:rPr>
          <w:t>또한</w:t>
        </w:r>
        <w:r w:rsidRPr="00AC65B9">
          <w:rPr>
            <w:rFonts w:hint="eastAsia" w:eastAsia="나눔명조"/>
            <w:sz w:val="20"/>
            <w:szCs w:val="22"/>
          </w:rPr>
          <w:t xml:space="preserve"> </w:t>
        </w:r>
        <w:r w:rsidRPr="00AC65B9">
          <w:rPr>
            <w:rFonts w:hint="eastAsia" w:eastAsia="나눔명조"/>
            <w:sz w:val="20"/>
            <w:szCs w:val="22"/>
          </w:rPr>
          <w:t>공공봉사동기는</w:t>
        </w:r>
        <w:r w:rsidRPr="00AC65B9">
          <w:rPr>
            <w:rFonts w:hint="eastAsia" w:eastAsia="나눔명조"/>
            <w:sz w:val="20"/>
            <w:szCs w:val="22"/>
          </w:rPr>
          <w:t xml:space="preserve"> </w:t>
        </w:r>
        <w:r w:rsidRPr="00AC65B9">
          <w:rPr>
            <w:rFonts w:hint="eastAsia" w:eastAsia="나눔명조"/>
            <w:sz w:val="20"/>
            <w:szCs w:val="22"/>
          </w:rPr>
          <w:t>개인에게</w:t>
        </w:r>
        <w:r w:rsidRPr="00AC65B9">
          <w:rPr>
            <w:rFonts w:hint="eastAsia" w:eastAsia="나눔명조"/>
            <w:sz w:val="20"/>
            <w:szCs w:val="22"/>
          </w:rPr>
          <w:t xml:space="preserve"> </w:t>
        </w:r>
        <w:r w:rsidRPr="00AC65B9">
          <w:rPr>
            <w:rFonts w:hint="eastAsia" w:eastAsia="나눔명조"/>
            <w:sz w:val="20"/>
            <w:szCs w:val="22"/>
          </w:rPr>
          <w:t>있어</w:t>
        </w:r>
        <w:r w:rsidRPr="00AC65B9">
          <w:rPr>
            <w:rFonts w:hint="eastAsia" w:eastAsia="나눔명조"/>
            <w:sz w:val="20"/>
            <w:szCs w:val="22"/>
          </w:rPr>
          <w:t xml:space="preserve"> </w:t>
        </w:r>
        <w:r w:rsidRPr="00AC65B9">
          <w:rPr>
            <w:rFonts w:hint="eastAsia" w:eastAsia="나눔명조"/>
            <w:sz w:val="20"/>
            <w:szCs w:val="22"/>
          </w:rPr>
          <w:t>강력한</w:t>
        </w:r>
        <w:r w:rsidRPr="00AC65B9">
          <w:rPr>
            <w:rFonts w:hint="eastAsia" w:eastAsia="나눔명조"/>
            <w:sz w:val="20"/>
            <w:szCs w:val="22"/>
          </w:rPr>
          <w:t xml:space="preserve"> </w:t>
        </w:r>
        <w:r w:rsidRPr="00AC65B9">
          <w:rPr>
            <w:rFonts w:hint="eastAsia" w:eastAsia="나눔명조"/>
            <w:sz w:val="20"/>
            <w:szCs w:val="22"/>
          </w:rPr>
          <w:t>내적동기이면서</w:t>
        </w:r>
        <w:r w:rsidRPr="00AC65B9">
          <w:rPr>
            <w:rFonts w:hint="eastAsia" w:eastAsia="나눔명조"/>
            <w:sz w:val="20"/>
            <w:szCs w:val="22"/>
          </w:rPr>
          <w:t xml:space="preserve"> </w:t>
        </w:r>
        <w:r w:rsidRPr="00AC65B9">
          <w:rPr>
            <w:rFonts w:hint="eastAsia" w:eastAsia="나눔명조"/>
            <w:sz w:val="20"/>
            <w:szCs w:val="22"/>
          </w:rPr>
          <w:t>동시에</w:t>
        </w:r>
        <w:r w:rsidRPr="00AC65B9">
          <w:rPr>
            <w:rFonts w:hint="eastAsia" w:eastAsia="나눔명조"/>
            <w:sz w:val="20"/>
            <w:szCs w:val="22"/>
          </w:rPr>
          <w:t xml:space="preserve"> </w:t>
        </w:r>
        <w:r w:rsidRPr="00AC65B9">
          <w:rPr>
            <w:rFonts w:hint="eastAsia" w:eastAsia="나눔명조"/>
            <w:sz w:val="20"/>
            <w:szCs w:val="22"/>
          </w:rPr>
          <w:t>적극적으로</w:t>
        </w:r>
        <w:r w:rsidRPr="00AC65B9">
          <w:rPr>
            <w:rFonts w:hint="eastAsia" w:eastAsia="나눔명조"/>
            <w:sz w:val="20"/>
            <w:szCs w:val="22"/>
          </w:rPr>
          <w:t xml:space="preserve"> </w:t>
        </w:r>
        <w:r w:rsidRPr="00AC65B9">
          <w:rPr>
            <w:rFonts w:hint="eastAsia" w:eastAsia="나눔명조"/>
            <w:sz w:val="20"/>
            <w:szCs w:val="22"/>
          </w:rPr>
          <w:t>공공이익을</w:t>
        </w:r>
        <w:r w:rsidRPr="00AC65B9">
          <w:rPr>
            <w:rFonts w:hint="eastAsia" w:eastAsia="나눔명조"/>
            <w:sz w:val="20"/>
            <w:szCs w:val="22"/>
          </w:rPr>
          <w:t xml:space="preserve"> </w:t>
        </w:r>
        <w:r w:rsidRPr="00AC65B9">
          <w:rPr>
            <w:rFonts w:hint="eastAsia" w:eastAsia="나눔명조"/>
            <w:sz w:val="20"/>
            <w:szCs w:val="22"/>
          </w:rPr>
          <w:t>위한</w:t>
        </w:r>
        <w:r w:rsidRPr="00AC65B9">
          <w:rPr>
            <w:rFonts w:hint="eastAsia" w:eastAsia="나눔명조"/>
            <w:sz w:val="20"/>
            <w:szCs w:val="22"/>
          </w:rPr>
          <w:t xml:space="preserve"> </w:t>
        </w:r>
        <w:r w:rsidRPr="00AC65B9">
          <w:rPr>
            <w:rFonts w:hint="eastAsia" w:eastAsia="나눔명조"/>
            <w:sz w:val="20"/>
            <w:szCs w:val="22"/>
          </w:rPr>
          <w:t>활동을</w:t>
        </w:r>
        <w:r w:rsidRPr="00AC65B9">
          <w:rPr>
            <w:rFonts w:hint="eastAsia" w:eastAsia="나눔명조"/>
            <w:sz w:val="20"/>
            <w:szCs w:val="22"/>
          </w:rPr>
          <w:t xml:space="preserve"> </w:t>
        </w:r>
        <w:r w:rsidRPr="00AC65B9">
          <w:rPr>
            <w:rFonts w:hint="eastAsia" w:eastAsia="나눔명조"/>
            <w:sz w:val="20"/>
            <w:szCs w:val="22"/>
          </w:rPr>
          <w:t>이행하는</w:t>
        </w:r>
        <w:r w:rsidRPr="00AC65B9">
          <w:rPr>
            <w:rFonts w:hint="eastAsia" w:eastAsia="나눔명조"/>
            <w:sz w:val="20"/>
            <w:szCs w:val="22"/>
          </w:rPr>
          <w:t xml:space="preserve"> </w:t>
        </w:r>
        <w:r w:rsidRPr="00AC65B9">
          <w:rPr>
            <w:rFonts w:hint="eastAsia" w:eastAsia="나눔명조"/>
            <w:sz w:val="20"/>
            <w:szCs w:val="22"/>
          </w:rPr>
          <w:t>것</w:t>
        </w:r>
        <w:r w:rsidRPr="00AC65B9">
          <w:rPr>
            <w:rFonts w:hint="eastAsia" w:eastAsia="나눔명조"/>
            <w:sz w:val="20"/>
            <w:szCs w:val="22"/>
          </w:rPr>
          <w:t xml:space="preserve"> </w:t>
        </w:r>
        <w:r w:rsidRPr="00AC65B9">
          <w:rPr>
            <w:rFonts w:hint="eastAsia" w:eastAsia="나눔명조"/>
            <w:sz w:val="20"/>
            <w:szCs w:val="22"/>
          </w:rPr>
          <w:t>역시</w:t>
        </w:r>
        <w:r w:rsidRPr="00AC65B9">
          <w:rPr>
            <w:rFonts w:hint="eastAsia" w:eastAsia="나눔명조"/>
            <w:sz w:val="20"/>
            <w:szCs w:val="22"/>
          </w:rPr>
          <w:t xml:space="preserve"> </w:t>
        </w:r>
        <w:r w:rsidRPr="00AC65B9">
          <w:rPr>
            <w:rFonts w:hint="eastAsia" w:eastAsia="나눔명조"/>
            <w:sz w:val="20"/>
            <w:szCs w:val="22"/>
          </w:rPr>
          <w:t>포함하기</w:t>
        </w:r>
        <w:r w:rsidRPr="00AC65B9">
          <w:rPr>
            <w:rFonts w:hint="eastAsia" w:eastAsia="나눔명조"/>
            <w:sz w:val="20"/>
            <w:szCs w:val="22"/>
          </w:rPr>
          <w:t xml:space="preserve"> </w:t>
        </w:r>
      </w:ins>
      <w:ins w:author="Kang, Jiyoon" w:date="2022-03-02T23:04:00Z" w:id="286">
        <w:r w:rsidRPr="00AC65B9">
          <w:rPr>
            <w:rFonts w:hint="eastAsia" w:eastAsia="나눔명조"/>
            <w:sz w:val="20"/>
            <w:szCs w:val="22"/>
          </w:rPr>
          <w:t>때문에</w:t>
        </w:r>
      </w:ins>
      <w:ins w:author="Kang, Jiyoon" w:date="2022-03-02T23:03:00Z" w:id="287">
        <w:r w:rsidRPr="00AC65B9">
          <w:rPr>
            <w:rFonts w:hint="eastAsia" w:eastAsia="나눔명조"/>
            <w:sz w:val="20"/>
            <w:szCs w:val="22"/>
          </w:rPr>
          <w:t xml:space="preserve">, </w:t>
        </w:r>
        <w:r w:rsidRPr="00AC65B9">
          <w:rPr>
            <w:rFonts w:hint="eastAsia" w:eastAsia="나눔명조"/>
            <w:sz w:val="20"/>
            <w:szCs w:val="22"/>
          </w:rPr>
          <w:t>활동무대를</w:t>
        </w:r>
        <w:r w:rsidRPr="00AC65B9">
          <w:rPr>
            <w:rFonts w:hint="eastAsia" w:eastAsia="나눔명조"/>
            <w:sz w:val="20"/>
            <w:szCs w:val="22"/>
          </w:rPr>
          <w:t xml:space="preserve"> </w:t>
        </w:r>
        <w:r w:rsidRPr="00AC65B9">
          <w:rPr>
            <w:rFonts w:hint="eastAsia" w:eastAsia="나눔명조"/>
            <w:sz w:val="20"/>
            <w:szCs w:val="22"/>
          </w:rPr>
          <w:t>제공할</w:t>
        </w:r>
        <w:r w:rsidRPr="00AC65B9">
          <w:rPr>
            <w:rFonts w:hint="eastAsia" w:eastAsia="나눔명조"/>
            <w:sz w:val="20"/>
            <w:szCs w:val="22"/>
          </w:rPr>
          <w:t xml:space="preserve"> </w:t>
        </w:r>
        <w:r w:rsidRPr="00AC65B9">
          <w:rPr>
            <w:rFonts w:hint="eastAsia" w:eastAsia="나눔명조"/>
            <w:sz w:val="20"/>
            <w:szCs w:val="22"/>
          </w:rPr>
          <w:t>수</w:t>
        </w:r>
        <w:r w:rsidRPr="00AC65B9">
          <w:rPr>
            <w:rFonts w:hint="eastAsia" w:eastAsia="나눔명조"/>
            <w:sz w:val="20"/>
            <w:szCs w:val="22"/>
          </w:rPr>
          <w:t xml:space="preserve"> </w:t>
        </w:r>
        <w:r w:rsidRPr="00AC65B9">
          <w:rPr>
            <w:rFonts w:hint="eastAsia" w:eastAsia="나눔명조"/>
            <w:sz w:val="20"/>
            <w:szCs w:val="22"/>
          </w:rPr>
          <w:t>있는</w:t>
        </w:r>
        <w:r w:rsidRPr="00AC65B9">
          <w:rPr>
            <w:rFonts w:hint="eastAsia" w:eastAsia="나눔명조"/>
            <w:sz w:val="20"/>
            <w:szCs w:val="22"/>
          </w:rPr>
          <w:t xml:space="preserve"> </w:t>
        </w:r>
        <w:r w:rsidRPr="00AC65B9">
          <w:rPr>
            <w:rFonts w:hint="eastAsia" w:eastAsia="나눔명조"/>
            <w:sz w:val="20"/>
            <w:szCs w:val="22"/>
          </w:rPr>
          <w:t>제도와</w:t>
        </w:r>
        <w:r w:rsidRPr="00AC65B9">
          <w:rPr>
            <w:rFonts w:hint="eastAsia" w:eastAsia="나눔명조"/>
            <w:sz w:val="20"/>
            <w:szCs w:val="22"/>
          </w:rPr>
          <w:t xml:space="preserve"> </w:t>
        </w:r>
        <w:r w:rsidRPr="00AC65B9">
          <w:rPr>
            <w:rFonts w:hint="eastAsia" w:eastAsia="나눔명조"/>
            <w:sz w:val="20"/>
            <w:szCs w:val="22"/>
          </w:rPr>
          <w:t>환경이</w:t>
        </w:r>
        <w:r w:rsidRPr="00AC65B9">
          <w:rPr>
            <w:rFonts w:hint="eastAsia" w:eastAsia="나눔명조"/>
            <w:sz w:val="20"/>
            <w:szCs w:val="22"/>
          </w:rPr>
          <w:t xml:space="preserve"> </w:t>
        </w:r>
        <w:r w:rsidRPr="00AC65B9">
          <w:rPr>
            <w:rFonts w:hint="eastAsia" w:eastAsia="나눔명조"/>
            <w:sz w:val="20"/>
            <w:szCs w:val="22"/>
          </w:rPr>
          <w:t>필요하다</w:t>
        </w:r>
        <w:r w:rsidRPr="00AC65B9">
          <w:rPr>
            <w:rFonts w:hint="eastAsia" w:eastAsia="나눔명조"/>
            <w:sz w:val="20"/>
            <w:szCs w:val="22"/>
          </w:rPr>
          <w:t xml:space="preserve">. </w:t>
        </w:r>
        <w:r w:rsidRPr="00AC65B9">
          <w:rPr>
            <w:rFonts w:hint="eastAsia" w:eastAsia="나눔명조"/>
            <w:sz w:val="20"/>
            <w:szCs w:val="22"/>
          </w:rPr>
          <w:t>이런</w:t>
        </w:r>
        <w:r w:rsidRPr="00AC65B9">
          <w:rPr>
            <w:rFonts w:hint="eastAsia" w:eastAsia="나눔명조"/>
            <w:sz w:val="20"/>
            <w:szCs w:val="22"/>
          </w:rPr>
          <w:t xml:space="preserve"> </w:t>
        </w:r>
        <w:r w:rsidRPr="00AC65B9">
          <w:rPr>
            <w:rFonts w:hint="eastAsia" w:eastAsia="나눔명조"/>
            <w:sz w:val="20"/>
            <w:szCs w:val="22"/>
          </w:rPr>
          <w:t>측면에서도</w:t>
        </w:r>
        <w:r w:rsidRPr="00AC65B9">
          <w:rPr>
            <w:rFonts w:hint="eastAsia" w:eastAsia="나눔명조"/>
            <w:sz w:val="20"/>
            <w:szCs w:val="22"/>
          </w:rPr>
          <w:t xml:space="preserve"> </w:t>
        </w:r>
      </w:ins>
      <w:ins w:author="Kang, Jiyoon" w:date="2022-03-02T23:04:00Z" w:id="288">
        <w:r>
          <w:rPr>
            <w:rFonts w:hint="eastAsia" w:eastAsia="나눔명조"/>
            <w:sz w:val="20"/>
            <w:szCs w:val="22"/>
          </w:rPr>
          <w:t>구성</w:t>
        </w:r>
        <w:r w:rsidRPr="00AC65B9">
          <w:rPr>
            <w:rFonts w:hint="eastAsia" w:eastAsia="나눔명조"/>
            <w:sz w:val="20"/>
            <w:szCs w:val="22"/>
          </w:rPr>
          <w:t>원</w:t>
        </w:r>
        <w:r w:rsidRPr="00AC65B9">
          <w:rPr>
            <w:rFonts w:hint="eastAsia" w:eastAsia="나눔명조"/>
            <w:sz w:val="20"/>
            <w:szCs w:val="22"/>
          </w:rPr>
          <w:t xml:space="preserve"> </w:t>
        </w:r>
        <w:r w:rsidRPr="00AC65B9">
          <w:rPr>
            <w:rFonts w:hint="eastAsia" w:eastAsia="나눔명조"/>
            <w:sz w:val="20"/>
            <w:szCs w:val="22"/>
          </w:rPr>
          <w:t>간의</w:t>
        </w:r>
      </w:ins>
      <w:ins w:author="Kang, Jiyoon" w:date="2022-03-02T23:03:00Z" w:id="289">
        <w:r w:rsidRPr="00AC65B9">
          <w:rPr>
            <w:rFonts w:hint="eastAsia" w:eastAsia="나눔명조"/>
            <w:sz w:val="20"/>
            <w:szCs w:val="22"/>
          </w:rPr>
          <w:t xml:space="preserve"> </w:t>
        </w:r>
        <w:proofErr w:type="spellStart"/>
        <w:r w:rsidRPr="00AC65B9">
          <w:rPr>
            <w:rFonts w:hint="eastAsia" w:eastAsia="나눔명조"/>
            <w:sz w:val="20"/>
            <w:szCs w:val="22"/>
          </w:rPr>
          <w:t>상호관계성만을</w:t>
        </w:r>
        <w:proofErr w:type="spellEnd"/>
        <w:r w:rsidRPr="00AC65B9">
          <w:rPr>
            <w:rFonts w:hint="eastAsia" w:eastAsia="나눔명조"/>
            <w:sz w:val="20"/>
            <w:szCs w:val="22"/>
          </w:rPr>
          <w:t xml:space="preserve"> </w:t>
        </w:r>
        <w:r w:rsidRPr="00AC65B9">
          <w:rPr>
            <w:rFonts w:hint="eastAsia" w:eastAsia="나눔명조"/>
            <w:sz w:val="20"/>
            <w:szCs w:val="22"/>
          </w:rPr>
          <w:t>강조하는</w:t>
        </w:r>
        <w:r w:rsidRPr="00AC65B9">
          <w:rPr>
            <w:rFonts w:hint="eastAsia" w:eastAsia="나눔명조"/>
            <w:sz w:val="20"/>
            <w:szCs w:val="22"/>
          </w:rPr>
          <w:t xml:space="preserve"> </w:t>
        </w:r>
        <w:r w:rsidRPr="00AC65B9">
          <w:rPr>
            <w:rFonts w:hint="eastAsia" w:eastAsia="나눔명조"/>
            <w:sz w:val="20"/>
            <w:szCs w:val="22"/>
          </w:rPr>
          <w:t>관계지향적</w:t>
        </w:r>
        <w:r w:rsidRPr="00AC65B9">
          <w:rPr>
            <w:rFonts w:hint="eastAsia" w:eastAsia="나눔명조"/>
            <w:sz w:val="20"/>
            <w:szCs w:val="22"/>
          </w:rPr>
          <w:t xml:space="preserve"> </w:t>
        </w:r>
        <w:r w:rsidRPr="00AC65B9">
          <w:rPr>
            <w:rFonts w:hint="eastAsia" w:eastAsia="나눔명조"/>
            <w:sz w:val="20"/>
            <w:szCs w:val="22"/>
          </w:rPr>
          <w:t>리더십</w:t>
        </w:r>
        <w:r w:rsidRPr="00AC65B9">
          <w:rPr>
            <w:rFonts w:hint="eastAsia" w:eastAsia="나눔명조"/>
            <w:sz w:val="20"/>
            <w:szCs w:val="22"/>
          </w:rPr>
          <w:t xml:space="preserve"> </w:t>
        </w:r>
        <w:r w:rsidRPr="00AC65B9">
          <w:rPr>
            <w:rFonts w:hint="eastAsia" w:eastAsia="나눔명조"/>
            <w:sz w:val="20"/>
            <w:szCs w:val="22"/>
          </w:rPr>
          <w:t>보다는</w:t>
        </w:r>
        <w:r w:rsidRPr="00AC65B9">
          <w:rPr>
            <w:rFonts w:hint="eastAsia" w:eastAsia="나눔명조"/>
            <w:sz w:val="20"/>
            <w:szCs w:val="22"/>
          </w:rPr>
          <w:t xml:space="preserve">, </w:t>
        </w:r>
        <w:r w:rsidRPr="00AC65B9">
          <w:rPr>
            <w:rFonts w:hint="eastAsia" w:eastAsia="나눔명조"/>
            <w:sz w:val="20"/>
            <w:szCs w:val="22"/>
          </w:rPr>
          <w:t>업무이행</w:t>
        </w:r>
        <w:r w:rsidRPr="00AC65B9">
          <w:rPr>
            <w:rFonts w:hint="eastAsia" w:eastAsia="나눔명조"/>
            <w:sz w:val="20"/>
            <w:szCs w:val="22"/>
          </w:rPr>
          <w:t xml:space="preserve"> </w:t>
        </w:r>
        <w:r w:rsidRPr="00AC65B9">
          <w:rPr>
            <w:rFonts w:hint="eastAsia" w:eastAsia="나눔명조"/>
            <w:sz w:val="20"/>
            <w:szCs w:val="22"/>
          </w:rPr>
          <w:t>동기</w:t>
        </w:r>
        <w:r w:rsidRPr="00AC65B9">
          <w:rPr>
            <w:rFonts w:hint="eastAsia" w:eastAsia="나눔명조"/>
            <w:sz w:val="20"/>
            <w:szCs w:val="22"/>
          </w:rPr>
          <w:t xml:space="preserve"> </w:t>
        </w:r>
        <w:r w:rsidRPr="00AC65B9">
          <w:rPr>
            <w:rFonts w:hint="eastAsia" w:eastAsia="나눔명조"/>
            <w:sz w:val="20"/>
            <w:szCs w:val="22"/>
          </w:rPr>
          <w:t>부여를</w:t>
        </w:r>
        <w:r w:rsidRPr="00AC65B9">
          <w:rPr>
            <w:rFonts w:hint="eastAsia" w:eastAsia="나눔명조"/>
            <w:sz w:val="20"/>
            <w:szCs w:val="22"/>
          </w:rPr>
          <w:t xml:space="preserve"> </w:t>
        </w:r>
        <w:r w:rsidRPr="00AC65B9">
          <w:rPr>
            <w:rFonts w:hint="eastAsia" w:eastAsia="나눔명조"/>
            <w:sz w:val="20"/>
            <w:szCs w:val="22"/>
          </w:rPr>
          <w:t>위해</w:t>
        </w:r>
        <w:r w:rsidRPr="00AC65B9">
          <w:rPr>
            <w:rFonts w:hint="eastAsia" w:eastAsia="나눔명조"/>
            <w:sz w:val="20"/>
            <w:szCs w:val="22"/>
          </w:rPr>
          <w:t xml:space="preserve"> </w:t>
        </w:r>
        <w:r w:rsidRPr="00AC65B9">
          <w:rPr>
            <w:rFonts w:hint="eastAsia" w:eastAsia="나눔명조"/>
            <w:sz w:val="20"/>
            <w:szCs w:val="22"/>
          </w:rPr>
          <w:t>환경과</w:t>
        </w:r>
        <w:r w:rsidRPr="00AC65B9">
          <w:rPr>
            <w:rFonts w:hint="eastAsia" w:eastAsia="나눔명조"/>
            <w:sz w:val="20"/>
            <w:szCs w:val="22"/>
          </w:rPr>
          <w:t xml:space="preserve"> </w:t>
        </w:r>
        <w:r w:rsidRPr="00AC65B9">
          <w:rPr>
            <w:rFonts w:hint="eastAsia" w:eastAsia="나눔명조"/>
            <w:sz w:val="20"/>
            <w:szCs w:val="22"/>
          </w:rPr>
          <w:t>자원을</w:t>
        </w:r>
        <w:r w:rsidRPr="00AC65B9">
          <w:rPr>
            <w:rFonts w:hint="eastAsia" w:eastAsia="나눔명조"/>
            <w:sz w:val="20"/>
            <w:szCs w:val="22"/>
          </w:rPr>
          <w:t xml:space="preserve"> </w:t>
        </w:r>
        <w:r w:rsidRPr="00AC65B9">
          <w:rPr>
            <w:rFonts w:hint="eastAsia" w:eastAsia="나눔명조"/>
            <w:sz w:val="20"/>
            <w:szCs w:val="22"/>
          </w:rPr>
          <w:t>제공하려는</w:t>
        </w:r>
        <w:r w:rsidRPr="00AC65B9">
          <w:rPr>
            <w:rFonts w:hint="eastAsia" w:eastAsia="나눔명조"/>
            <w:sz w:val="20"/>
            <w:szCs w:val="22"/>
          </w:rPr>
          <w:t xml:space="preserve"> </w:t>
        </w:r>
        <w:r w:rsidRPr="00AC65B9">
          <w:rPr>
            <w:rFonts w:hint="eastAsia" w:eastAsia="나눔명조"/>
            <w:sz w:val="20"/>
            <w:szCs w:val="22"/>
          </w:rPr>
          <w:t>목표지향적</w:t>
        </w:r>
        <w:r w:rsidRPr="00AC65B9">
          <w:rPr>
            <w:rFonts w:hint="eastAsia" w:eastAsia="나눔명조"/>
            <w:sz w:val="20"/>
            <w:szCs w:val="22"/>
          </w:rPr>
          <w:t xml:space="preserve"> </w:t>
        </w:r>
        <w:r w:rsidRPr="00AC65B9">
          <w:rPr>
            <w:rFonts w:hint="eastAsia" w:eastAsia="나눔명조"/>
            <w:sz w:val="20"/>
            <w:szCs w:val="22"/>
          </w:rPr>
          <w:t>리더십이</w:t>
        </w:r>
        <w:r w:rsidRPr="00AC65B9">
          <w:rPr>
            <w:rFonts w:hint="eastAsia" w:eastAsia="나눔명조"/>
            <w:sz w:val="20"/>
            <w:szCs w:val="22"/>
          </w:rPr>
          <w:t xml:space="preserve"> </w:t>
        </w:r>
        <w:r w:rsidRPr="00AC65B9">
          <w:rPr>
            <w:rFonts w:hint="eastAsia" w:eastAsia="나눔명조"/>
            <w:sz w:val="20"/>
            <w:szCs w:val="22"/>
          </w:rPr>
          <w:t>공공봉사동기를</w:t>
        </w:r>
        <w:r w:rsidRPr="00AC65B9">
          <w:rPr>
            <w:rFonts w:hint="eastAsia" w:eastAsia="나눔명조"/>
            <w:sz w:val="20"/>
            <w:szCs w:val="22"/>
          </w:rPr>
          <w:t xml:space="preserve"> </w:t>
        </w:r>
      </w:ins>
      <w:ins w:author="Kang, Jiyoon" w:date="2022-03-02T23:04:00Z" w:id="290">
        <w:r w:rsidRPr="00AC65B9">
          <w:rPr>
            <w:rFonts w:hint="eastAsia" w:eastAsia="나눔명조"/>
            <w:sz w:val="20"/>
            <w:szCs w:val="22"/>
          </w:rPr>
          <w:t>추동하는</w:t>
        </w:r>
        <w:r w:rsidRPr="00AC65B9">
          <w:rPr>
            <w:rFonts w:hint="eastAsia" w:eastAsia="나눔명조"/>
            <w:sz w:val="20"/>
            <w:szCs w:val="22"/>
          </w:rPr>
          <w:t xml:space="preserve"> </w:t>
        </w:r>
        <w:r w:rsidRPr="00AC65B9">
          <w:rPr>
            <w:rFonts w:hint="eastAsia" w:eastAsia="나눔명조"/>
            <w:sz w:val="20"/>
            <w:szCs w:val="22"/>
          </w:rPr>
          <w:t>데에</w:t>
        </w:r>
      </w:ins>
      <w:ins w:author="Kang, Jiyoon" w:date="2022-03-02T23:03:00Z" w:id="291">
        <w:r w:rsidRPr="00AC65B9">
          <w:rPr>
            <w:rFonts w:hint="eastAsia" w:eastAsia="나눔명조"/>
            <w:sz w:val="20"/>
            <w:szCs w:val="22"/>
          </w:rPr>
          <w:t xml:space="preserve"> </w:t>
        </w:r>
        <w:r w:rsidRPr="00AC65B9">
          <w:rPr>
            <w:rFonts w:hint="eastAsia" w:eastAsia="나눔명조"/>
            <w:sz w:val="20"/>
            <w:szCs w:val="22"/>
          </w:rPr>
          <w:t>더욱</w:t>
        </w:r>
        <w:r w:rsidRPr="00AC65B9">
          <w:rPr>
            <w:rFonts w:hint="eastAsia" w:eastAsia="나눔명조"/>
            <w:sz w:val="20"/>
            <w:szCs w:val="22"/>
          </w:rPr>
          <w:t xml:space="preserve"> </w:t>
        </w:r>
        <w:r w:rsidRPr="00AC65B9">
          <w:rPr>
            <w:rFonts w:hint="eastAsia" w:eastAsia="나눔명조"/>
            <w:sz w:val="20"/>
            <w:szCs w:val="22"/>
          </w:rPr>
          <w:t>적합할</w:t>
        </w:r>
        <w:r w:rsidRPr="00AC65B9">
          <w:rPr>
            <w:rFonts w:hint="eastAsia" w:eastAsia="나눔명조"/>
            <w:sz w:val="20"/>
            <w:szCs w:val="22"/>
          </w:rPr>
          <w:t xml:space="preserve"> </w:t>
        </w:r>
        <w:r w:rsidRPr="00AC65B9">
          <w:rPr>
            <w:rFonts w:hint="eastAsia" w:eastAsia="나눔명조"/>
            <w:sz w:val="20"/>
            <w:szCs w:val="22"/>
          </w:rPr>
          <w:t>것이다</w:t>
        </w:r>
        <w:r w:rsidRPr="00AC65B9">
          <w:rPr>
            <w:rFonts w:hint="eastAsia" w:eastAsia="나눔명조"/>
            <w:sz w:val="20"/>
            <w:szCs w:val="22"/>
          </w:rPr>
          <w:t xml:space="preserve">. </w:t>
        </w:r>
        <w:r w:rsidRPr="00AC65B9">
          <w:rPr>
            <w:rFonts w:hint="eastAsia" w:eastAsia="나눔명조"/>
            <w:sz w:val="20"/>
            <w:szCs w:val="22"/>
          </w:rPr>
          <w:t>따라서</w:t>
        </w:r>
        <w:r w:rsidRPr="00AC65B9">
          <w:rPr>
            <w:rFonts w:hint="eastAsia" w:eastAsia="나눔명조"/>
            <w:sz w:val="20"/>
            <w:szCs w:val="22"/>
          </w:rPr>
          <w:t xml:space="preserve"> </w:t>
        </w:r>
        <w:r w:rsidRPr="00AC65B9">
          <w:rPr>
            <w:rFonts w:hint="eastAsia" w:eastAsia="나눔명조"/>
            <w:sz w:val="20"/>
            <w:szCs w:val="22"/>
          </w:rPr>
          <w:t>본</w:t>
        </w:r>
        <w:r w:rsidRPr="00AC65B9">
          <w:rPr>
            <w:rFonts w:hint="eastAsia" w:eastAsia="나눔명조"/>
            <w:sz w:val="20"/>
            <w:szCs w:val="22"/>
          </w:rPr>
          <w:t xml:space="preserve"> </w:t>
        </w:r>
        <w:r w:rsidRPr="00AC65B9">
          <w:rPr>
            <w:rFonts w:hint="eastAsia" w:eastAsia="나눔명조"/>
            <w:sz w:val="20"/>
            <w:szCs w:val="22"/>
          </w:rPr>
          <w:t>연구는</w:t>
        </w:r>
        <w:r w:rsidRPr="00AC65B9">
          <w:rPr>
            <w:rFonts w:hint="eastAsia" w:eastAsia="나눔명조"/>
            <w:sz w:val="20"/>
            <w:szCs w:val="22"/>
          </w:rPr>
          <w:t xml:space="preserve"> </w:t>
        </w:r>
        <w:r w:rsidRPr="00AC65B9">
          <w:rPr>
            <w:rFonts w:hint="eastAsia" w:eastAsia="나눔명조"/>
            <w:sz w:val="20"/>
            <w:szCs w:val="22"/>
          </w:rPr>
          <w:t>목표지향적</w:t>
        </w:r>
        <w:r w:rsidRPr="00AC65B9">
          <w:rPr>
            <w:rFonts w:hint="eastAsia" w:eastAsia="나눔명조"/>
            <w:sz w:val="20"/>
            <w:szCs w:val="22"/>
          </w:rPr>
          <w:t xml:space="preserve"> </w:t>
        </w:r>
        <w:r w:rsidRPr="00AC65B9">
          <w:rPr>
            <w:rFonts w:hint="eastAsia" w:eastAsia="나눔명조"/>
            <w:sz w:val="20"/>
            <w:szCs w:val="22"/>
          </w:rPr>
          <w:t>리더십이</w:t>
        </w:r>
        <w:r w:rsidRPr="00AC65B9">
          <w:rPr>
            <w:rFonts w:hint="eastAsia" w:eastAsia="나눔명조"/>
            <w:sz w:val="20"/>
            <w:szCs w:val="22"/>
          </w:rPr>
          <w:t xml:space="preserve"> </w:t>
        </w:r>
        <w:r w:rsidRPr="00AC65B9">
          <w:rPr>
            <w:rFonts w:hint="eastAsia" w:eastAsia="나눔명조"/>
            <w:sz w:val="20"/>
            <w:szCs w:val="22"/>
          </w:rPr>
          <w:t>관계지향적</w:t>
        </w:r>
        <w:r w:rsidRPr="00AC65B9">
          <w:rPr>
            <w:rFonts w:hint="eastAsia" w:eastAsia="나눔명조"/>
            <w:sz w:val="20"/>
            <w:szCs w:val="22"/>
          </w:rPr>
          <w:t xml:space="preserve"> </w:t>
        </w:r>
        <w:r w:rsidRPr="00AC65B9">
          <w:rPr>
            <w:rFonts w:hint="eastAsia" w:eastAsia="나눔명조"/>
            <w:sz w:val="20"/>
            <w:szCs w:val="22"/>
          </w:rPr>
          <w:t>리더십에</w:t>
        </w:r>
        <w:r w:rsidRPr="00AC65B9">
          <w:rPr>
            <w:rFonts w:hint="eastAsia" w:eastAsia="나눔명조"/>
            <w:sz w:val="20"/>
            <w:szCs w:val="22"/>
          </w:rPr>
          <w:t xml:space="preserve"> </w:t>
        </w:r>
        <w:r w:rsidRPr="00AC65B9">
          <w:rPr>
            <w:rFonts w:hint="eastAsia" w:eastAsia="나눔명조"/>
            <w:sz w:val="20"/>
            <w:szCs w:val="22"/>
          </w:rPr>
          <w:lastRenderedPageBreak/>
          <w:t>비해</w:t>
        </w:r>
        <w:r w:rsidRPr="00AC65B9">
          <w:rPr>
            <w:rFonts w:hint="eastAsia" w:eastAsia="나눔명조"/>
            <w:sz w:val="20"/>
            <w:szCs w:val="22"/>
          </w:rPr>
          <w:t xml:space="preserve"> </w:t>
        </w:r>
        <w:r w:rsidRPr="00AC65B9">
          <w:rPr>
            <w:rFonts w:hint="eastAsia" w:eastAsia="나눔명조"/>
            <w:sz w:val="20"/>
            <w:szCs w:val="22"/>
          </w:rPr>
          <w:t>공공봉사동기를</w:t>
        </w:r>
        <w:r w:rsidRPr="00AC65B9">
          <w:rPr>
            <w:rFonts w:hint="eastAsia" w:eastAsia="나눔명조"/>
            <w:sz w:val="20"/>
            <w:szCs w:val="22"/>
          </w:rPr>
          <w:t xml:space="preserve"> </w:t>
        </w:r>
        <w:r w:rsidRPr="00AC65B9">
          <w:rPr>
            <w:rFonts w:hint="eastAsia" w:eastAsia="나눔명조"/>
            <w:sz w:val="20"/>
            <w:szCs w:val="22"/>
          </w:rPr>
          <w:t>더</w:t>
        </w:r>
        <w:r w:rsidRPr="00AC65B9">
          <w:rPr>
            <w:rFonts w:hint="eastAsia" w:eastAsia="나눔명조"/>
            <w:sz w:val="20"/>
            <w:szCs w:val="22"/>
          </w:rPr>
          <w:t xml:space="preserve"> </w:t>
        </w:r>
        <w:r w:rsidRPr="00AC65B9">
          <w:rPr>
            <w:rFonts w:hint="eastAsia" w:eastAsia="나눔명조"/>
            <w:sz w:val="20"/>
            <w:szCs w:val="22"/>
          </w:rPr>
          <w:t>용이하게</w:t>
        </w:r>
        <w:r w:rsidRPr="00AC65B9">
          <w:rPr>
            <w:rFonts w:hint="eastAsia" w:eastAsia="나눔명조"/>
            <w:sz w:val="20"/>
            <w:szCs w:val="22"/>
          </w:rPr>
          <w:t xml:space="preserve"> </w:t>
        </w:r>
        <w:r w:rsidRPr="00AC65B9">
          <w:rPr>
            <w:rFonts w:hint="eastAsia" w:eastAsia="나눔명조"/>
            <w:sz w:val="20"/>
            <w:szCs w:val="22"/>
          </w:rPr>
          <w:t>촉발할</w:t>
        </w:r>
        <w:r w:rsidRPr="00AC65B9">
          <w:rPr>
            <w:rFonts w:hint="eastAsia" w:eastAsia="나눔명조"/>
            <w:sz w:val="20"/>
            <w:szCs w:val="22"/>
          </w:rPr>
          <w:t xml:space="preserve"> </w:t>
        </w:r>
        <w:r w:rsidRPr="00AC65B9">
          <w:rPr>
            <w:rFonts w:hint="eastAsia" w:eastAsia="나눔명조"/>
            <w:sz w:val="20"/>
            <w:szCs w:val="22"/>
          </w:rPr>
          <w:t>것이라</w:t>
        </w:r>
        <w:r w:rsidRPr="00AC65B9">
          <w:rPr>
            <w:rFonts w:hint="eastAsia" w:eastAsia="나눔명조"/>
            <w:sz w:val="20"/>
            <w:szCs w:val="22"/>
          </w:rPr>
          <w:t xml:space="preserve"> </w:t>
        </w:r>
        <w:r w:rsidRPr="00AC65B9">
          <w:rPr>
            <w:rFonts w:hint="eastAsia" w:eastAsia="나눔명조"/>
            <w:sz w:val="20"/>
            <w:szCs w:val="22"/>
          </w:rPr>
          <w:t>기대하고</w:t>
        </w:r>
        <w:r w:rsidRPr="00AC65B9">
          <w:rPr>
            <w:rFonts w:hint="eastAsia" w:eastAsia="나눔명조"/>
            <w:sz w:val="20"/>
            <w:szCs w:val="22"/>
          </w:rPr>
          <w:t xml:space="preserve">, </w:t>
        </w:r>
        <w:r w:rsidRPr="00AC65B9">
          <w:rPr>
            <w:rFonts w:hint="eastAsia" w:eastAsia="나눔명조"/>
            <w:sz w:val="20"/>
            <w:szCs w:val="22"/>
          </w:rPr>
          <w:t>이에</w:t>
        </w:r>
        <w:r w:rsidRPr="00AC65B9">
          <w:rPr>
            <w:rFonts w:hint="eastAsia" w:eastAsia="나눔명조"/>
            <w:sz w:val="20"/>
            <w:szCs w:val="22"/>
          </w:rPr>
          <w:t xml:space="preserve"> </w:t>
        </w:r>
        <w:r w:rsidRPr="00AC65B9">
          <w:rPr>
            <w:rFonts w:hint="eastAsia" w:eastAsia="나눔명조"/>
            <w:sz w:val="20"/>
            <w:szCs w:val="22"/>
          </w:rPr>
          <w:t>해당하는</w:t>
        </w:r>
        <w:r w:rsidRPr="00AC65B9">
          <w:rPr>
            <w:rFonts w:hint="eastAsia" w:eastAsia="나눔명조"/>
            <w:sz w:val="20"/>
            <w:szCs w:val="22"/>
          </w:rPr>
          <w:t xml:space="preserve"> </w:t>
        </w:r>
        <w:r w:rsidRPr="00AC65B9">
          <w:rPr>
            <w:rFonts w:hint="eastAsia" w:eastAsia="나눔명조"/>
            <w:sz w:val="20"/>
            <w:szCs w:val="22"/>
          </w:rPr>
          <w:t>대표적인</w:t>
        </w:r>
        <w:r w:rsidRPr="00AC65B9">
          <w:rPr>
            <w:rFonts w:hint="eastAsia" w:eastAsia="나눔명조"/>
            <w:sz w:val="20"/>
            <w:szCs w:val="22"/>
          </w:rPr>
          <w:t xml:space="preserve"> </w:t>
        </w:r>
        <w:r w:rsidRPr="00AC65B9">
          <w:rPr>
            <w:rFonts w:hint="eastAsia" w:eastAsia="나눔명조"/>
            <w:sz w:val="20"/>
            <w:szCs w:val="22"/>
          </w:rPr>
          <w:t>리더십인</w:t>
        </w:r>
        <w:r w:rsidRPr="00AC65B9">
          <w:rPr>
            <w:rFonts w:hint="eastAsia" w:eastAsia="나눔명조"/>
            <w:sz w:val="20"/>
            <w:szCs w:val="22"/>
          </w:rPr>
          <w:t xml:space="preserve"> </w:t>
        </w:r>
        <w:r w:rsidRPr="00AC65B9">
          <w:rPr>
            <w:rFonts w:hint="eastAsia" w:eastAsia="나눔명조"/>
            <w:sz w:val="20"/>
            <w:szCs w:val="22"/>
          </w:rPr>
          <w:t>변혁적</w:t>
        </w:r>
        <w:r w:rsidRPr="00AC65B9">
          <w:rPr>
            <w:rFonts w:hint="eastAsia" w:eastAsia="나눔명조"/>
            <w:sz w:val="20"/>
            <w:szCs w:val="22"/>
          </w:rPr>
          <w:t xml:space="preserve"> </w:t>
        </w:r>
        <w:r w:rsidRPr="00AC65B9">
          <w:rPr>
            <w:rFonts w:hint="eastAsia" w:eastAsia="나눔명조"/>
            <w:sz w:val="20"/>
            <w:szCs w:val="22"/>
          </w:rPr>
          <w:t>리더십과</w:t>
        </w:r>
        <w:r w:rsidRPr="00AC65B9">
          <w:rPr>
            <w:rFonts w:hint="eastAsia" w:eastAsia="나눔명조"/>
            <w:sz w:val="20"/>
            <w:szCs w:val="22"/>
          </w:rPr>
          <w:t xml:space="preserve"> </w:t>
        </w:r>
        <w:r w:rsidRPr="00AC65B9">
          <w:rPr>
            <w:rFonts w:hint="eastAsia" w:eastAsia="나눔명조"/>
            <w:sz w:val="20"/>
            <w:szCs w:val="22"/>
          </w:rPr>
          <w:t>거래적</w:t>
        </w:r>
        <w:r w:rsidRPr="00AC65B9">
          <w:rPr>
            <w:rFonts w:hint="eastAsia" w:eastAsia="나눔명조"/>
            <w:sz w:val="20"/>
            <w:szCs w:val="22"/>
          </w:rPr>
          <w:t xml:space="preserve"> </w:t>
        </w:r>
        <w:r w:rsidRPr="00AC65B9">
          <w:rPr>
            <w:rFonts w:hint="eastAsia" w:eastAsia="나눔명조"/>
            <w:sz w:val="20"/>
            <w:szCs w:val="22"/>
          </w:rPr>
          <w:t>리더십을</w:t>
        </w:r>
        <w:r w:rsidRPr="00AC65B9">
          <w:rPr>
            <w:rFonts w:hint="eastAsia" w:eastAsia="나눔명조"/>
            <w:sz w:val="20"/>
            <w:szCs w:val="22"/>
          </w:rPr>
          <w:t xml:space="preserve"> </w:t>
        </w:r>
        <w:r w:rsidRPr="00AC65B9">
          <w:rPr>
            <w:rFonts w:hint="eastAsia" w:eastAsia="나눔명조"/>
            <w:sz w:val="20"/>
            <w:szCs w:val="22"/>
          </w:rPr>
          <w:t>주요한</w:t>
        </w:r>
        <w:r w:rsidRPr="00AC65B9">
          <w:rPr>
            <w:rFonts w:hint="eastAsia" w:eastAsia="나눔명조"/>
            <w:sz w:val="20"/>
            <w:szCs w:val="22"/>
          </w:rPr>
          <w:t xml:space="preserve"> </w:t>
        </w:r>
        <w:r w:rsidRPr="00AC65B9">
          <w:rPr>
            <w:rFonts w:hint="eastAsia" w:eastAsia="나눔명조"/>
            <w:sz w:val="20"/>
            <w:szCs w:val="22"/>
          </w:rPr>
          <w:t>리더십</w:t>
        </w:r>
        <w:r w:rsidRPr="00AC65B9">
          <w:rPr>
            <w:rFonts w:hint="eastAsia" w:eastAsia="나눔명조"/>
            <w:sz w:val="20"/>
            <w:szCs w:val="22"/>
          </w:rPr>
          <w:t xml:space="preserve"> </w:t>
        </w:r>
        <w:r w:rsidRPr="00AC65B9">
          <w:rPr>
            <w:rFonts w:hint="eastAsia" w:eastAsia="나눔명조"/>
            <w:sz w:val="20"/>
            <w:szCs w:val="22"/>
          </w:rPr>
          <w:t>유형으로</w:t>
        </w:r>
        <w:r w:rsidRPr="00AC65B9">
          <w:rPr>
            <w:rFonts w:hint="eastAsia" w:eastAsia="나눔명조"/>
            <w:sz w:val="20"/>
            <w:szCs w:val="22"/>
          </w:rPr>
          <w:t xml:space="preserve"> </w:t>
        </w:r>
        <w:r w:rsidRPr="00AC65B9">
          <w:rPr>
            <w:rFonts w:hint="eastAsia" w:eastAsia="나눔명조"/>
            <w:sz w:val="20"/>
            <w:szCs w:val="22"/>
          </w:rPr>
          <w:t>다루고자</w:t>
        </w:r>
        <w:r w:rsidRPr="00AC65B9">
          <w:rPr>
            <w:rFonts w:hint="eastAsia" w:eastAsia="나눔명조"/>
            <w:sz w:val="20"/>
            <w:szCs w:val="22"/>
          </w:rPr>
          <w:t xml:space="preserve"> </w:t>
        </w:r>
        <w:r w:rsidRPr="00AC65B9">
          <w:rPr>
            <w:rFonts w:hint="eastAsia" w:eastAsia="나눔명조"/>
            <w:sz w:val="20"/>
            <w:szCs w:val="22"/>
          </w:rPr>
          <w:t>한다</w:t>
        </w:r>
        <w:r w:rsidRPr="00AC65B9">
          <w:rPr>
            <w:rFonts w:hint="eastAsia" w:eastAsia="나눔명조"/>
            <w:sz w:val="20"/>
            <w:szCs w:val="22"/>
          </w:rPr>
          <w:t xml:space="preserve">. </w:t>
        </w:r>
      </w:ins>
      <w:del w:author="Kang, Jiyoon" w:date="2022-03-02T23:03:00Z" w:id="292">
        <w:r w:rsidRPr="00283EF6" w:rsidDel="00AC65B9" w:rsidR="00302307">
          <w:rPr>
            <w:rFonts w:eastAsia="나눔명조"/>
            <w:sz w:val="20"/>
            <w:szCs w:val="22"/>
          </w:rPr>
          <w:delText xml:space="preserve"> </w:delText>
        </w:r>
        <w:r w:rsidRPr="004D1EF6" w:rsidDel="00AC65B9" w:rsidR="00487680">
          <w:rPr>
            <w:rFonts w:hint="eastAsia" w:eastAsia="나눔명조"/>
            <w:sz w:val="20"/>
            <w:szCs w:val="22"/>
            <w:highlight w:val="yellow"/>
            <w:rPrChange w:author="Kang, Jiyoon" w:date="2022-03-02T19:56:00Z" w:id="293">
              <w:rPr>
                <w:rFonts w:hint="eastAsia" w:eastAsia="나눔명조"/>
                <w:sz w:val="20"/>
                <w:szCs w:val="22"/>
              </w:rPr>
            </w:rPrChange>
          </w:rPr>
          <w:delText>본</w:delText>
        </w:r>
        <w:r w:rsidRPr="004D1EF6" w:rsidDel="00AC65B9" w:rsidR="00487680">
          <w:rPr>
            <w:rFonts w:eastAsia="나눔명조"/>
            <w:sz w:val="20"/>
            <w:szCs w:val="22"/>
            <w:highlight w:val="yellow"/>
            <w:rPrChange w:author="Kang, Jiyoon" w:date="2022-03-02T19:56:00Z" w:id="294">
              <w:rPr>
                <w:rFonts w:eastAsia="나눔명조"/>
                <w:sz w:val="20"/>
                <w:szCs w:val="22"/>
              </w:rPr>
            </w:rPrChange>
          </w:rPr>
          <w:delText xml:space="preserve"> </w:delText>
        </w:r>
        <w:r w:rsidRPr="004D1EF6" w:rsidDel="00AC65B9" w:rsidR="00487680">
          <w:rPr>
            <w:rFonts w:hint="eastAsia" w:eastAsia="나눔명조"/>
            <w:sz w:val="20"/>
            <w:szCs w:val="22"/>
            <w:highlight w:val="yellow"/>
            <w:rPrChange w:author="Kang, Jiyoon" w:date="2022-03-02T19:56:00Z" w:id="295">
              <w:rPr>
                <w:rFonts w:hint="eastAsia" w:eastAsia="나눔명조"/>
                <w:sz w:val="20"/>
                <w:szCs w:val="22"/>
              </w:rPr>
            </w:rPrChange>
          </w:rPr>
          <w:delText>연구는</w:delText>
        </w:r>
        <w:r w:rsidRPr="004D1EF6" w:rsidDel="00AC65B9" w:rsidR="007354E2">
          <w:rPr>
            <w:rFonts w:eastAsia="나눔명조"/>
            <w:sz w:val="20"/>
            <w:szCs w:val="22"/>
            <w:highlight w:val="yellow"/>
            <w:rPrChange w:author="Kang, Jiyoon" w:date="2022-03-02T19:56:00Z" w:id="296">
              <w:rPr>
                <w:rFonts w:eastAsia="나눔명조"/>
                <w:sz w:val="20"/>
                <w:szCs w:val="22"/>
              </w:rPr>
            </w:rPrChange>
          </w:rPr>
          <w:delText xml:space="preserve"> </w:delText>
        </w:r>
        <w:r w:rsidRPr="004D1EF6" w:rsidDel="00AC65B9" w:rsidR="007354E2">
          <w:rPr>
            <w:rFonts w:hint="eastAsia" w:eastAsia="나눔명조"/>
            <w:sz w:val="20"/>
            <w:szCs w:val="22"/>
            <w:highlight w:val="yellow"/>
            <w:rPrChange w:author="Kang, Jiyoon" w:date="2022-03-02T19:56:00Z" w:id="297">
              <w:rPr>
                <w:rFonts w:hint="eastAsia" w:eastAsia="나눔명조"/>
                <w:sz w:val="20"/>
                <w:szCs w:val="22"/>
              </w:rPr>
            </w:rPrChange>
          </w:rPr>
          <w:delText>목표지향적</w:delText>
        </w:r>
        <w:r w:rsidRPr="004D1EF6" w:rsidDel="00AC65B9" w:rsidR="007354E2">
          <w:rPr>
            <w:rFonts w:eastAsia="나눔명조"/>
            <w:sz w:val="20"/>
            <w:szCs w:val="22"/>
            <w:highlight w:val="yellow"/>
            <w:rPrChange w:author="Kang, Jiyoon" w:date="2022-03-02T19:56:00Z" w:id="298">
              <w:rPr>
                <w:rFonts w:eastAsia="나눔명조"/>
                <w:sz w:val="20"/>
                <w:szCs w:val="22"/>
              </w:rPr>
            </w:rPrChange>
          </w:rPr>
          <w:delText xml:space="preserve"> </w:delText>
        </w:r>
        <w:r w:rsidRPr="004D1EF6" w:rsidDel="00AC65B9" w:rsidR="007354E2">
          <w:rPr>
            <w:rFonts w:hint="eastAsia" w:eastAsia="나눔명조"/>
            <w:sz w:val="20"/>
            <w:szCs w:val="22"/>
            <w:highlight w:val="yellow"/>
            <w:rPrChange w:author="Kang, Jiyoon" w:date="2022-03-02T19:56:00Z" w:id="299">
              <w:rPr>
                <w:rFonts w:hint="eastAsia" w:eastAsia="나눔명조"/>
                <w:sz w:val="20"/>
                <w:szCs w:val="22"/>
              </w:rPr>
            </w:rPrChange>
          </w:rPr>
          <w:delText>리더십이</w:delText>
        </w:r>
        <w:r w:rsidRPr="004D1EF6" w:rsidDel="00AC65B9" w:rsidR="007354E2">
          <w:rPr>
            <w:rFonts w:eastAsia="나눔명조"/>
            <w:sz w:val="20"/>
            <w:szCs w:val="22"/>
            <w:highlight w:val="yellow"/>
            <w:rPrChange w:author="Kang, Jiyoon" w:date="2022-03-02T19:56:00Z" w:id="300">
              <w:rPr>
                <w:rFonts w:eastAsia="나눔명조"/>
                <w:sz w:val="20"/>
                <w:szCs w:val="22"/>
              </w:rPr>
            </w:rPrChange>
          </w:rPr>
          <w:delText xml:space="preserve"> </w:delText>
        </w:r>
        <w:r w:rsidRPr="004D1EF6" w:rsidDel="00AC65B9" w:rsidR="007354E2">
          <w:rPr>
            <w:rFonts w:hint="eastAsia" w:eastAsia="나눔명조"/>
            <w:sz w:val="20"/>
            <w:szCs w:val="22"/>
            <w:highlight w:val="yellow"/>
            <w:rPrChange w:author="Kang, Jiyoon" w:date="2022-03-02T19:56:00Z" w:id="301">
              <w:rPr>
                <w:rFonts w:hint="eastAsia" w:eastAsia="나눔명조"/>
                <w:sz w:val="20"/>
                <w:szCs w:val="22"/>
              </w:rPr>
            </w:rPrChange>
          </w:rPr>
          <w:delText>공공봉사동기라는</w:delText>
        </w:r>
        <w:r w:rsidRPr="004D1EF6" w:rsidDel="00AC65B9" w:rsidR="007354E2">
          <w:rPr>
            <w:rFonts w:eastAsia="나눔명조"/>
            <w:sz w:val="20"/>
            <w:szCs w:val="22"/>
            <w:highlight w:val="yellow"/>
            <w:rPrChange w:author="Kang, Jiyoon" w:date="2022-03-02T19:56:00Z" w:id="302">
              <w:rPr>
                <w:rFonts w:eastAsia="나눔명조"/>
                <w:sz w:val="20"/>
                <w:szCs w:val="22"/>
              </w:rPr>
            </w:rPrChange>
          </w:rPr>
          <w:delText xml:space="preserve"> </w:delText>
        </w:r>
        <w:r w:rsidRPr="004D1EF6" w:rsidDel="00AC65B9" w:rsidR="007354E2">
          <w:rPr>
            <w:rFonts w:hint="eastAsia" w:eastAsia="나눔명조"/>
            <w:sz w:val="20"/>
            <w:szCs w:val="22"/>
            <w:highlight w:val="yellow"/>
            <w:rPrChange w:author="Kang, Jiyoon" w:date="2022-03-02T19:56:00Z" w:id="303">
              <w:rPr>
                <w:rFonts w:hint="eastAsia" w:eastAsia="나눔명조"/>
                <w:sz w:val="20"/>
                <w:szCs w:val="22"/>
              </w:rPr>
            </w:rPrChange>
          </w:rPr>
          <w:delText>심리적</w:delText>
        </w:r>
        <w:r w:rsidRPr="004D1EF6" w:rsidDel="00AC65B9" w:rsidR="007354E2">
          <w:rPr>
            <w:rFonts w:eastAsia="나눔명조"/>
            <w:sz w:val="20"/>
            <w:szCs w:val="22"/>
            <w:highlight w:val="yellow"/>
            <w:rPrChange w:author="Kang, Jiyoon" w:date="2022-03-02T19:56:00Z" w:id="304">
              <w:rPr>
                <w:rFonts w:eastAsia="나눔명조"/>
                <w:sz w:val="20"/>
                <w:szCs w:val="22"/>
              </w:rPr>
            </w:rPrChange>
          </w:rPr>
          <w:delText xml:space="preserve"> </w:delText>
        </w:r>
        <w:r w:rsidRPr="004D1EF6" w:rsidDel="00AC65B9" w:rsidR="007354E2">
          <w:rPr>
            <w:rFonts w:hint="eastAsia" w:eastAsia="나눔명조"/>
            <w:sz w:val="20"/>
            <w:szCs w:val="22"/>
            <w:highlight w:val="yellow"/>
            <w:rPrChange w:author="Kang, Jiyoon" w:date="2022-03-02T19:56:00Z" w:id="305">
              <w:rPr>
                <w:rFonts w:hint="eastAsia" w:eastAsia="나눔명조"/>
                <w:sz w:val="20"/>
                <w:szCs w:val="22"/>
              </w:rPr>
            </w:rPrChange>
          </w:rPr>
          <w:delText>동기를</w:delText>
        </w:r>
        <w:r w:rsidRPr="004D1EF6" w:rsidDel="00AC65B9" w:rsidR="007354E2">
          <w:rPr>
            <w:rFonts w:eastAsia="나눔명조"/>
            <w:sz w:val="20"/>
            <w:szCs w:val="22"/>
            <w:highlight w:val="yellow"/>
            <w:rPrChange w:author="Kang, Jiyoon" w:date="2022-03-02T19:56:00Z" w:id="306">
              <w:rPr>
                <w:rFonts w:eastAsia="나눔명조"/>
                <w:sz w:val="20"/>
                <w:szCs w:val="22"/>
              </w:rPr>
            </w:rPrChange>
          </w:rPr>
          <w:delText xml:space="preserve"> </w:delText>
        </w:r>
        <w:r w:rsidRPr="004D1EF6" w:rsidDel="00AC65B9" w:rsidR="007354E2">
          <w:rPr>
            <w:rFonts w:hint="eastAsia" w:eastAsia="나눔명조"/>
            <w:sz w:val="20"/>
            <w:szCs w:val="22"/>
            <w:highlight w:val="yellow"/>
            <w:rPrChange w:author="Kang, Jiyoon" w:date="2022-03-02T19:56:00Z" w:id="307">
              <w:rPr>
                <w:rFonts w:hint="eastAsia" w:eastAsia="나눔명조"/>
                <w:sz w:val="20"/>
                <w:szCs w:val="22"/>
              </w:rPr>
            </w:rPrChange>
          </w:rPr>
          <w:delText>야기할</w:delText>
        </w:r>
        <w:r w:rsidRPr="004D1EF6" w:rsidDel="00AC65B9" w:rsidR="007354E2">
          <w:rPr>
            <w:rFonts w:eastAsia="나눔명조"/>
            <w:sz w:val="20"/>
            <w:szCs w:val="22"/>
            <w:highlight w:val="yellow"/>
            <w:rPrChange w:author="Kang, Jiyoon" w:date="2022-03-02T19:56:00Z" w:id="308">
              <w:rPr>
                <w:rFonts w:eastAsia="나눔명조"/>
                <w:sz w:val="20"/>
                <w:szCs w:val="22"/>
              </w:rPr>
            </w:rPrChange>
          </w:rPr>
          <w:delText xml:space="preserve"> </w:delText>
        </w:r>
        <w:r w:rsidRPr="004D1EF6" w:rsidDel="00AC65B9" w:rsidR="007354E2">
          <w:rPr>
            <w:rFonts w:hint="eastAsia" w:eastAsia="나눔명조"/>
            <w:sz w:val="20"/>
            <w:szCs w:val="22"/>
            <w:highlight w:val="yellow"/>
            <w:rPrChange w:author="Kang, Jiyoon" w:date="2022-03-02T19:56:00Z" w:id="309">
              <w:rPr>
                <w:rFonts w:hint="eastAsia" w:eastAsia="나눔명조"/>
                <w:sz w:val="20"/>
                <w:szCs w:val="22"/>
              </w:rPr>
            </w:rPrChange>
          </w:rPr>
          <w:delText>것이라고</w:delText>
        </w:r>
        <w:r w:rsidRPr="004D1EF6" w:rsidDel="00AC65B9" w:rsidR="007354E2">
          <w:rPr>
            <w:rFonts w:eastAsia="나눔명조"/>
            <w:sz w:val="20"/>
            <w:szCs w:val="22"/>
            <w:highlight w:val="yellow"/>
            <w:rPrChange w:author="Kang, Jiyoon" w:date="2022-03-02T19:56:00Z" w:id="310">
              <w:rPr>
                <w:rFonts w:eastAsia="나눔명조"/>
                <w:sz w:val="20"/>
                <w:szCs w:val="22"/>
              </w:rPr>
            </w:rPrChange>
          </w:rPr>
          <w:delText xml:space="preserve"> </w:delText>
        </w:r>
        <w:r w:rsidRPr="004D1EF6" w:rsidDel="00AC65B9" w:rsidR="007354E2">
          <w:rPr>
            <w:rFonts w:hint="eastAsia" w:eastAsia="나눔명조"/>
            <w:sz w:val="20"/>
            <w:szCs w:val="22"/>
            <w:highlight w:val="yellow"/>
            <w:rPrChange w:author="Kang, Jiyoon" w:date="2022-03-02T19:56:00Z" w:id="311">
              <w:rPr>
                <w:rFonts w:hint="eastAsia" w:eastAsia="나눔명조"/>
                <w:sz w:val="20"/>
                <w:szCs w:val="22"/>
              </w:rPr>
            </w:rPrChange>
          </w:rPr>
          <w:delText>기대한다</w:delText>
        </w:r>
        <w:r w:rsidRPr="004D1EF6" w:rsidDel="00AC65B9" w:rsidR="007354E2">
          <w:rPr>
            <w:rFonts w:eastAsia="나눔명조"/>
            <w:sz w:val="20"/>
            <w:szCs w:val="22"/>
            <w:highlight w:val="yellow"/>
            <w:rPrChange w:author="Kang, Jiyoon" w:date="2022-03-02T19:56:00Z" w:id="312">
              <w:rPr>
                <w:rFonts w:eastAsia="나눔명조"/>
                <w:sz w:val="20"/>
                <w:szCs w:val="22"/>
              </w:rPr>
            </w:rPrChange>
          </w:rPr>
          <w:delText>.</w:delText>
        </w:r>
      </w:del>
      <w:r w:rsidRPr="00283EF6" w:rsidR="00487680">
        <w:rPr>
          <w:rFonts w:eastAsia="나눔명조"/>
          <w:sz w:val="20"/>
          <w:szCs w:val="22"/>
        </w:rPr>
        <w:t xml:space="preserve"> </w:t>
      </w:r>
    </w:p>
    <w:p w:rsidRPr="00B61948" w:rsidR="00C663A6" w:rsidP="00283EF6" w:rsidRDefault="00AB445F" w14:paraId="2934A733" w14:textId="758B9E0A">
      <w:pPr>
        <w:wordWrap/>
        <w:spacing w:before="120" w:after="120" w:line="276" w:lineRule="auto"/>
        <w:ind w:firstLine="288"/>
        <w:rPr>
          <w:rFonts w:eastAsia="나눔명조"/>
          <w:sz w:val="20"/>
          <w:szCs w:val="22"/>
        </w:rPr>
      </w:pPr>
      <w:r w:rsidRPr="00283EF6">
        <w:rPr>
          <w:rFonts w:hint="eastAsia" w:eastAsia="나눔명조"/>
          <w:sz w:val="20"/>
          <w:szCs w:val="22"/>
        </w:rPr>
        <w:t>목표지향적</w:t>
      </w:r>
      <w:r w:rsidRPr="00283EF6">
        <w:rPr>
          <w:rFonts w:hint="eastAsia" w:eastAsia="나눔명조"/>
          <w:sz w:val="20"/>
          <w:szCs w:val="22"/>
        </w:rPr>
        <w:t xml:space="preserve"> </w:t>
      </w:r>
      <w:r w:rsidRPr="00283EF6">
        <w:rPr>
          <w:rFonts w:hint="eastAsia" w:eastAsia="나눔명조"/>
          <w:sz w:val="20"/>
          <w:szCs w:val="22"/>
        </w:rPr>
        <w:t>리더십에서</w:t>
      </w:r>
      <w:r w:rsidRPr="00283EF6">
        <w:rPr>
          <w:rFonts w:hint="eastAsia" w:eastAsia="나눔명조"/>
          <w:sz w:val="20"/>
          <w:szCs w:val="22"/>
        </w:rPr>
        <w:t xml:space="preserve"> </w:t>
      </w:r>
      <w:r w:rsidRPr="00283EF6">
        <w:rPr>
          <w:rFonts w:hint="eastAsia" w:eastAsia="나눔명조"/>
          <w:sz w:val="20"/>
          <w:szCs w:val="22"/>
        </w:rPr>
        <w:t>가장</w:t>
      </w:r>
      <w:r w:rsidRPr="00283EF6">
        <w:rPr>
          <w:rFonts w:hint="eastAsia" w:eastAsia="나눔명조"/>
          <w:sz w:val="20"/>
          <w:szCs w:val="22"/>
        </w:rPr>
        <w:t xml:space="preserve"> </w:t>
      </w:r>
      <w:r w:rsidRPr="00283EF6">
        <w:rPr>
          <w:rFonts w:hint="eastAsia" w:eastAsia="나눔명조"/>
          <w:sz w:val="20"/>
          <w:szCs w:val="22"/>
        </w:rPr>
        <w:t>중요한</w:t>
      </w:r>
      <w:r w:rsidRPr="00283EF6">
        <w:rPr>
          <w:rFonts w:hint="eastAsia" w:eastAsia="나눔명조"/>
          <w:sz w:val="20"/>
          <w:szCs w:val="22"/>
        </w:rPr>
        <w:t xml:space="preserve"> </w:t>
      </w:r>
      <w:r w:rsidRPr="00283EF6">
        <w:rPr>
          <w:rFonts w:hint="eastAsia" w:eastAsia="나눔명조"/>
          <w:sz w:val="20"/>
          <w:szCs w:val="22"/>
        </w:rPr>
        <w:t>리더십</w:t>
      </w:r>
      <w:del w:author="Kang, Jiyoon" w:date="2022-03-02T23:10:00Z" w:id="313">
        <w:r w:rsidRPr="00283EF6" w:rsidDel="00DC3482">
          <w:rPr>
            <w:rFonts w:hint="eastAsia" w:eastAsia="나눔명조"/>
            <w:sz w:val="20"/>
            <w:szCs w:val="22"/>
          </w:rPr>
          <w:delText xml:space="preserve"> </w:delText>
        </w:r>
        <w:r w:rsidRPr="00283EF6" w:rsidDel="00DC3482">
          <w:rPr>
            <w:rFonts w:hint="eastAsia" w:eastAsia="나눔명조"/>
            <w:sz w:val="20"/>
            <w:szCs w:val="22"/>
          </w:rPr>
          <w:delText>종류는</w:delText>
        </w:r>
      </w:del>
      <w:ins w:author="Kang, Jiyoon" w:date="2022-03-02T23:10:00Z" w:id="314">
        <w:r w:rsidR="00DC3482">
          <w:rPr>
            <w:rFonts w:hint="eastAsia" w:eastAsia="나눔명조"/>
            <w:sz w:val="20"/>
            <w:szCs w:val="22"/>
          </w:rPr>
          <w:t xml:space="preserve"> </w:t>
        </w:r>
        <w:r w:rsidR="00DC3482">
          <w:rPr>
            <w:rFonts w:hint="eastAsia" w:eastAsia="나눔명조"/>
            <w:sz w:val="20"/>
            <w:szCs w:val="22"/>
          </w:rPr>
          <w:t>유형은</w:t>
        </w:r>
      </w:ins>
      <w:r w:rsidRPr="00283EF6">
        <w:rPr>
          <w:rFonts w:hint="eastAsia" w:eastAsia="나눔명조"/>
          <w:sz w:val="20"/>
          <w:szCs w:val="22"/>
        </w:rPr>
        <w:t xml:space="preserve"> </w:t>
      </w:r>
      <w:r w:rsidRPr="00283EF6" w:rsidR="34D5D6E7">
        <w:rPr>
          <w:rFonts w:eastAsia="나눔명조"/>
          <w:sz w:val="20"/>
          <w:szCs w:val="22"/>
        </w:rPr>
        <w:t>변혁적</w:t>
      </w:r>
      <w:r w:rsidRPr="00283EF6" w:rsidR="34D5D6E7">
        <w:rPr>
          <w:rFonts w:eastAsia="나눔명조"/>
          <w:sz w:val="20"/>
          <w:szCs w:val="22"/>
        </w:rPr>
        <w:t xml:space="preserve"> </w:t>
      </w:r>
      <w:r w:rsidRPr="00283EF6" w:rsidR="34D5D6E7">
        <w:rPr>
          <w:rFonts w:eastAsia="나눔명조"/>
          <w:sz w:val="20"/>
          <w:szCs w:val="22"/>
        </w:rPr>
        <w:t>리더십</w:t>
      </w:r>
      <w:r w:rsidRPr="00283EF6" w:rsidR="34D5D6E7">
        <w:rPr>
          <w:rFonts w:eastAsia="나눔명조"/>
          <w:sz w:val="20"/>
          <w:szCs w:val="22"/>
        </w:rPr>
        <w:t>(transformational leadership)</w:t>
      </w:r>
      <w:r w:rsidRPr="00283EF6" w:rsidR="34D5D6E7">
        <w:rPr>
          <w:rFonts w:eastAsia="나눔명조"/>
          <w:sz w:val="20"/>
          <w:szCs w:val="22"/>
        </w:rPr>
        <w:t>과</w:t>
      </w:r>
      <w:r w:rsidRPr="00283EF6" w:rsidR="34D5D6E7">
        <w:rPr>
          <w:rFonts w:eastAsia="나눔명조"/>
          <w:sz w:val="20"/>
          <w:szCs w:val="22"/>
        </w:rPr>
        <w:t xml:space="preserve"> </w:t>
      </w:r>
      <w:r w:rsidRPr="00283EF6" w:rsidR="34D5D6E7">
        <w:rPr>
          <w:rFonts w:eastAsia="나눔명조"/>
          <w:sz w:val="20"/>
          <w:szCs w:val="22"/>
        </w:rPr>
        <w:t>거래적</w:t>
      </w:r>
      <w:r w:rsidRPr="00283EF6" w:rsidR="34D5D6E7">
        <w:rPr>
          <w:rFonts w:eastAsia="나눔명조"/>
          <w:sz w:val="20"/>
          <w:szCs w:val="22"/>
        </w:rPr>
        <w:t xml:space="preserve"> </w:t>
      </w:r>
      <w:r w:rsidRPr="00283EF6" w:rsidR="34D5D6E7">
        <w:rPr>
          <w:rFonts w:eastAsia="나눔명조"/>
          <w:sz w:val="20"/>
          <w:szCs w:val="22"/>
        </w:rPr>
        <w:t>리더십</w:t>
      </w:r>
      <w:r w:rsidRPr="00283EF6" w:rsidR="34D5D6E7">
        <w:rPr>
          <w:rFonts w:eastAsia="나눔명조"/>
          <w:sz w:val="20"/>
          <w:szCs w:val="22"/>
        </w:rPr>
        <w:t>(transactional leadership)</w:t>
      </w:r>
      <w:r w:rsidRPr="00283EF6" w:rsidR="34D5D6E7">
        <w:rPr>
          <w:rFonts w:eastAsia="나눔명조"/>
          <w:sz w:val="20"/>
          <w:szCs w:val="22"/>
        </w:rPr>
        <w:t>이다</w:t>
      </w:r>
      <w:r w:rsidRPr="00283EF6" w:rsidR="007354E2">
        <w:rPr>
          <w:rFonts w:eastAsia="나눔명조"/>
          <w:sz w:val="20"/>
          <w:szCs w:val="22"/>
        </w:rPr>
        <w:fldChar w:fldCharType="begin"/>
      </w:r>
      <w:r w:rsidR="00AC65B9">
        <w:rPr>
          <w:rFonts w:eastAsia="나눔명조"/>
          <w:sz w:val="20"/>
          <w:szCs w:val="22"/>
        </w:rPr>
        <w:instrText xml:space="preserve"> ADDIN ZOTERO_ITEM CSL_CITATION {"citationID":"yFYBVPxE","properties":{"formattedCitation":"(Bass 1998; Burns 1978)","plainCitation":"(Bass 1998; Burns 1978)","dontUpdate":true,"noteIndex":0},"citationItems":[{"id":"PSjZbscb/ZI658bRA","uris":["http://zotero.org/users/5210800/items/KJDVXUIK"],"uri":["http://zotero.org/users/5210800/items/KJDVXUIK"],"itemData":{"id":1518,"type":"book","event-place":"Mahwah, NJ","note":"Citation Key: Bass1998\ntex.date-added: 2021-09-30 15:19:10 -0400\ntex.date-modified: 2021-09-30 15:19:54 -0400","publisher":"Lawrence Erlbaum.","publisher-place":"Mahwah, NJ","title":"Transformational leadership: Industrial, military, and educational impact.","author":[{"family":"Bass","given":"Bernard M."}],"issued":{"date-parts":[["1998"]]}}},{"id":"PSjZbscb/OFZQMFxj","uris":["http://zotero.org/users/5210800/items/TP628TD8"],"uri":["http://zotero.org/users/5210800/items/TP628TD8"],"itemData":{"id":1516,"type":"book","event-place":"New York","note":"Citation Key: Burns1978\ntex.date-added: 2021-09-30 15:21:42 -0400\ntex.date-modified: 2021-09-30 15:22:23 -0400","publisher":"Harper &amp; Row","publisher-place":"New York","title":"Leadership","author":[{"family":"Burns","given":"James MacGregor"}],"issued":{"date-parts":[["1978"]]}}}],"schema":"https://github.com/citation-style-language/schema/raw/master/csl-citation.json"} </w:instrText>
      </w:r>
      <w:r w:rsidRPr="00283EF6" w:rsidR="007354E2">
        <w:rPr>
          <w:rFonts w:eastAsia="나눔명조"/>
          <w:sz w:val="20"/>
          <w:szCs w:val="22"/>
        </w:rPr>
        <w:fldChar w:fldCharType="separate"/>
      </w:r>
      <w:r w:rsidRPr="00283EF6" w:rsidR="007354E2">
        <w:rPr>
          <w:rFonts w:eastAsia="나눔명조"/>
          <w:sz w:val="20"/>
          <w:szCs w:val="22"/>
        </w:rPr>
        <w:t>(Bass</w:t>
      </w:r>
      <w:r w:rsidRPr="00283EF6" w:rsidR="003874A5">
        <w:rPr>
          <w:rFonts w:eastAsia="나눔명조"/>
          <w:sz w:val="20"/>
          <w:szCs w:val="22"/>
        </w:rPr>
        <w:t>,</w:t>
      </w:r>
      <w:r w:rsidRPr="00283EF6" w:rsidR="007354E2">
        <w:rPr>
          <w:rFonts w:eastAsia="나눔명조"/>
          <w:sz w:val="20"/>
          <w:szCs w:val="22"/>
        </w:rPr>
        <w:t xml:space="preserve"> 1998; Burns</w:t>
      </w:r>
      <w:r w:rsidRPr="00283EF6" w:rsidR="003874A5">
        <w:rPr>
          <w:rFonts w:eastAsia="나눔명조"/>
          <w:sz w:val="20"/>
          <w:szCs w:val="22"/>
        </w:rPr>
        <w:t>,</w:t>
      </w:r>
      <w:r w:rsidRPr="00283EF6" w:rsidR="007354E2">
        <w:rPr>
          <w:rFonts w:eastAsia="나눔명조"/>
          <w:sz w:val="20"/>
          <w:szCs w:val="22"/>
        </w:rPr>
        <w:t xml:space="preserve"> 1978)</w:t>
      </w:r>
      <w:r w:rsidRPr="00283EF6" w:rsidR="007354E2">
        <w:rPr>
          <w:rFonts w:eastAsia="나눔명조"/>
          <w:sz w:val="20"/>
          <w:szCs w:val="22"/>
        </w:rPr>
        <w:fldChar w:fldCharType="end"/>
      </w:r>
      <w:r w:rsidRPr="00283EF6" w:rsidR="34D5D6E7">
        <w:rPr>
          <w:rFonts w:eastAsia="나눔명조"/>
          <w:sz w:val="20"/>
          <w:szCs w:val="22"/>
        </w:rPr>
        <w:t>.</w:t>
      </w:r>
      <w:r w:rsidRPr="00283EF6">
        <w:rPr>
          <w:rFonts w:eastAsia="나눔명조"/>
          <w:sz w:val="20"/>
          <w:szCs w:val="22"/>
        </w:rPr>
        <w:t xml:space="preserve"> </w:t>
      </w:r>
      <w:r w:rsidRPr="00B61948" w:rsidR="00C663A6">
        <w:rPr>
          <w:rFonts w:hint="eastAsia" w:eastAsia="나눔명조"/>
          <w:sz w:val="20"/>
          <w:szCs w:val="22"/>
        </w:rPr>
        <w:t>변혁적</w:t>
      </w:r>
      <w:r w:rsidRPr="00B61948" w:rsidR="00C663A6">
        <w:rPr>
          <w:rFonts w:hint="eastAsia" w:eastAsia="나눔명조"/>
          <w:sz w:val="20"/>
          <w:szCs w:val="22"/>
        </w:rPr>
        <w:t xml:space="preserve"> </w:t>
      </w:r>
      <w:r w:rsidRPr="00B61948" w:rsidR="00C663A6">
        <w:rPr>
          <w:rFonts w:hint="eastAsia" w:eastAsia="나눔명조"/>
          <w:sz w:val="20"/>
          <w:szCs w:val="22"/>
        </w:rPr>
        <w:t>리더십은</w:t>
      </w:r>
      <w:r w:rsidRPr="00B61948">
        <w:rPr>
          <w:rFonts w:hint="eastAsia" w:eastAsia="나눔명조"/>
          <w:sz w:val="20"/>
          <w:szCs w:val="22"/>
        </w:rPr>
        <w:t xml:space="preserve"> </w:t>
      </w:r>
      <w:r w:rsidRPr="00B61948">
        <w:rPr>
          <w:rFonts w:hint="eastAsia" w:eastAsia="나눔명조"/>
          <w:sz w:val="20"/>
          <w:szCs w:val="22"/>
        </w:rPr>
        <w:t>이미</w:t>
      </w:r>
      <w:r w:rsidRPr="00B61948" w:rsidR="00C663A6">
        <w:rPr>
          <w:rFonts w:hint="eastAsia" w:eastAsia="나눔명조"/>
          <w:sz w:val="20"/>
          <w:szCs w:val="22"/>
        </w:rPr>
        <w:t xml:space="preserve"> </w:t>
      </w:r>
      <w:r w:rsidRPr="00B61948" w:rsidR="00C663A6">
        <w:rPr>
          <w:rFonts w:hint="eastAsia" w:eastAsia="나눔명조"/>
          <w:sz w:val="20"/>
          <w:szCs w:val="22"/>
        </w:rPr>
        <w:t>공공</w:t>
      </w:r>
      <w:r w:rsidRPr="00B61948">
        <w:rPr>
          <w:rFonts w:hint="eastAsia" w:eastAsia="나눔명조"/>
          <w:sz w:val="20"/>
          <w:szCs w:val="22"/>
        </w:rPr>
        <w:t>기관</w:t>
      </w:r>
      <w:r w:rsidRPr="00B61948">
        <w:rPr>
          <w:rFonts w:hint="eastAsia" w:eastAsia="나눔명조"/>
          <w:sz w:val="20"/>
          <w:szCs w:val="22"/>
        </w:rPr>
        <w:t xml:space="preserve"> </w:t>
      </w:r>
      <w:r w:rsidRPr="00B61948">
        <w:rPr>
          <w:rFonts w:hint="eastAsia" w:eastAsia="나눔명조"/>
          <w:sz w:val="20"/>
          <w:szCs w:val="22"/>
        </w:rPr>
        <w:t>리더십</w:t>
      </w:r>
      <w:r w:rsidRPr="00B61948">
        <w:rPr>
          <w:rFonts w:hint="eastAsia" w:eastAsia="나눔명조"/>
          <w:sz w:val="20"/>
          <w:szCs w:val="22"/>
        </w:rPr>
        <w:t xml:space="preserve"> </w:t>
      </w:r>
      <w:r w:rsidRPr="00B61948">
        <w:rPr>
          <w:rFonts w:hint="eastAsia" w:eastAsia="나눔명조"/>
          <w:sz w:val="20"/>
          <w:szCs w:val="22"/>
        </w:rPr>
        <w:t>연구와</w:t>
      </w:r>
      <w:r w:rsidRPr="00B61948">
        <w:rPr>
          <w:rFonts w:hint="eastAsia" w:eastAsia="나눔명조"/>
          <w:sz w:val="20"/>
          <w:szCs w:val="22"/>
        </w:rPr>
        <w:t xml:space="preserve"> </w:t>
      </w:r>
      <w:r w:rsidRPr="00B61948">
        <w:rPr>
          <w:rFonts w:hint="eastAsia" w:eastAsia="나눔명조"/>
          <w:sz w:val="20"/>
          <w:szCs w:val="22"/>
        </w:rPr>
        <w:t>공공관리</w:t>
      </w:r>
      <w:r w:rsidRPr="00B61948" w:rsidR="00AC17C9">
        <w:rPr>
          <w:rFonts w:eastAsia="나눔명조"/>
          <w:sz w:val="20"/>
          <w:szCs w:val="22"/>
        </w:rPr>
        <w:t xml:space="preserve"> </w:t>
      </w:r>
      <w:r w:rsidRPr="00B61948" w:rsidR="00C663A6">
        <w:rPr>
          <w:rFonts w:hint="eastAsia" w:eastAsia="나눔명조"/>
          <w:sz w:val="20"/>
          <w:szCs w:val="22"/>
        </w:rPr>
        <w:t>연구</w:t>
      </w:r>
      <w:r w:rsidRPr="00B61948">
        <w:rPr>
          <w:rFonts w:hint="eastAsia" w:eastAsia="나눔명조"/>
          <w:sz w:val="20"/>
          <w:szCs w:val="22"/>
        </w:rPr>
        <w:t>에서</w:t>
      </w:r>
      <w:r w:rsidRPr="00B61948" w:rsidR="00C663A6">
        <w:rPr>
          <w:rFonts w:hint="eastAsia" w:eastAsia="나눔명조"/>
          <w:sz w:val="20"/>
          <w:szCs w:val="22"/>
        </w:rPr>
        <w:t xml:space="preserve"> </w:t>
      </w:r>
      <w:r w:rsidRPr="00B61948" w:rsidR="00C663A6">
        <w:rPr>
          <w:rFonts w:hint="eastAsia" w:eastAsia="나눔명조"/>
          <w:sz w:val="20"/>
          <w:szCs w:val="22"/>
        </w:rPr>
        <w:t>핵심</w:t>
      </w:r>
      <w:r w:rsidRPr="00B61948" w:rsidR="00C663A6">
        <w:rPr>
          <w:rFonts w:hint="eastAsia" w:eastAsia="나눔명조"/>
          <w:sz w:val="20"/>
          <w:szCs w:val="22"/>
        </w:rPr>
        <w:t xml:space="preserve"> </w:t>
      </w:r>
      <w:r w:rsidRPr="00B61948" w:rsidR="00C663A6">
        <w:rPr>
          <w:rFonts w:hint="eastAsia" w:eastAsia="나눔명조"/>
          <w:sz w:val="20"/>
          <w:szCs w:val="22"/>
        </w:rPr>
        <w:t>주제로</w:t>
      </w:r>
      <w:r w:rsidRPr="00B61948" w:rsidR="00C663A6">
        <w:rPr>
          <w:rFonts w:hint="eastAsia" w:eastAsia="나눔명조"/>
          <w:sz w:val="20"/>
          <w:szCs w:val="22"/>
        </w:rPr>
        <w:t xml:space="preserve"> </w:t>
      </w:r>
      <w:r w:rsidRPr="00B61948" w:rsidR="00C663A6">
        <w:rPr>
          <w:rFonts w:hint="eastAsia" w:eastAsia="나눔명조"/>
          <w:sz w:val="20"/>
          <w:szCs w:val="22"/>
        </w:rPr>
        <w:t>자리</w:t>
      </w:r>
      <w:r w:rsidRPr="00B61948" w:rsidR="00C663A6">
        <w:rPr>
          <w:rFonts w:hint="eastAsia" w:eastAsia="나눔명조"/>
          <w:sz w:val="20"/>
          <w:szCs w:val="22"/>
        </w:rPr>
        <w:t xml:space="preserve"> </w:t>
      </w:r>
      <w:ins w:author="Kang, Jiyoon" w:date="2022-03-02T23:10:00Z" w:id="315">
        <w:r w:rsidR="00DC3482">
          <w:rPr>
            <w:rFonts w:hint="eastAsia" w:eastAsia="나눔명조"/>
            <w:sz w:val="20"/>
            <w:szCs w:val="22"/>
          </w:rPr>
          <w:t>잡고</w:t>
        </w:r>
        <w:r w:rsidR="00DC3482">
          <w:rPr>
            <w:rFonts w:hint="eastAsia" w:eastAsia="나눔명조"/>
            <w:sz w:val="20"/>
            <w:szCs w:val="22"/>
          </w:rPr>
          <w:t xml:space="preserve"> </w:t>
        </w:r>
        <w:r w:rsidR="00DC3482">
          <w:rPr>
            <w:rFonts w:hint="eastAsia" w:eastAsia="나눔명조"/>
            <w:sz w:val="20"/>
            <w:szCs w:val="22"/>
          </w:rPr>
          <w:t>있다</w:t>
        </w:r>
      </w:ins>
      <w:del w:author="Kang, Jiyoon" w:date="2022-03-02T23:10:00Z" w:id="316">
        <w:r w:rsidRPr="00B61948" w:rsidDel="00DC3482" w:rsidR="00C663A6">
          <w:rPr>
            <w:rFonts w:hint="eastAsia" w:eastAsia="나눔명조"/>
            <w:sz w:val="20"/>
            <w:szCs w:val="22"/>
          </w:rPr>
          <w:delText>잡았다</w:delText>
        </w:r>
      </w:del>
      <w:r w:rsidRPr="00B61948" w:rsidR="007354E2">
        <w:rPr>
          <w:rFonts w:eastAsia="나눔명조"/>
          <w:sz w:val="20"/>
          <w:szCs w:val="22"/>
        </w:rPr>
        <w:fldChar w:fldCharType="begin"/>
      </w:r>
      <w:r w:rsidR="00AC65B9">
        <w:rPr>
          <w:rFonts w:eastAsia="나눔명조"/>
          <w:sz w:val="20"/>
          <w:szCs w:val="22"/>
        </w:rPr>
        <w:instrText xml:space="preserve"> ADDIN ZOTERO_ITEM CSL_CITATION {"citationID":"J0xG1XWB","properties":{"formattedCitation":"(Ogorzalek, Piston, and Puig 2020; Van Wart 2013; Vogel, Rick, and Masal 2015)","plainCitation":"(Ogorzalek, Piston, and Puig 2020; Van Wart 2013; Vogel, Rick, and Masal 2015)","dontUpdate":true,"noteIndex":0},"citationItems":[{"id":"PSjZbscb/ZYa0OGST","uris":["http://zotero.org/users/5210800/items/2L524PEY"],"uri":["http://zotero.org/users/5210800/items/2L524PEY"],"itemData":{"id":913,"type":"article-journal","abstract":"When social scientists examine relationships between income and voting decisions, their measures implicitly compare people to others in the national economic distribution. Yet an absolute income level (e.g., $57,617 per year, the 2016 national median) does not have the same meaning in Clay County, Georgia, where the 2016 median income was $22,100, as it does in Old Greenwich, Connecticut, where the median income was $224,000. We address this limitation by incorporating a measure of one's place in her ZIP code's income distribution. We apply this approach to the question of the relationship between income and whites' voting decisions in the 2016 presidential election, and test for generalizability in elections since 2000. The results show that Trump's support was concentrated among nationally poor whites but also among locally affluent whites, complicating claims about the role of income in that election. This pattern suggests that social scientists would do well to conceive of income in relative terms: relative to one's neighbors.","container-title":"Electoral Studies","DOI":"10.1016/j.electstud.2019.102068","ISSN":"02613794","journalAbbreviation":"Electoral Studies","language":"en","page":"102068","source":"DOI.org (Crossref)","title":"Nationally poor, locally rich: Income and local context in the 2016 presidential election","title-short":"Nationally poor, locally rich","volume":"67","author":[{"family":"Ogorzalek","given":"Thomas"},{"family":"Piston","given":"Spencer"},{"family":"Puig","given":"Luisa Godinez"}],"issued":{"date-parts":[["2020",10]]}}},{"id":"PSjZbscb/srxT5JBe","uris":["http://zotero.org/users/5210800/items/5GLIXSRE"],"uri":["http://zotero.org/users/5210800/items/5GLIXSRE"],"itemData":{"id":1494,"type":"article-journal","container-title":"Public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Wart","given":"Montgomery"}],"issued":{"date-parts":[["2013"]]}}},{"id":"PSjZbscb/z8PJTpUi","uris":["http://zotero.org/users/5210800/items/7EVFDKAN"],"uri":["http://zotero.org/users/5210800/items/7EVFDKAN"],"itemData":{"id":1493,"type":"article-journal","container-title":"Public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Pr="00B61948" w:rsidR="007354E2">
        <w:rPr>
          <w:rFonts w:eastAsia="나눔명조"/>
          <w:sz w:val="20"/>
          <w:szCs w:val="22"/>
        </w:rPr>
        <w:fldChar w:fldCharType="separate"/>
      </w:r>
      <w:r w:rsidRPr="00283EF6" w:rsidR="007354E2">
        <w:rPr>
          <w:rFonts w:eastAsia="나눔명조"/>
          <w:sz w:val="20"/>
          <w:szCs w:val="22"/>
        </w:rPr>
        <w:t>(Ogorzalek</w:t>
      </w:r>
      <w:r w:rsidRPr="00283EF6" w:rsidR="003874A5">
        <w:rPr>
          <w:rFonts w:eastAsia="나눔명조"/>
          <w:sz w:val="20"/>
          <w:szCs w:val="22"/>
        </w:rPr>
        <w:t xml:space="preserve"> et al.,</w:t>
      </w:r>
      <w:r w:rsidRPr="00283EF6" w:rsidR="007354E2">
        <w:rPr>
          <w:rFonts w:eastAsia="나눔명조"/>
          <w:sz w:val="20"/>
          <w:szCs w:val="22"/>
        </w:rPr>
        <w:t xml:space="preserve"> 2020; Van Wart</w:t>
      </w:r>
      <w:r w:rsidRPr="00283EF6" w:rsidR="003874A5">
        <w:rPr>
          <w:rFonts w:eastAsia="나눔명조"/>
          <w:sz w:val="20"/>
          <w:szCs w:val="22"/>
        </w:rPr>
        <w:t>,</w:t>
      </w:r>
      <w:r w:rsidRPr="00283EF6" w:rsidR="007354E2">
        <w:rPr>
          <w:rFonts w:eastAsia="나눔명조"/>
          <w:sz w:val="20"/>
          <w:szCs w:val="22"/>
        </w:rPr>
        <w:t xml:space="preserve"> 2013; </w:t>
      </w:r>
      <w:r w:rsidRPr="00283EF6" w:rsidR="00966105">
        <w:rPr>
          <w:rFonts w:eastAsia="나눔명조"/>
          <w:sz w:val="20"/>
          <w:szCs w:val="22"/>
        </w:rPr>
        <w:t>Vogel et al.,</w:t>
      </w:r>
      <w:r w:rsidRPr="00283EF6" w:rsidR="007354E2">
        <w:rPr>
          <w:rFonts w:eastAsia="나눔명조"/>
          <w:sz w:val="20"/>
          <w:szCs w:val="22"/>
        </w:rPr>
        <w:t xml:space="preserve"> 2015)</w:t>
      </w:r>
      <w:r w:rsidRPr="00B61948" w:rsidR="007354E2">
        <w:rPr>
          <w:rFonts w:eastAsia="나눔명조"/>
          <w:sz w:val="20"/>
          <w:szCs w:val="22"/>
        </w:rPr>
        <w:fldChar w:fldCharType="end"/>
      </w:r>
      <w:r w:rsidRPr="00B61948" w:rsidR="00C663A6">
        <w:rPr>
          <w:rFonts w:hint="eastAsia" w:eastAsia="나눔명조"/>
          <w:sz w:val="20"/>
          <w:szCs w:val="22"/>
        </w:rPr>
        <w:t xml:space="preserve">. </w:t>
      </w:r>
      <w:r w:rsidRPr="00B61948" w:rsidR="00C663A6">
        <w:rPr>
          <w:rFonts w:hint="eastAsia" w:eastAsia="나눔명조"/>
          <w:sz w:val="20"/>
          <w:szCs w:val="22"/>
        </w:rPr>
        <w:t>변혁적</w:t>
      </w:r>
      <w:r w:rsidRPr="00B61948" w:rsidR="00C663A6">
        <w:rPr>
          <w:rFonts w:hint="eastAsia" w:eastAsia="나눔명조"/>
          <w:sz w:val="20"/>
          <w:szCs w:val="22"/>
        </w:rPr>
        <w:t xml:space="preserve"> </w:t>
      </w:r>
      <w:r w:rsidRPr="00B61948" w:rsidR="00C663A6">
        <w:rPr>
          <w:rFonts w:hint="eastAsia" w:eastAsia="나눔명조"/>
          <w:sz w:val="20"/>
          <w:szCs w:val="22"/>
        </w:rPr>
        <w:t>리더십이란</w:t>
      </w:r>
      <w:r w:rsidRPr="00B61948" w:rsidR="00C663A6">
        <w:rPr>
          <w:rFonts w:hint="eastAsia" w:eastAsia="나눔명조"/>
          <w:sz w:val="20"/>
          <w:szCs w:val="22"/>
        </w:rPr>
        <w:t xml:space="preserve"> </w:t>
      </w:r>
      <w:r w:rsidRPr="00B61948" w:rsidR="00C663A6">
        <w:rPr>
          <w:rFonts w:hint="eastAsia" w:eastAsia="나눔명조"/>
          <w:sz w:val="20"/>
          <w:szCs w:val="22"/>
        </w:rPr>
        <w:t>조</w:t>
      </w:r>
      <w:r w:rsidRPr="00B61948">
        <w:rPr>
          <w:rFonts w:hint="eastAsia" w:eastAsia="나눔명조"/>
          <w:sz w:val="20"/>
          <w:szCs w:val="22"/>
        </w:rPr>
        <w:t>직</w:t>
      </w:r>
      <w:r w:rsidRPr="00B61948" w:rsidR="00C663A6">
        <w:rPr>
          <w:rFonts w:hint="eastAsia" w:eastAsia="나눔명조"/>
          <w:sz w:val="20"/>
          <w:szCs w:val="22"/>
        </w:rPr>
        <w:t xml:space="preserve"> </w:t>
      </w:r>
      <w:r w:rsidRPr="00B61948" w:rsidR="00C663A6">
        <w:rPr>
          <w:rFonts w:hint="eastAsia" w:eastAsia="나눔명조"/>
          <w:sz w:val="20"/>
          <w:szCs w:val="22"/>
        </w:rPr>
        <w:t>성과를</w:t>
      </w:r>
      <w:r w:rsidRPr="00B61948" w:rsidR="00C663A6">
        <w:rPr>
          <w:rFonts w:hint="eastAsia" w:eastAsia="나눔명조"/>
          <w:sz w:val="20"/>
          <w:szCs w:val="22"/>
        </w:rPr>
        <w:t xml:space="preserve"> </w:t>
      </w:r>
      <w:r w:rsidRPr="00B61948" w:rsidR="00C663A6">
        <w:rPr>
          <w:rFonts w:hint="eastAsia" w:eastAsia="나눔명조"/>
          <w:sz w:val="20"/>
          <w:szCs w:val="22"/>
        </w:rPr>
        <w:t>달성하기</w:t>
      </w:r>
      <w:r w:rsidRPr="00B61948" w:rsidR="00C663A6">
        <w:rPr>
          <w:rFonts w:hint="eastAsia" w:eastAsia="나눔명조"/>
          <w:sz w:val="20"/>
          <w:szCs w:val="22"/>
        </w:rPr>
        <w:t xml:space="preserve"> </w:t>
      </w:r>
      <w:r w:rsidRPr="00B61948" w:rsidR="00C663A6">
        <w:rPr>
          <w:rFonts w:hint="eastAsia" w:eastAsia="나눔명조"/>
          <w:sz w:val="20"/>
          <w:szCs w:val="22"/>
        </w:rPr>
        <w:t>위해</w:t>
      </w:r>
      <w:r w:rsidRPr="00B61948" w:rsidR="00C663A6">
        <w:rPr>
          <w:rFonts w:hint="eastAsia" w:eastAsia="나눔명조"/>
          <w:sz w:val="20"/>
          <w:szCs w:val="22"/>
        </w:rPr>
        <w:t xml:space="preserve"> </w:t>
      </w:r>
      <w:r w:rsidRPr="00B61948" w:rsidR="00C663A6">
        <w:rPr>
          <w:rFonts w:hint="eastAsia" w:eastAsia="나눔명조"/>
          <w:sz w:val="20"/>
          <w:szCs w:val="22"/>
        </w:rPr>
        <w:t>구성원을</w:t>
      </w:r>
      <w:r w:rsidRPr="00B61948" w:rsidR="00C663A6">
        <w:rPr>
          <w:rFonts w:hint="eastAsia" w:eastAsia="나눔명조"/>
          <w:sz w:val="20"/>
          <w:szCs w:val="22"/>
        </w:rPr>
        <w:t xml:space="preserve"> </w:t>
      </w:r>
      <w:r w:rsidRPr="00B61948" w:rsidR="00C663A6">
        <w:rPr>
          <w:rFonts w:hint="eastAsia" w:eastAsia="나눔명조"/>
          <w:sz w:val="20"/>
          <w:szCs w:val="22"/>
        </w:rPr>
        <w:t>자극하고</w:t>
      </w:r>
      <w:r w:rsidRPr="00B61948" w:rsidR="00C663A6">
        <w:rPr>
          <w:rFonts w:hint="eastAsia" w:eastAsia="나눔명조"/>
          <w:sz w:val="20"/>
          <w:szCs w:val="22"/>
        </w:rPr>
        <w:t xml:space="preserve"> </w:t>
      </w:r>
      <w:r w:rsidRPr="00B61948" w:rsidR="00C663A6">
        <w:rPr>
          <w:rFonts w:hint="eastAsia" w:eastAsia="나눔명조"/>
          <w:sz w:val="20"/>
          <w:szCs w:val="22"/>
        </w:rPr>
        <w:t>고무</w:t>
      </w:r>
      <w:r w:rsidRPr="00B61948" w:rsidR="005E4888">
        <w:rPr>
          <w:rFonts w:hint="eastAsia" w:eastAsia="나눔명조"/>
          <w:sz w:val="20"/>
          <w:szCs w:val="22"/>
        </w:rPr>
        <w:t>시키는</w:t>
      </w:r>
      <w:r w:rsidRPr="00B61948" w:rsidR="00C663A6">
        <w:rPr>
          <w:rFonts w:hint="eastAsia" w:eastAsia="나눔명조"/>
          <w:sz w:val="20"/>
          <w:szCs w:val="22"/>
        </w:rPr>
        <w:t xml:space="preserve"> </w:t>
      </w:r>
      <w:r w:rsidRPr="00B61948" w:rsidR="00C663A6">
        <w:rPr>
          <w:rFonts w:hint="eastAsia" w:eastAsia="나눔명조"/>
          <w:sz w:val="20"/>
          <w:szCs w:val="22"/>
        </w:rPr>
        <w:t>리더십이</w:t>
      </w:r>
      <w:r w:rsidRPr="00B61948" w:rsidR="005E4888">
        <w:rPr>
          <w:rFonts w:hint="eastAsia" w:eastAsia="나눔명조"/>
          <w:sz w:val="20"/>
          <w:szCs w:val="22"/>
        </w:rPr>
        <w:t>며</w:t>
      </w:r>
      <w:r w:rsidRPr="00B61948" w:rsidR="005E4888">
        <w:rPr>
          <w:rFonts w:hint="eastAsia" w:eastAsia="나눔명조"/>
          <w:sz w:val="20"/>
          <w:szCs w:val="22"/>
        </w:rPr>
        <w:t>,</w:t>
      </w:r>
      <w:r w:rsidRPr="00B61948" w:rsidR="005E4888">
        <w:rPr>
          <w:rFonts w:eastAsia="나눔명조"/>
          <w:sz w:val="20"/>
          <w:szCs w:val="22"/>
        </w:rPr>
        <w:t xml:space="preserve"> </w:t>
      </w:r>
      <w:r w:rsidRPr="00B61948" w:rsidR="00613E8F">
        <w:rPr>
          <w:rFonts w:hint="eastAsia" w:eastAsia="나눔명조"/>
          <w:sz w:val="20"/>
          <w:szCs w:val="22"/>
        </w:rPr>
        <w:t>카리스마</w:t>
      </w:r>
      <w:r w:rsidRPr="00B61948" w:rsidR="00613E8F">
        <w:rPr>
          <w:rFonts w:hint="eastAsia" w:eastAsia="나눔명조"/>
          <w:sz w:val="20"/>
          <w:szCs w:val="22"/>
        </w:rPr>
        <w:t>(</w:t>
      </w:r>
      <w:r w:rsidRPr="00B61948" w:rsidR="00613E8F">
        <w:rPr>
          <w:rFonts w:eastAsia="나눔명조"/>
          <w:sz w:val="20"/>
          <w:szCs w:val="22"/>
        </w:rPr>
        <w:t>charisma)</w:t>
      </w:r>
      <w:r w:rsidRPr="00B61948" w:rsidR="005E4888">
        <w:rPr>
          <w:rFonts w:hint="eastAsia" w:eastAsia="나눔명조"/>
          <w:sz w:val="20"/>
          <w:szCs w:val="22"/>
        </w:rPr>
        <w:t xml:space="preserve">, </w:t>
      </w:r>
      <w:r w:rsidRPr="00B61948" w:rsidR="005E4888">
        <w:rPr>
          <w:rFonts w:hint="eastAsia" w:eastAsia="나눔명조"/>
          <w:sz w:val="20"/>
          <w:szCs w:val="22"/>
        </w:rPr>
        <w:t>지적</w:t>
      </w:r>
      <w:r w:rsidRPr="00B61948" w:rsidR="005E4888">
        <w:rPr>
          <w:rFonts w:hint="eastAsia" w:eastAsia="나눔명조"/>
          <w:sz w:val="20"/>
          <w:szCs w:val="22"/>
        </w:rPr>
        <w:t xml:space="preserve"> </w:t>
      </w:r>
      <w:r w:rsidRPr="00B61948" w:rsidR="005E4888">
        <w:rPr>
          <w:rFonts w:hint="eastAsia" w:eastAsia="나눔명조"/>
          <w:sz w:val="20"/>
          <w:szCs w:val="22"/>
        </w:rPr>
        <w:t>자극</w:t>
      </w:r>
      <w:r w:rsidRPr="00B61948" w:rsidR="00613E8F">
        <w:rPr>
          <w:rFonts w:hint="eastAsia" w:eastAsia="나눔명조"/>
          <w:sz w:val="20"/>
          <w:szCs w:val="22"/>
        </w:rPr>
        <w:t>(</w:t>
      </w:r>
      <w:r w:rsidRPr="00B61948" w:rsidR="00613E8F">
        <w:rPr>
          <w:rFonts w:eastAsia="나눔명조"/>
          <w:sz w:val="20"/>
          <w:szCs w:val="22"/>
        </w:rPr>
        <w:t>intellectual stimulation)</w:t>
      </w:r>
      <w:r w:rsidRPr="00B61948" w:rsidR="005E4888">
        <w:rPr>
          <w:rFonts w:hint="eastAsia" w:eastAsia="나눔명조"/>
          <w:sz w:val="20"/>
          <w:szCs w:val="22"/>
        </w:rPr>
        <w:t xml:space="preserve">, </w:t>
      </w:r>
      <w:r w:rsidRPr="00B61948" w:rsidR="005E4888">
        <w:rPr>
          <w:rFonts w:hint="eastAsia" w:eastAsia="나눔명조"/>
          <w:sz w:val="20"/>
          <w:szCs w:val="22"/>
        </w:rPr>
        <w:t>개</w:t>
      </w:r>
      <w:r w:rsidRPr="00B61948" w:rsidR="00613E8F">
        <w:rPr>
          <w:rFonts w:hint="eastAsia" w:eastAsia="나눔명조"/>
          <w:sz w:val="20"/>
          <w:szCs w:val="22"/>
        </w:rPr>
        <w:t>별적</w:t>
      </w:r>
      <w:r w:rsidRPr="00B61948" w:rsidR="00613E8F">
        <w:rPr>
          <w:rFonts w:eastAsia="나눔명조"/>
          <w:sz w:val="20"/>
          <w:szCs w:val="22"/>
        </w:rPr>
        <w:t xml:space="preserve"> </w:t>
      </w:r>
      <w:r w:rsidRPr="00B61948" w:rsidR="00613E8F">
        <w:rPr>
          <w:rFonts w:hint="eastAsia" w:eastAsia="나눔명조"/>
          <w:sz w:val="20"/>
          <w:szCs w:val="22"/>
        </w:rPr>
        <w:t>고려</w:t>
      </w:r>
      <w:r w:rsidRPr="00B61948" w:rsidR="00613E8F">
        <w:rPr>
          <w:rFonts w:hint="eastAsia" w:eastAsia="나눔명조"/>
          <w:sz w:val="20"/>
          <w:szCs w:val="22"/>
        </w:rPr>
        <w:t>(</w:t>
      </w:r>
      <w:r w:rsidRPr="00B61948" w:rsidR="00613E8F">
        <w:rPr>
          <w:rFonts w:eastAsia="나눔명조"/>
          <w:sz w:val="20"/>
          <w:szCs w:val="22"/>
        </w:rPr>
        <w:t>individual consideration)</w:t>
      </w:r>
      <w:r w:rsidRPr="00B61948" w:rsidR="005E4888">
        <w:rPr>
          <w:rFonts w:hint="eastAsia" w:eastAsia="나눔명조"/>
          <w:sz w:val="20"/>
          <w:szCs w:val="22"/>
        </w:rPr>
        <w:t xml:space="preserve">, </w:t>
      </w:r>
      <w:r w:rsidRPr="00B61948" w:rsidR="00613E8F">
        <w:rPr>
          <w:rFonts w:hint="eastAsia" w:eastAsia="나눔명조"/>
          <w:sz w:val="20"/>
          <w:szCs w:val="22"/>
        </w:rPr>
        <w:t>그리고</w:t>
      </w:r>
      <w:r w:rsidRPr="00B61948" w:rsidR="00613E8F">
        <w:rPr>
          <w:rFonts w:hint="eastAsia" w:eastAsia="나눔명조"/>
          <w:sz w:val="20"/>
          <w:szCs w:val="22"/>
        </w:rPr>
        <w:t xml:space="preserve"> </w:t>
      </w:r>
      <w:r w:rsidRPr="00B61948" w:rsidR="005E4888">
        <w:rPr>
          <w:rFonts w:hint="eastAsia" w:eastAsia="나눔명조"/>
          <w:sz w:val="20"/>
          <w:szCs w:val="22"/>
        </w:rPr>
        <w:t>영감</w:t>
      </w:r>
      <w:r w:rsidRPr="00B61948" w:rsidR="00613E8F">
        <w:rPr>
          <w:rFonts w:hint="eastAsia" w:eastAsia="나눔명조"/>
          <w:sz w:val="20"/>
          <w:szCs w:val="22"/>
        </w:rPr>
        <w:t>을</w:t>
      </w:r>
      <w:r w:rsidRPr="00B61948" w:rsidR="00613E8F">
        <w:rPr>
          <w:rFonts w:hint="eastAsia" w:eastAsia="나눔명조"/>
          <w:sz w:val="20"/>
          <w:szCs w:val="22"/>
        </w:rPr>
        <w:t xml:space="preserve"> </w:t>
      </w:r>
      <w:r w:rsidRPr="00B61948" w:rsidR="00613E8F">
        <w:rPr>
          <w:rFonts w:hint="eastAsia" w:eastAsia="나눔명조"/>
          <w:sz w:val="20"/>
          <w:szCs w:val="22"/>
        </w:rPr>
        <w:t>주는</w:t>
      </w:r>
      <w:r w:rsidRPr="00B61948" w:rsidR="00613E8F">
        <w:rPr>
          <w:rFonts w:hint="eastAsia" w:eastAsia="나눔명조"/>
          <w:sz w:val="20"/>
          <w:szCs w:val="22"/>
        </w:rPr>
        <w:t xml:space="preserve"> </w:t>
      </w:r>
      <w:r w:rsidRPr="00B61948" w:rsidR="00613E8F">
        <w:rPr>
          <w:rFonts w:hint="eastAsia" w:eastAsia="나눔명조"/>
          <w:sz w:val="20"/>
          <w:szCs w:val="22"/>
        </w:rPr>
        <w:t>동기</w:t>
      </w:r>
      <w:r w:rsidRPr="00B61948" w:rsidR="00613E8F">
        <w:rPr>
          <w:rFonts w:hint="eastAsia" w:eastAsia="나눔명조"/>
          <w:sz w:val="20"/>
          <w:szCs w:val="22"/>
        </w:rPr>
        <w:t>(</w:t>
      </w:r>
      <w:r w:rsidRPr="00B61948" w:rsidR="00613E8F">
        <w:rPr>
          <w:rFonts w:eastAsia="나눔명조"/>
          <w:sz w:val="20"/>
          <w:szCs w:val="22"/>
        </w:rPr>
        <w:t>inspirational motivation)</w:t>
      </w:r>
      <w:r w:rsidRPr="00B61948" w:rsidR="005E4888">
        <w:rPr>
          <w:rFonts w:eastAsia="나눔명조"/>
          <w:sz w:val="20"/>
          <w:szCs w:val="22"/>
        </w:rPr>
        <w:t xml:space="preserve"> </w:t>
      </w:r>
      <w:r w:rsidRPr="00B61948" w:rsidR="005E4888">
        <w:rPr>
          <w:rFonts w:hint="eastAsia" w:eastAsia="나눔명조"/>
          <w:sz w:val="20"/>
          <w:szCs w:val="22"/>
        </w:rPr>
        <w:t>등</w:t>
      </w:r>
      <w:r w:rsidRPr="00B61948" w:rsidR="005E4888">
        <w:rPr>
          <w:rFonts w:hint="eastAsia" w:eastAsia="나눔명조"/>
          <w:sz w:val="20"/>
          <w:szCs w:val="22"/>
        </w:rPr>
        <w:t xml:space="preserve"> </w:t>
      </w:r>
      <w:r w:rsidRPr="00B61948" w:rsidR="005E4888">
        <w:rPr>
          <w:rFonts w:hint="eastAsia" w:eastAsia="나눔명조"/>
          <w:sz w:val="20"/>
          <w:szCs w:val="22"/>
        </w:rPr>
        <w:t>네</w:t>
      </w:r>
      <w:ins w:author="Kang, Jiyoon" w:date="2022-03-02T23:11:00Z" w:id="317">
        <w:r w:rsidR="00DC3482">
          <w:rPr>
            <w:rFonts w:hint="eastAsia" w:eastAsia="나눔명조"/>
            <w:sz w:val="20"/>
            <w:szCs w:val="22"/>
          </w:rPr>
          <w:t xml:space="preserve"> </w:t>
        </w:r>
      </w:ins>
      <w:r w:rsidRPr="00B61948" w:rsidR="005E4888">
        <w:rPr>
          <w:rFonts w:hint="eastAsia" w:eastAsia="나눔명조"/>
          <w:sz w:val="20"/>
          <w:szCs w:val="22"/>
        </w:rPr>
        <w:t>가지</w:t>
      </w:r>
      <w:r w:rsidRPr="00B61948" w:rsidR="005E4888">
        <w:rPr>
          <w:rFonts w:hint="eastAsia" w:eastAsia="나눔명조"/>
          <w:sz w:val="20"/>
          <w:szCs w:val="22"/>
        </w:rPr>
        <w:t xml:space="preserve"> </w:t>
      </w:r>
      <w:r w:rsidRPr="00B61948" w:rsidR="00613E8F">
        <w:rPr>
          <w:rFonts w:hint="eastAsia" w:eastAsia="나눔명조"/>
          <w:sz w:val="20"/>
          <w:szCs w:val="22"/>
        </w:rPr>
        <w:t>구성</w:t>
      </w:r>
      <w:r w:rsidRPr="00B61948" w:rsidR="00613E8F">
        <w:rPr>
          <w:rFonts w:eastAsia="나눔명조"/>
          <w:sz w:val="20"/>
          <w:szCs w:val="22"/>
        </w:rPr>
        <w:t xml:space="preserve"> </w:t>
      </w:r>
      <w:r w:rsidRPr="00B61948" w:rsidR="00613E8F">
        <w:rPr>
          <w:rFonts w:hint="eastAsia" w:eastAsia="나눔명조"/>
          <w:sz w:val="20"/>
          <w:szCs w:val="22"/>
        </w:rPr>
        <w:t>요소</w:t>
      </w:r>
      <w:ins w:author="Kang, Jiyoon" w:date="2022-03-02T23:11:00Z" w:id="318">
        <w:r w:rsidR="00DC3482">
          <w:rPr>
            <w:rFonts w:hint="eastAsia" w:eastAsia="나눔명조"/>
            <w:sz w:val="20"/>
            <w:szCs w:val="22"/>
          </w:rPr>
          <w:t>를</w:t>
        </w:r>
        <w:r w:rsidR="00DC3482">
          <w:rPr>
            <w:rFonts w:hint="eastAsia" w:eastAsia="나눔명조"/>
            <w:sz w:val="20"/>
            <w:szCs w:val="22"/>
          </w:rPr>
          <w:t xml:space="preserve"> </w:t>
        </w:r>
        <w:r w:rsidR="00DC3482">
          <w:rPr>
            <w:rFonts w:hint="eastAsia" w:eastAsia="나눔명조"/>
            <w:sz w:val="20"/>
            <w:szCs w:val="22"/>
          </w:rPr>
          <w:t>가지고</w:t>
        </w:r>
      </w:ins>
      <w:del w:author="Kang, Jiyoon" w:date="2022-03-02T23:11:00Z" w:id="319">
        <w:r w:rsidRPr="00B61948" w:rsidDel="00DC3482" w:rsidR="00613E8F">
          <w:rPr>
            <w:rFonts w:hint="eastAsia" w:eastAsia="나눔명조"/>
            <w:sz w:val="20"/>
            <w:szCs w:val="22"/>
          </w:rPr>
          <w:delText>가</w:delText>
        </w:r>
      </w:del>
      <w:r w:rsidRPr="00B61948" w:rsidR="00613E8F">
        <w:rPr>
          <w:rFonts w:hint="eastAsia" w:eastAsia="나눔명조"/>
          <w:sz w:val="20"/>
          <w:szCs w:val="22"/>
        </w:rPr>
        <w:t xml:space="preserve"> </w:t>
      </w:r>
      <w:r w:rsidRPr="00B61948" w:rsidR="00613E8F">
        <w:rPr>
          <w:rFonts w:hint="eastAsia" w:eastAsia="나눔명조"/>
          <w:sz w:val="20"/>
          <w:szCs w:val="22"/>
        </w:rPr>
        <w:t>있다</w:t>
      </w:r>
      <w:r w:rsidRPr="00B61948" w:rsidR="007354E2">
        <w:rPr>
          <w:rFonts w:eastAsia="나눔명조"/>
          <w:sz w:val="20"/>
          <w:szCs w:val="22"/>
        </w:rPr>
        <w:fldChar w:fldCharType="begin"/>
      </w:r>
      <w:r w:rsidR="00AC65B9">
        <w:rPr>
          <w:rFonts w:eastAsia="나눔명조"/>
          <w:sz w:val="20"/>
          <w:szCs w:val="22"/>
        </w:rPr>
        <w:instrText xml:space="preserve"> ADDIN ZOTERO_ITEM CSL_CITATION {"citationID":"2DBXxaGf","properties":{"formattedCitation":"(Oberfield 2012; Robbins and Coulter 2007; Trottier, Tracey, and Wang 2008)","plainCitation":"(Oberfield 2012; Robbins and Coulter 2007; Trottier, Tracey, and Wang 2008)","dontUpdate":true,"noteIndex":0},"citationItems":[{"id":"PSjZbscb/mLLpW6S9","uris":["http://zotero.org/users/5210800/items/FVT8IR7U"],"uri":["http://zotero.org/users/5210800/items/FVT8IR7U"],"itemData":{"id":1508,"type":"article-journal","container-title":"Journal of Public Administration Research and Theory","issue":"2","note":"Citation Key: Oberfield2012\ntex.date-added: 2021-09-30 15:32:00 -0400\ntex.date-modified: 2021-09-30 15:32:40 -0400","page":"407-429","title":"Public management in time: A longitudinal examination of the full range of leadership theory","volume":"24","author":[{"family":"Oberfield","given":"Zachary W."}],"issued":{"date-parts":[["2012"]]}}},{"id":"PSjZbscb/wk40GIMK","uris":["http://zotero.org/users/5210800/items/6E3PZD6W"],"uri":["http://zotero.org/users/5210800/items/6E3PZD6W"],"itemData":{"id":1498,"type":"book","edition":"9","event-place":"London","note":"Citation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id":"PSjZbscb/20bg38WD","uris":["http://zotero.org/users/5210800/items/QCUNVD85"],"uri":["http://zotero.org/users/5210800/items/QCUNVD85"],"itemData":{"id":1497,"type":"article-journal","container-title":"Public Administration Review","issue":"2","note":"Citation Key: Trottieretal2008\ntex.date-added: 2021-09-30 15:43:12 -0400\ntex.date-modified: 2021-09-30 15:43:52 -0400","page":"319-333","title":"Examining the nature and significance of leadership in government organizations","volume":"68","author":[{"literal":"Trottier"},{"family":"Tracey","given":"Montgomery Van Wart"},{"family":"Wang","given":"XiaoHu"}],"issued":{"date-parts":[["2008"]]}}}],"schema":"https://github.com/citation-style-language/schema/raw/master/csl-citation.json"} </w:instrText>
      </w:r>
      <w:r w:rsidRPr="00B61948" w:rsidR="007354E2">
        <w:rPr>
          <w:rFonts w:eastAsia="나눔명조"/>
          <w:sz w:val="20"/>
          <w:szCs w:val="22"/>
        </w:rPr>
        <w:fldChar w:fldCharType="separate"/>
      </w:r>
      <w:r w:rsidRPr="00283EF6" w:rsidR="00D0563E">
        <w:rPr>
          <w:rFonts w:eastAsia="나눔명조"/>
          <w:sz w:val="20"/>
          <w:szCs w:val="22"/>
        </w:rPr>
        <w:t>(Oberfield</w:t>
      </w:r>
      <w:r w:rsidRPr="00283EF6" w:rsidR="003874A5">
        <w:rPr>
          <w:rFonts w:eastAsia="나눔명조"/>
          <w:sz w:val="20"/>
          <w:szCs w:val="22"/>
        </w:rPr>
        <w:t>,</w:t>
      </w:r>
      <w:r w:rsidRPr="00283EF6" w:rsidR="00D0563E">
        <w:rPr>
          <w:rFonts w:eastAsia="나눔명조"/>
          <w:sz w:val="20"/>
          <w:szCs w:val="22"/>
        </w:rPr>
        <w:t xml:space="preserve"> 2012; Robbins </w:t>
      </w:r>
      <w:r w:rsidRPr="00283EF6" w:rsidR="00A04BB2">
        <w:rPr>
          <w:rFonts w:eastAsia="나눔명조"/>
          <w:sz w:val="20"/>
          <w:szCs w:val="22"/>
        </w:rPr>
        <w:t>&amp;</w:t>
      </w:r>
      <w:r w:rsidRPr="00283EF6" w:rsidR="00D0563E">
        <w:rPr>
          <w:rFonts w:eastAsia="나눔명조"/>
          <w:sz w:val="20"/>
          <w:szCs w:val="22"/>
        </w:rPr>
        <w:t xml:space="preserve"> Coulter</w:t>
      </w:r>
      <w:r w:rsidRPr="00283EF6" w:rsidR="003874A5">
        <w:rPr>
          <w:rFonts w:eastAsia="나눔명조"/>
          <w:sz w:val="20"/>
          <w:szCs w:val="22"/>
        </w:rPr>
        <w:t>,</w:t>
      </w:r>
      <w:r w:rsidRPr="00283EF6" w:rsidR="00D0563E">
        <w:rPr>
          <w:rFonts w:eastAsia="나눔명조"/>
          <w:sz w:val="20"/>
          <w:szCs w:val="22"/>
        </w:rPr>
        <w:t xml:space="preserve"> 2007; </w:t>
      </w:r>
      <w:r w:rsidRPr="00283EF6" w:rsidR="003874A5">
        <w:rPr>
          <w:rFonts w:eastAsia="나눔명조"/>
          <w:sz w:val="20"/>
          <w:szCs w:val="22"/>
        </w:rPr>
        <w:t>Trottier et al.,</w:t>
      </w:r>
      <w:r w:rsidRPr="00283EF6" w:rsidR="00D0563E">
        <w:rPr>
          <w:rFonts w:eastAsia="나눔명조"/>
          <w:sz w:val="20"/>
          <w:szCs w:val="22"/>
        </w:rPr>
        <w:t xml:space="preserve"> 2008)</w:t>
      </w:r>
      <w:r w:rsidRPr="00B61948" w:rsidR="007354E2">
        <w:rPr>
          <w:rFonts w:eastAsia="나눔명조"/>
          <w:sz w:val="20"/>
          <w:szCs w:val="22"/>
        </w:rPr>
        <w:fldChar w:fldCharType="end"/>
      </w:r>
      <w:r w:rsidRPr="00B61948" w:rsidR="007354E2">
        <w:rPr>
          <w:rFonts w:eastAsia="나눔명조"/>
          <w:sz w:val="20"/>
          <w:szCs w:val="22"/>
        </w:rPr>
        <w:t>.</w:t>
      </w:r>
      <w:r w:rsidRPr="00B61948" w:rsidR="00C663A6">
        <w:rPr>
          <w:rFonts w:hint="eastAsia" w:eastAsia="나눔명조"/>
          <w:sz w:val="20"/>
          <w:szCs w:val="22"/>
        </w:rPr>
        <w:t xml:space="preserve"> </w:t>
      </w:r>
      <w:r w:rsidRPr="00B61948" w:rsidR="00C663A6">
        <w:rPr>
          <w:rFonts w:hint="eastAsia" w:eastAsia="나눔명조"/>
          <w:sz w:val="20"/>
          <w:szCs w:val="22"/>
        </w:rPr>
        <w:t>변혁적</w:t>
      </w:r>
      <w:r w:rsidRPr="00B61948" w:rsidR="00C663A6">
        <w:rPr>
          <w:rFonts w:hint="eastAsia" w:eastAsia="나눔명조"/>
          <w:sz w:val="20"/>
          <w:szCs w:val="22"/>
        </w:rPr>
        <w:t xml:space="preserve"> </w:t>
      </w:r>
      <w:r w:rsidRPr="00B61948" w:rsidR="00C663A6">
        <w:rPr>
          <w:rFonts w:hint="eastAsia" w:eastAsia="나눔명조"/>
          <w:sz w:val="20"/>
          <w:szCs w:val="22"/>
        </w:rPr>
        <w:t>리더십</w:t>
      </w:r>
      <w:r w:rsidRPr="00B61948">
        <w:rPr>
          <w:rFonts w:hint="eastAsia" w:eastAsia="나눔명조"/>
          <w:sz w:val="20"/>
          <w:szCs w:val="22"/>
        </w:rPr>
        <w:t>이</w:t>
      </w:r>
      <w:r w:rsidRPr="00B61948">
        <w:rPr>
          <w:rFonts w:hint="eastAsia" w:eastAsia="나눔명조"/>
          <w:sz w:val="20"/>
          <w:szCs w:val="22"/>
        </w:rPr>
        <w:t xml:space="preserve"> </w:t>
      </w:r>
      <w:r w:rsidRPr="00B61948">
        <w:rPr>
          <w:rFonts w:hint="eastAsia" w:eastAsia="나눔명조"/>
          <w:sz w:val="20"/>
          <w:szCs w:val="22"/>
        </w:rPr>
        <w:t>존재하는</w:t>
      </w:r>
      <w:r w:rsidRPr="00B61948">
        <w:rPr>
          <w:rFonts w:hint="eastAsia" w:eastAsia="나눔명조"/>
          <w:sz w:val="20"/>
          <w:szCs w:val="22"/>
        </w:rPr>
        <w:t xml:space="preserve"> </w:t>
      </w:r>
      <w:r w:rsidRPr="00B61948">
        <w:rPr>
          <w:rFonts w:hint="eastAsia" w:eastAsia="나눔명조"/>
          <w:sz w:val="20"/>
          <w:szCs w:val="22"/>
        </w:rPr>
        <w:t>기관에서는</w:t>
      </w:r>
      <w:r w:rsidRPr="00B61948">
        <w:rPr>
          <w:rFonts w:eastAsia="나눔명조"/>
          <w:sz w:val="20"/>
          <w:szCs w:val="22"/>
        </w:rPr>
        <w:t>,</w:t>
      </w:r>
      <w:r w:rsidRPr="00B61948" w:rsidR="00C663A6">
        <w:rPr>
          <w:rFonts w:hint="eastAsia" w:eastAsia="나눔명조"/>
          <w:sz w:val="20"/>
          <w:szCs w:val="22"/>
        </w:rPr>
        <w:t xml:space="preserve"> </w:t>
      </w:r>
      <w:r w:rsidRPr="00B61948" w:rsidR="00C663A6">
        <w:rPr>
          <w:rFonts w:hint="eastAsia" w:eastAsia="나눔명조"/>
          <w:sz w:val="20"/>
          <w:szCs w:val="22"/>
        </w:rPr>
        <w:t>리더가</w:t>
      </w:r>
      <w:r w:rsidRPr="00B61948" w:rsidR="00C663A6">
        <w:rPr>
          <w:rFonts w:hint="eastAsia" w:eastAsia="나눔명조"/>
          <w:sz w:val="20"/>
          <w:szCs w:val="22"/>
        </w:rPr>
        <w:t xml:space="preserve"> </w:t>
      </w:r>
      <w:r w:rsidRPr="00B61948">
        <w:rPr>
          <w:rFonts w:hint="eastAsia" w:eastAsia="나눔명조"/>
          <w:sz w:val="20"/>
          <w:szCs w:val="22"/>
        </w:rPr>
        <w:t>조직</w:t>
      </w:r>
      <w:r w:rsidRPr="00B61948" w:rsidR="00C663A6">
        <w:rPr>
          <w:rFonts w:hint="eastAsia" w:eastAsia="나눔명조"/>
          <w:sz w:val="20"/>
          <w:szCs w:val="22"/>
        </w:rPr>
        <w:t xml:space="preserve"> </w:t>
      </w:r>
      <w:r w:rsidRPr="00B61948" w:rsidR="00C663A6">
        <w:rPr>
          <w:rFonts w:hint="eastAsia" w:eastAsia="나눔명조"/>
          <w:sz w:val="20"/>
          <w:szCs w:val="22"/>
        </w:rPr>
        <w:t>구성원들의</w:t>
      </w:r>
      <w:r w:rsidRPr="00B61948" w:rsidR="00C663A6">
        <w:rPr>
          <w:rFonts w:hint="eastAsia" w:eastAsia="나눔명조"/>
          <w:sz w:val="20"/>
          <w:szCs w:val="22"/>
        </w:rPr>
        <w:t xml:space="preserve"> </w:t>
      </w:r>
      <w:r w:rsidRPr="00B61948" w:rsidR="00C663A6">
        <w:rPr>
          <w:rFonts w:hint="eastAsia" w:eastAsia="나눔명조"/>
          <w:sz w:val="20"/>
          <w:szCs w:val="22"/>
        </w:rPr>
        <w:t>관심</w:t>
      </w:r>
      <w:del w:author="Kang, Jiyoon" w:date="2022-03-02T23:12:00Z" w:id="320">
        <w:r w:rsidRPr="00B61948" w:rsidDel="00DC3482" w:rsidR="00C663A6">
          <w:rPr>
            <w:rFonts w:hint="eastAsia" w:eastAsia="나눔명조"/>
            <w:sz w:val="20"/>
            <w:szCs w:val="22"/>
          </w:rPr>
          <w:delText>과</w:delText>
        </w:r>
      </w:del>
      <w:ins w:author="Kang, Jiyoon" w:date="2022-03-02T23:12:00Z" w:id="321">
        <w:r w:rsidR="00DC3482">
          <w:rPr>
            <w:rFonts w:hint="eastAsia" w:eastAsia="나눔명조"/>
            <w:sz w:val="20"/>
            <w:szCs w:val="22"/>
          </w:rPr>
          <w:t>사와</w:t>
        </w:r>
      </w:ins>
      <w:r w:rsidRPr="00B61948" w:rsidR="00C663A6">
        <w:rPr>
          <w:rFonts w:hint="eastAsia" w:eastAsia="나눔명조"/>
          <w:sz w:val="20"/>
          <w:szCs w:val="22"/>
        </w:rPr>
        <w:t xml:space="preserve"> </w:t>
      </w:r>
      <w:r w:rsidRPr="00B61948" w:rsidR="00C663A6">
        <w:rPr>
          <w:rFonts w:hint="eastAsia" w:eastAsia="나눔명조"/>
          <w:sz w:val="20"/>
          <w:szCs w:val="22"/>
        </w:rPr>
        <w:t>발전적</w:t>
      </w:r>
      <w:r w:rsidRPr="00B61948" w:rsidR="00C663A6">
        <w:rPr>
          <w:rFonts w:hint="eastAsia" w:eastAsia="나눔명조"/>
          <w:sz w:val="20"/>
          <w:szCs w:val="22"/>
        </w:rPr>
        <w:t xml:space="preserve"> </w:t>
      </w:r>
      <w:r w:rsidRPr="00B61948" w:rsidR="00C663A6">
        <w:rPr>
          <w:rFonts w:hint="eastAsia" w:eastAsia="나눔명조"/>
          <w:sz w:val="20"/>
          <w:szCs w:val="22"/>
        </w:rPr>
        <w:t>요구에</w:t>
      </w:r>
      <w:r w:rsidRPr="00B61948" w:rsidR="00C663A6">
        <w:rPr>
          <w:rFonts w:hint="eastAsia" w:eastAsia="나눔명조"/>
          <w:sz w:val="20"/>
          <w:szCs w:val="22"/>
        </w:rPr>
        <w:t xml:space="preserve"> </w:t>
      </w:r>
      <w:r w:rsidRPr="00B61948" w:rsidR="00C663A6">
        <w:rPr>
          <w:rFonts w:hint="eastAsia" w:eastAsia="나눔명조"/>
          <w:sz w:val="20"/>
          <w:szCs w:val="22"/>
        </w:rPr>
        <w:t>주목</w:t>
      </w:r>
      <w:r w:rsidRPr="00B61948" w:rsidR="00AC17C9">
        <w:rPr>
          <w:rFonts w:hint="eastAsia" w:eastAsia="나눔명조"/>
          <w:sz w:val="20"/>
          <w:szCs w:val="22"/>
        </w:rPr>
        <w:t>한다</w:t>
      </w:r>
      <w:r w:rsidRPr="00B61948" w:rsidR="00AC17C9">
        <w:rPr>
          <w:rFonts w:eastAsia="나눔명조"/>
          <w:sz w:val="20"/>
          <w:szCs w:val="22"/>
        </w:rPr>
        <w:t>.</w:t>
      </w:r>
      <w:r w:rsidRPr="00B61948" w:rsidR="00C663A6">
        <w:rPr>
          <w:rFonts w:hint="eastAsia" w:eastAsia="나눔명조"/>
          <w:sz w:val="20"/>
          <w:szCs w:val="22"/>
        </w:rPr>
        <w:t xml:space="preserve"> </w:t>
      </w:r>
      <w:r w:rsidRPr="00B61948" w:rsidR="00AC17C9">
        <w:rPr>
          <w:rFonts w:hint="eastAsia" w:eastAsia="나눔명조"/>
          <w:sz w:val="20"/>
          <w:szCs w:val="22"/>
        </w:rPr>
        <w:t>또한</w:t>
      </w:r>
      <w:r w:rsidRPr="00B61948" w:rsidR="00AC17C9">
        <w:rPr>
          <w:rFonts w:hint="eastAsia" w:eastAsia="나눔명조"/>
          <w:sz w:val="20"/>
          <w:szCs w:val="22"/>
        </w:rPr>
        <w:t xml:space="preserve"> </w:t>
      </w:r>
      <w:r w:rsidRPr="00B61948" w:rsidR="00C663A6">
        <w:rPr>
          <w:rFonts w:hint="eastAsia" w:eastAsia="나눔명조"/>
          <w:sz w:val="20"/>
          <w:szCs w:val="22"/>
        </w:rPr>
        <w:t>기존</w:t>
      </w:r>
      <w:r w:rsidRPr="00B61948" w:rsidR="00C663A6">
        <w:rPr>
          <w:rFonts w:hint="eastAsia" w:eastAsia="나눔명조"/>
          <w:sz w:val="20"/>
          <w:szCs w:val="22"/>
        </w:rPr>
        <w:t xml:space="preserve"> </w:t>
      </w:r>
      <w:r w:rsidRPr="00B61948" w:rsidR="00C663A6">
        <w:rPr>
          <w:rFonts w:hint="eastAsia" w:eastAsia="나눔명조"/>
          <w:sz w:val="20"/>
          <w:szCs w:val="22"/>
        </w:rPr>
        <w:t>문제를</w:t>
      </w:r>
      <w:r w:rsidRPr="00B61948" w:rsidR="00C663A6">
        <w:rPr>
          <w:rFonts w:hint="eastAsia" w:eastAsia="나눔명조"/>
          <w:sz w:val="20"/>
          <w:szCs w:val="22"/>
        </w:rPr>
        <w:t xml:space="preserve"> </w:t>
      </w:r>
      <w:r w:rsidRPr="00B61948" w:rsidR="00C663A6">
        <w:rPr>
          <w:rFonts w:hint="eastAsia" w:eastAsia="나눔명조"/>
          <w:sz w:val="20"/>
          <w:szCs w:val="22"/>
        </w:rPr>
        <w:t>타개하고</w:t>
      </w:r>
      <w:r w:rsidRPr="00B61948" w:rsidR="00C663A6">
        <w:rPr>
          <w:rFonts w:hint="eastAsia" w:eastAsia="나눔명조"/>
          <w:sz w:val="20"/>
          <w:szCs w:val="22"/>
        </w:rPr>
        <w:t xml:space="preserve"> </w:t>
      </w:r>
      <w:r w:rsidRPr="00B61948" w:rsidR="00C663A6">
        <w:rPr>
          <w:rFonts w:hint="eastAsia" w:eastAsia="나눔명조"/>
          <w:sz w:val="20"/>
          <w:szCs w:val="22"/>
        </w:rPr>
        <w:t>상황을</w:t>
      </w:r>
      <w:r w:rsidRPr="00B61948" w:rsidR="00C663A6">
        <w:rPr>
          <w:rFonts w:hint="eastAsia" w:eastAsia="나눔명조"/>
          <w:sz w:val="20"/>
          <w:szCs w:val="22"/>
        </w:rPr>
        <w:t xml:space="preserve"> </w:t>
      </w:r>
      <w:r w:rsidRPr="00B61948" w:rsidR="00C663A6">
        <w:rPr>
          <w:rFonts w:hint="eastAsia" w:eastAsia="나눔명조"/>
          <w:sz w:val="20"/>
          <w:szCs w:val="22"/>
        </w:rPr>
        <w:t>변화시</w:t>
      </w:r>
      <w:r w:rsidRPr="00B61948" w:rsidR="00AC17C9">
        <w:rPr>
          <w:rFonts w:hint="eastAsia" w:eastAsia="나눔명조"/>
          <w:sz w:val="20"/>
          <w:szCs w:val="22"/>
        </w:rPr>
        <w:t>켜</w:t>
      </w:r>
      <w:r w:rsidRPr="00B61948" w:rsidR="00C663A6">
        <w:rPr>
          <w:rFonts w:hint="eastAsia" w:eastAsia="나눔명조"/>
          <w:sz w:val="20"/>
          <w:szCs w:val="22"/>
        </w:rPr>
        <w:t xml:space="preserve"> </w:t>
      </w:r>
      <w:r w:rsidRPr="00B61948" w:rsidR="00C663A6">
        <w:rPr>
          <w:rFonts w:hint="eastAsia" w:eastAsia="나눔명조"/>
          <w:sz w:val="20"/>
          <w:szCs w:val="22"/>
        </w:rPr>
        <w:t>구성원들의</w:t>
      </w:r>
      <w:r w:rsidRPr="00B61948" w:rsidR="00C663A6">
        <w:rPr>
          <w:rFonts w:hint="eastAsia" w:eastAsia="나눔명조"/>
          <w:sz w:val="20"/>
          <w:szCs w:val="22"/>
        </w:rPr>
        <w:t xml:space="preserve"> </w:t>
      </w:r>
      <w:r w:rsidRPr="00B61948" w:rsidR="00C663A6">
        <w:rPr>
          <w:rFonts w:hint="eastAsia" w:eastAsia="나눔명조"/>
          <w:sz w:val="20"/>
          <w:szCs w:val="22"/>
        </w:rPr>
        <w:t>문제의식</w:t>
      </w:r>
      <w:r w:rsidRPr="00B61948" w:rsidR="005E4888">
        <w:rPr>
          <w:rFonts w:hint="eastAsia" w:eastAsia="나눔명조"/>
          <w:sz w:val="20"/>
          <w:szCs w:val="22"/>
        </w:rPr>
        <w:t>을</w:t>
      </w:r>
      <w:r w:rsidRPr="00B61948" w:rsidR="005E4888">
        <w:rPr>
          <w:rFonts w:hint="eastAsia" w:eastAsia="나눔명조"/>
          <w:sz w:val="20"/>
          <w:szCs w:val="22"/>
        </w:rPr>
        <w:t xml:space="preserve"> </w:t>
      </w:r>
      <w:r w:rsidRPr="00B61948" w:rsidR="005E4888">
        <w:rPr>
          <w:rFonts w:hint="eastAsia" w:eastAsia="나눔명조"/>
          <w:sz w:val="20"/>
          <w:szCs w:val="22"/>
        </w:rPr>
        <w:t>추동하고</w:t>
      </w:r>
      <w:r w:rsidRPr="00B61948" w:rsidR="005E4888">
        <w:rPr>
          <w:rFonts w:hint="eastAsia" w:eastAsia="나눔명조"/>
          <w:sz w:val="20"/>
          <w:szCs w:val="22"/>
        </w:rPr>
        <w:t>,</w:t>
      </w:r>
      <w:r w:rsidRPr="00B61948" w:rsidR="005E4888">
        <w:rPr>
          <w:rFonts w:eastAsia="나눔명조"/>
          <w:sz w:val="20"/>
          <w:szCs w:val="22"/>
        </w:rPr>
        <w:t xml:space="preserve"> </w:t>
      </w:r>
      <w:r w:rsidRPr="00B61948" w:rsidR="005E4888">
        <w:rPr>
          <w:rFonts w:hint="eastAsia" w:eastAsia="나눔명조"/>
          <w:sz w:val="20"/>
          <w:szCs w:val="22"/>
        </w:rPr>
        <w:t>나아가</w:t>
      </w:r>
      <w:r w:rsidRPr="00B61948" w:rsidR="005E4888">
        <w:rPr>
          <w:rFonts w:hint="eastAsia" w:eastAsia="나눔명조"/>
          <w:sz w:val="20"/>
          <w:szCs w:val="22"/>
        </w:rPr>
        <w:t xml:space="preserve"> </w:t>
      </w:r>
      <w:r w:rsidRPr="00B61948" w:rsidR="005E4888">
        <w:rPr>
          <w:rFonts w:hint="eastAsia" w:eastAsia="나눔명조"/>
          <w:sz w:val="20"/>
          <w:szCs w:val="22"/>
        </w:rPr>
        <w:t>문제의식</w:t>
      </w:r>
      <w:r w:rsidRPr="00B61948" w:rsidR="005E4888">
        <w:rPr>
          <w:rFonts w:hint="eastAsia" w:eastAsia="나눔명조"/>
          <w:sz w:val="20"/>
          <w:szCs w:val="22"/>
        </w:rPr>
        <w:t xml:space="preserve"> </w:t>
      </w:r>
      <w:r w:rsidRPr="00B61948" w:rsidR="005E4888">
        <w:rPr>
          <w:rFonts w:hint="eastAsia" w:eastAsia="나눔명조"/>
          <w:sz w:val="20"/>
          <w:szCs w:val="22"/>
        </w:rPr>
        <w:t>변화를</w:t>
      </w:r>
      <w:r w:rsidRPr="00B61948" w:rsidR="005E4888">
        <w:rPr>
          <w:rFonts w:hint="eastAsia" w:eastAsia="나눔명조"/>
          <w:sz w:val="20"/>
          <w:szCs w:val="22"/>
        </w:rPr>
        <w:t xml:space="preserve"> </w:t>
      </w:r>
      <w:r w:rsidRPr="00B61948" w:rsidR="005E4888">
        <w:rPr>
          <w:rFonts w:hint="eastAsia" w:eastAsia="나눔명조"/>
          <w:sz w:val="20"/>
          <w:szCs w:val="22"/>
        </w:rPr>
        <w:t>바탕으로</w:t>
      </w:r>
      <w:r w:rsidRPr="00B61948" w:rsidR="005E4888">
        <w:rPr>
          <w:rFonts w:hint="eastAsia" w:eastAsia="나눔명조"/>
          <w:sz w:val="20"/>
          <w:szCs w:val="22"/>
        </w:rPr>
        <w:t xml:space="preserve"> </w:t>
      </w:r>
      <w:r w:rsidRPr="00B61948" w:rsidR="005E4888">
        <w:rPr>
          <w:rFonts w:hint="eastAsia" w:eastAsia="나눔명조"/>
          <w:sz w:val="20"/>
          <w:szCs w:val="22"/>
        </w:rPr>
        <w:t>행동변화를</w:t>
      </w:r>
      <w:r w:rsidRPr="00B61948" w:rsidR="005E4888">
        <w:rPr>
          <w:rFonts w:hint="eastAsia" w:eastAsia="나눔명조"/>
          <w:sz w:val="20"/>
          <w:szCs w:val="22"/>
        </w:rPr>
        <w:t xml:space="preserve"> </w:t>
      </w:r>
      <w:r w:rsidRPr="00B61948" w:rsidR="005E4888">
        <w:rPr>
          <w:rFonts w:hint="eastAsia" w:eastAsia="나눔명조"/>
          <w:sz w:val="20"/>
          <w:szCs w:val="22"/>
        </w:rPr>
        <w:t>야기</w:t>
      </w:r>
      <w:del w:author="Kang, Jiyoon" w:date="2022-03-02T23:45:00Z" w:id="322">
        <w:r w:rsidRPr="00B61948" w:rsidDel="008C1E74" w:rsidR="005E4888">
          <w:rPr>
            <w:rFonts w:hint="eastAsia" w:eastAsia="나눔명조"/>
            <w:sz w:val="20"/>
            <w:szCs w:val="22"/>
          </w:rPr>
          <w:delText>하고자</w:delText>
        </w:r>
        <w:r w:rsidRPr="00B61948" w:rsidDel="008C1E74" w:rsidR="005E4888">
          <w:rPr>
            <w:rFonts w:hint="eastAsia" w:eastAsia="나눔명조"/>
            <w:sz w:val="20"/>
            <w:szCs w:val="22"/>
          </w:rPr>
          <w:delText xml:space="preserve"> </w:delText>
        </w:r>
        <w:r w:rsidRPr="00B61948" w:rsidDel="008C1E74" w:rsidR="005E4888">
          <w:rPr>
            <w:rFonts w:hint="eastAsia" w:eastAsia="나눔명조"/>
            <w:sz w:val="20"/>
            <w:szCs w:val="22"/>
          </w:rPr>
          <w:delText>한</w:delText>
        </w:r>
      </w:del>
      <w:ins w:author="Kang, Jiyoon" w:date="2022-03-02T23:45:00Z" w:id="323">
        <w:r w:rsidR="008C1E74">
          <w:rPr>
            <w:rFonts w:hint="eastAsia" w:eastAsia="나눔명조"/>
            <w:sz w:val="20"/>
            <w:szCs w:val="22"/>
          </w:rPr>
          <w:t>한</w:t>
        </w:r>
      </w:ins>
      <w:r w:rsidRPr="00B61948" w:rsidR="005E4888">
        <w:rPr>
          <w:rFonts w:hint="eastAsia" w:eastAsia="나눔명조"/>
          <w:sz w:val="20"/>
          <w:szCs w:val="22"/>
        </w:rPr>
        <w:t>다</w:t>
      </w:r>
      <w:r w:rsidRPr="00B61948" w:rsidR="00AC17C9">
        <w:rPr>
          <w:rFonts w:hint="eastAsia" w:eastAsia="나눔명조"/>
          <w:sz w:val="20"/>
          <w:szCs w:val="22"/>
        </w:rPr>
        <w:t xml:space="preserve">. </w:t>
      </w:r>
      <w:r w:rsidRPr="00B61948" w:rsidR="005E4888">
        <w:rPr>
          <w:rFonts w:hint="eastAsia" w:eastAsia="나눔명조"/>
          <w:sz w:val="20"/>
          <w:szCs w:val="22"/>
        </w:rPr>
        <w:t>따라서</w:t>
      </w:r>
      <w:r w:rsidRPr="00B61948" w:rsidR="005E4888">
        <w:rPr>
          <w:rFonts w:hint="eastAsia" w:eastAsia="나눔명조"/>
          <w:sz w:val="20"/>
          <w:szCs w:val="22"/>
        </w:rPr>
        <w:t xml:space="preserve"> </w:t>
      </w:r>
      <w:r w:rsidRPr="00B61948" w:rsidR="00C663A6">
        <w:rPr>
          <w:rFonts w:hint="eastAsia" w:eastAsia="나눔명조"/>
          <w:sz w:val="20"/>
          <w:szCs w:val="22"/>
        </w:rPr>
        <w:t>변혁적</w:t>
      </w:r>
      <w:r w:rsidRPr="00B61948" w:rsidR="00C663A6">
        <w:rPr>
          <w:rFonts w:hint="eastAsia" w:eastAsia="나눔명조"/>
          <w:sz w:val="20"/>
          <w:szCs w:val="22"/>
        </w:rPr>
        <w:t xml:space="preserve"> </w:t>
      </w:r>
      <w:r w:rsidRPr="00B61948" w:rsidR="00C663A6">
        <w:rPr>
          <w:rFonts w:hint="eastAsia" w:eastAsia="나눔명조"/>
          <w:sz w:val="20"/>
          <w:szCs w:val="22"/>
        </w:rPr>
        <w:t>리더십은</w:t>
      </w:r>
      <w:r w:rsidRPr="00B61948" w:rsidR="00C663A6">
        <w:rPr>
          <w:rFonts w:hint="eastAsia" w:eastAsia="나눔명조"/>
          <w:sz w:val="20"/>
          <w:szCs w:val="22"/>
        </w:rPr>
        <w:t xml:space="preserve"> </w:t>
      </w:r>
      <w:r w:rsidRPr="00B61948" w:rsidR="00C663A6">
        <w:rPr>
          <w:rFonts w:hint="eastAsia" w:eastAsia="나눔명조"/>
          <w:sz w:val="20"/>
          <w:szCs w:val="22"/>
        </w:rPr>
        <w:t>구성원들에게</w:t>
      </w:r>
      <w:r w:rsidRPr="00B61948" w:rsidR="00C663A6">
        <w:rPr>
          <w:rFonts w:hint="eastAsia" w:eastAsia="나눔명조"/>
          <w:sz w:val="20"/>
          <w:szCs w:val="22"/>
        </w:rPr>
        <w:t xml:space="preserve"> </w:t>
      </w:r>
      <w:r w:rsidRPr="00B61948" w:rsidR="00C663A6">
        <w:rPr>
          <w:rFonts w:hint="eastAsia" w:eastAsia="나눔명조"/>
          <w:sz w:val="20"/>
          <w:szCs w:val="22"/>
        </w:rPr>
        <w:t>긍정적</w:t>
      </w:r>
      <w:r w:rsidRPr="00B61948" w:rsidR="00C663A6">
        <w:rPr>
          <w:rFonts w:hint="eastAsia" w:eastAsia="나눔명조"/>
          <w:sz w:val="20"/>
          <w:szCs w:val="22"/>
        </w:rPr>
        <w:t xml:space="preserve"> </w:t>
      </w:r>
      <w:r w:rsidRPr="00B61948" w:rsidR="00C663A6">
        <w:rPr>
          <w:rFonts w:hint="eastAsia" w:eastAsia="나눔명조"/>
          <w:sz w:val="20"/>
          <w:szCs w:val="22"/>
        </w:rPr>
        <w:t>변화를</w:t>
      </w:r>
      <w:r w:rsidRPr="00B61948" w:rsidR="00C663A6">
        <w:rPr>
          <w:rFonts w:hint="eastAsia" w:eastAsia="나눔명조"/>
          <w:sz w:val="20"/>
          <w:szCs w:val="22"/>
        </w:rPr>
        <w:t xml:space="preserve"> </w:t>
      </w:r>
      <w:r w:rsidRPr="00B61948" w:rsidR="005E4888">
        <w:rPr>
          <w:rFonts w:hint="eastAsia" w:eastAsia="나눔명조"/>
          <w:sz w:val="20"/>
          <w:szCs w:val="22"/>
        </w:rPr>
        <w:t>야기하고</w:t>
      </w:r>
      <w:r w:rsidRPr="00B61948" w:rsidR="00C663A6">
        <w:rPr>
          <w:rFonts w:hint="eastAsia" w:eastAsia="나눔명조"/>
          <w:sz w:val="20"/>
          <w:szCs w:val="22"/>
        </w:rPr>
        <w:t xml:space="preserve">, </w:t>
      </w:r>
      <w:r w:rsidRPr="00B61948" w:rsidR="005E4888">
        <w:rPr>
          <w:rFonts w:hint="eastAsia" w:eastAsia="나눔명조"/>
          <w:sz w:val="20"/>
          <w:szCs w:val="22"/>
        </w:rPr>
        <w:t>구성원</w:t>
      </w:r>
      <w:r w:rsidRPr="00B61948" w:rsidR="005E4888">
        <w:rPr>
          <w:rFonts w:hint="eastAsia" w:eastAsia="나눔명조"/>
          <w:sz w:val="20"/>
          <w:szCs w:val="22"/>
        </w:rPr>
        <w:t xml:space="preserve"> </w:t>
      </w:r>
      <w:r w:rsidRPr="00B61948" w:rsidR="005E4888">
        <w:rPr>
          <w:rFonts w:hint="eastAsia" w:eastAsia="나눔명조"/>
          <w:sz w:val="20"/>
          <w:szCs w:val="22"/>
        </w:rPr>
        <w:t>이익과</w:t>
      </w:r>
      <w:r w:rsidRPr="00B61948" w:rsidR="005E4888">
        <w:rPr>
          <w:rFonts w:hint="eastAsia" w:eastAsia="나눔명조"/>
          <w:sz w:val="20"/>
          <w:szCs w:val="22"/>
        </w:rPr>
        <w:t xml:space="preserve"> </w:t>
      </w:r>
      <w:r w:rsidRPr="00B61948" w:rsidR="005E4888">
        <w:rPr>
          <w:rFonts w:hint="eastAsia" w:eastAsia="나눔명조"/>
          <w:sz w:val="20"/>
          <w:szCs w:val="22"/>
        </w:rPr>
        <w:t>집단</w:t>
      </w:r>
      <w:r w:rsidRPr="00B61948" w:rsidR="005E4888">
        <w:rPr>
          <w:rFonts w:hint="eastAsia" w:eastAsia="나눔명조"/>
          <w:sz w:val="20"/>
          <w:szCs w:val="22"/>
        </w:rPr>
        <w:t xml:space="preserve"> </w:t>
      </w:r>
      <w:r w:rsidRPr="00B61948" w:rsidR="005E4888">
        <w:rPr>
          <w:rFonts w:hint="eastAsia" w:eastAsia="나눔명조"/>
          <w:sz w:val="20"/>
          <w:szCs w:val="22"/>
        </w:rPr>
        <w:t>전체의</w:t>
      </w:r>
      <w:r w:rsidRPr="00B61948" w:rsidR="005E4888">
        <w:rPr>
          <w:rFonts w:hint="eastAsia" w:eastAsia="나눔명조"/>
          <w:sz w:val="20"/>
          <w:szCs w:val="22"/>
        </w:rPr>
        <w:t xml:space="preserve"> </w:t>
      </w:r>
      <w:r w:rsidRPr="00B61948" w:rsidR="005E4888">
        <w:rPr>
          <w:rFonts w:hint="eastAsia" w:eastAsia="나눔명조"/>
          <w:sz w:val="20"/>
          <w:szCs w:val="22"/>
        </w:rPr>
        <w:t>이익을</w:t>
      </w:r>
      <w:r w:rsidRPr="00B61948" w:rsidR="005E4888">
        <w:rPr>
          <w:rFonts w:hint="eastAsia" w:eastAsia="나눔명조"/>
          <w:sz w:val="20"/>
          <w:szCs w:val="22"/>
        </w:rPr>
        <w:t xml:space="preserve"> </w:t>
      </w:r>
      <w:r w:rsidRPr="00B61948" w:rsidR="005E4888">
        <w:rPr>
          <w:rFonts w:hint="eastAsia" w:eastAsia="나눔명조"/>
          <w:sz w:val="20"/>
          <w:szCs w:val="22"/>
        </w:rPr>
        <w:t>모두</w:t>
      </w:r>
      <w:r w:rsidRPr="00B61948" w:rsidR="005E4888">
        <w:rPr>
          <w:rFonts w:hint="eastAsia" w:eastAsia="나눔명조"/>
          <w:sz w:val="20"/>
          <w:szCs w:val="22"/>
        </w:rPr>
        <w:t xml:space="preserve"> </w:t>
      </w:r>
      <w:r w:rsidRPr="00B61948" w:rsidR="005E4888">
        <w:rPr>
          <w:rFonts w:hint="eastAsia" w:eastAsia="나눔명조"/>
          <w:sz w:val="20"/>
          <w:szCs w:val="22"/>
        </w:rPr>
        <w:t>고취하는</w:t>
      </w:r>
      <w:r w:rsidRPr="00B61948" w:rsidR="005E4888">
        <w:rPr>
          <w:rFonts w:hint="eastAsia" w:eastAsia="나눔명조"/>
          <w:sz w:val="20"/>
          <w:szCs w:val="22"/>
        </w:rPr>
        <w:t xml:space="preserve"> </w:t>
      </w:r>
      <w:r w:rsidRPr="00B61948" w:rsidR="005E4888">
        <w:rPr>
          <w:rFonts w:hint="eastAsia" w:eastAsia="나눔명조"/>
          <w:sz w:val="20"/>
          <w:szCs w:val="22"/>
        </w:rPr>
        <w:t>행동을</w:t>
      </w:r>
      <w:r w:rsidRPr="00B61948" w:rsidR="005E4888">
        <w:rPr>
          <w:rFonts w:hint="eastAsia" w:eastAsia="나눔명조"/>
          <w:sz w:val="20"/>
          <w:szCs w:val="22"/>
        </w:rPr>
        <w:t xml:space="preserve"> </w:t>
      </w:r>
      <w:r w:rsidRPr="00B61948" w:rsidR="005E4888">
        <w:rPr>
          <w:rFonts w:hint="eastAsia" w:eastAsia="나눔명조"/>
          <w:sz w:val="20"/>
          <w:szCs w:val="22"/>
        </w:rPr>
        <w:t>하도록</w:t>
      </w:r>
      <w:r w:rsidRPr="00B61948" w:rsidR="005E4888">
        <w:rPr>
          <w:rFonts w:hint="eastAsia" w:eastAsia="나눔명조"/>
          <w:sz w:val="20"/>
          <w:szCs w:val="22"/>
        </w:rPr>
        <w:t xml:space="preserve"> </w:t>
      </w:r>
      <w:r w:rsidRPr="00B61948" w:rsidR="005E4888">
        <w:rPr>
          <w:rFonts w:hint="eastAsia" w:eastAsia="나눔명조"/>
          <w:sz w:val="20"/>
          <w:szCs w:val="22"/>
        </w:rPr>
        <w:t>자극하는</w:t>
      </w:r>
      <w:r w:rsidRPr="00B61948" w:rsidR="005E4888">
        <w:rPr>
          <w:rFonts w:hint="eastAsia" w:eastAsia="나눔명조"/>
          <w:sz w:val="20"/>
          <w:szCs w:val="22"/>
        </w:rPr>
        <w:t xml:space="preserve"> </w:t>
      </w:r>
      <w:r w:rsidRPr="00B61948" w:rsidR="005E4888">
        <w:rPr>
          <w:rFonts w:hint="eastAsia" w:eastAsia="나눔명조"/>
          <w:sz w:val="20"/>
          <w:szCs w:val="22"/>
        </w:rPr>
        <w:t>리더십이라고</w:t>
      </w:r>
      <w:r w:rsidRPr="00B61948" w:rsidR="005E4888">
        <w:rPr>
          <w:rFonts w:hint="eastAsia" w:eastAsia="나눔명조"/>
          <w:sz w:val="20"/>
          <w:szCs w:val="22"/>
        </w:rPr>
        <w:t xml:space="preserve"> </w:t>
      </w:r>
      <w:r w:rsidRPr="00B61948" w:rsidR="005E4888">
        <w:rPr>
          <w:rFonts w:hint="eastAsia" w:eastAsia="나눔명조"/>
          <w:sz w:val="20"/>
          <w:szCs w:val="22"/>
        </w:rPr>
        <w:t>정의할</w:t>
      </w:r>
      <w:r w:rsidRPr="00B61948" w:rsidR="005E4888">
        <w:rPr>
          <w:rFonts w:hint="eastAsia" w:eastAsia="나눔명조"/>
          <w:sz w:val="20"/>
          <w:szCs w:val="22"/>
        </w:rPr>
        <w:t xml:space="preserve"> </w:t>
      </w:r>
      <w:r w:rsidRPr="00B61948" w:rsidR="005E4888">
        <w:rPr>
          <w:rFonts w:hint="eastAsia" w:eastAsia="나눔명조"/>
          <w:sz w:val="20"/>
          <w:szCs w:val="22"/>
        </w:rPr>
        <w:t>수</w:t>
      </w:r>
      <w:r w:rsidRPr="00B61948" w:rsidR="005E4888">
        <w:rPr>
          <w:rFonts w:hint="eastAsia" w:eastAsia="나눔명조"/>
          <w:sz w:val="20"/>
          <w:szCs w:val="22"/>
        </w:rPr>
        <w:t xml:space="preserve"> </w:t>
      </w:r>
      <w:r w:rsidRPr="00B61948" w:rsidR="005E4888">
        <w:rPr>
          <w:rFonts w:hint="eastAsia" w:eastAsia="나눔명조"/>
          <w:sz w:val="20"/>
          <w:szCs w:val="22"/>
        </w:rPr>
        <w:t>있다</w:t>
      </w:r>
      <w:r w:rsidRPr="00B61948" w:rsidR="00271B69">
        <w:rPr>
          <w:rFonts w:eastAsia="나눔명조"/>
          <w:sz w:val="20"/>
          <w:szCs w:val="22"/>
        </w:rPr>
        <w:fldChar w:fldCharType="begin"/>
      </w:r>
      <w:r w:rsidR="00AC65B9">
        <w:rPr>
          <w:rFonts w:eastAsia="나눔명조"/>
          <w:sz w:val="20"/>
          <w:szCs w:val="22"/>
        </w:rPr>
        <w:instrText xml:space="preserve"> ADDIN ZOTERO_ITEM CSL_CITATION {"citationID":"VtOh4Dy6","properties":{"formattedCitation":"(Warrilow 2012)","plainCitation":"(Warrilow 2012)","dontUpdate":true,"noteIndex":0},"citationItems":[{"id":"PSjZbscb/hHEtTxA0","uris":["http://zotero.org/users/5210800/items/7AEP35KB"],"uri":["http://zotero.org/users/5210800/items/7AEP35KB"],"itemData":{"id":1528,"type":"article-journal","container-title":"Harvard Business Reviewe","issue":"3","page":"101-104","title":"Transformational leadership theory-The 4 key components in leading change &amp; managing change","volume":"2","author":[{"family":"Warrilow","given":"S."}],"issued":{"date-parts":[["2012"]]}}}],"schema":"https://github.com/citation-style-language/schema/raw/master/csl-citation.json"} </w:instrText>
      </w:r>
      <w:r w:rsidRPr="00B61948" w:rsidR="00271B69">
        <w:rPr>
          <w:rFonts w:eastAsia="나눔명조"/>
          <w:sz w:val="20"/>
          <w:szCs w:val="22"/>
        </w:rPr>
        <w:fldChar w:fldCharType="separate"/>
      </w:r>
      <w:r w:rsidRPr="00283EF6" w:rsidR="00271B69">
        <w:rPr>
          <w:rFonts w:eastAsia="나눔명조"/>
          <w:sz w:val="20"/>
          <w:szCs w:val="22"/>
        </w:rPr>
        <w:t>(Warrilow</w:t>
      </w:r>
      <w:r w:rsidRPr="00283EF6" w:rsidR="003874A5">
        <w:rPr>
          <w:rFonts w:eastAsia="나눔명조"/>
          <w:sz w:val="20"/>
          <w:szCs w:val="22"/>
        </w:rPr>
        <w:t>,</w:t>
      </w:r>
      <w:r w:rsidRPr="00283EF6" w:rsidR="00271B69">
        <w:rPr>
          <w:rFonts w:eastAsia="나눔명조"/>
          <w:sz w:val="20"/>
          <w:szCs w:val="22"/>
        </w:rPr>
        <w:t xml:space="preserve"> 2012)</w:t>
      </w:r>
      <w:r w:rsidRPr="00B61948" w:rsidR="00271B69">
        <w:rPr>
          <w:rFonts w:eastAsia="나눔명조"/>
          <w:sz w:val="20"/>
          <w:szCs w:val="22"/>
        </w:rPr>
        <w:fldChar w:fldCharType="end"/>
      </w:r>
      <w:r w:rsidRPr="00B61948" w:rsidR="00C663A6">
        <w:rPr>
          <w:rFonts w:hint="eastAsia" w:eastAsia="나눔명조"/>
          <w:sz w:val="20"/>
          <w:szCs w:val="22"/>
        </w:rPr>
        <w:t>.</w:t>
      </w:r>
      <w:r w:rsidRPr="00B61948" w:rsidR="005E4888">
        <w:rPr>
          <w:rFonts w:eastAsia="나눔명조"/>
          <w:sz w:val="20"/>
          <w:szCs w:val="22"/>
        </w:rPr>
        <w:t xml:space="preserve"> </w:t>
      </w:r>
    </w:p>
    <w:p w:rsidR="0063237A" w:rsidP="0063237A" w:rsidRDefault="00C663A6" w14:paraId="6E982814" w14:textId="4DC39839">
      <w:pPr>
        <w:wordWrap/>
        <w:spacing w:before="120" w:after="120" w:line="276" w:lineRule="auto"/>
        <w:ind w:firstLine="288"/>
        <w:rPr>
          <w:rFonts w:eastAsia="나눔명조"/>
          <w:sz w:val="20"/>
          <w:szCs w:val="22"/>
        </w:rPr>
      </w:pP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리더십은</w:t>
      </w:r>
      <w:r w:rsidRPr="00B61948">
        <w:rPr>
          <w:rFonts w:hint="eastAsia" w:eastAsia="나눔명조"/>
          <w:sz w:val="20"/>
          <w:szCs w:val="22"/>
        </w:rPr>
        <w:t xml:space="preserve"> </w:t>
      </w:r>
      <w:r w:rsidRPr="00B61948">
        <w:rPr>
          <w:rFonts w:hint="eastAsia" w:eastAsia="나눔명조"/>
          <w:sz w:val="20"/>
          <w:szCs w:val="22"/>
        </w:rPr>
        <w:t>관리</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sidR="00AC17C9">
        <w:rPr>
          <w:rFonts w:hint="eastAsia" w:eastAsia="나눔명조"/>
          <w:sz w:val="20"/>
          <w:szCs w:val="22"/>
        </w:rPr>
        <w:t>집단</w:t>
      </w:r>
      <w:r w:rsidRPr="00B61948">
        <w:rPr>
          <w:rFonts w:hint="eastAsia" w:eastAsia="나눔명조"/>
          <w:sz w:val="20"/>
          <w:szCs w:val="22"/>
        </w:rPr>
        <w:t xml:space="preserve"> </w:t>
      </w:r>
      <w:r w:rsidRPr="00B61948" w:rsidR="00AC17C9">
        <w:rPr>
          <w:rFonts w:hint="eastAsia" w:eastAsia="나눔명조"/>
          <w:sz w:val="20"/>
          <w:szCs w:val="22"/>
        </w:rPr>
        <w:t>성과</w:t>
      </w:r>
      <w:r w:rsidRPr="00B61948">
        <w:rPr>
          <w:rFonts w:hint="eastAsia" w:eastAsia="나눔명조"/>
          <w:sz w:val="20"/>
          <w:szCs w:val="22"/>
        </w:rPr>
        <w:t>에</w:t>
      </w:r>
      <w:r w:rsidRPr="00B61948">
        <w:rPr>
          <w:rFonts w:hint="eastAsia" w:eastAsia="나눔명조"/>
          <w:sz w:val="20"/>
          <w:szCs w:val="22"/>
        </w:rPr>
        <w:t xml:space="preserve"> </w:t>
      </w:r>
      <w:r w:rsidRPr="00B61948">
        <w:rPr>
          <w:rFonts w:hint="eastAsia" w:eastAsia="나눔명조"/>
          <w:sz w:val="20"/>
          <w:szCs w:val="22"/>
        </w:rPr>
        <w:t>초점을</w:t>
      </w:r>
      <w:r w:rsidRPr="00B61948">
        <w:rPr>
          <w:rFonts w:hint="eastAsia" w:eastAsia="나눔명조"/>
          <w:sz w:val="20"/>
          <w:szCs w:val="22"/>
        </w:rPr>
        <w:t xml:space="preserve"> </w:t>
      </w:r>
      <w:r w:rsidRPr="00B61948">
        <w:rPr>
          <w:rFonts w:hint="eastAsia" w:eastAsia="나눔명조"/>
          <w:sz w:val="20"/>
          <w:szCs w:val="22"/>
        </w:rPr>
        <w:t>맞추는</w:t>
      </w:r>
      <w:r w:rsidRPr="00B61948">
        <w:rPr>
          <w:rFonts w:hint="eastAsia" w:eastAsia="나눔명조"/>
          <w:sz w:val="20"/>
          <w:szCs w:val="22"/>
        </w:rPr>
        <w:t xml:space="preserve"> </w:t>
      </w:r>
      <w:r w:rsidRPr="00B61948">
        <w:rPr>
          <w:rFonts w:hint="eastAsia" w:eastAsia="나눔명조"/>
          <w:sz w:val="20"/>
          <w:szCs w:val="22"/>
        </w:rPr>
        <w:t>리더십</w:t>
      </w:r>
      <w:r w:rsidRPr="00B61948" w:rsidR="00D0563E">
        <w:rPr>
          <w:rFonts w:hint="eastAsia" w:eastAsia="나눔명조"/>
          <w:sz w:val="20"/>
          <w:szCs w:val="22"/>
        </w:rPr>
        <w:t>으로</w:t>
      </w:r>
      <w:r w:rsidRPr="00B61948" w:rsidR="00D0563E">
        <w:rPr>
          <w:rFonts w:hint="eastAsia" w:eastAsia="나눔명조"/>
          <w:sz w:val="20"/>
          <w:szCs w:val="22"/>
        </w:rPr>
        <w:t>,</w:t>
      </w:r>
      <w:r w:rsidRPr="00B61948" w:rsidR="00D0563E">
        <w:rPr>
          <w:rFonts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리더십과는</w:t>
      </w:r>
      <w:r w:rsidRPr="00B61948">
        <w:rPr>
          <w:rFonts w:hint="eastAsia" w:eastAsia="나눔명조"/>
          <w:sz w:val="20"/>
          <w:szCs w:val="22"/>
        </w:rPr>
        <w:t xml:space="preserve"> </w:t>
      </w:r>
      <w:r w:rsidRPr="00B61948">
        <w:rPr>
          <w:rFonts w:hint="eastAsia" w:eastAsia="나눔명조"/>
          <w:sz w:val="20"/>
          <w:szCs w:val="22"/>
        </w:rPr>
        <w:t>달리</w:t>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접근</w:t>
      </w:r>
      <w:r w:rsidRPr="00B61948">
        <w:rPr>
          <w:rFonts w:hint="eastAsia" w:eastAsia="나눔명조"/>
          <w:sz w:val="20"/>
          <w:szCs w:val="22"/>
        </w:rPr>
        <w:t xml:space="preserve"> </w:t>
      </w:r>
      <w:r w:rsidRPr="00B61948">
        <w:rPr>
          <w:rFonts w:hint="eastAsia" w:eastAsia="나눔명조"/>
          <w:sz w:val="20"/>
          <w:szCs w:val="22"/>
        </w:rPr>
        <w:t>방식을</w:t>
      </w:r>
      <w:r w:rsidRPr="00B61948">
        <w:rPr>
          <w:rFonts w:hint="eastAsia" w:eastAsia="나눔명조"/>
          <w:sz w:val="20"/>
          <w:szCs w:val="22"/>
        </w:rPr>
        <w:t xml:space="preserve"> </w:t>
      </w:r>
      <w:r w:rsidRPr="00B61948">
        <w:rPr>
          <w:rFonts w:hint="eastAsia" w:eastAsia="나눔명조"/>
          <w:sz w:val="20"/>
          <w:szCs w:val="22"/>
        </w:rPr>
        <w:t>사용하여</w:t>
      </w:r>
      <w:r w:rsidRPr="00B61948">
        <w:rPr>
          <w:rFonts w:hint="eastAsia" w:eastAsia="나눔명조"/>
          <w:sz w:val="20"/>
          <w:szCs w:val="22"/>
        </w:rPr>
        <w:t xml:space="preserve"> </w:t>
      </w:r>
      <w:r w:rsidRPr="00B61948">
        <w:rPr>
          <w:rFonts w:hint="eastAsia" w:eastAsia="나눔명조"/>
          <w:sz w:val="20"/>
          <w:szCs w:val="22"/>
        </w:rPr>
        <w:t>미래지향적이기</w:t>
      </w:r>
      <w:r w:rsidRPr="00B61948">
        <w:rPr>
          <w:rFonts w:hint="eastAsia" w:eastAsia="나눔명조"/>
          <w:sz w:val="20"/>
          <w:szCs w:val="22"/>
        </w:rPr>
        <w:t xml:space="preserve"> </w:t>
      </w:r>
      <w:r w:rsidRPr="00B61948">
        <w:rPr>
          <w:rFonts w:hint="eastAsia" w:eastAsia="나눔명조"/>
          <w:sz w:val="20"/>
          <w:szCs w:val="22"/>
        </w:rPr>
        <w:t>보다는</w:t>
      </w:r>
      <w:r w:rsidRPr="00B61948">
        <w:rPr>
          <w:rFonts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또는</w:t>
      </w:r>
      <w:r w:rsidRPr="00B61948">
        <w:rPr>
          <w:rFonts w:hint="eastAsia" w:eastAsia="나눔명조"/>
          <w:sz w:val="20"/>
          <w:szCs w:val="22"/>
        </w:rPr>
        <w:t xml:space="preserve"> </w:t>
      </w:r>
      <w:r w:rsidRPr="00B61948">
        <w:rPr>
          <w:rFonts w:hint="eastAsia" w:eastAsia="나눔명조"/>
          <w:sz w:val="20"/>
          <w:szCs w:val="22"/>
        </w:rPr>
        <w:t>상황의</w:t>
      </w:r>
      <w:r w:rsidRPr="00B61948">
        <w:rPr>
          <w:rFonts w:hint="eastAsia" w:eastAsia="나눔명조"/>
          <w:sz w:val="20"/>
          <w:szCs w:val="22"/>
        </w:rPr>
        <w:t xml:space="preserve"> </w:t>
      </w:r>
      <w:r w:rsidRPr="00B61948">
        <w:rPr>
          <w:rFonts w:hint="eastAsia" w:eastAsia="나눔명조"/>
          <w:sz w:val="20"/>
          <w:szCs w:val="22"/>
        </w:rPr>
        <w:t>안정을</w:t>
      </w:r>
      <w:r w:rsidRPr="00B61948">
        <w:rPr>
          <w:rFonts w:hint="eastAsia" w:eastAsia="나눔명조"/>
          <w:sz w:val="20"/>
          <w:szCs w:val="22"/>
        </w:rPr>
        <w:t xml:space="preserve"> </w:t>
      </w:r>
      <w:r w:rsidRPr="00B61948">
        <w:rPr>
          <w:rFonts w:hint="eastAsia" w:eastAsia="나눔명조"/>
          <w:sz w:val="20"/>
          <w:szCs w:val="22"/>
        </w:rPr>
        <w:t>유지하는</w:t>
      </w:r>
      <w:r w:rsidRPr="00B61948">
        <w:rPr>
          <w:rFonts w:hint="eastAsia" w:eastAsia="나눔명조"/>
          <w:sz w:val="20"/>
          <w:szCs w:val="22"/>
        </w:rPr>
        <w:t xml:space="preserve"> </w:t>
      </w:r>
      <w:r w:rsidRPr="00B61948">
        <w:rPr>
          <w:rFonts w:hint="eastAsia" w:eastAsia="나눔명조"/>
          <w:sz w:val="20"/>
          <w:szCs w:val="22"/>
        </w:rPr>
        <w:t>것을</w:t>
      </w:r>
      <w:r w:rsidRPr="00B61948">
        <w:rPr>
          <w:rFonts w:hint="eastAsia" w:eastAsia="나눔명조"/>
          <w:sz w:val="20"/>
          <w:szCs w:val="22"/>
        </w:rPr>
        <w:t xml:space="preserve"> </w:t>
      </w:r>
      <w:r w:rsidRPr="00B61948">
        <w:rPr>
          <w:rFonts w:hint="eastAsia" w:eastAsia="나눔명조"/>
          <w:sz w:val="20"/>
          <w:szCs w:val="22"/>
        </w:rPr>
        <w:t>중시한다</w:t>
      </w:r>
      <w:r w:rsidRPr="00B61948" w:rsidR="00D0563E">
        <w:rPr>
          <w:rFonts w:eastAsia="나눔명조"/>
          <w:sz w:val="20"/>
          <w:szCs w:val="22"/>
        </w:rPr>
        <w:fldChar w:fldCharType="begin"/>
      </w:r>
      <w:r w:rsidR="00AC65B9">
        <w:rPr>
          <w:rFonts w:eastAsia="나눔명조"/>
          <w:sz w:val="20"/>
          <w:szCs w:val="22"/>
        </w:rPr>
        <w:instrText xml:space="preserve"> ADDIN ZOTERO_ITEM CSL_CITATION {"citationID":"XzN1tOuW","properties":{"formattedCitation":"(Odumeru and Ogbonna 2013)","plainCitation":"(Odumeru and Ogbonna 2013)","dontUpdate":true,"noteIndex":0},"citationItems":[{"id":"PSjZbscb/VaZC7HKV","uris":["http://zotero.org/users/5210800/items/2YKAE3N6"],"uri":["http://zotero.org/users/5210800/items/2YKAE3N6"],"itemData":{"id":1507,"type":"article-journal","container-title":"International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Pr="00B61948" w:rsidR="00D0563E">
        <w:rPr>
          <w:rFonts w:eastAsia="나눔명조"/>
          <w:sz w:val="20"/>
          <w:szCs w:val="22"/>
        </w:rPr>
        <w:fldChar w:fldCharType="separate"/>
      </w:r>
      <w:r w:rsidRPr="00283EF6" w:rsidR="00D0563E">
        <w:rPr>
          <w:rFonts w:eastAsia="나눔명조"/>
          <w:sz w:val="20"/>
          <w:szCs w:val="22"/>
        </w:rPr>
        <w:t>(</w:t>
      </w:r>
      <w:bookmarkStart w:name="_Hlk84888729" w:id="324"/>
      <w:r w:rsidRPr="00283EF6" w:rsidR="00D0563E">
        <w:rPr>
          <w:rFonts w:eastAsia="나눔명조"/>
          <w:sz w:val="20"/>
          <w:szCs w:val="22"/>
        </w:rPr>
        <w:t xml:space="preserve">Odumeru </w:t>
      </w:r>
      <w:r w:rsidRPr="00283EF6" w:rsidR="00A04BB2">
        <w:rPr>
          <w:rFonts w:eastAsia="나눔명조"/>
          <w:sz w:val="20"/>
          <w:szCs w:val="22"/>
        </w:rPr>
        <w:t>&amp;</w:t>
      </w:r>
      <w:r w:rsidRPr="00283EF6" w:rsidR="00D0563E">
        <w:rPr>
          <w:rFonts w:eastAsia="나눔명조"/>
          <w:sz w:val="20"/>
          <w:szCs w:val="22"/>
        </w:rPr>
        <w:t xml:space="preserve"> Ogbonna</w:t>
      </w:r>
      <w:r w:rsidRPr="00283EF6" w:rsidR="003874A5">
        <w:rPr>
          <w:rFonts w:eastAsia="나눔명조"/>
          <w:sz w:val="20"/>
          <w:szCs w:val="22"/>
        </w:rPr>
        <w:t>,</w:t>
      </w:r>
      <w:r w:rsidRPr="00283EF6" w:rsidR="00D0563E">
        <w:rPr>
          <w:rFonts w:eastAsia="나눔명조"/>
          <w:sz w:val="20"/>
          <w:szCs w:val="22"/>
        </w:rPr>
        <w:t xml:space="preserve"> 2013</w:t>
      </w:r>
      <w:bookmarkEnd w:id="324"/>
      <w:r w:rsidRPr="00283EF6" w:rsidR="00D0563E">
        <w:rPr>
          <w:rFonts w:eastAsia="나눔명조"/>
          <w:sz w:val="20"/>
          <w:szCs w:val="22"/>
        </w:rPr>
        <w:t>)</w:t>
      </w:r>
      <w:r w:rsidRPr="00B61948" w:rsidR="00D0563E">
        <w:rPr>
          <w:rFonts w:eastAsia="나눔명조"/>
          <w:sz w:val="20"/>
          <w:szCs w:val="22"/>
        </w:rPr>
        <w:fldChar w:fldCharType="end"/>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리더십을</w:t>
      </w:r>
      <w:r w:rsidRPr="00B61948">
        <w:rPr>
          <w:rFonts w:hint="eastAsia" w:eastAsia="나눔명조"/>
          <w:sz w:val="20"/>
          <w:szCs w:val="22"/>
        </w:rPr>
        <w:t xml:space="preserve"> </w:t>
      </w:r>
      <w:r w:rsidRPr="00B61948">
        <w:rPr>
          <w:rFonts w:hint="eastAsia" w:eastAsia="나눔명조"/>
          <w:sz w:val="20"/>
          <w:szCs w:val="22"/>
        </w:rPr>
        <w:t>가진</w:t>
      </w:r>
      <w:r w:rsidRPr="00B61948">
        <w:rPr>
          <w:rFonts w:hint="eastAsia" w:eastAsia="나눔명조"/>
          <w:sz w:val="20"/>
          <w:szCs w:val="22"/>
        </w:rPr>
        <w:t xml:space="preserve"> </w:t>
      </w:r>
      <w:r w:rsidRPr="00B61948">
        <w:rPr>
          <w:rFonts w:hint="eastAsia" w:eastAsia="나눔명조"/>
          <w:sz w:val="20"/>
          <w:szCs w:val="22"/>
        </w:rPr>
        <w:t>리더는</w:t>
      </w:r>
      <w:r w:rsidRPr="00B61948">
        <w:rPr>
          <w:rFonts w:hint="eastAsia" w:eastAsia="나눔명조"/>
          <w:sz w:val="20"/>
          <w:szCs w:val="22"/>
        </w:rPr>
        <w:t xml:space="preserve"> </w:t>
      </w:r>
      <w:r w:rsidRPr="00B61948">
        <w:rPr>
          <w:rFonts w:hint="eastAsia" w:eastAsia="나눔명조"/>
          <w:sz w:val="20"/>
          <w:szCs w:val="22"/>
        </w:rPr>
        <w:t>결점과</w:t>
      </w:r>
      <w:r w:rsidRPr="00B61948">
        <w:rPr>
          <w:rFonts w:hint="eastAsia" w:eastAsia="나눔명조"/>
          <w:sz w:val="20"/>
          <w:szCs w:val="22"/>
        </w:rPr>
        <w:t xml:space="preserve"> </w:t>
      </w:r>
      <w:r w:rsidRPr="00B61948">
        <w:rPr>
          <w:rFonts w:hint="eastAsia" w:eastAsia="나눔명조"/>
          <w:sz w:val="20"/>
          <w:szCs w:val="22"/>
        </w:rPr>
        <w:t>편차를</w:t>
      </w:r>
      <w:r w:rsidRPr="00B61948">
        <w:rPr>
          <w:rFonts w:hint="eastAsia" w:eastAsia="나눔명조"/>
          <w:sz w:val="20"/>
          <w:szCs w:val="22"/>
        </w:rPr>
        <w:t xml:space="preserve"> </w:t>
      </w:r>
      <w:r w:rsidRPr="00B61948">
        <w:rPr>
          <w:rFonts w:hint="eastAsia" w:eastAsia="나눔명조"/>
          <w:sz w:val="20"/>
          <w:szCs w:val="22"/>
        </w:rPr>
        <w:t>찾기</w:t>
      </w:r>
      <w:r w:rsidRPr="00B61948">
        <w:rPr>
          <w:rFonts w:hint="eastAsia" w:eastAsia="나눔명조"/>
          <w:sz w:val="20"/>
          <w:szCs w:val="22"/>
        </w:rPr>
        <w:t xml:space="preserve"> </w:t>
      </w:r>
      <w:r w:rsidRPr="00B61948">
        <w:rPr>
          <w:rFonts w:hint="eastAsia" w:eastAsia="나눔명조"/>
          <w:sz w:val="20"/>
          <w:szCs w:val="22"/>
        </w:rPr>
        <w:t>위해</w:t>
      </w:r>
      <w:r w:rsidRPr="00B61948">
        <w:rPr>
          <w:rFonts w:hint="eastAsia" w:eastAsia="나눔명조"/>
          <w:sz w:val="20"/>
          <w:szCs w:val="22"/>
        </w:rPr>
        <w:t xml:space="preserve"> </w:t>
      </w:r>
      <w:r w:rsidRPr="00B61948">
        <w:rPr>
          <w:rFonts w:hint="eastAsia" w:eastAsia="나눔명조"/>
          <w:sz w:val="20"/>
          <w:szCs w:val="22"/>
        </w:rPr>
        <w:t>구성원</w:t>
      </w:r>
      <w:r w:rsidRPr="00B61948" w:rsidR="00AC17C9">
        <w:rPr>
          <w:rFonts w:hint="eastAsia" w:eastAsia="나눔명조"/>
          <w:sz w:val="20"/>
          <w:szCs w:val="22"/>
        </w:rPr>
        <w:t xml:space="preserve"> </w:t>
      </w:r>
      <w:r w:rsidRPr="00B61948">
        <w:rPr>
          <w:rFonts w:hint="eastAsia" w:eastAsia="나눔명조"/>
          <w:sz w:val="20"/>
          <w:szCs w:val="22"/>
        </w:rPr>
        <w:t>작업</w:t>
      </w:r>
      <w:r w:rsidRPr="00B61948" w:rsidR="00AC17C9">
        <w:rPr>
          <w:rFonts w:hint="eastAsia" w:eastAsia="나눔명조"/>
          <w:sz w:val="20"/>
          <w:szCs w:val="22"/>
        </w:rPr>
        <w:t>을</w:t>
      </w:r>
      <w:r w:rsidRPr="00B61948" w:rsidR="00AC17C9">
        <w:rPr>
          <w:rFonts w:hint="eastAsia" w:eastAsia="나눔명조"/>
          <w:sz w:val="20"/>
          <w:szCs w:val="22"/>
        </w:rPr>
        <w:t xml:space="preserve"> </w:t>
      </w:r>
      <w:r w:rsidRPr="00B61948" w:rsidR="00AC17C9">
        <w:rPr>
          <w:rFonts w:hint="eastAsia" w:eastAsia="나눔명조"/>
          <w:sz w:val="20"/>
          <w:szCs w:val="22"/>
        </w:rPr>
        <w:t>통제하고자</w:t>
      </w:r>
      <w:r w:rsidRPr="00B61948" w:rsidR="00AC17C9">
        <w:rPr>
          <w:rFonts w:hint="eastAsia" w:eastAsia="나눔명조"/>
          <w:sz w:val="20"/>
          <w:szCs w:val="22"/>
        </w:rPr>
        <w:t xml:space="preserve"> </w:t>
      </w:r>
      <w:r w:rsidRPr="00B61948" w:rsidR="00AC17C9">
        <w:rPr>
          <w:rFonts w:hint="eastAsia" w:eastAsia="나눔명조"/>
          <w:sz w:val="20"/>
          <w:szCs w:val="22"/>
        </w:rPr>
        <w:t>하며</w:t>
      </w:r>
      <w:r w:rsidRPr="00B61948">
        <w:rPr>
          <w:rFonts w:hint="eastAsia" w:eastAsia="나눔명조"/>
          <w:sz w:val="20"/>
          <w:szCs w:val="22"/>
        </w:rPr>
        <w:t xml:space="preserve">, </w:t>
      </w:r>
      <w:r w:rsidRPr="00B61948" w:rsidR="00D0563E">
        <w:rPr>
          <w:rFonts w:hint="eastAsia" w:eastAsia="나눔명조"/>
          <w:sz w:val="20"/>
          <w:szCs w:val="22"/>
        </w:rPr>
        <w:t>리더가</w:t>
      </w:r>
      <w:r w:rsidRPr="00B61948" w:rsidR="00D0563E">
        <w:rPr>
          <w:rFonts w:hint="eastAsia" w:eastAsia="나눔명조"/>
          <w:sz w:val="20"/>
          <w:szCs w:val="22"/>
        </w:rPr>
        <w:t xml:space="preserve"> </w:t>
      </w:r>
      <w:r w:rsidRPr="00B61948" w:rsidR="00D0563E">
        <w:rPr>
          <w:rFonts w:hint="eastAsia" w:eastAsia="나눔명조"/>
          <w:sz w:val="20"/>
          <w:szCs w:val="22"/>
        </w:rPr>
        <w:t>보상과</w:t>
      </w:r>
      <w:r w:rsidRPr="00B61948" w:rsidR="00D0563E">
        <w:rPr>
          <w:rFonts w:hint="eastAsia" w:eastAsia="나눔명조"/>
          <w:sz w:val="20"/>
          <w:szCs w:val="22"/>
        </w:rPr>
        <w:t xml:space="preserve"> </w:t>
      </w:r>
      <w:r w:rsidRPr="00B61948" w:rsidR="00D0563E">
        <w:rPr>
          <w:rFonts w:hint="eastAsia" w:eastAsia="나눔명조"/>
          <w:sz w:val="20"/>
          <w:szCs w:val="22"/>
        </w:rPr>
        <w:t>처벌을</w:t>
      </w:r>
      <w:r w:rsidRPr="00B61948" w:rsidR="00D0563E">
        <w:rPr>
          <w:rFonts w:hint="eastAsia" w:eastAsia="나눔명조"/>
          <w:sz w:val="20"/>
          <w:szCs w:val="22"/>
        </w:rPr>
        <w:t xml:space="preserve"> </w:t>
      </w:r>
      <w:r w:rsidRPr="00B61948" w:rsidR="00D0563E">
        <w:rPr>
          <w:rFonts w:hint="eastAsia" w:eastAsia="나눔명조"/>
          <w:sz w:val="20"/>
          <w:szCs w:val="22"/>
        </w:rPr>
        <w:t>통해</w:t>
      </w:r>
      <w:r w:rsidRPr="00B61948" w:rsidR="00D0563E">
        <w:rPr>
          <w:rFonts w:hint="eastAsia" w:eastAsia="나눔명조"/>
          <w:sz w:val="20"/>
          <w:szCs w:val="22"/>
        </w:rPr>
        <w:t xml:space="preserve"> </w:t>
      </w:r>
      <w:r w:rsidRPr="00B61948" w:rsidR="00D0563E">
        <w:rPr>
          <w:rFonts w:hint="eastAsia" w:eastAsia="나눔명조"/>
          <w:sz w:val="20"/>
          <w:szCs w:val="22"/>
        </w:rPr>
        <w:t>구성원의</w:t>
      </w:r>
      <w:r w:rsidRPr="00B61948" w:rsidR="00D0563E">
        <w:rPr>
          <w:rFonts w:hint="eastAsia" w:eastAsia="나눔명조"/>
          <w:sz w:val="20"/>
          <w:szCs w:val="22"/>
        </w:rPr>
        <w:t xml:space="preserve"> </w:t>
      </w:r>
      <w:r w:rsidRPr="00B61948" w:rsidR="00D0563E">
        <w:rPr>
          <w:rFonts w:hint="eastAsia" w:eastAsia="나눔명조"/>
          <w:sz w:val="20"/>
          <w:szCs w:val="22"/>
        </w:rPr>
        <w:t>순응을</w:t>
      </w:r>
      <w:r w:rsidRPr="00B61948" w:rsidR="00D0563E">
        <w:rPr>
          <w:rFonts w:hint="eastAsia" w:eastAsia="나눔명조"/>
          <w:sz w:val="20"/>
          <w:szCs w:val="22"/>
        </w:rPr>
        <w:t xml:space="preserve"> </w:t>
      </w:r>
      <w:r w:rsidRPr="00B61948" w:rsidR="00D0563E">
        <w:rPr>
          <w:rFonts w:hint="eastAsia" w:eastAsia="나눔명조"/>
          <w:sz w:val="20"/>
          <w:szCs w:val="22"/>
        </w:rPr>
        <w:t>촉진한다</w:t>
      </w:r>
      <w:r w:rsidRPr="00B61948" w:rsidR="00D0563E">
        <w:rPr>
          <w:rFonts w:hint="eastAsia" w:eastAsia="나눔명조"/>
          <w:sz w:val="20"/>
          <w:szCs w:val="22"/>
        </w:rPr>
        <w:t>.</w:t>
      </w:r>
      <w:r w:rsidRPr="00B61948" w:rsidR="00D0563E">
        <w:rPr>
          <w:rFonts w:eastAsia="나눔명조"/>
          <w:sz w:val="20"/>
          <w:szCs w:val="22"/>
        </w:rPr>
        <w:t xml:space="preserve"> </w:t>
      </w:r>
      <w:r w:rsidRPr="00B61948" w:rsidR="00D0563E">
        <w:rPr>
          <w:rFonts w:hint="eastAsia" w:eastAsia="나눔명조"/>
          <w:sz w:val="20"/>
          <w:szCs w:val="22"/>
        </w:rPr>
        <w:t>거래적</w:t>
      </w:r>
      <w:r w:rsidRPr="00B61948" w:rsidR="00D0563E">
        <w:rPr>
          <w:rFonts w:eastAsia="나눔명조"/>
          <w:sz w:val="20"/>
          <w:szCs w:val="22"/>
        </w:rPr>
        <w:t xml:space="preserve"> </w:t>
      </w:r>
      <w:r w:rsidRPr="00B61948">
        <w:rPr>
          <w:rFonts w:hint="eastAsia" w:eastAsia="나눔명조"/>
          <w:sz w:val="20"/>
          <w:szCs w:val="22"/>
        </w:rPr>
        <w:t>리더십은</w:t>
      </w:r>
      <w:r w:rsidRPr="00B61948">
        <w:rPr>
          <w:rFonts w:hint="eastAsia" w:eastAsia="나눔명조"/>
          <w:sz w:val="20"/>
          <w:szCs w:val="22"/>
        </w:rPr>
        <w:t xml:space="preserve"> </w:t>
      </w:r>
      <w:r w:rsidRPr="00B61948">
        <w:rPr>
          <w:rFonts w:hint="eastAsia" w:eastAsia="나눔명조"/>
          <w:sz w:val="20"/>
          <w:szCs w:val="22"/>
        </w:rPr>
        <w:t>위기</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비상</w:t>
      </w:r>
      <w:r w:rsidRPr="00B61948">
        <w:rPr>
          <w:rFonts w:hint="eastAsia" w:eastAsia="나눔명조"/>
          <w:sz w:val="20"/>
          <w:szCs w:val="22"/>
        </w:rPr>
        <w:t xml:space="preserve"> </w:t>
      </w:r>
      <w:del w:author="Kang, Jiyoon" w:date="2022-03-02T23:44:00Z" w:id="325">
        <w:r w:rsidRPr="00B61948" w:rsidDel="008C1E74" w:rsidR="000D5C07">
          <w:rPr>
            <w:rFonts w:hint="eastAsia" w:eastAsia="나눔명조"/>
            <w:sz w:val="20"/>
            <w:szCs w:val="22"/>
          </w:rPr>
          <w:delText>상황</w:delText>
        </w:r>
        <w:r w:rsidRPr="00B61948" w:rsidDel="008C1E74" w:rsidR="000D5C07">
          <w:rPr>
            <w:rFonts w:eastAsia="나눔명조"/>
            <w:sz w:val="20"/>
            <w:szCs w:val="22"/>
          </w:rPr>
          <w:delText>뿐만</w:delText>
        </w:r>
      </w:del>
      <w:proofErr w:type="spellStart"/>
      <w:ins w:author="Kang, Jiyoon" w:date="2022-03-02T23:44:00Z" w:id="326">
        <w:r w:rsidRPr="00B61948" w:rsidR="008C1E74">
          <w:rPr>
            <w:rFonts w:hint="eastAsia" w:eastAsia="나눔명조"/>
            <w:sz w:val="20"/>
            <w:szCs w:val="22"/>
          </w:rPr>
          <w:t>상황</w:t>
        </w:r>
        <w:r w:rsidR="008C1E74">
          <w:rPr>
            <w:rFonts w:eastAsia="나눔명조"/>
            <w:sz w:val="20"/>
            <w:szCs w:val="22"/>
          </w:rPr>
          <w:t>뿐만</w:t>
        </w:r>
      </w:ins>
      <w:proofErr w:type="spellEnd"/>
      <w:r w:rsidRPr="00B61948">
        <w:rPr>
          <w:rFonts w:hint="eastAsia" w:eastAsia="나눔명조"/>
          <w:sz w:val="20"/>
          <w:szCs w:val="22"/>
        </w:rPr>
        <w:t xml:space="preserve"> </w:t>
      </w:r>
      <w:r w:rsidRPr="00B61948">
        <w:rPr>
          <w:rFonts w:hint="eastAsia" w:eastAsia="나눔명조"/>
          <w:sz w:val="20"/>
          <w:szCs w:val="22"/>
        </w:rPr>
        <w:t>아니라</w:t>
      </w:r>
      <w:r w:rsidRPr="00B61948">
        <w:rPr>
          <w:rFonts w:hint="eastAsia" w:eastAsia="나눔명조"/>
          <w:sz w:val="20"/>
          <w:szCs w:val="22"/>
        </w:rPr>
        <w:t xml:space="preserve"> </w:t>
      </w:r>
      <w:r w:rsidRPr="00B61948" w:rsidR="00AC17C9">
        <w:rPr>
          <w:rFonts w:hint="eastAsia" w:eastAsia="나눔명조"/>
          <w:sz w:val="20"/>
          <w:szCs w:val="22"/>
        </w:rPr>
        <w:t>구체적이고</w:t>
      </w:r>
      <w:r w:rsidRPr="00B61948" w:rsidR="00AC17C9">
        <w:rPr>
          <w:rFonts w:hint="eastAsia" w:eastAsia="나눔명조"/>
          <w:sz w:val="20"/>
          <w:szCs w:val="22"/>
        </w:rPr>
        <w:t xml:space="preserve"> </w:t>
      </w:r>
      <w:r w:rsidRPr="00B61948" w:rsidR="00E068CD">
        <w:rPr>
          <w:rFonts w:hint="eastAsia" w:eastAsia="나눔명조"/>
          <w:sz w:val="20"/>
          <w:szCs w:val="22"/>
        </w:rPr>
        <w:t>특수한</w:t>
      </w:r>
      <w:r w:rsidRPr="00B61948" w:rsidR="00AC17C9">
        <w:rPr>
          <w:rFonts w:hint="eastAsia" w:eastAsia="나눔명조"/>
          <w:sz w:val="20"/>
          <w:szCs w:val="22"/>
        </w:rPr>
        <w:t xml:space="preserve"> </w:t>
      </w:r>
      <w:r w:rsidRPr="00B61948" w:rsidR="00AC17C9">
        <w:rPr>
          <w:rFonts w:hint="eastAsia" w:eastAsia="나눔명조"/>
          <w:sz w:val="20"/>
          <w:szCs w:val="22"/>
        </w:rPr>
        <w:t>목표와</w:t>
      </w:r>
      <w:r w:rsidRPr="00B61948" w:rsidR="00AC17C9">
        <w:rPr>
          <w:rFonts w:hint="eastAsia" w:eastAsia="나눔명조"/>
          <w:sz w:val="20"/>
          <w:szCs w:val="22"/>
        </w:rPr>
        <w:t xml:space="preserve"> </w:t>
      </w:r>
      <w:r w:rsidRPr="00B61948" w:rsidR="00AC17C9">
        <w:rPr>
          <w:rFonts w:hint="eastAsia" w:eastAsia="나눔명조"/>
          <w:sz w:val="20"/>
          <w:szCs w:val="22"/>
        </w:rPr>
        <w:t>방식을</w:t>
      </w:r>
      <w:r w:rsidRPr="00B61948" w:rsidR="00AC17C9">
        <w:rPr>
          <w:rFonts w:hint="eastAsia" w:eastAsia="나눔명조"/>
          <w:sz w:val="20"/>
          <w:szCs w:val="22"/>
        </w:rPr>
        <w:t xml:space="preserve"> </w:t>
      </w:r>
      <w:r w:rsidRPr="00B61948" w:rsidR="00AC17C9">
        <w:rPr>
          <w:rFonts w:hint="eastAsia" w:eastAsia="나눔명조"/>
          <w:sz w:val="20"/>
          <w:szCs w:val="22"/>
        </w:rPr>
        <w:t>추구하는</w:t>
      </w:r>
      <w:r w:rsidRPr="00B61948" w:rsidR="00AC17C9">
        <w:rPr>
          <w:rFonts w:hint="eastAsia" w:eastAsia="나눔명조"/>
          <w:sz w:val="20"/>
          <w:szCs w:val="22"/>
        </w:rPr>
        <w:t xml:space="preserve"> </w:t>
      </w:r>
      <w:r w:rsidRPr="00B61948">
        <w:rPr>
          <w:rFonts w:hint="eastAsia" w:eastAsia="나눔명조"/>
          <w:sz w:val="20"/>
          <w:szCs w:val="22"/>
        </w:rPr>
        <w:t>사업</w:t>
      </w:r>
      <w:r w:rsidRPr="00B61948" w:rsidR="00E068CD">
        <w:rPr>
          <w:rFonts w:hint="eastAsia" w:eastAsia="나눔명조"/>
          <w:sz w:val="20"/>
          <w:szCs w:val="22"/>
        </w:rPr>
        <w:t>과</w:t>
      </w:r>
      <w:r w:rsidRPr="00B61948">
        <w:rPr>
          <w:rFonts w:hint="eastAsia" w:eastAsia="나눔명조"/>
          <w:sz w:val="20"/>
          <w:szCs w:val="22"/>
        </w:rPr>
        <w:t xml:space="preserve"> </w:t>
      </w:r>
      <w:r w:rsidRPr="00B61948">
        <w:rPr>
          <w:rFonts w:hint="eastAsia" w:eastAsia="나눔명조"/>
          <w:sz w:val="20"/>
          <w:szCs w:val="22"/>
        </w:rPr>
        <w:t>프로젝트</w:t>
      </w:r>
      <w:r w:rsidRPr="00B61948">
        <w:rPr>
          <w:rFonts w:hint="eastAsia" w:eastAsia="나눔명조"/>
          <w:sz w:val="20"/>
          <w:szCs w:val="22"/>
        </w:rPr>
        <w:t xml:space="preserve"> </w:t>
      </w:r>
      <w:r w:rsidRPr="00B61948">
        <w:rPr>
          <w:rFonts w:hint="eastAsia" w:eastAsia="나눔명조"/>
          <w:sz w:val="20"/>
          <w:szCs w:val="22"/>
        </w:rPr>
        <w:t>수행</w:t>
      </w:r>
      <w:r w:rsidRPr="00B61948" w:rsidR="00AC17C9">
        <w:rPr>
          <w:rFonts w:hint="eastAsia" w:eastAsia="나눔명조"/>
          <w:sz w:val="20"/>
          <w:szCs w:val="22"/>
        </w:rPr>
        <w:t>에</w:t>
      </w:r>
      <w:r w:rsidRPr="00B61948">
        <w:rPr>
          <w:rFonts w:hint="eastAsia" w:eastAsia="나눔명조"/>
          <w:sz w:val="20"/>
          <w:szCs w:val="22"/>
        </w:rPr>
        <w:t xml:space="preserve"> </w:t>
      </w:r>
      <w:r w:rsidRPr="00B61948">
        <w:rPr>
          <w:rFonts w:hint="eastAsia" w:eastAsia="나눔명조"/>
          <w:sz w:val="20"/>
          <w:szCs w:val="22"/>
        </w:rPr>
        <w:t>효과적이다</w:t>
      </w:r>
      <w:r w:rsidRPr="00B61948" w:rsidR="00D0563E">
        <w:rPr>
          <w:rFonts w:eastAsia="나눔명조"/>
          <w:sz w:val="20"/>
          <w:szCs w:val="22"/>
        </w:rPr>
        <w:t>(</w:t>
      </w:r>
      <w:proofErr w:type="spellStart"/>
      <w:r w:rsidRPr="00B61948" w:rsidR="000643CA">
        <w:rPr>
          <w:rFonts w:eastAsia="나눔명조"/>
          <w:sz w:val="20"/>
          <w:szCs w:val="22"/>
        </w:rPr>
        <w:t>Odumeru</w:t>
      </w:r>
      <w:proofErr w:type="spellEnd"/>
      <w:r w:rsidRPr="00B61948" w:rsidR="000643CA">
        <w:rPr>
          <w:rFonts w:eastAsia="나눔명조"/>
          <w:sz w:val="20"/>
          <w:szCs w:val="22"/>
        </w:rPr>
        <w:t xml:space="preserve"> </w:t>
      </w:r>
      <w:r w:rsidR="00A04BB2">
        <w:rPr>
          <w:rFonts w:eastAsia="나눔명조"/>
          <w:sz w:val="20"/>
          <w:szCs w:val="22"/>
        </w:rPr>
        <w:t>&amp;</w:t>
      </w:r>
      <w:r w:rsidRPr="00B61948" w:rsidR="000643CA">
        <w:rPr>
          <w:rFonts w:eastAsia="나눔명조"/>
          <w:sz w:val="20"/>
          <w:szCs w:val="22"/>
        </w:rPr>
        <w:t xml:space="preserve"> Ogbonna</w:t>
      </w:r>
      <w:r w:rsidR="003874A5">
        <w:rPr>
          <w:rFonts w:eastAsia="나눔명조"/>
          <w:sz w:val="20"/>
          <w:szCs w:val="22"/>
        </w:rPr>
        <w:t>,</w:t>
      </w:r>
      <w:r w:rsidRPr="00B61948" w:rsidR="000643CA">
        <w:rPr>
          <w:rFonts w:eastAsia="나눔명조"/>
          <w:sz w:val="20"/>
          <w:szCs w:val="22"/>
        </w:rPr>
        <w:t xml:space="preserve"> 2013</w:t>
      </w:r>
      <w:r w:rsidRPr="00B61948" w:rsidR="00D0563E">
        <w:rPr>
          <w:rFonts w:eastAsia="나눔명조"/>
          <w:sz w:val="20"/>
          <w:szCs w:val="22"/>
        </w:rPr>
        <w:t>)</w:t>
      </w:r>
      <w:r w:rsidRPr="00B61948">
        <w:rPr>
          <w:rFonts w:eastAsia="나눔명조"/>
          <w:sz w:val="20"/>
          <w:szCs w:val="22"/>
        </w:rPr>
        <w:t>.</w:t>
      </w:r>
      <w:r w:rsidR="0063237A">
        <w:rPr>
          <w:rFonts w:eastAsia="나눔명조"/>
          <w:sz w:val="20"/>
          <w:szCs w:val="22"/>
        </w:rPr>
        <w:t xml:space="preserve"> </w:t>
      </w:r>
    </w:p>
    <w:p w:rsidRPr="00B61948" w:rsidR="009463D0" w:rsidP="0063237A" w:rsidRDefault="005370FC" w14:paraId="388CD029" w14:textId="64023ABA">
      <w:pPr>
        <w:wordWrap/>
        <w:spacing w:before="120" w:after="120" w:line="276" w:lineRule="auto"/>
        <w:ind w:firstLine="288"/>
        <w:rPr>
          <w:rFonts w:eastAsia="나눔명조"/>
          <w:sz w:val="20"/>
          <w:szCs w:val="22"/>
        </w:rPr>
      </w:pP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리더십은</w:t>
      </w:r>
      <w:r w:rsidRPr="00B61948">
        <w:rPr>
          <w:rFonts w:hint="eastAsia" w:eastAsia="나눔명조"/>
          <w:sz w:val="20"/>
          <w:szCs w:val="22"/>
        </w:rPr>
        <w:t xml:space="preserve"> </w:t>
      </w:r>
      <w:r w:rsidRPr="00B61948">
        <w:rPr>
          <w:rFonts w:hint="eastAsia" w:eastAsia="나눔명조"/>
          <w:sz w:val="20"/>
          <w:szCs w:val="22"/>
        </w:rPr>
        <w:t>조건적</w:t>
      </w:r>
      <w:r w:rsidRPr="00B61948">
        <w:rPr>
          <w:rFonts w:hint="eastAsia" w:eastAsia="나눔명조"/>
          <w:sz w:val="20"/>
          <w:szCs w:val="22"/>
        </w:rPr>
        <w:t xml:space="preserve"> </w:t>
      </w:r>
      <w:r w:rsidRPr="00B61948">
        <w:rPr>
          <w:rFonts w:hint="eastAsia" w:eastAsia="나눔명조"/>
          <w:sz w:val="20"/>
          <w:szCs w:val="22"/>
        </w:rPr>
        <w:t>보상과</w:t>
      </w:r>
      <w:r w:rsidRPr="00B61948">
        <w:rPr>
          <w:rFonts w:hint="eastAsia" w:eastAsia="나눔명조"/>
          <w:sz w:val="20"/>
          <w:szCs w:val="22"/>
        </w:rPr>
        <w:t xml:space="preserve"> </w:t>
      </w:r>
      <w:r w:rsidRPr="00B61948">
        <w:rPr>
          <w:rFonts w:hint="eastAsia" w:eastAsia="나눔명조"/>
          <w:sz w:val="20"/>
          <w:szCs w:val="22"/>
        </w:rPr>
        <w:t>예외</w:t>
      </w:r>
      <w:r w:rsidRPr="00B61948">
        <w:rPr>
          <w:rFonts w:hint="eastAsia" w:eastAsia="나눔명조"/>
          <w:sz w:val="20"/>
          <w:szCs w:val="22"/>
        </w:rPr>
        <w:t xml:space="preserve"> </w:t>
      </w:r>
      <w:r w:rsidRPr="00B61948">
        <w:rPr>
          <w:rFonts w:hint="eastAsia" w:eastAsia="나눔명조"/>
          <w:sz w:val="20"/>
          <w:szCs w:val="22"/>
        </w:rPr>
        <w:t>관리</w:t>
      </w:r>
      <w:r w:rsidRPr="00B61948">
        <w:rPr>
          <w:rFonts w:hint="eastAsia" w:eastAsia="나눔명조"/>
          <w:sz w:val="20"/>
          <w:szCs w:val="22"/>
        </w:rPr>
        <w:t>,</w:t>
      </w:r>
      <w:r w:rsidRPr="00B61948">
        <w:rPr>
          <w:rFonts w:eastAsia="나눔명조"/>
          <w:sz w:val="20"/>
          <w:szCs w:val="22"/>
        </w:rPr>
        <w:t xml:space="preserve"> </w:t>
      </w:r>
      <w:r w:rsidRPr="00B61948">
        <w:rPr>
          <w:rFonts w:hint="eastAsia" w:eastAsia="나눔명조"/>
          <w:sz w:val="20"/>
          <w:szCs w:val="22"/>
        </w:rPr>
        <w:t>즉</w:t>
      </w:r>
      <w:r w:rsidRPr="00B61948">
        <w:rPr>
          <w:rFonts w:hint="eastAsia" w:eastAsia="나눔명조"/>
          <w:sz w:val="20"/>
          <w:szCs w:val="22"/>
        </w:rPr>
        <w:t xml:space="preserve"> </w:t>
      </w:r>
      <w:r w:rsidRPr="00B61948">
        <w:rPr>
          <w:rFonts w:hint="eastAsia" w:eastAsia="나눔명조"/>
          <w:sz w:val="20"/>
          <w:szCs w:val="22"/>
        </w:rPr>
        <w:t>성과에</w:t>
      </w:r>
      <w:r w:rsidRPr="00B61948">
        <w:rPr>
          <w:rFonts w:hint="eastAsia" w:eastAsia="나눔명조"/>
          <w:sz w:val="20"/>
          <w:szCs w:val="22"/>
        </w:rPr>
        <w:t xml:space="preserve"> </w:t>
      </w:r>
      <w:r w:rsidRPr="00B61948">
        <w:rPr>
          <w:rFonts w:hint="eastAsia" w:eastAsia="나눔명조"/>
          <w:sz w:val="20"/>
          <w:szCs w:val="22"/>
        </w:rPr>
        <w:t>대한</w:t>
      </w:r>
      <w:r w:rsidRPr="00B61948">
        <w:rPr>
          <w:rFonts w:hint="eastAsia" w:eastAsia="나눔명조"/>
          <w:sz w:val="20"/>
          <w:szCs w:val="22"/>
        </w:rPr>
        <w:t xml:space="preserve"> </w:t>
      </w:r>
      <w:r w:rsidRPr="00B61948">
        <w:rPr>
          <w:rFonts w:hint="eastAsia" w:eastAsia="나눔명조"/>
          <w:sz w:val="20"/>
          <w:szCs w:val="22"/>
        </w:rPr>
        <w:t>보상</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사전</w:t>
      </w:r>
      <w:r w:rsidRPr="00B61948">
        <w:rPr>
          <w:rFonts w:hint="eastAsia" w:eastAsia="나눔명조"/>
          <w:sz w:val="20"/>
          <w:szCs w:val="22"/>
        </w:rPr>
        <w:t xml:space="preserve"> </w:t>
      </w:r>
      <w:r w:rsidRPr="00B61948">
        <w:rPr>
          <w:rFonts w:hint="eastAsia" w:eastAsia="나눔명조"/>
          <w:sz w:val="20"/>
          <w:szCs w:val="22"/>
        </w:rPr>
        <w:t>감독</w:t>
      </w:r>
      <w:r w:rsidRPr="00B61948">
        <w:rPr>
          <w:rFonts w:hint="eastAsia" w:eastAsia="나눔명조"/>
          <w:sz w:val="20"/>
          <w:szCs w:val="22"/>
        </w:rPr>
        <w:t xml:space="preserve"> </w:t>
      </w:r>
      <w:r w:rsidRPr="00B61948">
        <w:rPr>
          <w:rFonts w:hint="eastAsia" w:eastAsia="나눔명조"/>
          <w:sz w:val="20"/>
          <w:szCs w:val="22"/>
        </w:rPr>
        <w:t>등을</w:t>
      </w:r>
      <w:r w:rsidRPr="00B61948">
        <w:rPr>
          <w:rFonts w:hint="eastAsia" w:eastAsia="나눔명조"/>
          <w:sz w:val="20"/>
          <w:szCs w:val="22"/>
        </w:rPr>
        <w:t xml:space="preserve"> </w:t>
      </w:r>
      <w:r w:rsidRPr="00B61948">
        <w:rPr>
          <w:rFonts w:hint="eastAsia" w:eastAsia="나눔명조"/>
          <w:sz w:val="20"/>
          <w:szCs w:val="22"/>
        </w:rPr>
        <w:t>통한</w:t>
      </w:r>
      <w:r w:rsidRPr="00B61948">
        <w:rPr>
          <w:rFonts w:hint="eastAsia" w:eastAsia="나눔명조"/>
          <w:sz w:val="20"/>
          <w:szCs w:val="22"/>
        </w:rPr>
        <w:t xml:space="preserve"> </w:t>
      </w:r>
      <w:r w:rsidRPr="00B61948">
        <w:rPr>
          <w:rFonts w:hint="eastAsia" w:eastAsia="나눔명조"/>
          <w:sz w:val="20"/>
          <w:szCs w:val="22"/>
        </w:rPr>
        <w:t>성과</w:t>
      </w:r>
      <w:r w:rsidRPr="00B61948">
        <w:rPr>
          <w:rFonts w:hint="eastAsia" w:eastAsia="나눔명조"/>
          <w:sz w:val="20"/>
          <w:szCs w:val="22"/>
        </w:rPr>
        <w:t xml:space="preserve"> </w:t>
      </w:r>
      <w:r w:rsidRPr="00B61948">
        <w:rPr>
          <w:rFonts w:hint="eastAsia" w:eastAsia="나눔명조"/>
          <w:sz w:val="20"/>
          <w:szCs w:val="22"/>
        </w:rPr>
        <w:t>관리가</w:t>
      </w:r>
      <w:r w:rsidRPr="00B61948">
        <w:rPr>
          <w:rFonts w:hint="eastAsia" w:eastAsia="나눔명조"/>
          <w:sz w:val="20"/>
          <w:szCs w:val="22"/>
        </w:rPr>
        <w:t xml:space="preserve"> </w:t>
      </w:r>
      <w:r w:rsidRPr="00B61948">
        <w:rPr>
          <w:rFonts w:hint="eastAsia" w:eastAsia="나눔명조"/>
          <w:sz w:val="20"/>
          <w:szCs w:val="22"/>
        </w:rPr>
        <w:t>주요</w:t>
      </w:r>
      <w:r w:rsidRPr="00B61948">
        <w:rPr>
          <w:rFonts w:hint="eastAsia" w:eastAsia="나눔명조"/>
          <w:sz w:val="20"/>
          <w:szCs w:val="22"/>
        </w:rPr>
        <w:t xml:space="preserve"> </w:t>
      </w:r>
      <w:r w:rsidRPr="00B61948">
        <w:rPr>
          <w:rFonts w:hint="eastAsia" w:eastAsia="나눔명조"/>
          <w:sz w:val="20"/>
          <w:szCs w:val="22"/>
        </w:rPr>
        <w:t>구성</w:t>
      </w:r>
      <w:r w:rsidRPr="00B61948">
        <w:rPr>
          <w:rFonts w:hint="eastAsia" w:eastAsia="나눔명조"/>
          <w:sz w:val="20"/>
          <w:szCs w:val="22"/>
        </w:rPr>
        <w:t xml:space="preserve"> </w:t>
      </w:r>
      <w:r w:rsidRPr="00B61948">
        <w:rPr>
          <w:rFonts w:hint="eastAsia" w:eastAsia="나눔명조"/>
          <w:sz w:val="20"/>
          <w:szCs w:val="22"/>
        </w:rPr>
        <w:t>요소</w:t>
      </w:r>
      <w:r w:rsidRPr="00B61948" w:rsidR="00645722">
        <w:rPr>
          <w:rFonts w:hint="eastAsia" w:eastAsia="나눔명조"/>
          <w:sz w:val="20"/>
          <w:szCs w:val="22"/>
        </w:rPr>
        <w:t>인</w:t>
      </w:r>
      <w:r w:rsidRPr="00B61948" w:rsidR="00645722">
        <w:rPr>
          <w:rFonts w:hint="eastAsia" w:eastAsia="나눔명조"/>
          <w:sz w:val="20"/>
          <w:szCs w:val="22"/>
        </w:rPr>
        <w:t xml:space="preserve"> </w:t>
      </w:r>
      <w:r w:rsidRPr="00B61948">
        <w:rPr>
          <w:rFonts w:hint="eastAsia" w:eastAsia="나눔명조"/>
          <w:sz w:val="20"/>
          <w:szCs w:val="22"/>
        </w:rPr>
        <w:t>반면</w:t>
      </w:r>
      <w:r w:rsidRPr="00B61948" w:rsidR="00645722">
        <w:rPr>
          <w:rFonts w:hint="eastAsia" w:eastAsia="나눔명조"/>
          <w:sz w:val="20"/>
          <w:szCs w:val="22"/>
        </w:rPr>
        <w:t>,</w:t>
      </w:r>
      <w:r w:rsidRPr="00B61948">
        <w:rPr>
          <w:rFonts w:hint="eastAsia"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리더십은</w:t>
      </w:r>
      <w:r w:rsidRPr="00B61948">
        <w:rPr>
          <w:rFonts w:hint="eastAsia" w:eastAsia="나눔명조"/>
          <w:sz w:val="20"/>
          <w:szCs w:val="22"/>
        </w:rPr>
        <w:t xml:space="preserve"> </w:t>
      </w:r>
      <w:r w:rsidRPr="00B61948">
        <w:rPr>
          <w:rFonts w:hint="eastAsia" w:eastAsia="나눔명조"/>
          <w:sz w:val="20"/>
          <w:szCs w:val="22"/>
        </w:rPr>
        <w:t>카리스마</w:t>
      </w:r>
      <w:r w:rsidRPr="00B61948">
        <w:rPr>
          <w:rFonts w:hint="eastAsia" w:eastAsia="나눔명조"/>
          <w:sz w:val="20"/>
          <w:szCs w:val="22"/>
        </w:rPr>
        <w:t>,</w:t>
      </w:r>
      <w:r w:rsidRPr="00B61948">
        <w:rPr>
          <w:rFonts w:eastAsia="나눔명조"/>
          <w:sz w:val="20"/>
          <w:szCs w:val="22"/>
        </w:rPr>
        <w:t xml:space="preserve"> </w:t>
      </w:r>
      <w:r w:rsidRPr="00B61948">
        <w:rPr>
          <w:rFonts w:hint="eastAsia" w:eastAsia="나눔명조"/>
          <w:sz w:val="20"/>
          <w:szCs w:val="22"/>
        </w:rPr>
        <w:t>구성원의</w:t>
      </w:r>
      <w:r w:rsidRPr="00B61948">
        <w:rPr>
          <w:rFonts w:hint="eastAsia" w:eastAsia="나눔명조"/>
          <w:sz w:val="20"/>
          <w:szCs w:val="22"/>
        </w:rPr>
        <w:t xml:space="preserve"> </w:t>
      </w:r>
      <w:r w:rsidRPr="00B61948">
        <w:rPr>
          <w:rFonts w:hint="eastAsia" w:eastAsia="나눔명조"/>
          <w:sz w:val="20"/>
          <w:szCs w:val="22"/>
        </w:rPr>
        <w:t>업무열의</w:t>
      </w:r>
      <w:r w:rsidRPr="00B61948">
        <w:rPr>
          <w:rFonts w:hint="eastAsia" w:eastAsia="나눔명조"/>
          <w:sz w:val="20"/>
          <w:szCs w:val="22"/>
        </w:rPr>
        <w:t xml:space="preserve"> </w:t>
      </w:r>
      <w:r w:rsidRPr="00B61948">
        <w:rPr>
          <w:rFonts w:hint="eastAsia" w:eastAsia="나눔명조"/>
          <w:sz w:val="20"/>
          <w:szCs w:val="22"/>
        </w:rPr>
        <w:t>고취</w:t>
      </w:r>
      <w:r w:rsidRPr="00B61948">
        <w:rPr>
          <w:rFonts w:hint="eastAsia" w:eastAsia="나눔명조"/>
          <w:sz w:val="20"/>
          <w:szCs w:val="22"/>
        </w:rPr>
        <w:t>,</w:t>
      </w:r>
      <w:r w:rsidRPr="00B61948">
        <w:rPr>
          <w:rFonts w:eastAsia="나눔명조"/>
          <w:sz w:val="20"/>
          <w:szCs w:val="22"/>
        </w:rPr>
        <w:t xml:space="preserve"> </w:t>
      </w:r>
      <w:r w:rsidRPr="00B61948">
        <w:rPr>
          <w:rFonts w:hint="eastAsia" w:eastAsia="나눔명조"/>
          <w:sz w:val="20"/>
          <w:szCs w:val="22"/>
        </w:rPr>
        <w:t>개개인의</w:t>
      </w:r>
      <w:r w:rsidRPr="00B61948">
        <w:rPr>
          <w:rFonts w:hint="eastAsia" w:eastAsia="나눔명조"/>
          <w:sz w:val="20"/>
          <w:szCs w:val="22"/>
        </w:rPr>
        <w:t xml:space="preserve"> </w:t>
      </w:r>
      <w:r w:rsidRPr="00B61948">
        <w:rPr>
          <w:rFonts w:hint="eastAsia" w:eastAsia="나눔명조"/>
          <w:sz w:val="20"/>
          <w:szCs w:val="22"/>
        </w:rPr>
        <w:t>개별</w:t>
      </w:r>
      <w:r w:rsidRPr="00B61948">
        <w:rPr>
          <w:rFonts w:hint="eastAsia" w:eastAsia="나눔명조"/>
          <w:sz w:val="20"/>
          <w:szCs w:val="22"/>
        </w:rPr>
        <w:t xml:space="preserve"> </w:t>
      </w:r>
      <w:r w:rsidRPr="00B61948">
        <w:rPr>
          <w:rFonts w:hint="eastAsia" w:eastAsia="나눔명조"/>
          <w:sz w:val="20"/>
          <w:szCs w:val="22"/>
        </w:rPr>
        <w:t>욕구</w:t>
      </w:r>
      <w:r w:rsidRPr="00B61948">
        <w:rPr>
          <w:rFonts w:hint="eastAsia" w:eastAsia="나눔명조"/>
          <w:sz w:val="20"/>
          <w:szCs w:val="22"/>
        </w:rPr>
        <w:t xml:space="preserve"> </w:t>
      </w:r>
      <w:r w:rsidRPr="00B61948">
        <w:rPr>
          <w:rFonts w:hint="eastAsia" w:eastAsia="나눔명조"/>
          <w:sz w:val="20"/>
          <w:szCs w:val="22"/>
        </w:rPr>
        <w:t>배려</w:t>
      </w:r>
      <w:r w:rsidRPr="00B61948">
        <w:rPr>
          <w:rFonts w:hint="eastAsia" w:eastAsia="나눔명조"/>
          <w:sz w:val="20"/>
          <w:szCs w:val="22"/>
        </w:rPr>
        <w:t xml:space="preserve">, </w:t>
      </w:r>
      <w:r w:rsidRPr="00B61948">
        <w:rPr>
          <w:rFonts w:hint="eastAsia" w:eastAsia="나눔명조"/>
          <w:sz w:val="20"/>
          <w:szCs w:val="22"/>
        </w:rPr>
        <w:t>창의성과</w:t>
      </w:r>
      <w:r w:rsidRPr="00B61948">
        <w:rPr>
          <w:rFonts w:hint="eastAsia" w:eastAsia="나눔명조"/>
          <w:sz w:val="20"/>
          <w:szCs w:val="22"/>
        </w:rPr>
        <w:t xml:space="preserve"> </w:t>
      </w:r>
      <w:r w:rsidRPr="00B61948">
        <w:rPr>
          <w:rFonts w:hint="eastAsia" w:eastAsia="나눔명조"/>
          <w:sz w:val="20"/>
          <w:szCs w:val="22"/>
        </w:rPr>
        <w:t>합리성을</w:t>
      </w:r>
      <w:r w:rsidRPr="00B61948">
        <w:rPr>
          <w:rFonts w:hint="eastAsia" w:eastAsia="나눔명조"/>
          <w:sz w:val="20"/>
          <w:szCs w:val="22"/>
        </w:rPr>
        <w:t xml:space="preserve"> </w:t>
      </w:r>
      <w:r w:rsidRPr="00B61948">
        <w:rPr>
          <w:rFonts w:hint="eastAsia" w:eastAsia="나눔명조"/>
          <w:sz w:val="20"/>
          <w:szCs w:val="22"/>
        </w:rPr>
        <w:t>고취하여</w:t>
      </w:r>
      <w:r w:rsidRPr="00B61948">
        <w:rPr>
          <w:rFonts w:hint="eastAsia" w:eastAsia="나눔명조"/>
          <w:sz w:val="20"/>
          <w:szCs w:val="22"/>
        </w:rPr>
        <w:t xml:space="preserve"> </w:t>
      </w:r>
      <w:r w:rsidRPr="00B61948">
        <w:rPr>
          <w:rFonts w:hint="eastAsia" w:eastAsia="나눔명조"/>
          <w:sz w:val="20"/>
          <w:szCs w:val="22"/>
        </w:rPr>
        <w:t>지적</w:t>
      </w:r>
      <w:r w:rsidRPr="00B61948">
        <w:rPr>
          <w:rFonts w:hint="eastAsia" w:eastAsia="나눔명조"/>
          <w:sz w:val="20"/>
          <w:szCs w:val="22"/>
        </w:rPr>
        <w:t xml:space="preserve"> </w:t>
      </w:r>
      <w:r w:rsidRPr="00B61948">
        <w:rPr>
          <w:rFonts w:hint="eastAsia" w:eastAsia="나눔명조"/>
          <w:sz w:val="20"/>
          <w:szCs w:val="22"/>
        </w:rPr>
        <w:t>자극을</w:t>
      </w:r>
      <w:r w:rsidRPr="00B61948">
        <w:rPr>
          <w:rFonts w:hint="eastAsia" w:eastAsia="나눔명조"/>
          <w:sz w:val="20"/>
          <w:szCs w:val="22"/>
        </w:rPr>
        <w:t xml:space="preserve"> </w:t>
      </w:r>
      <w:r w:rsidRPr="00B61948">
        <w:rPr>
          <w:rFonts w:hint="eastAsia" w:eastAsia="나눔명조"/>
          <w:sz w:val="20"/>
          <w:szCs w:val="22"/>
        </w:rPr>
        <w:t>제공하는</w:t>
      </w:r>
      <w:r w:rsidRPr="00B61948">
        <w:rPr>
          <w:rFonts w:hint="eastAsia" w:eastAsia="나눔명조"/>
          <w:sz w:val="20"/>
          <w:szCs w:val="22"/>
        </w:rPr>
        <w:t xml:space="preserve"> </w:t>
      </w:r>
      <w:r w:rsidRPr="00B61948">
        <w:rPr>
          <w:rFonts w:hint="eastAsia" w:eastAsia="나눔명조"/>
          <w:sz w:val="20"/>
          <w:szCs w:val="22"/>
        </w:rPr>
        <w:t>것이</w:t>
      </w:r>
      <w:r w:rsidRPr="00B61948">
        <w:rPr>
          <w:rFonts w:hint="eastAsia" w:eastAsia="나눔명조"/>
          <w:sz w:val="20"/>
          <w:szCs w:val="22"/>
        </w:rPr>
        <w:t xml:space="preserve"> </w:t>
      </w:r>
      <w:r w:rsidRPr="00B61948">
        <w:rPr>
          <w:rFonts w:hint="eastAsia" w:eastAsia="나눔명조"/>
          <w:sz w:val="20"/>
          <w:szCs w:val="22"/>
        </w:rPr>
        <w:t>주요</w:t>
      </w:r>
      <w:r w:rsidRPr="00B61948">
        <w:rPr>
          <w:rFonts w:hint="eastAsia" w:eastAsia="나눔명조"/>
          <w:sz w:val="20"/>
          <w:szCs w:val="22"/>
        </w:rPr>
        <w:t xml:space="preserve"> </w:t>
      </w:r>
      <w:r w:rsidRPr="00B61948">
        <w:rPr>
          <w:rFonts w:hint="eastAsia" w:eastAsia="나눔명조"/>
          <w:sz w:val="20"/>
          <w:szCs w:val="22"/>
        </w:rPr>
        <w:t>구성</w:t>
      </w:r>
      <w:r w:rsidRPr="00B61948">
        <w:rPr>
          <w:rFonts w:hint="eastAsia" w:eastAsia="나눔명조"/>
          <w:sz w:val="20"/>
          <w:szCs w:val="22"/>
        </w:rPr>
        <w:t xml:space="preserve"> </w:t>
      </w:r>
      <w:r w:rsidRPr="00B61948">
        <w:rPr>
          <w:rFonts w:hint="eastAsia" w:eastAsia="나눔명조"/>
          <w:sz w:val="20"/>
          <w:szCs w:val="22"/>
        </w:rPr>
        <w:t>요소이다</w:t>
      </w:r>
      <w:r w:rsidRPr="00B61948" w:rsidR="00271B69">
        <w:rPr>
          <w:rFonts w:eastAsia="나눔명조"/>
          <w:sz w:val="20"/>
          <w:szCs w:val="22"/>
        </w:rPr>
        <w:fldChar w:fldCharType="begin"/>
      </w:r>
      <w:r w:rsidR="00AC65B9">
        <w:rPr>
          <w:rFonts w:hint="eastAsia" w:eastAsia="나눔명조"/>
          <w:sz w:val="20"/>
          <w:szCs w:val="22"/>
        </w:rPr>
        <w:instrText xml:space="preserve"> ADDIN ZOTERO_ITEM CSL_CITATION {"citationID":"Ojtjj2gC","properties":{"formattedCitation":"(\\uc0\\u44053{}\\uc0\\u49688{}\\uc0\\u46028{} 2010)","plainCitation":"(</w:instrText>
      </w:r>
      <w:r w:rsidR="00AC65B9">
        <w:rPr>
          <w:rFonts w:hint="eastAsia" w:eastAsia="나눔명조"/>
          <w:sz w:val="20"/>
          <w:szCs w:val="22"/>
        </w:rPr>
        <w:instrText>강수돌</w:instrText>
      </w:r>
      <w:r w:rsidR="00AC65B9">
        <w:rPr>
          <w:rFonts w:hint="eastAsia" w:eastAsia="나눔명조"/>
          <w:sz w:val="20"/>
          <w:szCs w:val="22"/>
        </w:rPr>
        <w:instrText xml:space="preserve"> 2010)","dontUpdate":true,"noteIndex":0},"citationItems":[{"id":"PSjZbscb/J5A9eEAX","uris":["http://zotero.org/users/5210800/items/AMN64CPR"],"uri":["http://zotero.org/users/5210800/items/AMN64CPR"],"itemData":{"id":1429,"type":"article-journal","container-title":"</w:instrText>
      </w:r>
      <w:r w:rsidR="00AC65B9">
        <w:rPr>
          <w:rFonts w:hint="eastAsia" w:eastAsia="나눔명조"/>
          <w:sz w:val="20"/>
          <w:szCs w:val="22"/>
        </w:rPr>
        <w:instrText>인적자원개발연구</w:instrText>
      </w:r>
      <w:r w:rsidR="00AC65B9">
        <w:rPr>
          <w:rFonts w:hint="eastAsia" w:eastAsia="나눔명조"/>
          <w:sz w:val="20"/>
          <w:szCs w:val="22"/>
        </w:rPr>
        <w:instrText>","issue":"2","note":"Citation Key: kang:2010","page":"21</w:instrText>
      </w:r>
      <w:r w:rsidR="00AC65B9">
        <w:rPr>
          <w:rFonts w:hint="eastAsia" w:eastAsia="나눔명조"/>
          <w:sz w:val="20"/>
          <w:szCs w:val="22"/>
        </w:rPr>
        <w:instrText>–</w:instrText>
      </w:r>
      <w:r w:rsidR="00AC65B9">
        <w:rPr>
          <w:rFonts w:hint="eastAsia" w:eastAsia="나눔명조"/>
          <w:sz w:val="20"/>
          <w:szCs w:val="22"/>
        </w:rPr>
        <w:instrText>40","title":"</w:instrText>
      </w:r>
      <w:r w:rsidR="00AC65B9">
        <w:rPr>
          <w:rFonts w:hint="eastAsia" w:eastAsia="나눔명조"/>
          <w:sz w:val="20"/>
          <w:szCs w:val="22"/>
        </w:rPr>
        <w:instrText>변혁적</w:instrText>
      </w:r>
      <w:r w:rsidR="00AC65B9">
        <w:rPr>
          <w:rFonts w:hint="eastAsia" w:eastAsia="나눔명조"/>
          <w:sz w:val="20"/>
          <w:szCs w:val="22"/>
        </w:rPr>
        <w:instrText xml:space="preserve"> </w:instrText>
      </w:r>
      <w:r w:rsidR="00AC65B9">
        <w:rPr>
          <w:rFonts w:hint="eastAsia" w:eastAsia="나눔명조"/>
          <w:sz w:val="20"/>
          <w:szCs w:val="22"/>
        </w:rPr>
        <w:instrText>리더십</w:instrText>
      </w:r>
      <w:r w:rsidR="00AC65B9">
        <w:rPr>
          <w:rFonts w:hint="eastAsia" w:eastAsia="나눔명조"/>
          <w:sz w:val="20"/>
          <w:szCs w:val="22"/>
        </w:rPr>
        <w:instrText xml:space="preserve">, </w:instrText>
      </w:r>
      <w:r w:rsidR="00AC65B9">
        <w:rPr>
          <w:rFonts w:hint="eastAsia" w:eastAsia="나눔명조"/>
          <w:sz w:val="20"/>
          <w:szCs w:val="22"/>
        </w:rPr>
        <w:instrText>거래적</w:instrText>
      </w:r>
      <w:r w:rsidR="00AC65B9">
        <w:rPr>
          <w:rFonts w:hint="eastAsia" w:eastAsia="나눔명조"/>
          <w:sz w:val="20"/>
          <w:szCs w:val="22"/>
        </w:rPr>
        <w:instrText xml:space="preserve"> </w:instrText>
      </w:r>
      <w:r w:rsidR="00AC65B9">
        <w:rPr>
          <w:rFonts w:hint="eastAsia" w:eastAsia="나눔명조"/>
          <w:sz w:val="20"/>
          <w:szCs w:val="22"/>
        </w:rPr>
        <w:instrText>리더십과</w:instrText>
      </w:r>
      <w:r w:rsidR="00AC65B9">
        <w:rPr>
          <w:rFonts w:hint="eastAsia" w:eastAsia="나눔명조"/>
          <w:sz w:val="20"/>
          <w:szCs w:val="22"/>
        </w:rPr>
        <w:instrText xml:space="preserve"> </w:instrText>
      </w:r>
      <w:r w:rsidR="00AC65B9">
        <w:rPr>
          <w:rFonts w:hint="eastAsia" w:eastAsia="나눔명조"/>
          <w:sz w:val="20"/>
          <w:szCs w:val="22"/>
        </w:rPr>
        <w:instrText>직무만족</w:instrText>
      </w:r>
      <w:r w:rsidR="00AC65B9">
        <w:rPr>
          <w:rFonts w:hint="eastAsia" w:eastAsia="나눔명조"/>
          <w:sz w:val="20"/>
          <w:szCs w:val="22"/>
        </w:rPr>
        <w:instrText xml:space="preserve">: </w:instrText>
      </w:r>
      <w:r w:rsidR="00AC65B9">
        <w:rPr>
          <w:rFonts w:hint="eastAsia" w:eastAsia="나눔명조"/>
          <w:sz w:val="20"/>
          <w:szCs w:val="22"/>
        </w:rPr>
        <w:instrText>내재적</w:instrText>
      </w:r>
      <w:r w:rsidR="00AC65B9">
        <w:rPr>
          <w:rFonts w:hint="eastAsia" w:eastAsia="나눔명조"/>
          <w:sz w:val="20"/>
          <w:szCs w:val="22"/>
        </w:rPr>
        <w:instrText xml:space="preserve"> </w:instrText>
      </w:r>
      <w:r w:rsidR="00AC65B9">
        <w:rPr>
          <w:rFonts w:hint="eastAsia" w:eastAsia="나눔명조"/>
          <w:sz w:val="20"/>
          <w:szCs w:val="22"/>
        </w:rPr>
        <w:instrText>동기부여의</w:instrText>
      </w:r>
      <w:r w:rsidR="00AC65B9">
        <w:rPr>
          <w:rFonts w:hint="eastAsia" w:eastAsia="나눔명조"/>
          <w:sz w:val="20"/>
          <w:szCs w:val="22"/>
        </w:rPr>
        <w:instrText xml:space="preserve"> </w:instrText>
      </w:r>
      <w:r w:rsidR="00AC65B9">
        <w:rPr>
          <w:rFonts w:hint="eastAsia" w:eastAsia="나눔명조"/>
          <w:sz w:val="20"/>
          <w:szCs w:val="22"/>
        </w:rPr>
        <w:instrText>매개효과</w:instrText>
      </w:r>
      <w:r w:rsidR="00AC65B9">
        <w:rPr>
          <w:rFonts w:hint="eastAsia" w:eastAsia="나눔명조"/>
          <w:sz w:val="20"/>
          <w:szCs w:val="22"/>
        </w:rPr>
        <w:instrText>","volume":"13","author":[{"family":"</w:instrText>
      </w:r>
      <w:r w:rsidR="00AC65B9">
        <w:rPr>
          <w:rFonts w:hint="eastAsia" w:eastAsia="나눔명조"/>
          <w:sz w:val="20"/>
          <w:szCs w:val="22"/>
        </w:rPr>
        <w:instrText>강수돌</w:instrText>
      </w:r>
      <w:r w:rsidR="00AC65B9">
        <w:rPr>
          <w:rFonts w:hint="eastAsia" w:eastAsia="나눔명조"/>
          <w:sz w:val="20"/>
          <w:szCs w:val="22"/>
        </w:rPr>
        <w:instrText xml:space="preserve">","given":""}],"issued":{"date-parts":[["2010",12]]}}}],"schema":"https://github.com/citation-style-language/schema/raw/master/csl-citation.json"} </w:instrText>
      </w:r>
      <w:r w:rsidRPr="00B61948" w:rsidR="00271B69">
        <w:rPr>
          <w:rFonts w:eastAsia="나눔명조"/>
          <w:sz w:val="20"/>
          <w:szCs w:val="22"/>
        </w:rPr>
        <w:fldChar w:fldCharType="separate"/>
      </w:r>
      <w:r w:rsidRPr="003820D2" w:rsidR="00271B69">
        <w:rPr>
          <w:rFonts w:eastAsia="나눔명조"/>
          <w:sz w:val="20"/>
          <w:szCs w:val="22"/>
        </w:rPr>
        <w:t>(</w:t>
      </w:r>
      <w:r w:rsidRPr="003820D2" w:rsidR="00271B69">
        <w:rPr>
          <w:rFonts w:hint="eastAsia" w:eastAsia="나눔명조"/>
          <w:sz w:val="20"/>
          <w:szCs w:val="22"/>
        </w:rPr>
        <w:t>강수돌</w:t>
      </w:r>
      <w:r w:rsidR="003874A5">
        <w:rPr>
          <w:rFonts w:hint="eastAsia" w:eastAsia="나눔명조"/>
          <w:sz w:val="20"/>
          <w:szCs w:val="22"/>
        </w:rPr>
        <w:t>,</w:t>
      </w:r>
      <w:r w:rsidRPr="003820D2" w:rsidR="00271B69">
        <w:rPr>
          <w:rFonts w:eastAsia="나눔명조"/>
          <w:sz w:val="20"/>
          <w:szCs w:val="22"/>
        </w:rPr>
        <w:t xml:space="preserve"> 2010)</w:t>
      </w:r>
      <w:r w:rsidRPr="00B61948" w:rsidR="00271B69">
        <w:rPr>
          <w:rFonts w:eastAsia="나눔명조"/>
          <w:sz w:val="20"/>
          <w:szCs w:val="22"/>
        </w:rPr>
        <w:fldChar w:fldCharType="end"/>
      </w:r>
      <w:r w:rsidRPr="00B61948">
        <w:rPr>
          <w:rFonts w:hint="eastAsia" w:eastAsia="나눔명조"/>
          <w:sz w:val="20"/>
          <w:szCs w:val="22"/>
        </w:rPr>
        <w:t>.</w:t>
      </w:r>
      <w:r w:rsidRPr="00B61948" w:rsidR="009463D0">
        <w:rPr>
          <w:rFonts w:hint="eastAsia" w:eastAsia="나눔명조"/>
          <w:sz w:val="20"/>
          <w:szCs w:val="22"/>
        </w:rPr>
        <w:t xml:space="preserve"> </w:t>
      </w:r>
      <w:r w:rsidRPr="00B61948" w:rsidR="009463D0">
        <w:rPr>
          <w:rFonts w:hint="eastAsia" w:eastAsia="나눔명조"/>
          <w:sz w:val="20"/>
          <w:szCs w:val="22"/>
        </w:rPr>
        <w:t>구성</w:t>
      </w:r>
      <w:r w:rsidRPr="00B61948" w:rsidR="009463D0">
        <w:rPr>
          <w:rFonts w:hint="eastAsia" w:eastAsia="나눔명조"/>
          <w:sz w:val="20"/>
          <w:szCs w:val="22"/>
        </w:rPr>
        <w:t xml:space="preserve"> </w:t>
      </w:r>
      <w:r w:rsidRPr="00B61948" w:rsidR="009463D0">
        <w:rPr>
          <w:rFonts w:hint="eastAsia" w:eastAsia="나눔명조"/>
          <w:sz w:val="20"/>
          <w:szCs w:val="22"/>
        </w:rPr>
        <w:t>요소</w:t>
      </w:r>
      <w:r w:rsidRPr="00B61948" w:rsidR="00645722">
        <w:rPr>
          <w:rFonts w:hint="eastAsia" w:eastAsia="나눔명조"/>
          <w:sz w:val="20"/>
          <w:szCs w:val="22"/>
        </w:rPr>
        <w:t xml:space="preserve"> </w:t>
      </w:r>
      <w:r w:rsidRPr="00B61948" w:rsidR="00645722">
        <w:rPr>
          <w:rFonts w:hint="eastAsia" w:eastAsia="나눔명조"/>
          <w:sz w:val="20"/>
          <w:szCs w:val="22"/>
        </w:rPr>
        <w:t>차이</w:t>
      </w:r>
      <w:r w:rsidRPr="00B61948" w:rsidR="009463D0">
        <w:rPr>
          <w:rFonts w:hint="eastAsia" w:eastAsia="나눔명조"/>
          <w:sz w:val="20"/>
          <w:szCs w:val="22"/>
        </w:rPr>
        <w:t>에서</w:t>
      </w:r>
      <w:r w:rsidRPr="00B61948" w:rsidR="009463D0">
        <w:rPr>
          <w:rFonts w:hint="eastAsia" w:eastAsia="나눔명조"/>
          <w:sz w:val="20"/>
          <w:szCs w:val="22"/>
        </w:rPr>
        <w:t xml:space="preserve"> </w:t>
      </w:r>
      <w:r w:rsidRPr="00B61948" w:rsidR="009463D0">
        <w:rPr>
          <w:rFonts w:hint="eastAsia" w:eastAsia="나눔명조"/>
          <w:sz w:val="20"/>
          <w:szCs w:val="22"/>
        </w:rPr>
        <w:t>확인할</w:t>
      </w:r>
      <w:r w:rsidRPr="00B61948" w:rsidR="009463D0">
        <w:rPr>
          <w:rFonts w:hint="eastAsia" w:eastAsia="나눔명조"/>
          <w:sz w:val="20"/>
          <w:szCs w:val="22"/>
        </w:rPr>
        <w:t xml:space="preserve"> </w:t>
      </w:r>
      <w:r w:rsidRPr="00B61948" w:rsidR="009463D0">
        <w:rPr>
          <w:rFonts w:hint="eastAsia" w:eastAsia="나눔명조"/>
          <w:sz w:val="20"/>
          <w:szCs w:val="22"/>
        </w:rPr>
        <w:t>수</w:t>
      </w:r>
      <w:r w:rsidRPr="00B61948" w:rsidR="009463D0">
        <w:rPr>
          <w:rFonts w:hint="eastAsia" w:eastAsia="나눔명조"/>
          <w:sz w:val="20"/>
          <w:szCs w:val="22"/>
        </w:rPr>
        <w:t xml:space="preserve"> </w:t>
      </w:r>
      <w:r w:rsidRPr="00B61948" w:rsidR="009463D0">
        <w:rPr>
          <w:rFonts w:hint="eastAsia" w:eastAsia="나눔명조"/>
          <w:sz w:val="20"/>
          <w:szCs w:val="22"/>
        </w:rPr>
        <w:t>있듯이</w:t>
      </w:r>
      <w:r w:rsidRPr="00B61948" w:rsidR="009463D0">
        <w:rPr>
          <w:rFonts w:hint="eastAsia" w:eastAsia="나눔명조"/>
          <w:sz w:val="20"/>
          <w:szCs w:val="22"/>
        </w:rPr>
        <w:t>,</w:t>
      </w:r>
      <w:r w:rsidRPr="00B61948" w:rsidR="009463D0">
        <w:rPr>
          <w:rFonts w:eastAsia="나눔명조"/>
          <w:sz w:val="20"/>
          <w:szCs w:val="22"/>
        </w:rPr>
        <w:t xml:space="preserve"> </w:t>
      </w:r>
      <w:r w:rsidRPr="00B61948" w:rsidR="009463D0">
        <w:rPr>
          <w:rFonts w:hint="eastAsia" w:eastAsia="나눔명조"/>
          <w:sz w:val="20"/>
          <w:szCs w:val="22"/>
        </w:rPr>
        <w:t>변혁적</w:t>
      </w:r>
      <w:r w:rsidRPr="00B61948" w:rsidR="009463D0">
        <w:rPr>
          <w:rFonts w:hint="eastAsia" w:eastAsia="나눔명조"/>
          <w:sz w:val="20"/>
          <w:szCs w:val="22"/>
        </w:rPr>
        <w:t xml:space="preserve"> </w:t>
      </w:r>
      <w:r w:rsidRPr="00B61948" w:rsidR="009463D0">
        <w:rPr>
          <w:rFonts w:hint="eastAsia" w:eastAsia="나눔명조"/>
          <w:sz w:val="20"/>
          <w:szCs w:val="22"/>
        </w:rPr>
        <w:t>리더십과</w:t>
      </w:r>
      <w:r w:rsidRPr="00B61948" w:rsidR="009463D0">
        <w:rPr>
          <w:rFonts w:hint="eastAsia" w:eastAsia="나눔명조"/>
          <w:sz w:val="20"/>
          <w:szCs w:val="22"/>
        </w:rPr>
        <w:t xml:space="preserve"> </w:t>
      </w:r>
      <w:r w:rsidRPr="00B61948" w:rsidR="009463D0">
        <w:rPr>
          <w:rFonts w:hint="eastAsia" w:eastAsia="나눔명조"/>
          <w:sz w:val="20"/>
          <w:szCs w:val="22"/>
        </w:rPr>
        <w:t>거래적</w:t>
      </w:r>
      <w:r w:rsidRPr="00B61948" w:rsidR="009463D0">
        <w:rPr>
          <w:rFonts w:hint="eastAsia" w:eastAsia="나눔명조"/>
          <w:sz w:val="20"/>
          <w:szCs w:val="22"/>
        </w:rPr>
        <w:t xml:space="preserve"> </w:t>
      </w:r>
      <w:r w:rsidRPr="00B61948" w:rsidR="009463D0">
        <w:rPr>
          <w:rFonts w:hint="eastAsia" w:eastAsia="나눔명조"/>
          <w:sz w:val="20"/>
          <w:szCs w:val="22"/>
        </w:rPr>
        <w:t>리더십은</w:t>
      </w:r>
      <w:r w:rsidRPr="00B61948" w:rsidR="009463D0">
        <w:rPr>
          <w:rFonts w:hint="eastAsia" w:eastAsia="나눔명조"/>
          <w:sz w:val="20"/>
          <w:szCs w:val="22"/>
        </w:rPr>
        <w:t xml:space="preserve"> </w:t>
      </w:r>
      <w:r w:rsidRPr="00B61948" w:rsidR="009463D0">
        <w:rPr>
          <w:rFonts w:hint="eastAsia" w:eastAsia="나눔명조"/>
          <w:sz w:val="20"/>
          <w:szCs w:val="22"/>
        </w:rPr>
        <w:t>추구하는</w:t>
      </w:r>
      <w:r w:rsidRPr="00B61948" w:rsidR="009463D0">
        <w:rPr>
          <w:rFonts w:hint="eastAsia" w:eastAsia="나눔명조"/>
          <w:sz w:val="20"/>
          <w:szCs w:val="22"/>
        </w:rPr>
        <w:t xml:space="preserve"> </w:t>
      </w:r>
      <w:r w:rsidRPr="00B61948" w:rsidR="009463D0">
        <w:rPr>
          <w:rFonts w:hint="eastAsia" w:eastAsia="나눔명조"/>
          <w:sz w:val="20"/>
          <w:szCs w:val="22"/>
        </w:rPr>
        <w:t>조직</w:t>
      </w:r>
      <w:r w:rsidRPr="00B61948" w:rsidR="009463D0">
        <w:rPr>
          <w:rFonts w:hint="eastAsia" w:eastAsia="나눔명조"/>
          <w:sz w:val="20"/>
          <w:szCs w:val="22"/>
        </w:rPr>
        <w:t xml:space="preserve"> </w:t>
      </w:r>
      <w:r w:rsidRPr="00B61948" w:rsidR="00645722">
        <w:rPr>
          <w:rFonts w:hint="eastAsia" w:eastAsia="나눔명조"/>
          <w:sz w:val="20"/>
          <w:szCs w:val="22"/>
        </w:rPr>
        <w:t>환경과</w:t>
      </w:r>
      <w:r w:rsidRPr="00B61948" w:rsidR="00645722">
        <w:rPr>
          <w:rFonts w:hint="eastAsia" w:eastAsia="나눔명조"/>
          <w:sz w:val="20"/>
          <w:szCs w:val="22"/>
        </w:rPr>
        <w:t xml:space="preserve"> </w:t>
      </w:r>
      <w:r w:rsidRPr="00B61948" w:rsidR="00645722">
        <w:rPr>
          <w:rFonts w:hint="eastAsia" w:eastAsia="나눔명조"/>
          <w:sz w:val="20"/>
          <w:szCs w:val="22"/>
        </w:rPr>
        <w:t>조직의</w:t>
      </w:r>
      <w:r w:rsidRPr="00B61948" w:rsidR="00645722">
        <w:rPr>
          <w:rFonts w:hint="eastAsia" w:eastAsia="나눔명조"/>
          <w:sz w:val="20"/>
          <w:szCs w:val="22"/>
        </w:rPr>
        <w:t xml:space="preserve"> </w:t>
      </w:r>
      <w:r w:rsidRPr="00B61948" w:rsidR="009463D0">
        <w:rPr>
          <w:rFonts w:hint="eastAsia" w:eastAsia="나눔명조"/>
          <w:sz w:val="20"/>
          <w:szCs w:val="22"/>
        </w:rPr>
        <w:t>방향</w:t>
      </w:r>
      <w:r w:rsidRPr="00B61948" w:rsidR="00645722">
        <w:rPr>
          <w:rFonts w:hint="eastAsia" w:eastAsia="나눔명조"/>
          <w:sz w:val="20"/>
          <w:szCs w:val="22"/>
        </w:rPr>
        <w:t>,</w:t>
      </w:r>
      <w:r w:rsidRPr="00B61948" w:rsidR="009463D0">
        <w:rPr>
          <w:rFonts w:hint="eastAsia" w:eastAsia="나눔명조"/>
          <w:sz w:val="20"/>
          <w:szCs w:val="22"/>
        </w:rPr>
        <w:t xml:space="preserve"> </w:t>
      </w:r>
      <w:r w:rsidRPr="00B61948" w:rsidR="009463D0">
        <w:rPr>
          <w:rFonts w:hint="eastAsia" w:eastAsia="나눔명조"/>
          <w:sz w:val="20"/>
          <w:szCs w:val="22"/>
        </w:rPr>
        <w:t>구성원</w:t>
      </w:r>
      <w:r w:rsidRPr="00B61948" w:rsidR="009463D0">
        <w:rPr>
          <w:rFonts w:hint="eastAsia" w:eastAsia="나눔명조"/>
          <w:sz w:val="20"/>
          <w:szCs w:val="22"/>
        </w:rPr>
        <w:t xml:space="preserve"> </w:t>
      </w:r>
      <w:r w:rsidRPr="00B61948" w:rsidR="009463D0">
        <w:rPr>
          <w:rFonts w:hint="eastAsia" w:eastAsia="나눔명조"/>
          <w:sz w:val="20"/>
          <w:szCs w:val="22"/>
        </w:rPr>
        <w:t>관리</w:t>
      </w:r>
      <w:r w:rsidRPr="00B61948" w:rsidR="009463D0">
        <w:rPr>
          <w:rFonts w:hint="eastAsia" w:eastAsia="나눔명조"/>
          <w:sz w:val="20"/>
          <w:szCs w:val="22"/>
        </w:rPr>
        <w:t xml:space="preserve"> </w:t>
      </w:r>
      <w:r w:rsidRPr="00B61948" w:rsidR="009463D0">
        <w:rPr>
          <w:rFonts w:hint="eastAsia" w:eastAsia="나눔명조"/>
          <w:sz w:val="20"/>
          <w:szCs w:val="22"/>
        </w:rPr>
        <w:t>방식</w:t>
      </w:r>
      <w:r w:rsidRPr="00B61948" w:rsidR="009463D0">
        <w:rPr>
          <w:rFonts w:hint="eastAsia" w:eastAsia="나눔명조"/>
          <w:sz w:val="20"/>
          <w:szCs w:val="22"/>
        </w:rPr>
        <w:t>,</w:t>
      </w:r>
      <w:r w:rsidRPr="00B61948" w:rsidR="009463D0">
        <w:rPr>
          <w:rFonts w:eastAsia="나눔명조"/>
          <w:sz w:val="20"/>
          <w:szCs w:val="22"/>
        </w:rPr>
        <w:t xml:space="preserve"> </w:t>
      </w:r>
      <w:r w:rsidRPr="00B61948" w:rsidR="009463D0">
        <w:rPr>
          <w:rFonts w:hint="eastAsia" w:eastAsia="나눔명조"/>
          <w:sz w:val="20"/>
          <w:szCs w:val="22"/>
        </w:rPr>
        <w:t>목표</w:t>
      </w:r>
      <w:r w:rsidRPr="00B61948" w:rsidR="009463D0">
        <w:rPr>
          <w:rFonts w:hint="eastAsia" w:eastAsia="나눔명조"/>
          <w:sz w:val="20"/>
          <w:szCs w:val="22"/>
        </w:rPr>
        <w:t xml:space="preserve"> </w:t>
      </w:r>
      <w:r w:rsidRPr="00B61948" w:rsidR="009463D0">
        <w:rPr>
          <w:rFonts w:hint="eastAsia" w:eastAsia="나눔명조"/>
          <w:sz w:val="20"/>
          <w:szCs w:val="22"/>
        </w:rPr>
        <w:t>성취</w:t>
      </w:r>
      <w:r w:rsidRPr="00B61948" w:rsidR="009463D0">
        <w:rPr>
          <w:rFonts w:hint="eastAsia" w:eastAsia="나눔명조"/>
          <w:sz w:val="20"/>
          <w:szCs w:val="22"/>
        </w:rPr>
        <w:t xml:space="preserve"> </w:t>
      </w:r>
      <w:r w:rsidRPr="00B61948" w:rsidR="009463D0">
        <w:rPr>
          <w:rFonts w:hint="eastAsia" w:eastAsia="나눔명조"/>
          <w:sz w:val="20"/>
          <w:szCs w:val="22"/>
        </w:rPr>
        <w:t>과정까지</w:t>
      </w:r>
      <w:r w:rsidRPr="00B61948" w:rsidR="009463D0">
        <w:rPr>
          <w:rFonts w:hint="eastAsia" w:eastAsia="나눔명조"/>
          <w:sz w:val="20"/>
          <w:szCs w:val="22"/>
        </w:rPr>
        <w:t xml:space="preserve"> </w:t>
      </w:r>
      <w:r w:rsidRPr="00B61948" w:rsidR="009463D0">
        <w:rPr>
          <w:rFonts w:hint="eastAsia" w:eastAsia="나눔명조"/>
          <w:sz w:val="20"/>
          <w:szCs w:val="22"/>
        </w:rPr>
        <w:t>모두</w:t>
      </w:r>
      <w:r w:rsidRPr="00B61948" w:rsidR="009463D0">
        <w:rPr>
          <w:rFonts w:hint="eastAsia" w:eastAsia="나눔명조"/>
          <w:sz w:val="20"/>
          <w:szCs w:val="22"/>
        </w:rPr>
        <w:t xml:space="preserve"> </w:t>
      </w:r>
      <w:r w:rsidRPr="00B61948" w:rsidR="009463D0">
        <w:rPr>
          <w:rFonts w:hint="eastAsia" w:eastAsia="나눔명조"/>
          <w:sz w:val="20"/>
          <w:szCs w:val="22"/>
        </w:rPr>
        <w:t>상이하게</w:t>
      </w:r>
      <w:r w:rsidRPr="00B61948" w:rsidR="009463D0">
        <w:rPr>
          <w:rFonts w:hint="eastAsia" w:eastAsia="나눔명조"/>
          <w:sz w:val="20"/>
          <w:szCs w:val="22"/>
        </w:rPr>
        <w:t xml:space="preserve"> </w:t>
      </w:r>
      <w:r w:rsidRPr="00B61948" w:rsidR="009463D0">
        <w:rPr>
          <w:rFonts w:hint="eastAsia" w:eastAsia="나눔명조"/>
          <w:sz w:val="20"/>
          <w:szCs w:val="22"/>
        </w:rPr>
        <w:t>나타난다</w:t>
      </w:r>
      <w:r w:rsidRPr="00B61948" w:rsidR="009463D0">
        <w:rPr>
          <w:rFonts w:hint="eastAsia" w:eastAsia="나눔명조"/>
          <w:sz w:val="20"/>
          <w:szCs w:val="22"/>
        </w:rPr>
        <w:t>.</w:t>
      </w:r>
      <w:ins w:author="Kang, Jiyoon" w:date="2022-03-02T23:32:00Z" w:id="327">
        <w:r w:rsidRPr="00C5357E" w:rsidR="00C5357E">
          <w:rPr>
            <w:rFonts w:hint="eastAsia"/>
          </w:rPr>
          <w:t xml:space="preserve"> </w:t>
        </w:r>
        <w:r w:rsidRPr="00C5357E" w:rsidR="00C5357E">
          <w:rPr>
            <w:rFonts w:hint="eastAsia" w:eastAsia="나눔명조"/>
            <w:sz w:val="20"/>
            <w:szCs w:val="22"/>
          </w:rPr>
          <w:t>하지만</w:t>
        </w:r>
        <w:r w:rsidRPr="00C5357E" w:rsidR="00C5357E">
          <w:rPr>
            <w:rFonts w:hint="eastAsia" w:eastAsia="나눔명조"/>
            <w:sz w:val="20"/>
            <w:szCs w:val="22"/>
          </w:rPr>
          <w:t xml:space="preserve"> </w:t>
        </w:r>
        <w:r w:rsidRPr="00C5357E" w:rsidR="00C5357E">
          <w:rPr>
            <w:rFonts w:hint="eastAsia" w:eastAsia="나눔명조"/>
            <w:sz w:val="20"/>
            <w:szCs w:val="22"/>
          </w:rPr>
          <w:t>변혁적</w:t>
        </w:r>
        <w:r w:rsidRPr="00C5357E" w:rsidR="00C5357E">
          <w:rPr>
            <w:rFonts w:hint="eastAsia" w:eastAsia="나눔명조"/>
            <w:sz w:val="20"/>
            <w:szCs w:val="22"/>
          </w:rPr>
          <w:t xml:space="preserve"> </w:t>
        </w:r>
        <w:r w:rsidRPr="00C5357E" w:rsidR="00C5357E">
          <w:rPr>
            <w:rFonts w:hint="eastAsia" w:eastAsia="나눔명조"/>
            <w:sz w:val="20"/>
            <w:szCs w:val="22"/>
          </w:rPr>
          <w:t>리더십과</w:t>
        </w:r>
        <w:r w:rsidRPr="00C5357E" w:rsidR="00C5357E">
          <w:rPr>
            <w:rFonts w:hint="eastAsia" w:eastAsia="나눔명조"/>
            <w:sz w:val="20"/>
            <w:szCs w:val="22"/>
          </w:rPr>
          <w:t xml:space="preserve"> </w:t>
        </w:r>
        <w:r w:rsidRPr="00C5357E" w:rsidR="00C5357E">
          <w:rPr>
            <w:rFonts w:hint="eastAsia" w:eastAsia="나눔명조"/>
            <w:sz w:val="20"/>
            <w:szCs w:val="22"/>
          </w:rPr>
          <w:t>거래적</w:t>
        </w:r>
        <w:r w:rsidRPr="00C5357E" w:rsidR="00C5357E">
          <w:rPr>
            <w:rFonts w:hint="eastAsia" w:eastAsia="나눔명조"/>
            <w:sz w:val="20"/>
            <w:szCs w:val="22"/>
          </w:rPr>
          <w:t xml:space="preserve"> </w:t>
        </w:r>
        <w:r w:rsidRPr="00C5357E" w:rsidR="00C5357E">
          <w:rPr>
            <w:rFonts w:hint="eastAsia" w:eastAsia="나눔명조"/>
            <w:sz w:val="20"/>
            <w:szCs w:val="22"/>
          </w:rPr>
          <w:t>리더십은</w:t>
        </w:r>
        <w:r w:rsidRPr="00C5357E" w:rsidR="00C5357E">
          <w:rPr>
            <w:rFonts w:hint="eastAsia" w:eastAsia="나눔명조"/>
            <w:sz w:val="20"/>
            <w:szCs w:val="22"/>
          </w:rPr>
          <w:t xml:space="preserve"> </w:t>
        </w:r>
        <w:r w:rsidRPr="00C5357E" w:rsidR="00C5357E">
          <w:rPr>
            <w:rFonts w:hint="eastAsia" w:eastAsia="나눔명조"/>
            <w:sz w:val="20"/>
            <w:szCs w:val="22"/>
          </w:rPr>
          <w:t>상충관계에</w:t>
        </w:r>
        <w:r w:rsidRPr="00C5357E" w:rsidR="00C5357E">
          <w:rPr>
            <w:rFonts w:hint="eastAsia" w:eastAsia="나눔명조"/>
            <w:sz w:val="20"/>
            <w:szCs w:val="22"/>
          </w:rPr>
          <w:t xml:space="preserve"> </w:t>
        </w:r>
        <w:r w:rsidRPr="00C5357E" w:rsidR="00C5357E">
          <w:rPr>
            <w:rFonts w:hint="eastAsia" w:eastAsia="나눔명조"/>
            <w:sz w:val="20"/>
            <w:szCs w:val="22"/>
          </w:rPr>
          <w:t>있거나</w:t>
        </w:r>
        <w:r w:rsidRPr="00C5357E" w:rsidR="00C5357E">
          <w:rPr>
            <w:rFonts w:hint="eastAsia" w:eastAsia="나눔명조"/>
            <w:sz w:val="20"/>
            <w:szCs w:val="22"/>
          </w:rPr>
          <w:t xml:space="preserve"> </w:t>
        </w:r>
        <w:r w:rsidRPr="00C5357E" w:rsidR="00C5357E">
          <w:rPr>
            <w:rFonts w:hint="eastAsia" w:eastAsia="나눔명조"/>
            <w:sz w:val="20"/>
            <w:szCs w:val="22"/>
          </w:rPr>
          <w:t>혹은</w:t>
        </w:r>
        <w:r w:rsidRPr="00C5357E" w:rsidR="00C5357E">
          <w:rPr>
            <w:rFonts w:hint="eastAsia" w:eastAsia="나눔명조"/>
            <w:sz w:val="20"/>
            <w:szCs w:val="22"/>
          </w:rPr>
          <w:t xml:space="preserve"> </w:t>
        </w:r>
        <w:r w:rsidRPr="00C5357E" w:rsidR="00C5357E">
          <w:rPr>
            <w:rFonts w:hint="eastAsia" w:eastAsia="나눔명조"/>
            <w:sz w:val="20"/>
            <w:szCs w:val="22"/>
          </w:rPr>
          <w:t>상호</w:t>
        </w:r>
        <w:r w:rsidRPr="00C5357E" w:rsidR="00C5357E">
          <w:rPr>
            <w:rFonts w:hint="eastAsia" w:eastAsia="나눔명조"/>
            <w:sz w:val="20"/>
            <w:szCs w:val="22"/>
          </w:rPr>
          <w:t xml:space="preserve"> </w:t>
        </w:r>
        <w:proofErr w:type="spellStart"/>
        <w:r w:rsidRPr="00C5357E" w:rsidR="00C5357E">
          <w:rPr>
            <w:rFonts w:hint="eastAsia" w:eastAsia="나눔명조"/>
            <w:sz w:val="20"/>
            <w:szCs w:val="22"/>
          </w:rPr>
          <w:t>배제적이지</w:t>
        </w:r>
        <w:proofErr w:type="spellEnd"/>
        <w:r w:rsidRPr="00C5357E" w:rsidR="00C5357E">
          <w:rPr>
            <w:rFonts w:hint="eastAsia" w:eastAsia="나눔명조"/>
            <w:sz w:val="20"/>
            <w:szCs w:val="22"/>
          </w:rPr>
          <w:t xml:space="preserve"> </w:t>
        </w:r>
        <w:r w:rsidRPr="00C5357E" w:rsidR="00C5357E">
          <w:rPr>
            <w:rFonts w:hint="eastAsia" w:eastAsia="나눔명조"/>
            <w:sz w:val="20"/>
            <w:szCs w:val="22"/>
          </w:rPr>
          <w:t>않으며</w:t>
        </w:r>
        <w:r w:rsidRPr="00C5357E" w:rsidR="00C5357E">
          <w:rPr>
            <w:rFonts w:hint="eastAsia" w:eastAsia="나눔명조"/>
            <w:sz w:val="20"/>
            <w:szCs w:val="22"/>
          </w:rPr>
          <w:t xml:space="preserve">, </w:t>
        </w:r>
        <w:r w:rsidRPr="00C5357E" w:rsidR="00C5357E">
          <w:rPr>
            <w:rFonts w:hint="eastAsia" w:eastAsia="나눔명조"/>
            <w:sz w:val="20"/>
            <w:szCs w:val="22"/>
          </w:rPr>
          <w:t>한</w:t>
        </w:r>
        <w:r w:rsidRPr="00C5357E" w:rsidR="00C5357E">
          <w:rPr>
            <w:rFonts w:hint="eastAsia" w:eastAsia="나눔명조"/>
            <w:sz w:val="20"/>
            <w:szCs w:val="22"/>
          </w:rPr>
          <w:t xml:space="preserve"> </w:t>
        </w:r>
        <w:r w:rsidRPr="00C5357E" w:rsidR="00C5357E">
          <w:rPr>
            <w:rFonts w:hint="eastAsia" w:eastAsia="나눔명조"/>
            <w:sz w:val="20"/>
            <w:szCs w:val="22"/>
          </w:rPr>
          <w:t>조직</w:t>
        </w:r>
        <w:r w:rsidRPr="00C5357E" w:rsidR="00C5357E">
          <w:rPr>
            <w:rFonts w:hint="eastAsia" w:eastAsia="나눔명조"/>
            <w:sz w:val="20"/>
            <w:szCs w:val="22"/>
          </w:rPr>
          <w:t xml:space="preserve"> </w:t>
        </w:r>
        <w:r w:rsidRPr="00C5357E" w:rsidR="00C5357E">
          <w:rPr>
            <w:rFonts w:hint="eastAsia" w:eastAsia="나눔명조"/>
            <w:sz w:val="20"/>
            <w:szCs w:val="22"/>
          </w:rPr>
          <w:t>안에</w:t>
        </w:r>
        <w:r w:rsidRPr="00C5357E" w:rsidR="00C5357E">
          <w:rPr>
            <w:rFonts w:hint="eastAsia" w:eastAsia="나눔명조"/>
            <w:sz w:val="20"/>
            <w:szCs w:val="22"/>
          </w:rPr>
          <w:t xml:space="preserve"> </w:t>
        </w:r>
        <w:r w:rsidRPr="00C5357E" w:rsidR="00C5357E">
          <w:rPr>
            <w:rFonts w:hint="eastAsia" w:eastAsia="나눔명조"/>
            <w:sz w:val="20"/>
            <w:szCs w:val="22"/>
          </w:rPr>
          <w:t>상존할</w:t>
        </w:r>
        <w:r w:rsidRPr="00C5357E" w:rsidR="00C5357E">
          <w:rPr>
            <w:rFonts w:hint="eastAsia" w:eastAsia="나눔명조"/>
            <w:sz w:val="20"/>
            <w:szCs w:val="22"/>
          </w:rPr>
          <w:t xml:space="preserve"> </w:t>
        </w:r>
        <w:r w:rsidRPr="00C5357E" w:rsidR="00C5357E">
          <w:rPr>
            <w:rFonts w:hint="eastAsia" w:eastAsia="나눔명조"/>
            <w:sz w:val="20"/>
            <w:szCs w:val="22"/>
          </w:rPr>
          <w:t>수</w:t>
        </w:r>
        <w:r w:rsidRPr="00C5357E" w:rsidR="00C5357E">
          <w:rPr>
            <w:rFonts w:hint="eastAsia" w:eastAsia="나눔명조"/>
            <w:sz w:val="20"/>
            <w:szCs w:val="22"/>
          </w:rPr>
          <w:t xml:space="preserve"> </w:t>
        </w:r>
        <w:r w:rsidRPr="00C5357E" w:rsidR="00C5357E">
          <w:rPr>
            <w:rFonts w:hint="eastAsia" w:eastAsia="나눔명조"/>
            <w:sz w:val="20"/>
            <w:szCs w:val="22"/>
          </w:rPr>
          <w:t>있다</w:t>
        </w:r>
      </w:ins>
      <w:ins w:author="Kang, Jiyoon" w:date="2022-03-03T00:02:00Z" w:id="328">
        <w:r w:rsidR="00F4439D">
          <w:rPr>
            <w:rFonts w:hint="eastAsia" w:eastAsia="나눔명조"/>
            <w:sz w:val="20"/>
            <w:szCs w:val="22"/>
          </w:rPr>
          <w:t>(</w:t>
        </w:r>
        <w:r w:rsidRPr="00283EF6" w:rsidR="00F4439D">
          <w:rPr>
            <w:rFonts w:eastAsia="나눔명조"/>
            <w:sz w:val="20"/>
            <w:szCs w:val="22"/>
          </w:rPr>
          <w:t>Park &amp; Rainey, 2008)</w:t>
        </w:r>
      </w:ins>
      <w:ins w:author="Kang, Jiyoon" w:date="2022-03-02T23:33:00Z" w:id="329">
        <w:r w:rsidRPr="00AC65B9" w:rsidR="00C5357E">
          <w:rPr>
            <w:rFonts w:hint="eastAsia" w:eastAsia="나눔명조"/>
            <w:sz w:val="20"/>
            <w:szCs w:val="22"/>
          </w:rPr>
          <w:t>.</w:t>
        </w:r>
      </w:ins>
      <w:del w:author="Kang, Jiyoon" w:date="2022-03-02T23:32:00Z" w:id="330">
        <w:r w:rsidRPr="00B61948" w:rsidDel="00C5357E" w:rsidR="009463D0">
          <w:rPr>
            <w:rFonts w:eastAsia="나눔명조"/>
            <w:sz w:val="20"/>
            <w:szCs w:val="22"/>
          </w:rPr>
          <w:delText xml:space="preserve"> </w:delText>
        </w:r>
        <w:r w:rsidRPr="00B14040" w:rsidDel="00C5357E" w:rsidR="009463D0">
          <w:rPr>
            <w:rFonts w:hint="eastAsia" w:eastAsia="나눔명조"/>
            <w:sz w:val="20"/>
            <w:szCs w:val="22"/>
            <w:highlight w:val="yellow"/>
            <w:rPrChange w:author="Kang, Jiyoon" w:date="2022-03-02T19:25:00Z" w:id="331">
              <w:rPr>
                <w:rFonts w:hint="eastAsia" w:eastAsia="나눔명조"/>
                <w:sz w:val="20"/>
                <w:szCs w:val="22"/>
              </w:rPr>
            </w:rPrChange>
          </w:rPr>
          <w:delText>따라서</w:delText>
        </w:r>
        <w:r w:rsidRPr="00B14040" w:rsidDel="00C5357E" w:rsidR="009463D0">
          <w:rPr>
            <w:rFonts w:eastAsia="나눔명조"/>
            <w:sz w:val="20"/>
            <w:szCs w:val="22"/>
            <w:highlight w:val="yellow"/>
            <w:rPrChange w:author="Kang, Jiyoon" w:date="2022-03-02T19:25:00Z" w:id="332">
              <w:rPr>
                <w:rFonts w:eastAsia="나눔명조"/>
                <w:sz w:val="20"/>
                <w:szCs w:val="22"/>
              </w:rPr>
            </w:rPrChange>
          </w:rPr>
          <w:delText xml:space="preserve"> </w:delText>
        </w:r>
        <w:r w:rsidRPr="00B14040" w:rsidDel="00C5357E" w:rsidR="009463D0">
          <w:rPr>
            <w:rFonts w:hint="eastAsia" w:eastAsia="나눔명조"/>
            <w:sz w:val="20"/>
            <w:szCs w:val="22"/>
            <w:highlight w:val="yellow"/>
            <w:rPrChange w:author="Kang, Jiyoon" w:date="2022-03-02T19:25:00Z" w:id="333">
              <w:rPr>
                <w:rFonts w:hint="eastAsia" w:eastAsia="나눔명조"/>
                <w:sz w:val="20"/>
                <w:szCs w:val="22"/>
              </w:rPr>
            </w:rPrChange>
          </w:rPr>
          <w:delText>이</w:delText>
        </w:r>
        <w:r w:rsidRPr="00B14040" w:rsidDel="00C5357E" w:rsidR="009463D0">
          <w:rPr>
            <w:rFonts w:eastAsia="나눔명조"/>
            <w:sz w:val="20"/>
            <w:szCs w:val="22"/>
            <w:highlight w:val="yellow"/>
            <w:rPrChange w:author="Kang, Jiyoon" w:date="2022-03-02T19:25:00Z" w:id="334">
              <w:rPr>
                <w:rFonts w:eastAsia="나눔명조"/>
                <w:sz w:val="20"/>
                <w:szCs w:val="22"/>
              </w:rPr>
            </w:rPrChange>
          </w:rPr>
          <w:delText xml:space="preserve"> </w:delText>
        </w:r>
        <w:r w:rsidRPr="00B14040" w:rsidDel="00C5357E" w:rsidR="009463D0">
          <w:rPr>
            <w:rFonts w:hint="eastAsia" w:eastAsia="나눔명조"/>
            <w:sz w:val="20"/>
            <w:szCs w:val="22"/>
            <w:highlight w:val="yellow"/>
            <w:rPrChange w:author="Kang, Jiyoon" w:date="2022-03-02T19:25:00Z" w:id="335">
              <w:rPr>
                <w:rFonts w:hint="eastAsia" w:eastAsia="나눔명조"/>
                <w:sz w:val="20"/>
                <w:szCs w:val="22"/>
              </w:rPr>
            </w:rPrChange>
          </w:rPr>
          <w:delText>두</w:delText>
        </w:r>
        <w:r w:rsidRPr="00B14040" w:rsidDel="00C5357E" w:rsidR="009463D0">
          <w:rPr>
            <w:rFonts w:eastAsia="나눔명조"/>
            <w:sz w:val="20"/>
            <w:szCs w:val="22"/>
            <w:highlight w:val="yellow"/>
            <w:rPrChange w:author="Kang, Jiyoon" w:date="2022-03-02T19:25:00Z" w:id="336">
              <w:rPr>
                <w:rFonts w:eastAsia="나눔명조"/>
                <w:sz w:val="20"/>
                <w:szCs w:val="22"/>
              </w:rPr>
            </w:rPrChange>
          </w:rPr>
          <w:delText xml:space="preserve"> </w:delText>
        </w:r>
        <w:r w:rsidRPr="00B14040" w:rsidDel="00C5357E" w:rsidR="009463D0">
          <w:rPr>
            <w:rFonts w:hint="eastAsia" w:eastAsia="나눔명조"/>
            <w:sz w:val="20"/>
            <w:szCs w:val="22"/>
            <w:highlight w:val="yellow"/>
            <w:rPrChange w:author="Kang, Jiyoon" w:date="2022-03-02T19:25:00Z" w:id="337">
              <w:rPr>
                <w:rFonts w:hint="eastAsia" w:eastAsia="나눔명조"/>
                <w:sz w:val="20"/>
                <w:szCs w:val="22"/>
              </w:rPr>
            </w:rPrChange>
          </w:rPr>
          <w:delText>종류의</w:delText>
        </w:r>
        <w:r w:rsidRPr="00B14040" w:rsidDel="00C5357E" w:rsidR="009463D0">
          <w:rPr>
            <w:rFonts w:eastAsia="나눔명조"/>
            <w:sz w:val="20"/>
            <w:szCs w:val="22"/>
            <w:highlight w:val="yellow"/>
            <w:rPrChange w:author="Kang, Jiyoon" w:date="2022-03-02T19:25:00Z" w:id="338">
              <w:rPr>
                <w:rFonts w:eastAsia="나눔명조"/>
                <w:sz w:val="20"/>
                <w:szCs w:val="22"/>
              </w:rPr>
            </w:rPrChange>
          </w:rPr>
          <w:delText xml:space="preserve"> </w:delText>
        </w:r>
        <w:r w:rsidRPr="00B14040" w:rsidDel="00C5357E" w:rsidR="009463D0">
          <w:rPr>
            <w:rFonts w:hint="eastAsia" w:eastAsia="나눔명조"/>
            <w:sz w:val="20"/>
            <w:szCs w:val="22"/>
            <w:highlight w:val="yellow"/>
            <w:rPrChange w:author="Kang, Jiyoon" w:date="2022-03-02T19:25:00Z" w:id="339">
              <w:rPr>
                <w:rFonts w:hint="eastAsia" w:eastAsia="나눔명조"/>
                <w:sz w:val="20"/>
                <w:szCs w:val="22"/>
              </w:rPr>
            </w:rPrChange>
          </w:rPr>
          <w:delText>목표지향적</w:delText>
        </w:r>
        <w:r w:rsidRPr="00B14040" w:rsidDel="00C5357E" w:rsidR="009463D0">
          <w:rPr>
            <w:rFonts w:eastAsia="나눔명조"/>
            <w:sz w:val="20"/>
            <w:szCs w:val="22"/>
            <w:highlight w:val="yellow"/>
            <w:rPrChange w:author="Kang, Jiyoon" w:date="2022-03-02T19:25:00Z" w:id="340">
              <w:rPr>
                <w:rFonts w:eastAsia="나눔명조"/>
                <w:sz w:val="20"/>
                <w:szCs w:val="22"/>
              </w:rPr>
            </w:rPrChange>
          </w:rPr>
          <w:delText xml:space="preserve"> </w:delText>
        </w:r>
        <w:r w:rsidRPr="00B14040" w:rsidDel="00C5357E" w:rsidR="009463D0">
          <w:rPr>
            <w:rFonts w:hint="eastAsia" w:eastAsia="나눔명조"/>
            <w:sz w:val="20"/>
            <w:szCs w:val="22"/>
            <w:highlight w:val="yellow"/>
            <w:rPrChange w:author="Kang, Jiyoon" w:date="2022-03-02T19:25:00Z" w:id="341">
              <w:rPr>
                <w:rFonts w:hint="eastAsia" w:eastAsia="나눔명조"/>
                <w:sz w:val="20"/>
                <w:szCs w:val="22"/>
              </w:rPr>
            </w:rPrChange>
          </w:rPr>
          <w:delText>리더십이</w:delText>
        </w:r>
        <w:r w:rsidRPr="00B14040" w:rsidDel="00C5357E" w:rsidR="009463D0">
          <w:rPr>
            <w:rFonts w:eastAsia="나눔명조"/>
            <w:sz w:val="20"/>
            <w:szCs w:val="22"/>
            <w:highlight w:val="yellow"/>
            <w:rPrChange w:author="Kang, Jiyoon" w:date="2022-03-02T19:25:00Z" w:id="342">
              <w:rPr>
                <w:rFonts w:eastAsia="나눔명조"/>
                <w:sz w:val="20"/>
                <w:szCs w:val="22"/>
              </w:rPr>
            </w:rPrChange>
          </w:rPr>
          <w:delText xml:space="preserve"> </w:delText>
        </w:r>
        <w:r w:rsidRPr="00B14040" w:rsidDel="00C5357E" w:rsidR="009463D0">
          <w:rPr>
            <w:rFonts w:hint="eastAsia" w:eastAsia="나눔명조"/>
            <w:sz w:val="20"/>
            <w:szCs w:val="22"/>
            <w:highlight w:val="yellow"/>
            <w:rPrChange w:author="Kang, Jiyoon" w:date="2022-03-02T19:25:00Z" w:id="343">
              <w:rPr>
                <w:rFonts w:hint="eastAsia" w:eastAsia="나눔명조"/>
                <w:sz w:val="20"/>
                <w:szCs w:val="22"/>
              </w:rPr>
            </w:rPrChange>
          </w:rPr>
          <w:delText>상존하는</w:delText>
        </w:r>
        <w:r w:rsidRPr="00B14040" w:rsidDel="00C5357E" w:rsidR="009463D0">
          <w:rPr>
            <w:rFonts w:eastAsia="나눔명조"/>
            <w:sz w:val="20"/>
            <w:szCs w:val="22"/>
            <w:highlight w:val="yellow"/>
            <w:rPrChange w:author="Kang, Jiyoon" w:date="2022-03-02T19:25:00Z" w:id="344">
              <w:rPr>
                <w:rFonts w:eastAsia="나눔명조"/>
                <w:sz w:val="20"/>
                <w:szCs w:val="22"/>
              </w:rPr>
            </w:rPrChange>
          </w:rPr>
          <w:delText xml:space="preserve"> </w:delText>
        </w:r>
        <w:r w:rsidRPr="00B14040" w:rsidDel="00C5357E" w:rsidR="009463D0">
          <w:rPr>
            <w:rFonts w:hint="eastAsia" w:eastAsia="나눔명조"/>
            <w:sz w:val="20"/>
            <w:szCs w:val="22"/>
            <w:highlight w:val="yellow"/>
            <w:rPrChange w:author="Kang, Jiyoon" w:date="2022-03-02T19:25:00Z" w:id="345">
              <w:rPr>
                <w:rFonts w:hint="eastAsia" w:eastAsia="나눔명조"/>
                <w:sz w:val="20"/>
                <w:szCs w:val="22"/>
              </w:rPr>
            </w:rPrChange>
          </w:rPr>
          <w:delText>경우</w:delText>
        </w:r>
        <w:r w:rsidRPr="00B14040" w:rsidDel="00C5357E" w:rsidR="009463D0">
          <w:rPr>
            <w:rFonts w:eastAsia="나눔명조"/>
            <w:sz w:val="20"/>
            <w:szCs w:val="22"/>
            <w:highlight w:val="yellow"/>
            <w:rPrChange w:author="Kang, Jiyoon" w:date="2022-03-02T19:25:00Z" w:id="346">
              <w:rPr>
                <w:rFonts w:eastAsia="나눔명조"/>
                <w:sz w:val="20"/>
                <w:szCs w:val="22"/>
              </w:rPr>
            </w:rPrChange>
          </w:rPr>
          <w:delText xml:space="preserve">, </w:delText>
        </w:r>
        <w:r w:rsidRPr="00B14040" w:rsidDel="00C5357E" w:rsidR="009463D0">
          <w:rPr>
            <w:rFonts w:hint="eastAsia" w:eastAsia="나눔명조"/>
            <w:sz w:val="20"/>
            <w:szCs w:val="22"/>
            <w:highlight w:val="yellow"/>
            <w:rPrChange w:author="Kang, Jiyoon" w:date="2022-03-02T19:25:00Z" w:id="347">
              <w:rPr>
                <w:rFonts w:hint="eastAsia" w:eastAsia="나눔명조"/>
                <w:sz w:val="20"/>
                <w:szCs w:val="22"/>
              </w:rPr>
            </w:rPrChange>
          </w:rPr>
          <w:delText>조직</w:delText>
        </w:r>
        <w:r w:rsidRPr="00B14040" w:rsidDel="00C5357E" w:rsidR="00645722">
          <w:rPr>
            <w:rFonts w:eastAsia="나눔명조"/>
            <w:sz w:val="20"/>
            <w:szCs w:val="22"/>
            <w:highlight w:val="yellow"/>
            <w:rPrChange w:author="Kang, Jiyoon" w:date="2022-03-02T19:25:00Z" w:id="348">
              <w:rPr>
                <w:rFonts w:eastAsia="나눔명조"/>
                <w:sz w:val="20"/>
                <w:szCs w:val="22"/>
              </w:rPr>
            </w:rPrChange>
          </w:rPr>
          <w:delText xml:space="preserve"> </w:delText>
        </w:r>
        <w:r w:rsidRPr="00B14040" w:rsidDel="00C5357E" w:rsidR="009463D0">
          <w:rPr>
            <w:rFonts w:hint="eastAsia" w:eastAsia="나눔명조"/>
            <w:sz w:val="20"/>
            <w:szCs w:val="22"/>
            <w:highlight w:val="yellow"/>
            <w:rPrChange w:author="Kang, Jiyoon" w:date="2022-03-02T19:25:00Z" w:id="349">
              <w:rPr>
                <w:rFonts w:hint="eastAsia" w:eastAsia="나눔명조"/>
                <w:sz w:val="20"/>
                <w:szCs w:val="22"/>
              </w:rPr>
            </w:rPrChange>
          </w:rPr>
          <w:delText>내에서</w:delText>
        </w:r>
        <w:r w:rsidRPr="00B14040" w:rsidDel="00C5357E" w:rsidR="009463D0">
          <w:rPr>
            <w:rFonts w:eastAsia="나눔명조"/>
            <w:sz w:val="20"/>
            <w:szCs w:val="22"/>
            <w:highlight w:val="yellow"/>
            <w:rPrChange w:author="Kang, Jiyoon" w:date="2022-03-02T19:25:00Z" w:id="350">
              <w:rPr>
                <w:rFonts w:eastAsia="나눔명조"/>
                <w:sz w:val="20"/>
                <w:szCs w:val="22"/>
              </w:rPr>
            </w:rPrChange>
          </w:rPr>
          <w:delText xml:space="preserve"> </w:delText>
        </w:r>
        <w:r w:rsidRPr="00B14040" w:rsidDel="00C5357E" w:rsidR="009463D0">
          <w:rPr>
            <w:rFonts w:hint="eastAsia" w:eastAsia="나눔명조"/>
            <w:sz w:val="20"/>
            <w:szCs w:val="22"/>
            <w:highlight w:val="yellow"/>
            <w:rPrChange w:author="Kang, Jiyoon" w:date="2022-03-02T19:25:00Z" w:id="351">
              <w:rPr>
                <w:rFonts w:hint="eastAsia" w:eastAsia="나눔명조"/>
                <w:sz w:val="20"/>
                <w:szCs w:val="22"/>
              </w:rPr>
            </w:rPrChange>
          </w:rPr>
          <w:delText>상충효과가</w:delText>
        </w:r>
        <w:r w:rsidRPr="00B14040" w:rsidDel="00C5357E" w:rsidR="009463D0">
          <w:rPr>
            <w:rFonts w:eastAsia="나눔명조"/>
            <w:sz w:val="20"/>
            <w:szCs w:val="22"/>
            <w:highlight w:val="yellow"/>
            <w:rPrChange w:author="Kang, Jiyoon" w:date="2022-03-02T19:25:00Z" w:id="352">
              <w:rPr>
                <w:rFonts w:eastAsia="나눔명조"/>
                <w:sz w:val="20"/>
                <w:szCs w:val="22"/>
              </w:rPr>
            </w:rPrChange>
          </w:rPr>
          <w:delText xml:space="preserve"> </w:delText>
        </w:r>
        <w:r w:rsidRPr="00B14040" w:rsidDel="00C5357E" w:rsidR="009463D0">
          <w:rPr>
            <w:rFonts w:hint="eastAsia" w:eastAsia="나눔명조"/>
            <w:sz w:val="20"/>
            <w:szCs w:val="22"/>
            <w:highlight w:val="yellow"/>
            <w:rPrChange w:author="Kang, Jiyoon" w:date="2022-03-02T19:25:00Z" w:id="353">
              <w:rPr>
                <w:rFonts w:hint="eastAsia" w:eastAsia="나눔명조"/>
                <w:sz w:val="20"/>
                <w:szCs w:val="22"/>
              </w:rPr>
            </w:rPrChange>
          </w:rPr>
          <w:delText>나타날</w:delText>
        </w:r>
        <w:r w:rsidRPr="00B14040" w:rsidDel="00C5357E" w:rsidR="00BC5C4A">
          <w:rPr>
            <w:rFonts w:eastAsia="나눔명조"/>
            <w:sz w:val="20"/>
            <w:szCs w:val="22"/>
            <w:highlight w:val="yellow"/>
            <w:rPrChange w:author="Kang, Jiyoon" w:date="2022-03-02T19:25:00Z" w:id="354">
              <w:rPr>
                <w:rFonts w:eastAsia="나눔명조"/>
                <w:sz w:val="20"/>
                <w:szCs w:val="22"/>
              </w:rPr>
            </w:rPrChange>
          </w:rPr>
          <w:delText xml:space="preserve"> </w:delText>
        </w:r>
        <w:r w:rsidRPr="00B14040" w:rsidDel="00C5357E" w:rsidR="00BC5C4A">
          <w:rPr>
            <w:rFonts w:hint="eastAsia" w:eastAsia="나눔명조"/>
            <w:sz w:val="20"/>
            <w:szCs w:val="22"/>
            <w:highlight w:val="yellow"/>
            <w:rPrChange w:author="Kang, Jiyoon" w:date="2022-03-02T19:25:00Z" w:id="355">
              <w:rPr>
                <w:rFonts w:hint="eastAsia" w:eastAsia="나눔명조"/>
                <w:sz w:val="20"/>
                <w:szCs w:val="22"/>
              </w:rPr>
            </w:rPrChange>
          </w:rPr>
          <w:delText>것으로</w:delText>
        </w:r>
        <w:r w:rsidRPr="00B14040" w:rsidDel="00C5357E" w:rsidR="009463D0">
          <w:rPr>
            <w:rFonts w:eastAsia="나눔명조"/>
            <w:sz w:val="20"/>
            <w:szCs w:val="22"/>
            <w:highlight w:val="yellow"/>
            <w:rPrChange w:author="Kang, Jiyoon" w:date="2022-03-02T19:25:00Z" w:id="356">
              <w:rPr>
                <w:rFonts w:eastAsia="나눔명조"/>
                <w:sz w:val="20"/>
                <w:szCs w:val="22"/>
              </w:rPr>
            </w:rPrChange>
          </w:rPr>
          <w:delText xml:space="preserve"> </w:delText>
        </w:r>
        <w:r w:rsidRPr="00B14040" w:rsidDel="00C5357E" w:rsidR="00BC5C4A">
          <w:rPr>
            <w:rFonts w:hint="eastAsia" w:eastAsia="나눔명조"/>
            <w:sz w:val="20"/>
            <w:szCs w:val="22"/>
            <w:highlight w:val="yellow"/>
            <w:rPrChange w:author="Kang, Jiyoon" w:date="2022-03-02T19:25:00Z" w:id="357">
              <w:rPr>
                <w:rFonts w:hint="eastAsia" w:eastAsia="나눔명조"/>
                <w:sz w:val="20"/>
                <w:szCs w:val="22"/>
              </w:rPr>
            </w:rPrChange>
          </w:rPr>
          <w:delText>기대한다</w:delText>
        </w:r>
        <w:r w:rsidRPr="00B14040" w:rsidDel="00C5357E" w:rsidR="00BC5C4A">
          <w:rPr>
            <w:rFonts w:eastAsia="나눔명조"/>
            <w:sz w:val="20"/>
            <w:szCs w:val="22"/>
            <w:highlight w:val="yellow"/>
            <w:rPrChange w:author="Kang, Jiyoon" w:date="2022-03-02T19:25:00Z" w:id="358">
              <w:rPr>
                <w:rFonts w:eastAsia="나눔명조"/>
                <w:sz w:val="20"/>
                <w:szCs w:val="22"/>
              </w:rPr>
            </w:rPrChange>
          </w:rPr>
          <w:delText>.</w:delText>
        </w:r>
      </w:del>
    </w:p>
    <w:p w:rsidRPr="00B61948" w:rsidR="005370FC" w:rsidP="00265BC3" w:rsidRDefault="005370FC" w14:paraId="0F9F577D" w14:textId="212EEA87">
      <w:pPr>
        <w:widowControl/>
        <w:wordWrap/>
        <w:autoSpaceDE/>
        <w:autoSpaceDN/>
        <w:spacing w:before="120" w:after="120" w:line="276" w:lineRule="auto"/>
        <w:rPr>
          <w:rFonts w:eastAsia="나눔명조"/>
          <w:sz w:val="20"/>
          <w:szCs w:val="22"/>
        </w:rPr>
      </w:pPr>
    </w:p>
    <w:p w:rsidRPr="00B61948" w:rsidR="0005167B" w:rsidP="006A2C1F" w:rsidRDefault="00C663A6" w14:paraId="4C54C007" w14:textId="062D864B">
      <w:pPr>
        <w:pStyle w:val="3"/>
        <w:rPr>
          <w:lang w:eastAsia="ko-KR"/>
        </w:rPr>
      </w:pPr>
      <w:r w:rsidRPr="00B61948">
        <w:rPr>
          <w:lang w:eastAsia="ko-KR"/>
        </w:rPr>
        <w:t>2</w:t>
      </w:r>
      <w:r w:rsidR="00266821">
        <w:rPr>
          <w:lang w:eastAsia="ko-KR"/>
        </w:rPr>
        <w:t>)</w:t>
      </w:r>
      <w:r w:rsidRPr="00B61948" w:rsidR="0005167B">
        <w:rPr>
          <w:rFonts w:hint="eastAsia"/>
          <w:lang w:eastAsia="ko-KR"/>
        </w:rPr>
        <w:t xml:space="preserve"> </w:t>
      </w:r>
      <w:r w:rsidRPr="00B61948" w:rsidR="0005167B">
        <w:rPr>
          <w:rFonts w:hint="eastAsia"/>
          <w:lang w:eastAsia="ko-KR"/>
        </w:rPr>
        <w:t>리더십과</w:t>
      </w:r>
      <w:r w:rsidRPr="00B61948" w:rsidR="0005167B">
        <w:rPr>
          <w:rFonts w:hint="eastAsia"/>
          <w:lang w:eastAsia="ko-KR"/>
        </w:rPr>
        <w:t xml:space="preserve"> </w:t>
      </w:r>
      <w:r w:rsidRPr="00B61948" w:rsidR="0005167B">
        <w:rPr>
          <w:rFonts w:hint="eastAsia"/>
          <w:lang w:eastAsia="ko-KR"/>
        </w:rPr>
        <w:t>공공봉사동기</w:t>
      </w:r>
    </w:p>
    <w:p w:rsidR="00115545" w:rsidP="00C81BA3" w:rsidRDefault="002A75CA" w14:paraId="29D6F811" w14:textId="77777777">
      <w:pPr>
        <w:wordWrap/>
        <w:spacing w:before="120" w:after="120" w:line="276" w:lineRule="auto"/>
        <w:ind w:firstLine="288"/>
        <w:rPr>
          <w:ins w:author="Kang, Jiyoon" w:date="2022-03-03T00:22:00Z" w:id="359"/>
          <w:rFonts w:eastAsia="나눔명조"/>
          <w:sz w:val="20"/>
          <w:szCs w:val="22"/>
        </w:rPr>
      </w:pPr>
      <w:del w:author="Kang, Jiyoon" w:date="2022-03-02T23:46:00Z" w:id="360">
        <w:r w:rsidRPr="00B61948" w:rsidDel="008C1E74">
          <w:rPr>
            <w:rFonts w:hint="eastAsia" w:eastAsia="나눔명조"/>
            <w:sz w:val="20"/>
            <w:szCs w:val="22"/>
          </w:rPr>
          <w:delText>여러</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연구들이</w:delText>
        </w:r>
      </w:del>
      <w:del w:author="Kang, Jiyoon" w:date="2022-03-02T23:47:00Z" w:id="361">
        <w:r w:rsidRPr="00B61948" w:rsidDel="008C1E74">
          <w:rPr>
            <w:rFonts w:hint="eastAsia" w:eastAsia="나눔명조"/>
            <w:sz w:val="20"/>
            <w:szCs w:val="22"/>
          </w:rPr>
          <w:delText xml:space="preserve"> </w:delText>
        </w:r>
      </w:del>
      <w:r w:rsidRPr="00B61948">
        <w:rPr>
          <w:rFonts w:hint="eastAsia" w:eastAsia="나눔명조"/>
          <w:sz w:val="20"/>
          <w:szCs w:val="22"/>
        </w:rPr>
        <w:t>리더십</w:t>
      </w:r>
      <w:r w:rsidRPr="00B61948" w:rsidR="005B5D8D">
        <w:rPr>
          <w:rFonts w:eastAsia="나눔명조"/>
          <w:sz w:val="20"/>
          <w:szCs w:val="22"/>
        </w:rPr>
        <w:fldChar w:fldCharType="begin"/>
      </w:r>
      <w:r w:rsidR="00AC65B9">
        <w:rPr>
          <w:rFonts w:eastAsia="나눔명조"/>
          <w:sz w:val="20"/>
          <w:szCs w:val="22"/>
        </w:rPr>
        <w:instrText xml:space="preserve"> ADDIN ZOTERO_ITEM CSL_CITATION {"citationID":"YLInVtsq","properties":{"formattedCitation":"(Im, Tobin, and Jeong 2016; M. Park and Rainey 2008)","plainCitation":"(Im, Tobin, and Jeong 2016; M. Park and Rainey 2008)","dontUpdate":true,"noteIndex":0},"citationItems":[{"id":"PSjZbscb/VicNc3Ni","uris":["http://zotero.org/users/5210800/items/S53RG7DV"],"uri":["http://zotero.org/users/5210800/items/S53RG7DV"],"itemData":{"id":1511,"type":"article-journal","container-title":"Review of Public Personnel Administration","issue":"3","note":"Citation Key: Imetal2016\ntex.date-added: 2021-09-30 15:26:43 -0400\ntex.date-modified: 2021-09-30 15:28:32 -0400","page":"219-239","title":"Commitment intensity in public organizations: Performance, innovation, leadership,Commitment intensity in public organizations: Performance, innovation, leadership, and PSM","volume":"36","author":[{"literal":"Im"},{"family":"Tobin","given":"Jesse W. Campbell"},{"family":"Jeong","given":"Jisu"}],"issued":{"date-parts":[["2016"]]}}},{"id":"PSjZbscb/CE5wDruT","uris":["http://zotero.org/users/5210800/items/MI2MGG6Y"],"uri":["http://zotero.org/users/5210800/items/MI2MGG6Y"],"itemData":{"id":1503,"type":"article-journal","container-title":"International public management journal 11(1): 109-142.","issue":"1","note":"Citation Key: ParkRainey2008\ntex.date-added: 2021-09-30 15:37:19 -0400\ntex.date-modified: 2021-09-30 15:40:36 -0400","page":"109-142","title":"Leadership and public service motivation in US federal agencies","volume":"11","author":[{"family":"Park","given":"Minsung"},{"family":"Rainey","given":"Hal G."}],"issued":{"date-parts":[["2008"]]}}}],"schema":"https://github.com/citation-style-language/schema/raw/master/csl-citation.json"} </w:instrText>
      </w:r>
      <w:r w:rsidRPr="00B61948" w:rsidR="005B5D8D">
        <w:rPr>
          <w:rFonts w:eastAsia="나눔명조"/>
          <w:sz w:val="20"/>
          <w:szCs w:val="22"/>
        </w:rPr>
        <w:fldChar w:fldCharType="separate"/>
      </w:r>
      <w:r w:rsidRPr="00283EF6" w:rsidR="005E6FF2">
        <w:rPr>
          <w:rFonts w:eastAsia="나눔명조"/>
          <w:sz w:val="20"/>
          <w:szCs w:val="22"/>
        </w:rPr>
        <w:t>(</w:t>
      </w:r>
      <w:r w:rsidRPr="00283EF6" w:rsidR="003874A5">
        <w:rPr>
          <w:rFonts w:eastAsia="나눔명조"/>
          <w:sz w:val="20"/>
          <w:szCs w:val="22"/>
        </w:rPr>
        <w:t>Im et al.,</w:t>
      </w:r>
      <w:r w:rsidRPr="00283EF6" w:rsidR="005E6FF2">
        <w:rPr>
          <w:rFonts w:eastAsia="나눔명조"/>
          <w:sz w:val="20"/>
          <w:szCs w:val="22"/>
        </w:rPr>
        <w:t xml:space="preserve"> 2016;</w:t>
      </w:r>
      <w:r w:rsidRPr="00283EF6" w:rsidR="003874A5">
        <w:rPr>
          <w:rFonts w:eastAsia="나눔명조"/>
          <w:sz w:val="20"/>
          <w:szCs w:val="22"/>
        </w:rPr>
        <w:t xml:space="preserve"> </w:t>
      </w:r>
      <w:r w:rsidRPr="00283EF6" w:rsidR="005E6FF2">
        <w:rPr>
          <w:rFonts w:eastAsia="나눔명조"/>
          <w:sz w:val="20"/>
          <w:szCs w:val="22"/>
        </w:rPr>
        <w:t xml:space="preserve">Park </w:t>
      </w:r>
      <w:r w:rsidRPr="00283EF6" w:rsidR="00A04BB2">
        <w:rPr>
          <w:rFonts w:eastAsia="나눔명조"/>
          <w:sz w:val="20"/>
          <w:szCs w:val="22"/>
        </w:rPr>
        <w:t>&amp;</w:t>
      </w:r>
      <w:r w:rsidRPr="00283EF6" w:rsidR="005E6FF2">
        <w:rPr>
          <w:rFonts w:eastAsia="나눔명조"/>
          <w:sz w:val="20"/>
          <w:szCs w:val="22"/>
        </w:rPr>
        <w:t xml:space="preserve"> Rainey</w:t>
      </w:r>
      <w:r w:rsidRPr="00283EF6" w:rsidR="003874A5">
        <w:rPr>
          <w:rFonts w:eastAsia="나눔명조"/>
          <w:sz w:val="20"/>
          <w:szCs w:val="22"/>
        </w:rPr>
        <w:t>,</w:t>
      </w:r>
      <w:r w:rsidRPr="00283EF6" w:rsidR="005E6FF2">
        <w:rPr>
          <w:rFonts w:eastAsia="나눔명조"/>
          <w:sz w:val="20"/>
          <w:szCs w:val="22"/>
        </w:rPr>
        <w:t xml:space="preserve"> 2008)</w:t>
      </w:r>
      <w:r w:rsidRPr="00B61948" w:rsidR="005B5D8D">
        <w:rPr>
          <w:rFonts w:eastAsia="나눔명조"/>
          <w:sz w:val="20"/>
          <w:szCs w:val="22"/>
        </w:rPr>
        <w:fldChar w:fldCharType="end"/>
      </w:r>
      <w:r w:rsidRPr="00B61948">
        <w:rPr>
          <w:rFonts w:hint="eastAsia" w:eastAsia="나눔명조"/>
          <w:sz w:val="20"/>
          <w:szCs w:val="22"/>
        </w:rPr>
        <w:t>,</w:t>
      </w:r>
      <w:r w:rsidRPr="00B61948">
        <w:rPr>
          <w:rFonts w:eastAsia="나눔명조"/>
          <w:sz w:val="20"/>
          <w:szCs w:val="22"/>
        </w:rPr>
        <w:t xml:space="preserve"> </w:t>
      </w:r>
      <w:r w:rsidRPr="00B61948">
        <w:rPr>
          <w:rFonts w:hint="eastAsia" w:eastAsia="나눔명조"/>
          <w:sz w:val="20"/>
          <w:szCs w:val="22"/>
        </w:rPr>
        <w:t>멘토링</w:t>
      </w:r>
      <w:r w:rsidRPr="00B61948" w:rsidR="005B5D8D">
        <w:rPr>
          <w:rFonts w:eastAsia="나눔명조"/>
          <w:sz w:val="20"/>
          <w:szCs w:val="22"/>
        </w:rPr>
        <w:fldChar w:fldCharType="begin"/>
      </w:r>
      <w:r w:rsidR="00AC65B9">
        <w:rPr>
          <w:rFonts w:eastAsia="나눔명조"/>
          <w:sz w:val="20"/>
          <w:szCs w:val="22"/>
        </w:rPr>
        <w:instrText xml:space="preserve"> ADDIN ZOTERO_ITEM CSL_CITATION {"citationID":"8wFDXTrx","properties":{"formattedCitation":"(Vandenabeele 2011)","plainCitation":"(Vandenabeele 2011)","dontUpdate":true,"noteIndex":0},"citationItems":[{"id":"PSjZbscb/0bpiWifQ","uris":["http://zotero.org/users/5210800/items/EUS3QC9N"],"uri":["http://zotero.org/users/5210800/items/EUS3QC9N"],"itemData":{"id":1495,"type":"article-journal","container-title":"Review of public personnel administration","issue":"1","note":"Citation Key: Vandenabeele2011\ntex.date-added: 2021-09-30 15:44:38 -0400\ntex.date-modified: 2021-09-30 15:45:24 -0400","page":"87-107","title":"Who wants to deliver public service? Do institutional antecedents of public service motivation provide an answer?","volume":"31","author":[{"family":"Vandenabeele","given":"Wouter"}],"issued":{"date-parts":[["2011"]]}}}],"schema":"https://github.com/citation-style-language/schema/raw/master/csl-citation.json"} </w:instrText>
      </w:r>
      <w:r w:rsidRPr="00B61948" w:rsidR="005B5D8D">
        <w:rPr>
          <w:rFonts w:eastAsia="나눔명조"/>
          <w:sz w:val="20"/>
          <w:szCs w:val="22"/>
        </w:rPr>
        <w:fldChar w:fldCharType="separate"/>
      </w:r>
      <w:r w:rsidRPr="003820D2" w:rsidR="005B5D8D">
        <w:rPr>
          <w:rFonts w:eastAsia="나눔명조"/>
          <w:sz w:val="20"/>
          <w:szCs w:val="22"/>
        </w:rPr>
        <w:t>(Vandenabeele</w:t>
      </w:r>
      <w:r w:rsidR="003874A5">
        <w:rPr>
          <w:rFonts w:eastAsia="나눔명조"/>
          <w:sz w:val="20"/>
          <w:szCs w:val="22"/>
        </w:rPr>
        <w:t>,</w:t>
      </w:r>
      <w:r w:rsidRPr="003820D2" w:rsidR="005B5D8D">
        <w:rPr>
          <w:rFonts w:eastAsia="나눔명조"/>
          <w:sz w:val="20"/>
          <w:szCs w:val="22"/>
        </w:rPr>
        <w:t xml:space="preserve"> 2011)</w:t>
      </w:r>
      <w:r w:rsidRPr="00B61948" w:rsidR="005B5D8D">
        <w:rPr>
          <w:rFonts w:eastAsia="나눔명조"/>
          <w:sz w:val="20"/>
          <w:szCs w:val="22"/>
        </w:rPr>
        <w:fldChar w:fldCharType="end"/>
      </w:r>
      <w:r w:rsidRPr="00B61948">
        <w:rPr>
          <w:rFonts w:hint="eastAsia" w:eastAsia="나눔명조"/>
          <w:sz w:val="20"/>
          <w:szCs w:val="22"/>
        </w:rPr>
        <w:t xml:space="preserve">, </w:t>
      </w:r>
      <w:r w:rsidRPr="00B61948">
        <w:rPr>
          <w:rFonts w:hint="eastAsia" w:eastAsia="나눔명조"/>
          <w:sz w:val="20"/>
          <w:szCs w:val="22"/>
        </w:rPr>
        <w:t>관리</w:t>
      </w:r>
      <w:r w:rsidR="003874A5">
        <w:rPr>
          <w:rFonts w:hint="eastAsia" w:eastAsia="나눔명조"/>
          <w:sz w:val="20"/>
          <w:szCs w:val="22"/>
        </w:rPr>
        <w:t xml:space="preserve"> </w:t>
      </w:r>
      <w:r w:rsidRPr="00B61948">
        <w:rPr>
          <w:rFonts w:hint="eastAsia" w:eastAsia="나눔명조"/>
          <w:sz w:val="20"/>
          <w:szCs w:val="22"/>
        </w:rPr>
        <w:t>역할</w:t>
      </w:r>
      <w:r w:rsidRPr="00B61948" w:rsidR="005B5D8D">
        <w:rPr>
          <w:rFonts w:eastAsia="나눔명조"/>
          <w:sz w:val="20"/>
          <w:szCs w:val="22"/>
        </w:rPr>
        <w:fldChar w:fldCharType="begin"/>
      </w:r>
      <w:r w:rsidR="00AC65B9">
        <w:rPr>
          <w:rFonts w:eastAsia="나눔명조"/>
          <w:sz w:val="20"/>
          <w:szCs w:val="22"/>
        </w:rPr>
        <w:instrText xml:space="preserve"> ADDIN ZOTERO_ITEM CSL_CITATION {"citationID":"PHbqgtZF","properties":{"formattedCitation":"(Bakker 2015)","plainCitation":"(Bakker 2015)","dontUpdate":true,"noteIndex":0},"citationItems":[{"id":"PSjZbscb/wFAPNNL7","uris":["http://zotero.org/users/5210800/items/TKJZZSBE"],"uri":["http://zotero.org/users/5210800/items/TKJZZSBE"],"itemData":{"id":1519,"type":"article-journal","container-title":"Public Administration Review","issue":"5","note":"Citation Key: Bakker2015\ntex.date-added: 2021-09-30 15:18:05 -0400\ntex.date-modified: 2021-09-30 15:19:08 -0400","page":"723-732","title":"A job demands–resources approach to public service motivation","volume":"75","author":[{"family":"Bakker","given":"Arnold B"}],"issued":{"date-parts":[["2015"]]}}}],"schema":"https://github.com/citation-style-language/schema/raw/master/csl-citation.json"} </w:instrText>
      </w:r>
      <w:r w:rsidRPr="00B61948" w:rsidR="005B5D8D">
        <w:rPr>
          <w:rFonts w:eastAsia="나눔명조"/>
          <w:sz w:val="20"/>
          <w:szCs w:val="22"/>
        </w:rPr>
        <w:fldChar w:fldCharType="separate"/>
      </w:r>
      <w:r w:rsidRPr="003820D2" w:rsidR="005B5D8D">
        <w:rPr>
          <w:rFonts w:eastAsia="나눔명조"/>
          <w:sz w:val="20"/>
          <w:szCs w:val="22"/>
        </w:rPr>
        <w:t>(Bakker</w:t>
      </w:r>
      <w:r w:rsidR="003874A5">
        <w:rPr>
          <w:rFonts w:eastAsia="나눔명조"/>
          <w:sz w:val="20"/>
          <w:szCs w:val="22"/>
        </w:rPr>
        <w:t>,</w:t>
      </w:r>
      <w:r w:rsidRPr="003820D2" w:rsidR="005B5D8D">
        <w:rPr>
          <w:rFonts w:eastAsia="나눔명조"/>
          <w:sz w:val="20"/>
          <w:szCs w:val="22"/>
        </w:rPr>
        <w:t xml:space="preserve"> 2015)</w:t>
      </w:r>
      <w:r w:rsidRPr="00B61948" w:rsidR="005B5D8D">
        <w:rPr>
          <w:rFonts w:eastAsia="나눔명조"/>
          <w:sz w:val="20"/>
          <w:szCs w:val="22"/>
        </w:rPr>
        <w:fldChar w:fldCharType="end"/>
      </w:r>
      <w:ins w:author="Kang, Jiyoon" w:date="2022-03-02T23:48:00Z" w:id="362">
        <w:r w:rsidR="008C1E74">
          <w:rPr>
            <w:rFonts w:eastAsia="나눔명조"/>
            <w:sz w:val="20"/>
            <w:szCs w:val="22"/>
          </w:rPr>
          <w:t xml:space="preserve"> </w:t>
        </w:r>
        <w:r w:rsidR="008C1E74">
          <w:rPr>
            <w:rFonts w:hint="eastAsia" w:eastAsia="나눔명조"/>
            <w:sz w:val="20"/>
            <w:szCs w:val="22"/>
          </w:rPr>
          <w:t>등</w:t>
        </w:r>
      </w:ins>
      <w:r w:rsidRPr="00B61948">
        <w:rPr>
          <w:rFonts w:hint="eastAsia" w:eastAsia="나눔명조"/>
          <w:sz w:val="20"/>
          <w:szCs w:val="22"/>
        </w:rPr>
        <w:t>이</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영향을</w:t>
      </w:r>
      <w:r w:rsidRPr="00B61948">
        <w:rPr>
          <w:rFonts w:hint="eastAsia" w:eastAsia="나눔명조"/>
          <w:sz w:val="20"/>
          <w:szCs w:val="22"/>
        </w:rPr>
        <w:t xml:space="preserve"> </w:t>
      </w:r>
      <w:r w:rsidRPr="00B61948">
        <w:rPr>
          <w:rFonts w:hint="eastAsia" w:eastAsia="나눔명조"/>
          <w:sz w:val="20"/>
          <w:szCs w:val="22"/>
        </w:rPr>
        <w:t>준다는</w:t>
      </w:r>
      <w:r w:rsidRPr="00B61948">
        <w:rPr>
          <w:rFonts w:hint="eastAsia" w:eastAsia="나눔명조"/>
          <w:sz w:val="20"/>
          <w:szCs w:val="22"/>
        </w:rPr>
        <w:t xml:space="preserve"> </w:t>
      </w:r>
      <w:r w:rsidRPr="00B61948">
        <w:rPr>
          <w:rFonts w:hint="eastAsia" w:eastAsia="나눔명조"/>
          <w:sz w:val="20"/>
          <w:szCs w:val="22"/>
        </w:rPr>
        <w:t>주장</w:t>
      </w:r>
      <w:ins w:author="Kang, Jiyoon" w:date="2022-03-02T23:48:00Z" w:id="363">
        <w:r w:rsidR="008C1E74">
          <w:rPr>
            <w:rFonts w:hint="eastAsia" w:eastAsia="나눔명조"/>
            <w:sz w:val="20"/>
            <w:szCs w:val="22"/>
          </w:rPr>
          <w:t>은</w:t>
        </w:r>
        <w:r w:rsidR="008C1E74">
          <w:rPr>
            <w:rFonts w:hint="eastAsia" w:eastAsia="나눔명조"/>
            <w:sz w:val="20"/>
            <w:szCs w:val="22"/>
          </w:rPr>
          <w:t xml:space="preserve"> </w:t>
        </w:r>
        <w:r w:rsidR="008C1E74">
          <w:rPr>
            <w:rFonts w:hint="eastAsia" w:eastAsia="나눔명조"/>
            <w:sz w:val="20"/>
            <w:szCs w:val="22"/>
          </w:rPr>
          <w:t>이미</w:t>
        </w:r>
        <w:r w:rsidR="008C1E74">
          <w:rPr>
            <w:rFonts w:hint="eastAsia" w:eastAsia="나눔명조"/>
            <w:sz w:val="20"/>
            <w:szCs w:val="22"/>
          </w:rPr>
          <w:t xml:space="preserve"> </w:t>
        </w:r>
        <w:r w:rsidR="008C1E74">
          <w:rPr>
            <w:rFonts w:hint="eastAsia" w:eastAsia="나눔명조"/>
            <w:sz w:val="20"/>
            <w:szCs w:val="22"/>
          </w:rPr>
          <w:t>다양한</w:t>
        </w:r>
        <w:r w:rsidR="008C1E74">
          <w:rPr>
            <w:rFonts w:hint="eastAsia" w:eastAsia="나눔명조"/>
            <w:sz w:val="20"/>
            <w:szCs w:val="22"/>
          </w:rPr>
          <w:t xml:space="preserve"> </w:t>
        </w:r>
        <w:r w:rsidR="008C1E74">
          <w:rPr>
            <w:rFonts w:hint="eastAsia" w:eastAsia="나눔명조"/>
            <w:sz w:val="20"/>
            <w:szCs w:val="22"/>
          </w:rPr>
          <w:t>연구를</w:t>
        </w:r>
        <w:r w:rsidR="008C1E74">
          <w:rPr>
            <w:rFonts w:hint="eastAsia" w:eastAsia="나눔명조"/>
            <w:sz w:val="20"/>
            <w:szCs w:val="22"/>
          </w:rPr>
          <w:t xml:space="preserve"> </w:t>
        </w:r>
        <w:r w:rsidR="008C1E74">
          <w:rPr>
            <w:rFonts w:hint="eastAsia" w:eastAsia="나눔명조"/>
            <w:sz w:val="20"/>
            <w:szCs w:val="22"/>
          </w:rPr>
          <w:t>통해</w:t>
        </w:r>
        <w:r w:rsidR="008C1E74">
          <w:rPr>
            <w:rFonts w:hint="eastAsia" w:eastAsia="나눔명조"/>
            <w:sz w:val="20"/>
            <w:szCs w:val="22"/>
          </w:rPr>
          <w:t xml:space="preserve"> </w:t>
        </w:r>
        <w:r w:rsidR="008C1E74">
          <w:rPr>
            <w:rFonts w:hint="eastAsia" w:eastAsia="나눔명조"/>
            <w:sz w:val="20"/>
            <w:szCs w:val="22"/>
          </w:rPr>
          <w:t>밝혀졌다</w:t>
        </w:r>
        <w:r w:rsidR="008C1E74">
          <w:rPr>
            <w:rFonts w:hint="eastAsia" w:eastAsia="나눔명조"/>
            <w:sz w:val="20"/>
            <w:szCs w:val="22"/>
          </w:rPr>
          <w:t>.</w:t>
        </w:r>
      </w:ins>
      <w:del w:author="Kang, Jiyoon" w:date="2022-03-02T23:48:00Z" w:id="364">
        <w:r w:rsidRPr="00B61948" w:rsidDel="008C1E74">
          <w:rPr>
            <w:rFonts w:hint="eastAsia" w:eastAsia="나눔명조"/>
            <w:sz w:val="20"/>
            <w:szCs w:val="22"/>
          </w:rPr>
          <w:delText>을</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하고</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있으며</w:delText>
        </w:r>
        <w:r w:rsidRPr="00B61948" w:rsidDel="008C1E74">
          <w:rPr>
            <w:rFonts w:hint="eastAsia" w:eastAsia="나눔명조"/>
            <w:sz w:val="20"/>
            <w:szCs w:val="22"/>
          </w:rPr>
          <w:delText>,</w:delText>
        </w:r>
      </w:del>
      <w:r w:rsidRPr="00B61948">
        <w:rPr>
          <w:rFonts w:eastAsia="나눔명조"/>
          <w:sz w:val="20"/>
          <w:szCs w:val="22"/>
        </w:rPr>
        <w:t xml:space="preserve"> </w:t>
      </w:r>
      <w:ins w:author="Kang, Jiyoon" w:date="2022-03-02T23:48:00Z" w:id="365">
        <w:r w:rsidR="008C1E74">
          <w:rPr>
            <w:rFonts w:hint="eastAsia" w:eastAsia="나눔명조"/>
            <w:sz w:val="20"/>
            <w:szCs w:val="22"/>
          </w:rPr>
          <w:t>또한</w:t>
        </w:r>
      </w:ins>
      <w:ins w:author="Kang, Jiyoon" w:date="2022-03-02T23:49:00Z" w:id="366">
        <w:r w:rsidR="008C1E74">
          <w:rPr>
            <w:rFonts w:hint="eastAsia" w:eastAsia="나눔명조"/>
            <w:sz w:val="20"/>
            <w:szCs w:val="22"/>
          </w:rPr>
          <w:t xml:space="preserve"> </w:t>
        </w:r>
      </w:ins>
      <w:r w:rsidRPr="00B61948" w:rsidR="003A12BC">
        <w:rPr>
          <w:rFonts w:hint="eastAsia" w:eastAsia="나눔명조"/>
          <w:sz w:val="20"/>
          <w:szCs w:val="22"/>
        </w:rPr>
        <w:t>교육</w:t>
      </w:r>
      <w:ins w:author="Kang, Jiyoon" w:date="2022-03-02T23:48:00Z" w:id="367">
        <w:r w:rsidR="008C1E74">
          <w:rPr>
            <w:rFonts w:hint="eastAsia" w:eastAsia="나눔명조"/>
            <w:sz w:val="20"/>
            <w:szCs w:val="22"/>
          </w:rPr>
          <w:t xml:space="preserve"> </w:t>
        </w:r>
      </w:ins>
      <w:r w:rsidRPr="00B61948" w:rsidR="003A12BC">
        <w:rPr>
          <w:rFonts w:hint="eastAsia" w:eastAsia="나눔명조"/>
          <w:sz w:val="20"/>
          <w:szCs w:val="22"/>
        </w:rPr>
        <w:t>훈련</w:t>
      </w:r>
      <w:ins w:author="Kang, Jiyoon" w:date="2022-03-02T23:48:00Z" w:id="368">
        <w:r w:rsidR="008C1E74">
          <w:rPr>
            <w:rFonts w:hint="eastAsia" w:eastAsia="나눔명조"/>
            <w:sz w:val="20"/>
            <w:szCs w:val="22"/>
          </w:rPr>
          <w:t>,</w:t>
        </w:r>
      </w:ins>
      <w:del w:author="Kang, Jiyoon" w:date="2022-03-02T23:48:00Z" w:id="369">
        <w:r w:rsidRPr="00B61948" w:rsidDel="008C1E74" w:rsidR="003A12BC">
          <w:rPr>
            <w:rFonts w:hint="eastAsia" w:eastAsia="나눔명조"/>
            <w:sz w:val="20"/>
            <w:szCs w:val="22"/>
          </w:rPr>
          <w:delText>이나</w:delText>
        </w:r>
      </w:del>
      <w:r w:rsidRPr="00B61948" w:rsidR="003A12BC">
        <w:rPr>
          <w:rFonts w:hint="eastAsia" w:eastAsia="나눔명조"/>
          <w:sz w:val="20"/>
          <w:szCs w:val="22"/>
        </w:rPr>
        <w:t xml:space="preserve"> </w:t>
      </w:r>
      <w:r w:rsidRPr="00B61948" w:rsidR="003A12BC">
        <w:rPr>
          <w:rFonts w:hint="eastAsia" w:eastAsia="나눔명조"/>
          <w:sz w:val="20"/>
          <w:szCs w:val="22"/>
        </w:rPr>
        <w:t>보수</w:t>
      </w:r>
      <w:r w:rsidRPr="00B61948" w:rsidR="003A12BC">
        <w:rPr>
          <w:rFonts w:hint="eastAsia" w:eastAsia="나눔명조"/>
          <w:sz w:val="20"/>
          <w:szCs w:val="22"/>
        </w:rPr>
        <w:t xml:space="preserve"> </w:t>
      </w:r>
      <w:r w:rsidRPr="00B61948" w:rsidR="003A12BC">
        <w:rPr>
          <w:rFonts w:hint="eastAsia" w:eastAsia="나눔명조"/>
          <w:sz w:val="20"/>
          <w:szCs w:val="22"/>
        </w:rPr>
        <w:t>및</w:t>
      </w:r>
      <w:r w:rsidRPr="00B61948" w:rsidR="003A12BC">
        <w:rPr>
          <w:rFonts w:hint="eastAsia" w:eastAsia="나눔명조"/>
          <w:sz w:val="20"/>
          <w:szCs w:val="22"/>
        </w:rPr>
        <w:t xml:space="preserve"> </w:t>
      </w:r>
      <w:r w:rsidRPr="00B61948" w:rsidR="003A12BC">
        <w:rPr>
          <w:rFonts w:hint="eastAsia" w:eastAsia="나눔명조"/>
          <w:sz w:val="20"/>
          <w:szCs w:val="22"/>
        </w:rPr>
        <w:t>승진</w:t>
      </w:r>
      <w:r w:rsidRPr="00B61948" w:rsidR="003A12BC">
        <w:rPr>
          <w:rFonts w:hint="eastAsia" w:eastAsia="나눔명조"/>
          <w:sz w:val="20"/>
          <w:szCs w:val="22"/>
        </w:rPr>
        <w:t xml:space="preserve"> </w:t>
      </w:r>
      <w:r w:rsidRPr="00B61948" w:rsidR="003A12BC">
        <w:rPr>
          <w:rFonts w:hint="eastAsia" w:eastAsia="나눔명조"/>
          <w:sz w:val="20"/>
          <w:szCs w:val="22"/>
        </w:rPr>
        <w:t>등</w:t>
      </w:r>
      <w:del w:author="Kang, Jiyoon" w:date="2022-03-02T23:48:00Z" w:id="370">
        <w:r w:rsidRPr="00B61948" w:rsidDel="008C1E74" w:rsidR="003A12BC">
          <w:rPr>
            <w:rFonts w:hint="eastAsia" w:eastAsia="나눔명조"/>
            <w:sz w:val="20"/>
            <w:szCs w:val="22"/>
          </w:rPr>
          <w:delText>의</w:delText>
        </w:r>
      </w:del>
      <w:r w:rsidRPr="00B61948" w:rsidR="003A12BC">
        <w:rPr>
          <w:rFonts w:hint="eastAsia" w:eastAsia="나눔명조"/>
          <w:sz w:val="20"/>
          <w:szCs w:val="22"/>
        </w:rPr>
        <w:t xml:space="preserve"> </w:t>
      </w:r>
      <w:r w:rsidRPr="00B61948" w:rsidR="003A12BC">
        <w:rPr>
          <w:rFonts w:hint="eastAsia" w:eastAsia="나눔명조"/>
          <w:sz w:val="20"/>
          <w:szCs w:val="22"/>
        </w:rPr>
        <w:t>여타</w:t>
      </w:r>
      <w:r w:rsidRPr="00B61948" w:rsidR="003A12BC">
        <w:rPr>
          <w:rFonts w:hint="eastAsia" w:eastAsia="나눔명조"/>
          <w:sz w:val="20"/>
          <w:szCs w:val="22"/>
        </w:rPr>
        <w:t xml:space="preserve"> </w:t>
      </w:r>
      <w:r w:rsidRPr="00B61948" w:rsidR="003A12BC">
        <w:rPr>
          <w:rFonts w:hint="eastAsia" w:eastAsia="나눔명조"/>
          <w:sz w:val="20"/>
          <w:szCs w:val="22"/>
        </w:rPr>
        <w:t>요인과</w:t>
      </w:r>
      <w:r w:rsidRPr="00B61948" w:rsidR="003A12BC">
        <w:rPr>
          <w:rFonts w:hint="eastAsia" w:eastAsia="나눔명조"/>
          <w:sz w:val="20"/>
          <w:szCs w:val="22"/>
        </w:rPr>
        <w:t xml:space="preserve"> </w:t>
      </w:r>
      <w:r w:rsidRPr="00B61948" w:rsidR="003A12BC">
        <w:rPr>
          <w:rFonts w:hint="eastAsia" w:eastAsia="나눔명조"/>
          <w:sz w:val="20"/>
          <w:szCs w:val="22"/>
        </w:rPr>
        <w:t>비교하여</w:t>
      </w:r>
      <w:r w:rsidRPr="00B61948" w:rsidR="003A12BC">
        <w:rPr>
          <w:rFonts w:hint="eastAsia" w:eastAsia="나눔명조"/>
          <w:sz w:val="20"/>
          <w:szCs w:val="22"/>
        </w:rPr>
        <w:t xml:space="preserve"> </w:t>
      </w:r>
      <w:ins w:author="Kang, Jiyoon" w:date="2022-03-02T23:48:00Z" w:id="371">
        <w:r w:rsidR="008C1E74">
          <w:rPr>
            <w:rFonts w:hint="eastAsia" w:eastAsia="나눔명조"/>
            <w:sz w:val="20"/>
            <w:szCs w:val="22"/>
          </w:rPr>
          <w:t>상사의</w:t>
        </w:r>
        <w:r w:rsidR="008C1E74">
          <w:rPr>
            <w:rFonts w:hint="eastAsia" w:eastAsia="나눔명조"/>
            <w:sz w:val="20"/>
            <w:szCs w:val="22"/>
          </w:rPr>
          <w:t xml:space="preserve"> </w:t>
        </w:r>
        <w:r w:rsidR="008C1E74">
          <w:rPr>
            <w:rFonts w:hint="eastAsia" w:eastAsia="나눔명조"/>
            <w:sz w:val="20"/>
            <w:szCs w:val="22"/>
          </w:rPr>
          <w:t>지원</w:t>
        </w:r>
        <w:r w:rsidR="008C1E74">
          <w:rPr>
            <w:rFonts w:hint="eastAsia" w:eastAsia="나눔명조"/>
            <w:sz w:val="20"/>
            <w:szCs w:val="22"/>
          </w:rPr>
          <w:t>,</w:t>
        </w:r>
        <w:r w:rsidR="008C1E74">
          <w:rPr>
            <w:rFonts w:eastAsia="나눔명조"/>
            <w:sz w:val="20"/>
            <w:szCs w:val="22"/>
          </w:rPr>
          <w:t xml:space="preserve"> </w:t>
        </w:r>
        <w:r w:rsidR="008C1E74">
          <w:rPr>
            <w:rFonts w:hint="eastAsia" w:eastAsia="나눔명조"/>
            <w:sz w:val="20"/>
            <w:szCs w:val="22"/>
          </w:rPr>
          <w:t>즉</w:t>
        </w:r>
        <w:r w:rsidR="008C1E74">
          <w:rPr>
            <w:rFonts w:hint="eastAsia" w:eastAsia="나눔명조"/>
            <w:sz w:val="20"/>
            <w:szCs w:val="22"/>
          </w:rPr>
          <w:t xml:space="preserve"> </w:t>
        </w:r>
      </w:ins>
      <w:r w:rsidRPr="00B61948" w:rsidR="003A12BC">
        <w:rPr>
          <w:rFonts w:hint="eastAsia" w:eastAsia="나눔명조"/>
          <w:sz w:val="20"/>
          <w:szCs w:val="22"/>
        </w:rPr>
        <w:t>리더십</w:t>
      </w:r>
      <w:del w:author="Kang, Jiyoon" w:date="2022-03-02T23:48:00Z" w:id="372">
        <w:r w:rsidRPr="00B61948" w:rsidDel="008C1E74" w:rsidR="003A12BC">
          <w:rPr>
            <w:rFonts w:hint="eastAsia" w:eastAsia="나눔명조"/>
            <w:sz w:val="20"/>
            <w:szCs w:val="22"/>
          </w:rPr>
          <w:delText>,</w:delText>
        </w:r>
        <w:r w:rsidRPr="00B61948" w:rsidDel="008C1E74" w:rsidR="003A12BC">
          <w:rPr>
            <w:rFonts w:eastAsia="나눔명조"/>
            <w:sz w:val="20"/>
            <w:szCs w:val="22"/>
          </w:rPr>
          <w:delText xml:space="preserve"> </w:delText>
        </w:r>
        <w:r w:rsidRPr="00B61948" w:rsidDel="008C1E74" w:rsidR="003A12BC">
          <w:rPr>
            <w:rFonts w:hint="eastAsia" w:eastAsia="나눔명조"/>
            <w:sz w:val="20"/>
            <w:szCs w:val="22"/>
          </w:rPr>
          <w:delText>즉</w:delText>
        </w:r>
        <w:r w:rsidRPr="00B61948" w:rsidDel="008C1E74" w:rsidR="003A12BC">
          <w:rPr>
            <w:rFonts w:hint="eastAsia" w:eastAsia="나눔명조"/>
            <w:sz w:val="20"/>
            <w:szCs w:val="22"/>
          </w:rPr>
          <w:delText xml:space="preserve"> </w:delText>
        </w:r>
        <w:r w:rsidRPr="00B61948" w:rsidDel="008C1E74">
          <w:rPr>
            <w:rFonts w:hint="eastAsia" w:eastAsia="나눔명조"/>
            <w:sz w:val="20"/>
            <w:szCs w:val="22"/>
          </w:rPr>
          <w:delText>상사의</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지원</w:delText>
        </w:r>
      </w:del>
      <w:r w:rsidRPr="00B61948" w:rsidR="00B57160">
        <w:rPr>
          <w:rFonts w:hint="eastAsia" w:eastAsia="나눔명조"/>
          <w:sz w:val="20"/>
          <w:szCs w:val="22"/>
        </w:rPr>
        <w:t>이</w:t>
      </w:r>
      <w:r w:rsidRPr="00B61948">
        <w:rPr>
          <w:rFonts w:hint="eastAsia" w:eastAsia="나눔명조"/>
          <w:sz w:val="20"/>
          <w:szCs w:val="22"/>
        </w:rPr>
        <w:t xml:space="preserve"> </w:t>
      </w:r>
      <w:r w:rsidRPr="00B61948">
        <w:rPr>
          <w:rFonts w:hint="eastAsia" w:eastAsia="나눔명조"/>
          <w:sz w:val="20"/>
          <w:szCs w:val="22"/>
        </w:rPr>
        <w:t>공공봉사동기</w:t>
      </w:r>
      <w:r w:rsidRPr="00B61948" w:rsidR="00B57160">
        <w:rPr>
          <w:rFonts w:hint="eastAsia" w:eastAsia="나눔명조"/>
          <w:sz w:val="20"/>
          <w:szCs w:val="22"/>
        </w:rPr>
        <w:t>를</w:t>
      </w:r>
      <w:r w:rsidRPr="00B61948" w:rsidR="00B57160">
        <w:rPr>
          <w:rFonts w:hint="eastAsia" w:eastAsia="나눔명조"/>
          <w:sz w:val="20"/>
          <w:szCs w:val="22"/>
        </w:rPr>
        <w:t xml:space="preserve"> </w:t>
      </w:r>
      <w:r w:rsidRPr="00B61948" w:rsidR="00B57160">
        <w:rPr>
          <w:rFonts w:hint="eastAsia" w:eastAsia="나눔명조"/>
          <w:sz w:val="20"/>
          <w:szCs w:val="22"/>
        </w:rPr>
        <w:t>제고한다는</w:t>
      </w:r>
      <w:r w:rsidRPr="00B61948" w:rsidR="00B57160">
        <w:rPr>
          <w:rFonts w:hint="eastAsia" w:eastAsia="나눔명조"/>
          <w:sz w:val="20"/>
          <w:szCs w:val="22"/>
        </w:rPr>
        <w:t xml:space="preserve"> </w:t>
      </w:r>
      <w:r w:rsidRPr="00B61948" w:rsidR="00B57160">
        <w:rPr>
          <w:rFonts w:hint="eastAsia" w:eastAsia="나눔명조"/>
          <w:sz w:val="20"/>
          <w:szCs w:val="22"/>
        </w:rPr>
        <w:t>결과</w:t>
      </w:r>
      <w:ins w:author="Kang, Jiyoon" w:date="2022-03-02T23:49:00Z" w:id="373">
        <w:r w:rsidR="008C1E74">
          <w:rPr>
            <w:rFonts w:hint="eastAsia" w:eastAsia="나눔명조"/>
            <w:sz w:val="20"/>
            <w:szCs w:val="22"/>
          </w:rPr>
          <w:t>도</w:t>
        </w:r>
        <w:r w:rsidR="008C1E74">
          <w:rPr>
            <w:rFonts w:hint="eastAsia" w:eastAsia="나눔명조"/>
            <w:sz w:val="20"/>
            <w:szCs w:val="22"/>
          </w:rPr>
          <w:t xml:space="preserve"> </w:t>
        </w:r>
      </w:ins>
      <w:del w:author="Kang, Jiyoon" w:date="2022-03-02T23:49:00Z" w:id="374">
        <w:r w:rsidRPr="00B61948" w:rsidDel="008C1E74" w:rsidR="00B57160">
          <w:rPr>
            <w:rFonts w:hint="eastAsia" w:eastAsia="나눔명조"/>
            <w:sz w:val="20"/>
            <w:szCs w:val="22"/>
          </w:rPr>
          <w:delText>를</w:delText>
        </w:r>
        <w:r w:rsidRPr="00B61948" w:rsidDel="008C1E74" w:rsidR="00B57160">
          <w:rPr>
            <w:rFonts w:hint="eastAsia" w:eastAsia="나눔명조"/>
            <w:sz w:val="20"/>
            <w:szCs w:val="22"/>
          </w:rPr>
          <w:delText xml:space="preserve"> </w:delText>
        </w:r>
      </w:del>
      <w:r w:rsidRPr="00B61948" w:rsidR="00B57160">
        <w:rPr>
          <w:rFonts w:hint="eastAsia" w:eastAsia="나눔명조"/>
          <w:sz w:val="20"/>
          <w:szCs w:val="22"/>
        </w:rPr>
        <w:t>경험적으로</w:t>
      </w:r>
      <w:r w:rsidRPr="00B61948" w:rsidR="00B57160">
        <w:rPr>
          <w:rFonts w:hint="eastAsia" w:eastAsia="나눔명조"/>
          <w:sz w:val="20"/>
          <w:szCs w:val="22"/>
        </w:rPr>
        <w:t xml:space="preserve"> </w:t>
      </w:r>
      <w:r w:rsidRPr="00B61948" w:rsidR="00B57160">
        <w:rPr>
          <w:rFonts w:hint="eastAsia" w:eastAsia="나눔명조"/>
          <w:sz w:val="20"/>
          <w:szCs w:val="22"/>
        </w:rPr>
        <w:t>제시</w:t>
      </w:r>
      <w:del w:author="Kang, Jiyoon" w:date="2022-03-02T23:50:00Z" w:id="375">
        <w:r w:rsidRPr="00B61948" w:rsidDel="008C1E74" w:rsidR="00B57160">
          <w:rPr>
            <w:rFonts w:hint="eastAsia" w:eastAsia="나눔명조"/>
            <w:sz w:val="20"/>
            <w:szCs w:val="22"/>
          </w:rPr>
          <w:delText>하고</w:delText>
        </w:r>
        <w:r w:rsidRPr="00B61948" w:rsidDel="008C1E74" w:rsidR="00B57160">
          <w:rPr>
            <w:rFonts w:hint="eastAsia" w:eastAsia="나눔명조"/>
            <w:sz w:val="20"/>
            <w:szCs w:val="22"/>
          </w:rPr>
          <w:delText xml:space="preserve"> </w:delText>
        </w:r>
        <w:r w:rsidRPr="00B61948" w:rsidDel="008C1E74" w:rsidR="00B57160">
          <w:rPr>
            <w:rFonts w:hint="eastAsia" w:eastAsia="나눔명조"/>
            <w:sz w:val="20"/>
            <w:szCs w:val="22"/>
          </w:rPr>
          <w:delText>있다</w:delText>
        </w:r>
      </w:del>
      <w:ins w:author="Kang, Jiyoon" w:date="2022-03-02T23:50:00Z" w:id="376">
        <w:r w:rsidR="008C1E74">
          <w:rPr>
            <w:rFonts w:hint="eastAsia" w:eastAsia="나눔명조"/>
            <w:sz w:val="20"/>
            <w:szCs w:val="22"/>
          </w:rPr>
          <w:t>되었다</w:t>
        </w:r>
      </w:ins>
      <w:r w:rsidRPr="00B61948" w:rsidR="00B57160">
        <w:rPr>
          <w:rFonts w:eastAsia="나눔명조"/>
          <w:sz w:val="20"/>
          <w:szCs w:val="22"/>
        </w:rPr>
        <w:fldChar w:fldCharType="begin"/>
      </w:r>
      <w:r w:rsidR="00AC65B9">
        <w:rPr>
          <w:rFonts w:hint="eastAsia" w:eastAsia="나눔명조"/>
          <w:sz w:val="20"/>
          <w:szCs w:val="22"/>
        </w:rPr>
        <w:instrText xml:space="preserve"> ADDIN ZOTERO_ITEM CSL_CITATION {"citationID":"446Yq6pE","properties":{"formattedCitation":"(\\uc0\\u44608{}\\uc0\\u49345{}\\uc0\\u47925{} and \\uc0\\u45432{}\\uc0\\u51333{}\\uc0\\u54840{} 2018)","plainCitation":"(</w:instrText>
      </w:r>
      <w:r w:rsidR="00AC65B9">
        <w:rPr>
          <w:rFonts w:hint="eastAsia" w:eastAsia="나눔명조"/>
          <w:sz w:val="20"/>
          <w:szCs w:val="22"/>
        </w:rPr>
        <w:instrText>김상묵</w:instrText>
      </w:r>
      <w:r w:rsidR="00AC65B9">
        <w:rPr>
          <w:rFonts w:hint="eastAsia" w:eastAsia="나눔명조"/>
          <w:sz w:val="20"/>
          <w:szCs w:val="22"/>
        </w:rPr>
        <w:instrText xml:space="preserve"> and </w:instrText>
      </w:r>
      <w:r w:rsidR="00AC65B9">
        <w:rPr>
          <w:rFonts w:hint="eastAsia" w:eastAsia="나눔명조"/>
          <w:sz w:val="20"/>
          <w:szCs w:val="22"/>
        </w:rPr>
        <w:instrText>노종호</w:instrText>
      </w:r>
      <w:r w:rsidR="00AC65B9">
        <w:rPr>
          <w:rFonts w:hint="eastAsia" w:eastAsia="나눔명조"/>
          <w:sz w:val="20"/>
          <w:szCs w:val="22"/>
        </w:rPr>
        <w:instrText xml:space="preserve"> 2018)","dontUpdate":true,"noteIndex":0},"citationItems":[{"id":"PSjZbscb/Ou6lCDGc","uris":["http://zotero.org/users/5210800/items/6HCCXCIH"],"uri":["http://zotero.org/users/5210800/items/6HCCXCIH"],"itemData":{"id":1529,"type":"article-journal","container-title":"</w:instrText>
      </w:r>
      <w:r w:rsidR="00AC65B9">
        <w:rPr>
          <w:rFonts w:hint="eastAsia" w:eastAsia="나눔명조"/>
          <w:sz w:val="20"/>
          <w:szCs w:val="22"/>
        </w:rPr>
        <w:instrText>한국인사행정학회보</w:instrText>
      </w:r>
      <w:r w:rsidR="00AC65B9">
        <w:rPr>
          <w:rFonts w:hint="eastAsia" w:eastAsia="나눔명조"/>
          <w:sz w:val="20"/>
          <w:szCs w:val="22"/>
        </w:rPr>
        <w:instrText>","issue":"3","note":"Citation Key: kim:rho:2018","page":"145-174","title":"</w:instrText>
      </w:r>
      <w:r w:rsidR="00AC65B9">
        <w:rPr>
          <w:rFonts w:hint="eastAsia" w:eastAsia="나눔명조"/>
          <w:sz w:val="20"/>
          <w:szCs w:val="22"/>
        </w:rPr>
        <w:instrText>공무원의</w:instrText>
      </w:r>
      <w:r w:rsidR="00AC65B9">
        <w:rPr>
          <w:rFonts w:hint="eastAsia" w:eastAsia="나눔명조"/>
          <w:sz w:val="20"/>
          <w:szCs w:val="22"/>
        </w:rPr>
        <w:instrText xml:space="preserve"> </w:instrText>
      </w:r>
      <w:r w:rsidR="00AC65B9">
        <w:rPr>
          <w:rFonts w:hint="eastAsia" w:eastAsia="나눔명조"/>
          <w:sz w:val="20"/>
          <w:szCs w:val="22"/>
        </w:rPr>
        <w:instrText>공공봉사동기와</w:instrText>
      </w:r>
      <w:r w:rsidR="00AC65B9">
        <w:rPr>
          <w:rFonts w:hint="eastAsia" w:eastAsia="나눔명조"/>
          <w:sz w:val="20"/>
          <w:szCs w:val="22"/>
        </w:rPr>
        <w:instrText xml:space="preserve"> </w:instrText>
      </w:r>
      <w:r w:rsidR="00AC65B9">
        <w:rPr>
          <w:rFonts w:hint="eastAsia" w:eastAsia="나눔명조"/>
          <w:sz w:val="20"/>
          <w:szCs w:val="22"/>
        </w:rPr>
        <w:instrText>인적자원관리</w:instrText>
      </w:r>
      <w:r w:rsidR="00AC65B9">
        <w:rPr>
          <w:rFonts w:hint="eastAsia" w:eastAsia="나눔명조"/>
          <w:sz w:val="20"/>
          <w:szCs w:val="22"/>
        </w:rPr>
        <w:instrText>","volume":"17","author":[{"family":"</w:instrText>
      </w:r>
      <w:r w:rsidR="00AC65B9">
        <w:rPr>
          <w:rFonts w:hint="eastAsia" w:eastAsia="나눔명조"/>
          <w:sz w:val="20"/>
          <w:szCs w:val="22"/>
        </w:rPr>
        <w:instrText>김상묵</w:instrText>
      </w:r>
      <w:r w:rsidR="00AC65B9">
        <w:rPr>
          <w:rFonts w:hint="eastAsia" w:eastAsia="나눔명조"/>
          <w:sz w:val="20"/>
          <w:szCs w:val="22"/>
        </w:rPr>
        <w:instrText>","given":""},{"family":"</w:instrText>
      </w:r>
      <w:r w:rsidR="00AC65B9">
        <w:rPr>
          <w:rFonts w:hint="eastAsia" w:eastAsia="나눔명조"/>
          <w:sz w:val="20"/>
          <w:szCs w:val="22"/>
        </w:rPr>
        <w:instrText>노종호</w:instrText>
      </w:r>
      <w:r w:rsidR="00AC65B9">
        <w:rPr>
          <w:rFonts w:hint="eastAsia" w:eastAsia="나눔명조"/>
          <w:sz w:val="20"/>
          <w:szCs w:val="22"/>
        </w:rPr>
        <w:instrText>","given":""}],"issued":{"date-parts":[["2018"]]}}}],"schema":"https://github.com/citation-style-langua</w:instrText>
      </w:r>
      <w:r w:rsidR="00AC65B9">
        <w:rPr>
          <w:rFonts w:eastAsia="나눔명조"/>
          <w:sz w:val="20"/>
          <w:szCs w:val="22"/>
        </w:rPr>
        <w:instrText xml:space="preserve">ge/schema/raw/master/csl-citation.json"} </w:instrText>
      </w:r>
      <w:r w:rsidRPr="00B61948" w:rsidR="00B57160">
        <w:rPr>
          <w:rFonts w:eastAsia="나눔명조"/>
          <w:sz w:val="20"/>
          <w:szCs w:val="22"/>
        </w:rPr>
        <w:fldChar w:fldCharType="separate"/>
      </w:r>
      <w:r w:rsidRPr="003820D2" w:rsidR="00B57160">
        <w:rPr>
          <w:rFonts w:eastAsia="나눔명조"/>
          <w:sz w:val="20"/>
          <w:szCs w:val="22"/>
        </w:rPr>
        <w:t>(</w:t>
      </w:r>
      <w:r w:rsidRPr="003820D2" w:rsidR="00B57160">
        <w:rPr>
          <w:rFonts w:hint="eastAsia" w:eastAsia="나눔명조"/>
          <w:sz w:val="20"/>
          <w:szCs w:val="22"/>
        </w:rPr>
        <w:t>김상묵</w:t>
      </w:r>
      <w:r w:rsidR="00512F0D">
        <w:rPr>
          <w:rFonts w:eastAsia="나눔명조"/>
          <w:sz w:val="20"/>
          <w:szCs w:val="22"/>
        </w:rPr>
        <w:t>‧</w:t>
      </w:r>
      <w:r w:rsidRPr="003820D2" w:rsidR="00B57160">
        <w:rPr>
          <w:rFonts w:hint="eastAsia" w:eastAsia="나눔명조"/>
          <w:sz w:val="20"/>
          <w:szCs w:val="22"/>
        </w:rPr>
        <w:t>노종호</w:t>
      </w:r>
      <w:r w:rsidR="003874A5">
        <w:rPr>
          <w:rFonts w:hint="eastAsia" w:eastAsia="나눔명조"/>
          <w:sz w:val="20"/>
          <w:szCs w:val="22"/>
        </w:rPr>
        <w:t>,</w:t>
      </w:r>
      <w:r w:rsidRPr="003820D2" w:rsidR="00B57160">
        <w:rPr>
          <w:rFonts w:eastAsia="나눔명조"/>
          <w:sz w:val="20"/>
          <w:szCs w:val="22"/>
        </w:rPr>
        <w:t xml:space="preserve"> 2018)</w:t>
      </w:r>
      <w:r w:rsidRPr="00B61948" w:rsidR="00B57160">
        <w:rPr>
          <w:rFonts w:eastAsia="나눔명조"/>
          <w:sz w:val="20"/>
          <w:szCs w:val="22"/>
        </w:rPr>
        <w:fldChar w:fldCharType="end"/>
      </w:r>
      <w:r w:rsidRPr="00B61948">
        <w:rPr>
          <w:rFonts w:hint="eastAsia" w:eastAsia="나눔명조"/>
          <w:sz w:val="20"/>
          <w:szCs w:val="22"/>
        </w:rPr>
        <w:t>.</w:t>
      </w:r>
      <w:r w:rsidRPr="00B61948">
        <w:rPr>
          <w:rFonts w:eastAsia="나눔명조"/>
          <w:sz w:val="20"/>
          <w:szCs w:val="22"/>
        </w:rPr>
        <w:t xml:space="preserve"> </w:t>
      </w:r>
      <w:ins w:author="Kang, Jiyoon" w:date="2022-03-03T00:03:00Z" w:id="377">
        <w:r w:rsidR="00547A7E">
          <w:rPr>
            <w:rFonts w:hint="eastAsia" w:eastAsia="나눔명조"/>
            <w:sz w:val="20"/>
            <w:szCs w:val="22"/>
          </w:rPr>
          <w:t>하지만</w:t>
        </w:r>
        <w:r w:rsidR="00547A7E">
          <w:rPr>
            <w:rFonts w:hint="eastAsia" w:eastAsia="나눔명조"/>
            <w:sz w:val="20"/>
            <w:szCs w:val="22"/>
          </w:rPr>
          <w:t xml:space="preserve"> </w:t>
        </w:r>
        <w:r w:rsidR="00547A7E">
          <w:rPr>
            <w:rFonts w:hint="eastAsia" w:eastAsia="나눔명조"/>
            <w:sz w:val="20"/>
            <w:szCs w:val="22"/>
          </w:rPr>
          <w:t>본</w:t>
        </w:r>
        <w:r w:rsidR="00547A7E">
          <w:rPr>
            <w:rFonts w:hint="eastAsia" w:eastAsia="나눔명조"/>
            <w:sz w:val="20"/>
            <w:szCs w:val="22"/>
          </w:rPr>
          <w:t xml:space="preserve"> </w:t>
        </w:r>
        <w:r w:rsidR="00547A7E">
          <w:rPr>
            <w:rFonts w:hint="eastAsia" w:eastAsia="나눔명조"/>
            <w:sz w:val="20"/>
            <w:szCs w:val="22"/>
          </w:rPr>
          <w:t>연구는</w:t>
        </w:r>
        <w:r w:rsidR="00547A7E">
          <w:rPr>
            <w:rFonts w:hint="eastAsia" w:eastAsia="나눔명조"/>
            <w:sz w:val="20"/>
            <w:szCs w:val="22"/>
          </w:rPr>
          <w:t xml:space="preserve"> </w:t>
        </w:r>
        <w:r w:rsidR="00547A7E">
          <w:rPr>
            <w:rFonts w:hint="eastAsia" w:eastAsia="나눔명조"/>
            <w:sz w:val="20"/>
            <w:szCs w:val="22"/>
          </w:rPr>
          <w:t>거래적</w:t>
        </w:r>
        <w:r w:rsidR="00547A7E">
          <w:rPr>
            <w:rFonts w:hint="eastAsia" w:eastAsia="나눔명조"/>
            <w:sz w:val="20"/>
            <w:szCs w:val="22"/>
          </w:rPr>
          <w:t xml:space="preserve"> </w:t>
        </w:r>
        <w:r w:rsidR="00547A7E">
          <w:rPr>
            <w:rFonts w:hint="eastAsia" w:eastAsia="나눔명조"/>
            <w:sz w:val="20"/>
            <w:szCs w:val="22"/>
          </w:rPr>
          <w:t>리더십과</w:t>
        </w:r>
        <w:r w:rsidR="00547A7E">
          <w:rPr>
            <w:rFonts w:hint="eastAsia" w:eastAsia="나눔명조"/>
            <w:sz w:val="20"/>
            <w:szCs w:val="22"/>
          </w:rPr>
          <w:t xml:space="preserve"> </w:t>
        </w:r>
      </w:ins>
      <w:ins w:author="Kang, Jiyoon" w:date="2022-03-03T00:04:00Z" w:id="378">
        <w:r w:rsidR="00547A7E">
          <w:rPr>
            <w:rFonts w:hint="eastAsia" w:eastAsia="나눔명조"/>
            <w:sz w:val="20"/>
            <w:szCs w:val="22"/>
          </w:rPr>
          <w:t>변혁적</w:t>
        </w:r>
        <w:r w:rsidR="00547A7E">
          <w:rPr>
            <w:rFonts w:hint="eastAsia" w:eastAsia="나눔명조"/>
            <w:sz w:val="20"/>
            <w:szCs w:val="22"/>
          </w:rPr>
          <w:t xml:space="preserve"> </w:t>
        </w:r>
        <w:r w:rsidR="00547A7E">
          <w:rPr>
            <w:rFonts w:hint="eastAsia" w:eastAsia="나눔명조"/>
            <w:sz w:val="20"/>
            <w:szCs w:val="22"/>
          </w:rPr>
          <w:t>리더십이</w:t>
        </w:r>
        <w:r w:rsidR="00547A7E">
          <w:rPr>
            <w:rFonts w:hint="eastAsia" w:eastAsia="나눔명조"/>
            <w:sz w:val="20"/>
            <w:szCs w:val="22"/>
          </w:rPr>
          <w:t xml:space="preserve"> </w:t>
        </w:r>
        <w:r w:rsidR="00547A7E">
          <w:rPr>
            <w:rFonts w:hint="eastAsia" w:eastAsia="나눔명조"/>
            <w:sz w:val="20"/>
            <w:szCs w:val="22"/>
          </w:rPr>
          <w:t>공공봉사동기에</w:t>
        </w:r>
        <w:r w:rsidR="00547A7E">
          <w:rPr>
            <w:rFonts w:hint="eastAsia" w:eastAsia="나눔명조"/>
            <w:sz w:val="20"/>
            <w:szCs w:val="22"/>
          </w:rPr>
          <w:t xml:space="preserve"> </w:t>
        </w:r>
        <w:r w:rsidR="00547A7E">
          <w:rPr>
            <w:rFonts w:hint="eastAsia" w:eastAsia="나눔명조"/>
            <w:sz w:val="20"/>
            <w:szCs w:val="22"/>
          </w:rPr>
          <w:t>미치는</w:t>
        </w:r>
        <w:r w:rsidR="00547A7E">
          <w:rPr>
            <w:rFonts w:hint="eastAsia" w:eastAsia="나눔명조"/>
            <w:sz w:val="20"/>
            <w:szCs w:val="22"/>
          </w:rPr>
          <w:t xml:space="preserve"> </w:t>
        </w:r>
        <w:r w:rsidR="00547A7E">
          <w:rPr>
            <w:rFonts w:hint="eastAsia" w:eastAsia="나눔명조"/>
            <w:sz w:val="20"/>
            <w:szCs w:val="22"/>
          </w:rPr>
          <w:t>영향이</w:t>
        </w:r>
        <w:r w:rsidR="00547A7E">
          <w:rPr>
            <w:rFonts w:hint="eastAsia" w:eastAsia="나눔명조"/>
            <w:sz w:val="20"/>
            <w:szCs w:val="22"/>
          </w:rPr>
          <w:t xml:space="preserve"> </w:t>
        </w:r>
        <w:r w:rsidR="00547A7E">
          <w:rPr>
            <w:rFonts w:hint="eastAsia" w:eastAsia="나눔명조"/>
            <w:sz w:val="20"/>
            <w:szCs w:val="22"/>
          </w:rPr>
          <w:t>상이할</w:t>
        </w:r>
        <w:r w:rsidR="00547A7E">
          <w:rPr>
            <w:rFonts w:eastAsia="나눔명조"/>
            <w:sz w:val="20"/>
            <w:szCs w:val="22"/>
          </w:rPr>
          <w:t xml:space="preserve"> </w:t>
        </w:r>
        <w:r w:rsidR="00547A7E">
          <w:rPr>
            <w:rFonts w:hint="eastAsia" w:eastAsia="나눔명조"/>
            <w:sz w:val="20"/>
            <w:szCs w:val="22"/>
          </w:rPr>
          <w:t>것이라고</w:t>
        </w:r>
        <w:r w:rsidR="00547A7E">
          <w:rPr>
            <w:rFonts w:hint="eastAsia" w:eastAsia="나눔명조"/>
            <w:sz w:val="20"/>
            <w:szCs w:val="22"/>
          </w:rPr>
          <w:t xml:space="preserve"> </w:t>
        </w:r>
        <w:r w:rsidR="00547A7E">
          <w:rPr>
            <w:rFonts w:hint="eastAsia" w:eastAsia="나눔명조"/>
            <w:sz w:val="20"/>
            <w:szCs w:val="22"/>
          </w:rPr>
          <w:t>기대한다</w:t>
        </w:r>
        <w:r w:rsidR="00547A7E">
          <w:rPr>
            <w:rFonts w:hint="eastAsia" w:eastAsia="나눔명조"/>
            <w:sz w:val="20"/>
            <w:szCs w:val="22"/>
          </w:rPr>
          <w:t>.</w:t>
        </w:r>
        <w:r w:rsidR="00547A7E">
          <w:rPr>
            <w:rFonts w:eastAsia="나눔명조"/>
            <w:sz w:val="20"/>
            <w:szCs w:val="22"/>
          </w:rPr>
          <w:t xml:space="preserve"> </w:t>
        </w:r>
        <w:r w:rsidR="00547A7E">
          <w:rPr>
            <w:rFonts w:hint="eastAsia" w:eastAsia="나눔명조"/>
            <w:sz w:val="20"/>
            <w:szCs w:val="22"/>
          </w:rPr>
          <w:t>그</w:t>
        </w:r>
        <w:r w:rsidR="00547A7E">
          <w:rPr>
            <w:rFonts w:hint="eastAsia" w:eastAsia="나눔명조"/>
            <w:sz w:val="20"/>
            <w:szCs w:val="22"/>
          </w:rPr>
          <w:t xml:space="preserve"> </w:t>
        </w:r>
        <w:r w:rsidR="00547A7E">
          <w:rPr>
            <w:rFonts w:hint="eastAsia" w:eastAsia="나눔명조"/>
            <w:sz w:val="20"/>
            <w:szCs w:val="22"/>
          </w:rPr>
          <w:t>이유는</w:t>
        </w:r>
        <w:r w:rsidR="00547A7E">
          <w:rPr>
            <w:rFonts w:hint="eastAsia" w:eastAsia="나눔명조"/>
            <w:sz w:val="20"/>
            <w:szCs w:val="22"/>
          </w:rPr>
          <w:t xml:space="preserve"> </w:t>
        </w:r>
        <w:r w:rsidR="00547A7E">
          <w:rPr>
            <w:rFonts w:hint="eastAsia" w:eastAsia="나눔명조"/>
            <w:sz w:val="20"/>
            <w:szCs w:val="22"/>
          </w:rPr>
          <w:t>변혁적</w:t>
        </w:r>
        <w:r w:rsidR="00547A7E">
          <w:rPr>
            <w:rFonts w:hint="eastAsia" w:eastAsia="나눔명조"/>
            <w:sz w:val="20"/>
            <w:szCs w:val="22"/>
          </w:rPr>
          <w:t xml:space="preserve"> </w:t>
        </w:r>
        <w:r w:rsidR="00547A7E">
          <w:rPr>
            <w:rFonts w:hint="eastAsia" w:eastAsia="나눔명조"/>
            <w:sz w:val="20"/>
            <w:szCs w:val="22"/>
          </w:rPr>
          <w:t>리더십과</w:t>
        </w:r>
        <w:r w:rsidR="00547A7E">
          <w:rPr>
            <w:rFonts w:hint="eastAsia" w:eastAsia="나눔명조"/>
            <w:sz w:val="20"/>
            <w:szCs w:val="22"/>
          </w:rPr>
          <w:t xml:space="preserve"> </w:t>
        </w:r>
        <w:r w:rsidR="00547A7E">
          <w:rPr>
            <w:rFonts w:hint="eastAsia" w:eastAsia="나눔명조"/>
            <w:sz w:val="20"/>
            <w:szCs w:val="22"/>
          </w:rPr>
          <w:t>거래적</w:t>
        </w:r>
        <w:r w:rsidR="00547A7E">
          <w:rPr>
            <w:rFonts w:hint="eastAsia" w:eastAsia="나눔명조"/>
            <w:sz w:val="20"/>
            <w:szCs w:val="22"/>
          </w:rPr>
          <w:t xml:space="preserve"> </w:t>
        </w:r>
        <w:r w:rsidR="00547A7E">
          <w:rPr>
            <w:rFonts w:hint="eastAsia" w:eastAsia="나눔명조"/>
            <w:sz w:val="20"/>
            <w:szCs w:val="22"/>
          </w:rPr>
          <w:t>리더십의</w:t>
        </w:r>
        <w:r w:rsidR="00547A7E">
          <w:rPr>
            <w:rFonts w:hint="eastAsia" w:eastAsia="나눔명조"/>
            <w:sz w:val="20"/>
            <w:szCs w:val="22"/>
          </w:rPr>
          <w:t xml:space="preserve"> </w:t>
        </w:r>
        <w:r w:rsidR="00547A7E">
          <w:rPr>
            <w:rFonts w:hint="eastAsia" w:eastAsia="나눔명조"/>
            <w:sz w:val="20"/>
            <w:szCs w:val="22"/>
          </w:rPr>
          <w:t>구성</w:t>
        </w:r>
        <w:r w:rsidR="00547A7E">
          <w:rPr>
            <w:rFonts w:hint="eastAsia" w:eastAsia="나눔명조"/>
            <w:sz w:val="20"/>
            <w:szCs w:val="22"/>
          </w:rPr>
          <w:t xml:space="preserve"> </w:t>
        </w:r>
        <w:r w:rsidR="00547A7E">
          <w:rPr>
            <w:rFonts w:hint="eastAsia" w:eastAsia="나눔명조"/>
            <w:sz w:val="20"/>
            <w:szCs w:val="22"/>
          </w:rPr>
          <w:t>요소</w:t>
        </w:r>
        <w:r w:rsidR="00547A7E">
          <w:rPr>
            <w:rFonts w:hint="eastAsia" w:eastAsia="나눔명조"/>
            <w:sz w:val="20"/>
            <w:szCs w:val="22"/>
          </w:rPr>
          <w:t xml:space="preserve"> </w:t>
        </w:r>
        <w:r w:rsidR="00547A7E">
          <w:rPr>
            <w:rFonts w:hint="eastAsia" w:eastAsia="나눔명조"/>
            <w:sz w:val="20"/>
            <w:szCs w:val="22"/>
          </w:rPr>
          <w:t>및</w:t>
        </w:r>
        <w:r w:rsidR="00547A7E">
          <w:rPr>
            <w:rFonts w:hint="eastAsia" w:eastAsia="나눔명조"/>
            <w:sz w:val="20"/>
            <w:szCs w:val="22"/>
          </w:rPr>
          <w:t xml:space="preserve"> </w:t>
        </w:r>
        <w:r w:rsidR="00547A7E">
          <w:rPr>
            <w:rFonts w:hint="eastAsia" w:eastAsia="나눔명조"/>
            <w:sz w:val="20"/>
            <w:szCs w:val="22"/>
          </w:rPr>
          <w:t>성격의</w:t>
        </w:r>
        <w:r w:rsidR="00547A7E">
          <w:rPr>
            <w:rFonts w:hint="eastAsia" w:eastAsia="나눔명조"/>
            <w:sz w:val="20"/>
            <w:szCs w:val="22"/>
          </w:rPr>
          <w:t xml:space="preserve"> </w:t>
        </w:r>
        <w:r w:rsidR="00547A7E">
          <w:rPr>
            <w:rFonts w:hint="eastAsia" w:eastAsia="나눔명조"/>
            <w:sz w:val="20"/>
            <w:szCs w:val="22"/>
          </w:rPr>
          <w:t>상이점</w:t>
        </w:r>
        <w:r w:rsidR="00547A7E">
          <w:rPr>
            <w:rFonts w:hint="eastAsia" w:eastAsia="나눔명조"/>
            <w:sz w:val="20"/>
            <w:szCs w:val="22"/>
          </w:rPr>
          <w:t xml:space="preserve"> </w:t>
        </w:r>
        <w:r w:rsidR="00547A7E">
          <w:rPr>
            <w:rFonts w:hint="eastAsia" w:eastAsia="나눔명조"/>
            <w:sz w:val="20"/>
            <w:szCs w:val="22"/>
          </w:rPr>
          <w:t>때문이다</w:t>
        </w:r>
        <w:r w:rsidR="00547A7E">
          <w:rPr>
            <w:rFonts w:hint="eastAsia" w:eastAsia="나눔명조"/>
            <w:sz w:val="20"/>
            <w:szCs w:val="22"/>
          </w:rPr>
          <w:t>.</w:t>
        </w:r>
        <w:r w:rsidR="00547A7E">
          <w:rPr>
            <w:rFonts w:eastAsia="나눔명조"/>
            <w:sz w:val="20"/>
            <w:szCs w:val="22"/>
          </w:rPr>
          <w:t xml:space="preserve"> </w:t>
        </w:r>
      </w:ins>
    </w:p>
    <w:p w:rsidR="00547A7E" w:rsidP="00C81BA3" w:rsidRDefault="00547A7E" w14:paraId="1F729D99" w14:textId="7BD15C83">
      <w:pPr>
        <w:wordWrap/>
        <w:spacing w:before="120" w:after="120" w:line="276" w:lineRule="auto"/>
        <w:ind w:firstLine="288"/>
        <w:rPr>
          <w:ins w:author="Kang, Jiyoon" w:date="2022-03-03T00:03:00Z" w:id="379"/>
          <w:rFonts w:eastAsia="나눔명조"/>
          <w:sz w:val="20"/>
          <w:szCs w:val="22"/>
        </w:rPr>
      </w:pPr>
      <w:ins w:author="Kang, Jiyoon" w:date="2022-03-03T00:06:00Z" w:id="380">
        <w:r>
          <w:rPr>
            <w:rFonts w:hint="eastAsia" w:eastAsia="나눔명조"/>
            <w:sz w:val="20"/>
            <w:szCs w:val="22"/>
          </w:rPr>
          <w:t>공공봉사동기는</w:t>
        </w:r>
        <w:r>
          <w:rPr>
            <w:rFonts w:hint="eastAsia" w:eastAsia="나눔명조"/>
            <w:sz w:val="20"/>
            <w:szCs w:val="22"/>
          </w:rPr>
          <w:t xml:space="preserve"> </w:t>
        </w:r>
        <w:r>
          <w:rPr>
            <w:rFonts w:hint="eastAsia" w:eastAsia="나눔명조"/>
            <w:sz w:val="20"/>
            <w:szCs w:val="22"/>
          </w:rPr>
          <w:t>조직문화의</w:t>
        </w:r>
        <w:r>
          <w:rPr>
            <w:rFonts w:hint="eastAsia" w:eastAsia="나눔명조"/>
            <w:sz w:val="20"/>
            <w:szCs w:val="22"/>
          </w:rPr>
          <w:t xml:space="preserve"> </w:t>
        </w:r>
        <w:r>
          <w:rPr>
            <w:rFonts w:hint="eastAsia" w:eastAsia="나눔명조"/>
            <w:sz w:val="20"/>
            <w:szCs w:val="22"/>
          </w:rPr>
          <w:t>성격에도</w:t>
        </w:r>
        <w:r>
          <w:rPr>
            <w:rFonts w:hint="eastAsia" w:eastAsia="나눔명조"/>
            <w:sz w:val="20"/>
            <w:szCs w:val="22"/>
          </w:rPr>
          <w:t xml:space="preserve"> </w:t>
        </w:r>
        <w:r>
          <w:rPr>
            <w:rFonts w:hint="eastAsia" w:eastAsia="나눔명조"/>
            <w:sz w:val="20"/>
            <w:szCs w:val="22"/>
          </w:rPr>
          <w:t>영향을</w:t>
        </w:r>
        <w:r>
          <w:rPr>
            <w:rFonts w:hint="eastAsia" w:eastAsia="나눔명조"/>
            <w:sz w:val="20"/>
            <w:szCs w:val="22"/>
          </w:rPr>
          <w:t xml:space="preserve"> </w:t>
        </w:r>
        <w:r>
          <w:rPr>
            <w:rFonts w:hint="eastAsia" w:eastAsia="나눔명조"/>
            <w:sz w:val="20"/>
            <w:szCs w:val="22"/>
          </w:rPr>
          <w:t>받을</w:t>
        </w:r>
        <w:r>
          <w:rPr>
            <w:rFonts w:hint="eastAsia" w:eastAsia="나눔명조"/>
            <w:sz w:val="20"/>
            <w:szCs w:val="22"/>
          </w:rPr>
          <w:t xml:space="preserve"> </w:t>
        </w:r>
        <w:r>
          <w:rPr>
            <w:rFonts w:hint="eastAsia" w:eastAsia="나눔명조"/>
            <w:sz w:val="20"/>
            <w:szCs w:val="22"/>
          </w:rPr>
          <w:t>수</w:t>
        </w:r>
        <w:r>
          <w:rPr>
            <w:rFonts w:hint="eastAsia" w:eastAsia="나눔명조"/>
            <w:sz w:val="20"/>
            <w:szCs w:val="22"/>
          </w:rPr>
          <w:t xml:space="preserve"> </w:t>
        </w:r>
        <w:r>
          <w:rPr>
            <w:rFonts w:hint="eastAsia" w:eastAsia="나눔명조"/>
            <w:sz w:val="20"/>
            <w:szCs w:val="22"/>
          </w:rPr>
          <w:t>있는데</w:t>
        </w:r>
        <w:r>
          <w:rPr>
            <w:rFonts w:hint="eastAsia" w:eastAsia="나눔명조"/>
            <w:sz w:val="20"/>
            <w:szCs w:val="22"/>
          </w:rPr>
          <w:t>,</w:t>
        </w:r>
        <w:r>
          <w:rPr>
            <w:rFonts w:eastAsia="나눔명조"/>
            <w:sz w:val="20"/>
            <w:szCs w:val="22"/>
          </w:rPr>
          <w:t xml:space="preserve"> </w:t>
        </w:r>
        <w:r>
          <w:rPr>
            <w:rFonts w:hint="eastAsia" w:eastAsia="나눔명조"/>
            <w:sz w:val="20"/>
            <w:szCs w:val="22"/>
          </w:rPr>
          <w:t>혁신성을</w:t>
        </w:r>
        <w:r>
          <w:rPr>
            <w:rFonts w:hint="eastAsia" w:eastAsia="나눔명조"/>
            <w:sz w:val="20"/>
            <w:szCs w:val="22"/>
          </w:rPr>
          <w:t xml:space="preserve"> </w:t>
        </w:r>
        <w:r>
          <w:rPr>
            <w:rFonts w:hint="eastAsia" w:eastAsia="나눔명조"/>
            <w:sz w:val="20"/>
            <w:szCs w:val="22"/>
          </w:rPr>
          <w:t>강조하는</w:t>
        </w:r>
        <w:r>
          <w:rPr>
            <w:rFonts w:hint="eastAsia" w:eastAsia="나눔명조"/>
            <w:sz w:val="20"/>
            <w:szCs w:val="22"/>
          </w:rPr>
          <w:t xml:space="preserve"> </w:t>
        </w:r>
        <w:r>
          <w:rPr>
            <w:rFonts w:hint="eastAsia" w:eastAsia="나눔명조"/>
            <w:sz w:val="20"/>
            <w:szCs w:val="22"/>
          </w:rPr>
          <w:t>발전적</w:t>
        </w:r>
        <w:r>
          <w:rPr>
            <w:rFonts w:hint="eastAsia" w:eastAsia="나눔명조"/>
            <w:sz w:val="20"/>
            <w:szCs w:val="22"/>
          </w:rPr>
          <w:t xml:space="preserve"> </w:t>
        </w:r>
        <w:r>
          <w:rPr>
            <w:rFonts w:hint="eastAsia" w:eastAsia="나눔명조"/>
            <w:sz w:val="20"/>
            <w:szCs w:val="22"/>
          </w:rPr>
          <w:t>조직문화와</w:t>
        </w:r>
        <w:r>
          <w:rPr>
            <w:rFonts w:hint="eastAsia" w:eastAsia="나눔명조"/>
            <w:sz w:val="20"/>
            <w:szCs w:val="22"/>
          </w:rPr>
          <w:t xml:space="preserve"> </w:t>
        </w:r>
        <w:r>
          <w:rPr>
            <w:rFonts w:hint="eastAsia" w:eastAsia="나눔명조"/>
            <w:sz w:val="20"/>
            <w:szCs w:val="22"/>
          </w:rPr>
          <w:t>유연하고</w:t>
        </w:r>
        <w:r>
          <w:rPr>
            <w:rFonts w:hint="eastAsia" w:eastAsia="나눔명조"/>
            <w:sz w:val="20"/>
            <w:szCs w:val="22"/>
          </w:rPr>
          <w:t xml:space="preserve"> </w:t>
        </w:r>
        <w:r>
          <w:rPr>
            <w:rFonts w:hint="eastAsia" w:eastAsia="나눔명조"/>
            <w:sz w:val="20"/>
            <w:szCs w:val="22"/>
          </w:rPr>
          <w:t>수평적인</w:t>
        </w:r>
        <w:r>
          <w:rPr>
            <w:rFonts w:hint="eastAsia" w:eastAsia="나눔명조"/>
            <w:sz w:val="20"/>
            <w:szCs w:val="22"/>
          </w:rPr>
          <w:t xml:space="preserve"> </w:t>
        </w:r>
        <w:r>
          <w:rPr>
            <w:rFonts w:hint="eastAsia" w:eastAsia="나눔명조"/>
            <w:sz w:val="20"/>
            <w:szCs w:val="22"/>
          </w:rPr>
          <w:t>조직문화</w:t>
        </w:r>
        <w:r>
          <w:rPr>
            <w:rFonts w:hint="eastAsia" w:eastAsia="나눔명조"/>
            <w:sz w:val="20"/>
            <w:szCs w:val="22"/>
          </w:rPr>
          <w:t xml:space="preserve"> </w:t>
        </w:r>
        <w:r>
          <w:rPr>
            <w:rFonts w:hint="eastAsia" w:eastAsia="나눔명조"/>
            <w:sz w:val="20"/>
            <w:szCs w:val="22"/>
          </w:rPr>
          <w:t>아래에서는</w:t>
        </w:r>
        <w:r>
          <w:rPr>
            <w:rFonts w:hint="eastAsia" w:eastAsia="나눔명조"/>
            <w:sz w:val="20"/>
            <w:szCs w:val="22"/>
          </w:rPr>
          <w:t xml:space="preserve"> </w:t>
        </w:r>
        <w:r>
          <w:rPr>
            <w:rFonts w:hint="eastAsia" w:eastAsia="나눔명조"/>
            <w:sz w:val="20"/>
            <w:szCs w:val="22"/>
          </w:rPr>
          <w:t>공공봉사동기가</w:t>
        </w:r>
        <w:r>
          <w:rPr>
            <w:rFonts w:hint="eastAsia" w:eastAsia="나눔명조"/>
            <w:sz w:val="20"/>
            <w:szCs w:val="22"/>
          </w:rPr>
          <w:t xml:space="preserve"> </w:t>
        </w:r>
        <w:r>
          <w:rPr>
            <w:rFonts w:hint="eastAsia" w:eastAsia="나눔명조"/>
            <w:sz w:val="20"/>
            <w:szCs w:val="22"/>
          </w:rPr>
          <w:t>촉진되는</w:t>
        </w:r>
        <w:r>
          <w:rPr>
            <w:rFonts w:hint="eastAsia" w:eastAsia="나눔명조"/>
            <w:sz w:val="20"/>
            <w:szCs w:val="22"/>
          </w:rPr>
          <w:t xml:space="preserve"> </w:t>
        </w:r>
        <w:r>
          <w:rPr>
            <w:rFonts w:hint="eastAsia" w:eastAsia="나눔명조"/>
            <w:sz w:val="20"/>
            <w:szCs w:val="22"/>
          </w:rPr>
          <w:t>반면</w:t>
        </w:r>
        <w:r>
          <w:rPr>
            <w:rFonts w:hint="eastAsia" w:eastAsia="나눔명조"/>
            <w:sz w:val="20"/>
            <w:szCs w:val="22"/>
          </w:rPr>
          <w:t>,</w:t>
        </w:r>
        <w:r>
          <w:rPr>
            <w:rFonts w:eastAsia="나눔명조"/>
            <w:sz w:val="20"/>
            <w:szCs w:val="22"/>
          </w:rPr>
          <w:t xml:space="preserve"> </w:t>
        </w:r>
        <w:r>
          <w:rPr>
            <w:rFonts w:hint="eastAsia" w:eastAsia="나눔명조"/>
            <w:sz w:val="20"/>
            <w:szCs w:val="22"/>
          </w:rPr>
          <w:t>경쟁과</w:t>
        </w:r>
        <w:r>
          <w:rPr>
            <w:rFonts w:hint="eastAsia" w:eastAsia="나눔명조"/>
            <w:sz w:val="20"/>
            <w:szCs w:val="22"/>
          </w:rPr>
          <w:t xml:space="preserve"> </w:t>
        </w:r>
        <w:r>
          <w:rPr>
            <w:rFonts w:hint="eastAsia" w:eastAsia="나눔명조"/>
            <w:sz w:val="20"/>
            <w:szCs w:val="22"/>
          </w:rPr>
          <w:t>생산성을</w:t>
        </w:r>
        <w:r>
          <w:rPr>
            <w:rFonts w:hint="eastAsia" w:eastAsia="나눔명조"/>
            <w:sz w:val="20"/>
            <w:szCs w:val="22"/>
          </w:rPr>
          <w:t xml:space="preserve"> </w:t>
        </w:r>
        <w:r>
          <w:rPr>
            <w:rFonts w:hint="eastAsia" w:eastAsia="나눔명조"/>
            <w:sz w:val="20"/>
            <w:szCs w:val="22"/>
          </w:rPr>
          <w:t>강조하는</w:t>
        </w:r>
        <w:r>
          <w:rPr>
            <w:rFonts w:hint="eastAsia" w:eastAsia="나눔명조"/>
            <w:sz w:val="20"/>
            <w:szCs w:val="22"/>
          </w:rPr>
          <w:t xml:space="preserve"> </w:t>
        </w:r>
        <w:r>
          <w:rPr>
            <w:rFonts w:hint="eastAsia" w:eastAsia="나눔명조"/>
            <w:sz w:val="20"/>
            <w:szCs w:val="22"/>
          </w:rPr>
          <w:t>시장</w:t>
        </w:r>
      </w:ins>
      <w:ins w:author="Kang, Jiyoon" w:date="2022-03-03T00:07:00Z" w:id="381">
        <w:r>
          <w:rPr>
            <w:rFonts w:hint="eastAsia" w:eastAsia="나눔명조"/>
            <w:sz w:val="20"/>
            <w:szCs w:val="22"/>
          </w:rPr>
          <w:t>문화와</w:t>
        </w:r>
        <w:r>
          <w:rPr>
            <w:rFonts w:hint="eastAsia" w:eastAsia="나눔명조"/>
            <w:sz w:val="20"/>
            <w:szCs w:val="22"/>
          </w:rPr>
          <w:t xml:space="preserve"> </w:t>
        </w:r>
        <w:r>
          <w:rPr>
            <w:rFonts w:hint="eastAsia" w:eastAsia="나눔명조"/>
            <w:sz w:val="20"/>
            <w:szCs w:val="22"/>
          </w:rPr>
          <w:t>표준화된</w:t>
        </w:r>
        <w:r>
          <w:rPr>
            <w:rFonts w:hint="eastAsia" w:eastAsia="나눔명조"/>
            <w:sz w:val="20"/>
            <w:szCs w:val="22"/>
          </w:rPr>
          <w:t xml:space="preserve"> </w:t>
        </w:r>
        <w:r>
          <w:rPr>
            <w:rFonts w:hint="eastAsia" w:eastAsia="나눔명조"/>
            <w:sz w:val="20"/>
            <w:szCs w:val="22"/>
          </w:rPr>
          <w:t>절차와</w:t>
        </w:r>
        <w:r>
          <w:rPr>
            <w:rFonts w:hint="eastAsia" w:eastAsia="나눔명조"/>
            <w:sz w:val="20"/>
            <w:szCs w:val="22"/>
          </w:rPr>
          <w:t xml:space="preserve"> </w:t>
        </w:r>
        <w:r>
          <w:rPr>
            <w:rFonts w:hint="eastAsia" w:eastAsia="나눔명조"/>
            <w:sz w:val="20"/>
            <w:szCs w:val="22"/>
          </w:rPr>
          <w:t>위계질서를</w:t>
        </w:r>
        <w:r>
          <w:rPr>
            <w:rFonts w:hint="eastAsia" w:eastAsia="나눔명조"/>
            <w:sz w:val="20"/>
            <w:szCs w:val="22"/>
          </w:rPr>
          <w:t xml:space="preserve"> </w:t>
        </w:r>
        <w:r>
          <w:rPr>
            <w:rFonts w:hint="eastAsia" w:eastAsia="나눔명조"/>
            <w:sz w:val="20"/>
            <w:szCs w:val="22"/>
          </w:rPr>
          <w:t>강조하는</w:t>
        </w:r>
        <w:r>
          <w:rPr>
            <w:rFonts w:hint="eastAsia" w:eastAsia="나눔명조"/>
            <w:sz w:val="20"/>
            <w:szCs w:val="22"/>
          </w:rPr>
          <w:t xml:space="preserve"> </w:t>
        </w:r>
        <w:r>
          <w:rPr>
            <w:rFonts w:hint="eastAsia" w:eastAsia="나눔명조"/>
            <w:sz w:val="20"/>
            <w:szCs w:val="22"/>
          </w:rPr>
          <w:t>위계문화</w:t>
        </w:r>
        <w:r>
          <w:rPr>
            <w:rFonts w:hint="eastAsia" w:eastAsia="나눔명조"/>
            <w:sz w:val="20"/>
            <w:szCs w:val="22"/>
          </w:rPr>
          <w:t xml:space="preserve"> </w:t>
        </w:r>
        <w:r>
          <w:rPr>
            <w:rFonts w:hint="eastAsia" w:eastAsia="나눔명조"/>
            <w:sz w:val="20"/>
            <w:szCs w:val="22"/>
          </w:rPr>
          <w:t>아래에서는</w:t>
        </w:r>
        <w:r>
          <w:rPr>
            <w:rFonts w:hint="eastAsia" w:eastAsia="나눔명조"/>
            <w:sz w:val="20"/>
            <w:szCs w:val="22"/>
          </w:rPr>
          <w:t xml:space="preserve"> </w:t>
        </w:r>
        <w:r>
          <w:rPr>
            <w:rFonts w:hint="eastAsia" w:eastAsia="나눔명조"/>
            <w:sz w:val="20"/>
            <w:szCs w:val="22"/>
          </w:rPr>
          <w:t>공공봉사동기가</w:t>
        </w:r>
        <w:r>
          <w:rPr>
            <w:rFonts w:hint="eastAsia" w:eastAsia="나눔명조"/>
            <w:sz w:val="20"/>
            <w:szCs w:val="22"/>
          </w:rPr>
          <w:t xml:space="preserve"> </w:t>
        </w:r>
        <w:r>
          <w:rPr>
            <w:rFonts w:hint="eastAsia" w:eastAsia="나눔명조"/>
            <w:sz w:val="20"/>
            <w:szCs w:val="22"/>
          </w:rPr>
          <w:t>위</w:t>
        </w:r>
        <w:r w:rsidRPr="00C81BA3">
          <w:rPr>
            <w:rFonts w:hint="eastAsia" w:eastAsia="나눔명조"/>
            <w:sz w:val="20"/>
            <w:szCs w:val="22"/>
          </w:rPr>
          <w:t>축될</w:t>
        </w:r>
        <w:r w:rsidRPr="00C81BA3">
          <w:rPr>
            <w:rFonts w:hint="eastAsia" w:eastAsia="나눔명조"/>
            <w:sz w:val="20"/>
            <w:szCs w:val="22"/>
          </w:rPr>
          <w:t xml:space="preserve"> </w:t>
        </w:r>
        <w:r w:rsidRPr="00C81BA3">
          <w:rPr>
            <w:rFonts w:hint="eastAsia" w:eastAsia="나눔명조"/>
            <w:sz w:val="20"/>
            <w:szCs w:val="22"/>
          </w:rPr>
          <w:t>수</w:t>
        </w:r>
        <w:r w:rsidRPr="00C81BA3">
          <w:rPr>
            <w:rFonts w:hint="eastAsia" w:eastAsia="나눔명조"/>
            <w:sz w:val="20"/>
            <w:szCs w:val="22"/>
          </w:rPr>
          <w:t xml:space="preserve"> </w:t>
        </w:r>
        <w:r w:rsidRPr="00C81BA3">
          <w:rPr>
            <w:rFonts w:hint="eastAsia" w:eastAsia="나눔명조"/>
            <w:sz w:val="20"/>
            <w:szCs w:val="22"/>
          </w:rPr>
          <w:t>있다</w:t>
        </w:r>
        <w:r w:rsidRPr="00C81BA3">
          <w:rPr>
            <w:rFonts w:eastAsia="나눔명조"/>
            <w:sz w:val="20"/>
            <w:szCs w:val="22"/>
            <w:rPrChange w:author="Kang, Jiyoon" w:date="2022-03-03T00:21:00Z" w:id="382">
              <w:rPr>
                <w:rFonts w:eastAsia="나눔명조"/>
                <w:sz w:val="20"/>
                <w:szCs w:val="22"/>
                <w:highlight w:val="yellow"/>
              </w:rPr>
            </w:rPrChange>
          </w:rPr>
          <w:fldChar w:fldCharType="begin"/>
        </w:r>
        <w:r w:rsidRPr="00C81BA3">
          <w:rPr>
            <w:rFonts w:eastAsia="나눔명조"/>
            <w:sz w:val="20"/>
            <w:szCs w:val="22"/>
            <w:rPrChange w:author="Kang, Jiyoon" w:date="2022-03-03T00:21:00Z" w:id="383">
              <w:rPr>
                <w:rFonts w:eastAsia="나눔명조"/>
                <w:sz w:val="20"/>
                <w:szCs w:val="22"/>
                <w:highlight w:val="yellow"/>
              </w:rPr>
            </w:rPrChange>
          </w:rPr>
          <w:instrText xml:space="preserve"> ADDIN ZOTERO_ITEM CSL_CITATION {"citationID":"7eqST7lt","properties":{"formattedCitation":"(\\uc0\\u51060{}\\uc0\\u44053{}\\uc0\\u47928{} 2017; \\uc0\\u51076{}\\uc0\\u51116{}\\uc0\\u50689{}, \\uc0\\u47928{}\\uc0\\u44397{}\\uc0\\u44221{}, and \\uc0\\u51312{}\\uc0\\u54812{}\\uc0\\u51652{} 2019b)","plainCitation":"(</w:instrText>
        </w:r>
        <w:r w:rsidRPr="00C81BA3">
          <w:rPr>
            <w:rFonts w:hint="eastAsia" w:eastAsia="나눔명조"/>
            <w:sz w:val="20"/>
            <w:szCs w:val="22"/>
            <w:rPrChange w:author="Kang, Jiyoon" w:date="2022-03-03T00:21:00Z" w:id="384">
              <w:rPr>
                <w:rFonts w:hint="eastAsia" w:eastAsia="나눔명조"/>
                <w:sz w:val="20"/>
                <w:szCs w:val="22"/>
                <w:highlight w:val="yellow"/>
              </w:rPr>
            </w:rPrChange>
          </w:rPr>
          <w:instrText>이강문</w:instrText>
        </w:r>
        <w:r w:rsidRPr="00C81BA3">
          <w:rPr>
            <w:rFonts w:eastAsia="나눔명조"/>
            <w:sz w:val="20"/>
            <w:szCs w:val="22"/>
            <w:rPrChange w:author="Kang, Jiyoon" w:date="2022-03-03T00:21:00Z" w:id="385">
              <w:rPr>
                <w:rFonts w:eastAsia="나눔명조"/>
                <w:sz w:val="20"/>
                <w:szCs w:val="22"/>
                <w:highlight w:val="yellow"/>
              </w:rPr>
            </w:rPrChange>
          </w:rPr>
          <w:instrText xml:space="preserve"> 2017; </w:instrText>
        </w:r>
        <w:r w:rsidRPr="00C81BA3">
          <w:rPr>
            <w:rFonts w:hint="eastAsia" w:eastAsia="나눔명조"/>
            <w:sz w:val="20"/>
            <w:szCs w:val="22"/>
            <w:rPrChange w:author="Kang, Jiyoon" w:date="2022-03-03T00:21:00Z" w:id="386">
              <w:rPr>
                <w:rFonts w:hint="eastAsia" w:eastAsia="나눔명조"/>
                <w:sz w:val="20"/>
                <w:szCs w:val="22"/>
                <w:highlight w:val="yellow"/>
              </w:rPr>
            </w:rPrChange>
          </w:rPr>
          <w:instrText>임재영</w:instrText>
        </w:r>
        <w:r w:rsidRPr="00C81BA3">
          <w:rPr>
            <w:rFonts w:eastAsia="나눔명조"/>
            <w:sz w:val="20"/>
            <w:szCs w:val="22"/>
            <w:rPrChange w:author="Kang, Jiyoon" w:date="2022-03-03T00:21:00Z" w:id="387">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388">
              <w:rPr>
                <w:rFonts w:hint="eastAsia" w:eastAsia="나눔명조"/>
                <w:sz w:val="20"/>
                <w:szCs w:val="22"/>
                <w:highlight w:val="yellow"/>
              </w:rPr>
            </w:rPrChange>
          </w:rPr>
          <w:instrText>문국경</w:instrText>
        </w:r>
        <w:r w:rsidRPr="00C81BA3">
          <w:rPr>
            <w:rFonts w:eastAsia="나눔명조"/>
            <w:sz w:val="20"/>
            <w:szCs w:val="22"/>
            <w:rPrChange w:author="Kang, Jiyoon" w:date="2022-03-03T00:21:00Z" w:id="389">
              <w:rPr>
                <w:rFonts w:eastAsia="나눔명조"/>
                <w:sz w:val="20"/>
                <w:szCs w:val="22"/>
                <w:highlight w:val="yellow"/>
              </w:rPr>
            </w:rPrChange>
          </w:rPr>
          <w:instrText xml:space="preserve">, and </w:instrText>
        </w:r>
        <w:r w:rsidRPr="00C81BA3">
          <w:rPr>
            <w:rFonts w:hint="eastAsia" w:eastAsia="나눔명조"/>
            <w:sz w:val="20"/>
            <w:szCs w:val="22"/>
            <w:rPrChange w:author="Kang, Jiyoon" w:date="2022-03-03T00:21:00Z" w:id="390">
              <w:rPr>
                <w:rFonts w:hint="eastAsia" w:eastAsia="나눔명조"/>
                <w:sz w:val="20"/>
                <w:szCs w:val="22"/>
                <w:highlight w:val="yellow"/>
              </w:rPr>
            </w:rPrChange>
          </w:rPr>
          <w:instrText>조혜진</w:instrText>
        </w:r>
        <w:r w:rsidRPr="00C81BA3">
          <w:rPr>
            <w:rFonts w:eastAsia="나눔명조"/>
            <w:sz w:val="20"/>
            <w:szCs w:val="22"/>
            <w:rPrChange w:author="Kang, Jiyoon" w:date="2022-03-03T00:21:00Z" w:id="391">
              <w:rPr>
                <w:rFonts w:eastAsia="나눔명조"/>
                <w:sz w:val="20"/>
                <w:szCs w:val="22"/>
                <w:highlight w:val="yellow"/>
              </w:rPr>
            </w:rPrChange>
          </w:rPr>
          <w:instrText xml:space="preserve"> 2019b)","dontUpdate":true,"noteIndex":0},"citationItems":[{"id":"PSjZbscb/4BiPfPCT","uris":["http://zotero.org/users/5210800/items/3IA9TCJN"],"uri":["http://zotero.org/users/5210800/items/3IA9TCJN"],"itemData":{"id":1457,"type":"article-journal","container-title":"</w:instrText>
        </w:r>
        <w:r w:rsidRPr="00C81BA3">
          <w:rPr>
            <w:rFonts w:hint="eastAsia" w:eastAsia="나눔명조"/>
            <w:sz w:val="20"/>
            <w:szCs w:val="22"/>
            <w:rPrChange w:author="Kang, Jiyoon" w:date="2022-03-03T00:21:00Z" w:id="392">
              <w:rPr>
                <w:rFonts w:hint="eastAsia" w:eastAsia="나눔명조"/>
                <w:sz w:val="20"/>
                <w:szCs w:val="22"/>
                <w:highlight w:val="yellow"/>
              </w:rPr>
            </w:rPrChange>
          </w:rPr>
          <w:instrText>지역산업연구</w:instrText>
        </w:r>
        <w:r w:rsidRPr="00C81BA3">
          <w:rPr>
            <w:rFonts w:eastAsia="나눔명조"/>
            <w:sz w:val="20"/>
            <w:szCs w:val="22"/>
            <w:rPrChange w:author="Kang, Jiyoon" w:date="2022-03-03T00:21:00Z" w:id="393">
              <w:rPr>
                <w:rFonts w:eastAsia="나눔명조"/>
                <w:sz w:val="20"/>
                <w:szCs w:val="22"/>
                <w:highlight w:val="yellow"/>
              </w:rPr>
            </w:rPrChange>
          </w:rPr>
          <w:instrText>","issue":"4","note":"Citation Key: lee:2017","page":"51</w:instrText>
        </w:r>
        <w:r w:rsidRPr="00C81BA3">
          <w:rPr>
            <w:rFonts w:hint="eastAsia" w:eastAsia="나눔명조"/>
            <w:sz w:val="20"/>
            <w:szCs w:val="22"/>
            <w:rPrChange w:author="Kang, Jiyoon" w:date="2022-03-03T00:21:00Z" w:id="394">
              <w:rPr>
                <w:rFonts w:hint="eastAsia" w:eastAsia="나눔명조"/>
                <w:sz w:val="20"/>
                <w:szCs w:val="22"/>
                <w:highlight w:val="yellow"/>
              </w:rPr>
            </w:rPrChange>
          </w:rPr>
          <w:instrText>–</w:instrText>
        </w:r>
        <w:r w:rsidRPr="00C81BA3">
          <w:rPr>
            <w:rFonts w:eastAsia="나눔명조"/>
            <w:sz w:val="20"/>
            <w:szCs w:val="22"/>
            <w:rPrChange w:author="Kang, Jiyoon" w:date="2022-03-03T00:21:00Z" w:id="395">
              <w:rPr>
                <w:rFonts w:eastAsia="나눔명조"/>
                <w:sz w:val="20"/>
                <w:szCs w:val="22"/>
                <w:highlight w:val="yellow"/>
              </w:rPr>
            </w:rPrChange>
          </w:rPr>
          <w:instrText>71","title":"</w:instrText>
        </w:r>
        <w:r w:rsidRPr="00C81BA3">
          <w:rPr>
            <w:rFonts w:hint="eastAsia" w:eastAsia="나눔명조"/>
            <w:sz w:val="20"/>
            <w:szCs w:val="22"/>
            <w:rPrChange w:author="Kang, Jiyoon" w:date="2022-03-03T00:21:00Z" w:id="396">
              <w:rPr>
                <w:rFonts w:hint="eastAsia" w:eastAsia="나눔명조"/>
                <w:sz w:val="20"/>
                <w:szCs w:val="22"/>
                <w:highlight w:val="yellow"/>
              </w:rPr>
            </w:rPrChange>
          </w:rPr>
          <w:instrText>공공봉사동기가</w:instrText>
        </w:r>
        <w:r w:rsidRPr="00C81BA3">
          <w:rPr>
            <w:rFonts w:eastAsia="나눔명조"/>
            <w:sz w:val="20"/>
            <w:szCs w:val="22"/>
            <w:rPrChange w:author="Kang, Jiyoon" w:date="2022-03-03T00:21:00Z" w:id="397">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398">
              <w:rPr>
                <w:rFonts w:hint="eastAsia" w:eastAsia="나눔명조"/>
                <w:sz w:val="20"/>
                <w:szCs w:val="22"/>
                <w:highlight w:val="yellow"/>
              </w:rPr>
            </w:rPrChange>
          </w:rPr>
          <w:instrText>직무만족</w:instrText>
        </w:r>
        <w:r w:rsidRPr="00C81BA3">
          <w:rPr>
            <w:rFonts w:eastAsia="나눔명조"/>
            <w:sz w:val="20"/>
            <w:szCs w:val="22"/>
            <w:rPrChange w:author="Kang, Jiyoon" w:date="2022-03-03T00:21:00Z" w:id="399">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400">
              <w:rPr>
                <w:rFonts w:hint="eastAsia" w:eastAsia="나눔명조"/>
                <w:sz w:val="20"/>
                <w:szCs w:val="22"/>
                <w:highlight w:val="yellow"/>
              </w:rPr>
            </w:rPrChange>
          </w:rPr>
          <w:instrText>및</w:instrText>
        </w:r>
        <w:r w:rsidRPr="00C81BA3">
          <w:rPr>
            <w:rFonts w:eastAsia="나눔명조"/>
            <w:sz w:val="20"/>
            <w:szCs w:val="22"/>
            <w:rPrChange w:author="Kang, Jiyoon" w:date="2022-03-03T00:21:00Z" w:id="401">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402">
              <w:rPr>
                <w:rFonts w:hint="eastAsia" w:eastAsia="나눔명조"/>
                <w:sz w:val="20"/>
                <w:szCs w:val="22"/>
                <w:highlight w:val="yellow"/>
              </w:rPr>
            </w:rPrChange>
          </w:rPr>
          <w:instrText>인지된</w:instrText>
        </w:r>
        <w:r w:rsidRPr="00C81BA3">
          <w:rPr>
            <w:rFonts w:eastAsia="나눔명조"/>
            <w:sz w:val="20"/>
            <w:szCs w:val="22"/>
            <w:rPrChange w:author="Kang, Jiyoon" w:date="2022-03-03T00:21:00Z" w:id="403">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404">
              <w:rPr>
                <w:rFonts w:hint="eastAsia" w:eastAsia="나눔명조"/>
                <w:sz w:val="20"/>
                <w:szCs w:val="22"/>
                <w:highlight w:val="yellow"/>
              </w:rPr>
            </w:rPrChange>
          </w:rPr>
          <w:instrText>직무성과에</w:instrText>
        </w:r>
        <w:r w:rsidRPr="00C81BA3">
          <w:rPr>
            <w:rFonts w:eastAsia="나눔명조"/>
            <w:sz w:val="20"/>
            <w:szCs w:val="22"/>
            <w:rPrChange w:author="Kang, Jiyoon" w:date="2022-03-03T00:21:00Z" w:id="405">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406">
              <w:rPr>
                <w:rFonts w:hint="eastAsia" w:eastAsia="나눔명조"/>
                <w:sz w:val="20"/>
                <w:szCs w:val="22"/>
                <w:highlight w:val="yellow"/>
              </w:rPr>
            </w:rPrChange>
          </w:rPr>
          <w:instrText>미치는</w:instrText>
        </w:r>
        <w:r w:rsidRPr="00C81BA3">
          <w:rPr>
            <w:rFonts w:eastAsia="나눔명조"/>
            <w:sz w:val="20"/>
            <w:szCs w:val="22"/>
            <w:rPrChange w:author="Kang, Jiyoon" w:date="2022-03-03T00:21:00Z" w:id="407">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408">
              <w:rPr>
                <w:rFonts w:hint="eastAsia" w:eastAsia="나눔명조"/>
                <w:sz w:val="20"/>
                <w:szCs w:val="22"/>
                <w:highlight w:val="yellow"/>
              </w:rPr>
            </w:rPrChange>
          </w:rPr>
          <w:instrText>영향에</w:instrText>
        </w:r>
        <w:r w:rsidRPr="00C81BA3">
          <w:rPr>
            <w:rFonts w:eastAsia="나눔명조"/>
            <w:sz w:val="20"/>
            <w:szCs w:val="22"/>
            <w:rPrChange w:author="Kang, Jiyoon" w:date="2022-03-03T00:21:00Z" w:id="409">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410">
              <w:rPr>
                <w:rFonts w:hint="eastAsia" w:eastAsia="나눔명조"/>
                <w:sz w:val="20"/>
                <w:szCs w:val="22"/>
                <w:highlight w:val="yellow"/>
              </w:rPr>
            </w:rPrChange>
          </w:rPr>
          <w:instrText>관한</w:instrText>
        </w:r>
        <w:r w:rsidRPr="00C81BA3">
          <w:rPr>
            <w:rFonts w:eastAsia="나눔명조"/>
            <w:sz w:val="20"/>
            <w:szCs w:val="22"/>
            <w:rPrChange w:author="Kang, Jiyoon" w:date="2022-03-03T00:21:00Z" w:id="411">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412">
              <w:rPr>
                <w:rFonts w:hint="eastAsia" w:eastAsia="나눔명조"/>
                <w:sz w:val="20"/>
                <w:szCs w:val="22"/>
                <w:highlight w:val="yellow"/>
              </w:rPr>
            </w:rPrChange>
          </w:rPr>
          <w:instrText>연구</w:instrText>
        </w:r>
        <w:r w:rsidRPr="00C81BA3">
          <w:rPr>
            <w:rFonts w:eastAsia="나눔명조"/>
            <w:sz w:val="20"/>
            <w:szCs w:val="22"/>
            <w:rPrChange w:author="Kang, Jiyoon" w:date="2022-03-03T00:21:00Z" w:id="413">
              <w:rPr>
                <w:rFonts w:eastAsia="나눔명조"/>
                <w:sz w:val="20"/>
                <w:szCs w:val="22"/>
                <w:highlight w:val="yellow"/>
              </w:rPr>
            </w:rPrChange>
          </w:rPr>
          <w:instrText>","volume":"40","author":[{"family":"</w:instrText>
        </w:r>
        <w:r w:rsidRPr="00C81BA3">
          <w:rPr>
            <w:rFonts w:hint="eastAsia" w:eastAsia="나눔명조"/>
            <w:sz w:val="20"/>
            <w:szCs w:val="22"/>
            <w:rPrChange w:author="Kang, Jiyoon" w:date="2022-03-03T00:21:00Z" w:id="414">
              <w:rPr>
                <w:rFonts w:hint="eastAsia" w:eastAsia="나눔명조"/>
                <w:sz w:val="20"/>
                <w:szCs w:val="22"/>
                <w:highlight w:val="yellow"/>
              </w:rPr>
            </w:rPrChange>
          </w:rPr>
          <w:instrText>이강문</w:instrText>
        </w:r>
        <w:r w:rsidRPr="00C81BA3">
          <w:rPr>
            <w:rFonts w:eastAsia="나눔명조"/>
            <w:sz w:val="20"/>
            <w:szCs w:val="22"/>
            <w:rPrChange w:author="Kang, Jiyoon" w:date="2022-03-03T00:21:00Z" w:id="415">
              <w:rPr>
                <w:rFonts w:eastAsia="나눔명조"/>
                <w:sz w:val="20"/>
                <w:szCs w:val="22"/>
                <w:highlight w:val="yellow"/>
              </w:rPr>
            </w:rPrChange>
          </w:rPr>
          <w:instrText>","given":""}],"issued":{"date-parts":[["2017",11]]}}},{"id":"PSjZbscb/IcLvkEHp","uris":["http://zotero.org/users/5210800/items/DUKMPDV5"],"uri":["http://zotero.org/users/5210800/items/DUKMPDV5"],"itemData":{"id":1421,"type":"article-journal","container-title":"</w:instrText>
        </w:r>
        <w:r w:rsidRPr="00C81BA3">
          <w:rPr>
            <w:rFonts w:hint="eastAsia" w:eastAsia="나눔명조"/>
            <w:sz w:val="20"/>
            <w:szCs w:val="22"/>
            <w:rPrChange w:author="Kang, Jiyoon" w:date="2022-03-03T00:21:00Z" w:id="416">
              <w:rPr>
                <w:rFonts w:hint="eastAsia" w:eastAsia="나눔명조"/>
                <w:sz w:val="20"/>
                <w:szCs w:val="22"/>
                <w:highlight w:val="yellow"/>
              </w:rPr>
            </w:rPrChange>
          </w:rPr>
          <w:instrText>한국조직학회보</w:instrText>
        </w:r>
        <w:r w:rsidRPr="00C81BA3">
          <w:rPr>
            <w:rFonts w:eastAsia="나눔명조"/>
            <w:sz w:val="20"/>
            <w:szCs w:val="22"/>
            <w:rPrChange w:author="Kang, Jiyoon" w:date="2022-03-03T00:21:00Z" w:id="417">
              <w:rPr>
                <w:rFonts w:eastAsia="나눔명조"/>
                <w:sz w:val="20"/>
                <w:szCs w:val="22"/>
                <w:highlight w:val="yellow"/>
              </w:rPr>
            </w:rPrChange>
          </w:rPr>
          <w:instrText>","DOI":"10.21484/KROS.2019.16.2.1","issue":"2","language":"ko","note":"Citation Key: limetal:2019","page":"1</w:instrText>
        </w:r>
        <w:r w:rsidRPr="00C81BA3">
          <w:rPr>
            <w:rFonts w:hint="eastAsia" w:eastAsia="나눔명조"/>
            <w:sz w:val="20"/>
            <w:szCs w:val="22"/>
            <w:rPrChange w:author="Kang, Jiyoon" w:date="2022-03-03T00:21:00Z" w:id="418">
              <w:rPr>
                <w:rFonts w:hint="eastAsia" w:eastAsia="나눔명조"/>
                <w:sz w:val="20"/>
                <w:szCs w:val="22"/>
                <w:highlight w:val="yellow"/>
              </w:rPr>
            </w:rPrChange>
          </w:rPr>
          <w:instrText>–</w:instrText>
        </w:r>
        <w:r w:rsidRPr="00C81BA3">
          <w:rPr>
            <w:rFonts w:eastAsia="나눔명조"/>
            <w:sz w:val="20"/>
            <w:szCs w:val="22"/>
            <w:rPrChange w:author="Kang, Jiyoon" w:date="2022-03-03T00:21:00Z" w:id="419">
              <w:rPr>
                <w:rFonts w:eastAsia="나눔명조"/>
                <w:sz w:val="20"/>
                <w:szCs w:val="22"/>
                <w:highlight w:val="yellow"/>
              </w:rPr>
            </w:rPrChange>
          </w:rPr>
          <w:instrText>34","title":"</w:instrText>
        </w:r>
        <w:r w:rsidRPr="00C81BA3">
          <w:rPr>
            <w:rFonts w:hint="eastAsia" w:eastAsia="나눔명조"/>
            <w:sz w:val="20"/>
            <w:szCs w:val="22"/>
            <w:rPrChange w:author="Kang, Jiyoon" w:date="2022-03-03T00:21:00Z" w:id="420">
              <w:rPr>
                <w:rFonts w:hint="eastAsia" w:eastAsia="나눔명조"/>
                <w:sz w:val="20"/>
                <w:szCs w:val="22"/>
                <w:highlight w:val="yellow"/>
              </w:rPr>
            </w:rPrChange>
          </w:rPr>
          <w:instrText>공공봉사동기와</w:instrText>
        </w:r>
        <w:r w:rsidRPr="00C81BA3">
          <w:rPr>
            <w:rFonts w:eastAsia="나눔명조"/>
            <w:sz w:val="20"/>
            <w:szCs w:val="22"/>
            <w:rPrChange w:author="Kang, Jiyoon" w:date="2022-03-03T00:21:00Z" w:id="421">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422">
              <w:rPr>
                <w:rFonts w:hint="eastAsia" w:eastAsia="나눔명조"/>
                <w:sz w:val="20"/>
                <w:szCs w:val="22"/>
                <w:highlight w:val="yellow"/>
              </w:rPr>
            </w:rPrChange>
          </w:rPr>
          <w:instrText>조직문화의</w:instrText>
        </w:r>
        <w:r w:rsidRPr="00C81BA3">
          <w:rPr>
            <w:rFonts w:eastAsia="나눔명조"/>
            <w:sz w:val="20"/>
            <w:szCs w:val="22"/>
            <w:rPrChange w:author="Kang, Jiyoon" w:date="2022-03-03T00:21:00Z" w:id="423">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424">
              <w:rPr>
                <w:rFonts w:hint="eastAsia" w:eastAsia="나눔명조"/>
                <w:sz w:val="20"/>
                <w:szCs w:val="22"/>
                <w:highlight w:val="yellow"/>
              </w:rPr>
            </w:rPrChange>
          </w:rPr>
          <w:instrText>적합성이</w:instrText>
        </w:r>
        <w:r w:rsidRPr="00C81BA3">
          <w:rPr>
            <w:rFonts w:eastAsia="나눔명조"/>
            <w:sz w:val="20"/>
            <w:szCs w:val="22"/>
            <w:rPrChange w:author="Kang, Jiyoon" w:date="2022-03-03T00:21:00Z" w:id="425">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426">
              <w:rPr>
                <w:rFonts w:hint="eastAsia" w:eastAsia="나눔명조"/>
                <w:sz w:val="20"/>
                <w:szCs w:val="22"/>
                <w:highlight w:val="yellow"/>
              </w:rPr>
            </w:rPrChange>
          </w:rPr>
          <w:instrText>조직몰입에</w:instrText>
        </w:r>
        <w:r w:rsidRPr="00C81BA3">
          <w:rPr>
            <w:rFonts w:eastAsia="나눔명조"/>
            <w:sz w:val="20"/>
            <w:szCs w:val="22"/>
            <w:rPrChange w:author="Kang, Jiyoon" w:date="2022-03-03T00:21:00Z" w:id="427">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428">
              <w:rPr>
                <w:rFonts w:hint="eastAsia" w:eastAsia="나눔명조"/>
                <w:sz w:val="20"/>
                <w:szCs w:val="22"/>
                <w:highlight w:val="yellow"/>
              </w:rPr>
            </w:rPrChange>
          </w:rPr>
          <w:instrText>미치는</w:instrText>
        </w:r>
        <w:r w:rsidRPr="00C81BA3">
          <w:rPr>
            <w:rFonts w:eastAsia="나눔명조"/>
            <w:sz w:val="20"/>
            <w:szCs w:val="22"/>
            <w:rPrChange w:author="Kang, Jiyoon" w:date="2022-03-03T00:21:00Z" w:id="429">
              <w:rPr>
                <w:rFonts w:eastAsia="나눔명조"/>
                <w:sz w:val="20"/>
                <w:szCs w:val="22"/>
                <w:highlight w:val="yellow"/>
              </w:rPr>
            </w:rPrChange>
          </w:rPr>
          <w:instrText xml:space="preserve"> </w:instrText>
        </w:r>
        <w:r w:rsidRPr="00C81BA3">
          <w:rPr>
            <w:rFonts w:hint="eastAsia" w:eastAsia="나눔명조"/>
            <w:sz w:val="20"/>
            <w:szCs w:val="22"/>
            <w:rPrChange w:author="Kang, Jiyoon" w:date="2022-03-03T00:21:00Z" w:id="430">
              <w:rPr>
                <w:rFonts w:hint="eastAsia" w:eastAsia="나눔명조"/>
                <w:sz w:val="20"/>
                <w:szCs w:val="22"/>
                <w:highlight w:val="yellow"/>
              </w:rPr>
            </w:rPrChange>
          </w:rPr>
          <w:instrText>영향</w:instrText>
        </w:r>
        <w:r w:rsidRPr="00C81BA3">
          <w:rPr>
            <w:rFonts w:eastAsia="나눔명조"/>
            <w:sz w:val="20"/>
            <w:szCs w:val="22"/>
            <w:rPrChange w:author="Kang, Jiyoon" w:date="2022-03-03T00:21:00Z" w:id="431">
              <w:rPr>
                <w:rFonts w:eastAsia="나눔명조"/>
                <w:sz w:val="20"/>
                <w:szCs w:val="22"/>
                <w:highlight w:val="yellow"/>
              </w:rPr>
            </w:rPrChange>
          </w:rPr>
          <w:instrText>","volume":"16","author":[{"family":"</w:instrText>
        </w:r>
        <w:r w:rsidRPr="00C81BA3">
          <w:rPr>
            <w:rFonts w:hint="eastAsia" w:eastAsia="나눔명조"/>
            <w:sz w:val="20"/>
            <w:szCs w:val="22"/>
            <w:rPrChange w:author="Kang, Jiyoon" w:date="2022-03-03T00:21:00Z" w:id="432">
              <w:rPr>
                <w:rFonts w:hint="eastAsia" w:eastAsia="나눔명조"/>
                <w:sz w:val="20"/>
                <w:szCs w:val="22"/>
                <w:highlight w:val="yellow"/>
              </w:rPr>
            </w:rPrChange>
          </w:rPr>
          <w:instrText>임재영</w:instrText>
        </w:r>
        <w:r w:rsidRPr="00C81BA3">
          <w:rPr>
            <w:rFonts w:eastAsia="나눔명조"/>
            <w:sz w:val="20"/>
            <w:szCs w:val="22"/>
            <w:rPrChange w:author="Kang, Jiyoon" w:date="2022-03-03T00:21:00Z" w:id="433">
              <w:rPr>
                <w:rFonts w:eastAsia="나눔명조"/>
                <w:sz w:val="20"/>
                <w:szCs w:val="22"/>
                <w:highlight w:val="yellow"/>
              </w:rPr>
            </w:rPrChange>
          </w:rPr>
          <w:instrText>","given":""},{"family":"</w:instrText>
        </w:r>
        <w:r w:rsidRPr="00C81BA3">
          <w:rPr>
            <w:rFonts w:hint="eastAsia" w:eastAsia="나눔명조"/>
            <w:sz w:val="20"/>
            <w:szCs w:val="22"/>
            <w:rPrChange w:author="Kang, Jiyoon" w:date="2022-03-03T00:21:00Z" w:id="434">
              <w:rPr>
                <w:rFonts w:hint="eastAsia" w:eastAsia="나눔명조"/>
                <w:sz w:val="20"/>
                <w:szCs w:val="22"/>
                <w:highlight w:val="yellow"/>
              </w:rPr>
            </w:rPrChange>
          </w:rPr>
          <w:instrText>문국경</w:instrText>
        </w:r>
        <w:r w:rsidRPr="00C81BA3">
          <w:rPr>
            <w:rFonts w:eastAsia="나눔명조"/>
            <w:sz w:val="20"/>
            <w:szCs w:val="22"/>
            <w:rPrChange w:author="Kang, Jiyoon" w:date="2022-03-03T00:21:00Z" w:id="435">
              <w:rPr>
                <w:rFonts w:eastAsia="나눔명조"/>
                <w:sz w:val="20"/>
                <w:szCs w:val="22"/>
                <w:highlight w:val="yellow"/>
              </w:rPr>
            </w:rPrChange>
          </w:rPr>
          <w:instrText>","given":""},{"family":"</w:instrText>
        </w:r>
        <w:r w:rsidRPr="00C81BA3">
          <w:rPr>
            <w:rFonts w:hint="eastAsia" w:eastAsia="나눔명조"/>
            <w:sz w:val="20"/>
            <w:szCs w:val="22"/>
            <w:rPrChange w:author="Kang, Jiyoon" w:date="2022-03-03T00:21:00Z" w:id="436">
              <w:rPr>
                <w:rFonts w:hint="eastAsia" w:eastAsia="나눔명조"/>
                <w:sz w:val="20"/>
                <w:szCs w:val="22"/>
                <w:highlight w:val="yellow"/>
              </w:rPr>
            </w:rPrChange>
          </w:rPr>
          <w:instrText>조혜진</w:instrText>
        </w:r>
        <w:r w:rsidRPr="00C81BA3">
          <w:rPr>
            <w:rFonts w:eastAsia="나눔명조"/>
            <w:sz w:val="20"/>
            <w:szCs w:val="22"/>
            <w:rPrChange w:author="Kang, Jiyoon" w:date="2022-03-03T00:21:00Z" w:id="437">
              <w:rPr>
                <w:rFonts w:eastAsia="나눔명조"/>
                <w:sz w:val="20"/>
                <w:szCs w:val="22"/>
                <w:highlight w:val="yellow"/>
              </w:rPr>
            </w:rPrChange>
          </w:rPr>
          <w:instrText xml:space="preserve">","given":""}],"issued":{"date-parts":[["2019",7]]}}}],"schema":"https://github.com/citation-style-language/schema/raw/master/csl-citation.json"} </w:instrText>
        </w:r>
        <w:r w:rsidRPr="00C81BA3">
          <w:rPr>
            <w:rFonts w:eastAsia="나눔명조"/>
            <w:sz w:val="20"/>
            <w:szCs w:val="22"/>
            <w:rPrChange w:author="Kang, Jiyoon" w:date="2022-03-03T00:21:00Z" w:id="438">
              <w:rPr>
                <w:rFonts w:eastAsia="나눔명조"/>
                <w:sz w:val="20"/>
                <w:szCs w:val="22"/>
                <w:highlight w:val="yellow"/>
              </w:rPr>
            </w:rPrChange>
          </w:rPr>
          <w:fldChar w:fldCharType="separate"/>
        </w:r>
        <w:r w:rsidRPr="00C81BA3">
          <w:rPr>
            <w:rFonts w:eastAsia="나눔명조"/>
            <w:sz w:val="20"/>
            <w:szCs w:val="22"/>
            <w:rPrChange w:author="Kang, Jiyoon" w:date="2022-03-03T00:21:00Z" w:id="439">
              <w:rPr>
                <w:rFonts w:eastAsia="나눔명조"/>
                <w:sz w:val="20"/>
                <w:szCs w:val="22"/>
                <w:highlight w:val="yellow"/>
              </w:rPr>
            </w:rPrChange>
          </w:rPr>
          <w:t>(</w:t>
        </w:r>
        <w:r w:rsidRPr="00C81BA3">
          <w:rPr>
            <w:rFonts w:hint="eastAsia" w:eastAsia="나눔명조"/>
            <w:sz w:val="20"/>
            <w:szCs w:val="22"/>
            <w:rPrChange w:author="Kang, Jiyoon" w:date="2022-03-03T00:21:00Z" w:id="440">
              <w:rPr>
                <w:rFonts w:hint="eastAsia" w:eastAsia="나눔명조"/>
                <w:sz w:val="20"/>
                <w:szCs w:val="22"/>
                <w:highlight w:val="yellow"/>
              </w:rPr>
            </w:rPrChange>
          </w:rPr>
          <w:t>이강문</w:t>
        </w:r>
        <w:r w:rsidRPr="00C81BA3">
          <w:rPr>
            <w:rFonts w:eastAsia="나눔명조"/>
            <w:sz w:val="20"/>
            <w:szCs w:val="22"/>
            <w:rPrChange w:author="Kang, Jiyoon" w:date="2022-03-03T00:21:00Z" w:id="441">
              <w:rPr>
                <w:rFonts w:eastAsia="나눔명조"/>
                <w:sz w:val="20"/>
                <w:szCs w:val="22"/>
                <w:highlight w:val="yellow"/>
              </w:rPr>
            </w:rPrChange>
          </w:rPr>
          <w:t xml:space="preserve">, 2017; </w:t>
        </w:r>
        <w:r w:rsidRPr="00C81BA3">
          <w:rPr>
            <w:rFonts w:hint="eastAsia" w:eastAsia="나눔명조"/>
            <w:sz w:val="20"/>
            <w:szCs w:val="22"/>
            <w:rPrChange w:author="Kang, Jiyoon" w:date="2022-03-03T00:21:00Z" w:id="442">
              <w:rPr>
                <w:rFonts w:hint="eastAsia" w:eastAsia="나눔명조"/>
                <w:sz w:val="20"/>
                <w:szCs w:val="22"/>
                <w:highlight w:val="yellow"/>
              </w:rPr>
            </w:rPrChange>
          </w:rPr>
          <w:t>임재영</w:t>
        </w:r>
        <w:r w:rsidRPr="00C81BA3">
          <w:rPr>
            <w:rFonts w:eastAsia="나눔명조"/>
            <w:sz w:val="20"/>
            <w:szCs w:val="22"/>
            <w:rPrChange w:author="Kang, Jiyoon" w:date="2022-03-03T00:21:00Z" w:id="443">
              <w:rPr>
                <w:rFonts w:eastAsia="나눔명조"/>
                <w:sz w:val="20"/>
                <w:szCs w:val="22"/>
                <w:highlight w:val="yellow"/>
              </w:rPr>
            </w:rPrChange>
          </w:rPr>
          <w:t xml:space="preserve"> </w:t>
        </w:r>
        <w:r w:rsidRPr="00C81BA3">
          <w:rPr>
            <w:rFonts w:hint="eastAsia" w:eastAsia="나눔명조"/>
            <w:sz w:val="20"/>
            <w:szCs w:val="22"/>
            <w:rPrChange w:author="Kang, Jiyoon" w:date="2022-03-03T00:21:00Z" w:id="444">
              <w:rPr>
                <w:rFonts w:hint="eastAsia" w:eastAsia="나눔명조"/>
                <w:sz w:val="20"/>
                <w:szCs w:val="22"/>
                <w:highlight w:val="yellow"/>
              </w:rPr>
            </w:rPrChange>
          </w:rPr>
          <w:t>외</w:t>
        </w:r>
        <w:r w:rsidRPr="00C81BA3">
          <w:rPr>
            <w:rFonts w:eastAsia="나눔명조"/>
            <w:sz w:val="20"/>
            <w:szCs w:val="22"/>
            <w:rPrChange w:author="Kang, Jiyoon" w:date="2022-03-03T00:21:00Z" w:id="445">
              <w:rPr>
                <w:rFonts w:eastAsia="나눔명조"/>
                <w:sz w:val="20"/>
                <w:szCs w:val="22"/>
                <w:highlight w:val="yellow"/>
              </w:rPr>
            </w:rPrChange>
          </w:rPr>
          <w:t>, 2019b)</w:t>
        </w:r>
        <w:r w:rsidRPr="00C81BA3">
          <w:rPr>
            <w:rFonts w:eastAsia="나눔명조"/>
            <w:sz w:val="20"/>
            <w:szCs w:val="22"/>
            <w:rPrChange w:author="Kang, Jiyoon" w:date="2022-03-03T00:21:00Z" w:id="446">
              <w:rPr>
                <w:rFonts w:eastAsia="나눔명조"/>
                <w:sz w:val="20"/>
                <w:szCs w:val="22"/>
                <w:highlight w:val="yellow"/>
              </w:rPr>
            </w:rPrChange>
          </w:rPr>
          <w:fldChar w:fldCharType="end"/>
        </w:r>
        <w:r w:rsidRPr="00C81BA3">
          <w:rPr>
            <w:rFonts w:eastAsia="나눔명조"/>
            <w:sz w:val="20"/>
            <w:szCs w:val="22"/>
            <w:rPrChange w:author="Kang, Jiyoon" w:date="2022-03-03T00:21:00Z" w:id="447">
              <w:rPr>
                <w:rFonts w:eastAsia="나눔명조"/>
                <w:sz w:val="20"/>
                <w:szCs w:val="22"/>
                <w:highlight w:val="yellow"/>
              </w:rPr>
            </w:rPrChange>
          </w:rPr>
          <w:t>.</w:t>
        </w:r>
      </w:ins>
      <w:ins w:author="Kang, Jiyoon" w:date="2022-03-03T00:08:00Z" w:id="448">
        <w:r w:rsidRPr="00C81BA3">
          <w:rPr>
            <w:rFonts w:eastAsia="나눔명조"/>
            <w:sz w:val="20"/>
            <w:szCs w:val="22"/>
          </w:rPr>
          <w:t xml:space="preserve"> </w:t>
        </w:r>
      </w:ins>
      <w:ins w:author="Kang, Jiyoon" w:date="2022-03-03T00:13:00Z" w:id="449">
        <w:r w:rsidRPr="00C81BA3" w:rsidR="00C81BA3">
          <w:rPr>
            <w:rFonts w:hint="eastAsia" w:eastAsia="나눔명조"/>
            <w:sz w:val="20"/>
            <w:szCs w:val="22"/>
          </w:rPr>
          <w:t>공공봉사동기에</w:t>
        </w:r>
        <w:r w:rsidRPr="00C81BA3" w:rsidR="00C81BA3">
          <w:rPr>
            <w:rFonts w:hint="eastAsia" w:eastAsia="나눔명조"/>
            <w:sz w:val="20"/>
            <w:szCs w:val="22"/>
          </w:rPr>
          <w:t xml:space="preserve"> </w:t>
        </w:r>
        <w:r w:rsidRPr="00C81BA3" w:rsidR="00C81BA3">
          <w:rPr>
            <w:rFonts w:hint="eastAsia" w:eastAsia="나눔명조"/>
            <w:sz w:val="20"/>
            <w:szCs w:val="22"/>
          </w:rPr>
          <w:t>긍정적인</w:t>
        </w:r>
        <w:r w:rsidRPr="00C81BA3" w:rsidR="00C81BA3">
          <w:rPr>
            <w:rFonts w:hint="eastAsia" w:eastAsia="나눔명조"/>
            <w:sz w:val="20"/>
            <w:szCs w:val="22"/>
          </w:rPr>
          <w:t xml:space="preserve"> </w:t>
        </w:r>
        <w:r w:rsidRPr="00C81BA3" w:rsidR="00C81BA3">
          <w:rPr>
            <w:rFonts w:hint="eastAsia" w:eastAsia="나눔명조"/>
            <w:sz w:val="20"/>
            <w:szCs w:val="22"/>
          </w:rPr>
          <w:t>영향력을</w:t>
        </w:r>
        <w:r w:rsidRPr="00C81BA3" w:rsidR="00C81BA3">
          <w:rPr>
            <w:rFonts w:hint="eastAsia" w:eastAsia="나눔명조"/>
            <w:sz w:val="20"/>
            <w:szCs w:val="22"/>
          </w:rPr>
          <w:t xml:space="preserve"> </w:t>
        </w:r>
        <w:r w:rsidRPr="00C81BA3" w:rsidR="00C81BA3">
          <w:rPr>
            <w:rFonts w:hint="eastAsia" w:eastAsia="나눔명조"/>
            <w:sz w:val="20"/>
            <w:szCs w:val="22"/>
          </w:rPr>
          <w:t>미치는</w:t>
        </w:r>
        <w:r w:rsidRPr="00C81BA3" w:rsidR="00C81BA3">
          <w:rPr>
            <w:rFonts w:hint="eastAsia" w:eastAsia="나눔명조"/>
            <w:sz w:val="20"/>
            <w:szCs w:val="22"/>
          </w:rPr>
          <w:t xml:space="preserve"> </w:t>
        </w:r>
        <w:r w:rsidRPr="00C81BA3" w:rsidR="00C81BA3">
          <w:rPr>
            <w:rFonts w:hint="eastAsia" w:eastAsia="나눔명조"/>
            <w:sz w:val="20"/>
            <w:szCs w:val="22"/>
          </w:rPr>
          <w:t>발전적이고</w:t>
        </w:r>
        <w:r w:rsidRPr="00C81BA3" w:rsidR="00C81BA3">
          <w:rPr>
            <w:rFonts w:hint="eastAsia" w:eastAsia="나눔명조"/>
            <w:sz w:val="20"/>
            <w:szCs w:val="22"/>
          </w:rPr>
          <w:t xml:space="preserve"> </w:t>
        </w:r>
        <w:r w:rsidRPr="00C81BA3" w:rsidR="00C81BA3">
          <w:rPr>
            <w:rFonts w:hint="eastAsia" w:eastAsia="나눔명조"/>
            <w:sz w:val="20"/>
            <w:szCs w:val="22"/>
          </w:rPr>
          <w:t>수평적인</w:t>
        </w:r>
        <w:r w:rsidRPr="00C81BA3" w:rsidR="00C81BA3">
          <w:rPr>
            <w:rFonts w:hint="eastAsia" w:eastAsia="나눔명조"/>
            <w:sz w:val="20"/>
            <w:szCs w:val="22"/>
          </w:rPr>
          <w:t xml:space="preserve"> </w:t>
        </w:r>
        <w:r w:rsidRPr="00C81BA3" w:rsidR="00C81BA3">
          <w:rPr>
            <w:rFonts w:hint="eastAsia" w:eastAsia="나눔명조"/>
            <w:sz w:val="20"/>
            <w:szCs w:val="22"/>
          </w:rPr>
          <w:t>조직문화</w:t>
        </w:r>
        <w:r w:rsidRPr="00C81BA3" w:rsidR="00C81BA3">
          <w:rPr>
            <w:rFonts w:hint="eastAsia" w:eastAsia="나눔명조"/>
            <w:sz w:val="20"/>
            <w:szCs w:val="22"/>
          </w:rPr>
          <w:t xml:space="preserve"> </w:t>
        </w:r>
        <w:r w:rsidRPr="00C81BA3" w:rsidR="00C81BA3">
          <w:rPr>
            <w:rFonts w:hint="eastAsia" w:eastAsia="나눔명조"/>
            <w:sz w:val="20"/>
            <w:szCs w:val="22"/>
          </w:rPr>
          <w:t>특징은</w:t>
        </w:r>
      </w:ins>
      <w:ins w:author="Kang, Jiyoon" w:date="2022-03-03T00:08:00Z" w:id="450">
        <w:r w:rsidRPr="00C81BA3">
          <w:rPr>
            <w:rFonts w:hint="eastAsia" w:eastAsia="나눔명조"/>
            <w:sz w:val="20"/>
            <w:szCs w:val="22"/>
          </w:rPr>
          <w:t xml:space="preserve"> </w:t>
        </w:r>
      </w:ins>
      <w:ins w:author="Kang, Jiyoon" w:date="2022-03-03T00:09:00Z" w:id="451">
        <w:r w:rsidRPr="00C81BA3" w:rsidR="00C81BA3">
          <w:rPr>
            <w:rFonts w:hint="eastAsia" w:eastAsia="나눔명조"/>
            <w:sz w:val="20"/>
            <w:szCs w:val="22"/>
          </w:rPr>
          <w:t>창의성</w:t>
        </w:r>
        <w:r w:rsidRPr="00C81BA3" w:rsidR="00C81BA3">
          <w:rPr>
            <w:rFonts w:hint="eastAsia" w:eastAsia="나눔명조"/>
            <w:sz w:val="20"/>
            <w:szCs w:val="22"/>
          </w:rPr>
          <w:t>,</w:t>
        </w:r>
        <w:r w:rsidRPr="00C81BA3" w:rsidR="00C81BA3">
          <w:rPr>
            <w:rFonts w:eastAsia="나눔명조"/>
            <w:sz w:val="20"/>
            <w:szCs w:val="22"/>
          </w:rPr>
          <w:t xml:space="preserve"> </w:t>
        </w:r>
        <w:r w:rsidRPr="00C81BA3" w:rsidR="00C81BA3">
          <w:rPr>
            <w:rFonts w:hint="eastAsia" w:eastAsia="나눔명조"/>
            <w:sz w:val="20"/>
            <w:szCs w:val="22"/>
          </w:rPr>
          <w:t>지적자극</w:t>
        </w:r>
      </w:ins>
      <w:ins w:author="Kang, Jiyoon" w:date="2022-03-03T00:11:00Z" w:id="452">
        <w:r w:rsidRPr="00C81BA3" w:rsidR="00C81BA3">
          <w:rPr>
            <w:rFonts w:hint="eastAsia" w:eastAsia="나눔명조"/>
            <w:sz w:val="20"/>
            <w:szCs w:val="22"/>
          </w:rPr>
          <w:t>을</w:t>
        </w:r>
        <w:r w:rsidRPr="00C81BA3" w:rsidR="00C81BA3">
          <w:rPr>
            <w:rFonts w:hint="eastAsia" w:eastAsia="나눔명조"/>
            <w:sz w:val="20"/>
            <w:szCs w:val="22"/>
          </w:rPr>
          <w:t xml:space="preserve"> </w:t>
        </w:r>
        <w:r w:rsidRPr="00C81BA3" w:rsidR="00C81BA3">
          <w:rPr>
            <w:rFonts w:hint="eastAsia" w:eastAsia="나눔명조"/>
            <w:sz w:val="20"/>
            <w:szCs w:val="22"/>
          </w:rPr>
          <w:t>강조하고</w:t>
        </w:r>
        <w:r w:rsidRPr="00C81BA3" w:rsidR="00C81BA3">
          <w:rPr>
            <w:rFonts w:hint="eastAsia" w:eastAsia="나눔명조"/>
            <w:sz w:val="20"/>
            <w:szCs w:val="22"/>
          </w:rPr>
          <w:t xml:space="preserve"> </w:t>
        </w:r>
        <w:r w:rsidRPr="00C81BA3" w:rsidR="00C81BA3">
          <w:rPr>
            <w:rFonts w:hint="eastAsia" w:eastAsia="나눔명조"/>
            <w:sz w:val="20"/>
            <w:szCs w:val="22"/>
          </w:rPr>
          <w:t>구성원의</w:t>
        </w:r>
        <w:r w:rsidRPr="00C81BA3" w:rsidR="00C81BA3">
          <w:rPr>
            <w:rFonts w:hint="eastAsia" w:eastAsia="나눔명조"/>
            <w:sz w:val="20"/>
            <w:szCs w:val="22"/>
          </w:rPr>
          <w:t xml:space="preserve"> </w:t>
        </w:r>
        <w:r w:rsidRPr="00C81BA3" w:rsidR="00C81BA3">
          <w:rPr>
            <w:rFonts w:hint="eastAsia" w:eastAsia="나눔명조"/>
            <w:sz w:val="20"/>
            <w:szCs w:val="22"/>
          </w:rPr>
          <w:t>발전적</w:t>
        </w:r>
        <w:r w:rsidRPr="00C81BA3" w:rsidR="00C81BA3">
          <w:rPr>
            <w:rFonts w:hint="eastAsia" w:eastAsia="나눔명조"/>
            <w:sz w:val="20"/>
            <w:szCs w:val="22"/>
          </w:rPr>
          <w:t xml:space="preserve"> </w:t>
        </w:r>
        <w:r w:rsidRPr="00C81BA3" w:rsidR="00C81BA3">
          <w:rPr>
            <w:rFonts w:hint="eastAsia" w:eastAsia="나눔명조"/>
            <w:sz w:val="20"/>
            <w:szCs w:val="22"/>
          </w:rPr>
          <w:t>요구에</w:t>
        </w:r>
        <w:r w:rsidR="00C81BA3">
          <w:rPr>
            <w:rFonts w:hint="eastAsia" w:eastAsia="나눔명조"/>
            <w:sz w:val="20"/>
            <w:szCs w:val="22"/>
          </w:rPr>
          <w:t xml:space="preserve"> </w:t>
        </w:r>
        <w:r w:rsidR="00C81BA3">
          <w:rPr>
            <w:rFonts w:hint="eastAsia" w:eastAsia="나눔명조"/>
            <w:sz w:val="20"/>
            <w:szCs w:val="22"/>
          </w:rPr>
          <w:t>주목하는</w:t>
        </w:r>
        <w:r w:rsidR="00C81BA3">
          <w:rPr>
            <w:rFonts w:hint="eastAsia" w:eastAsia="나눔명조"/>
            <w:sz w:val="20"/>
            <w:szCs w:val="22"/>
          </w:rPr>
          <w:t xml:space="preserve"> </w:t>
        </w:r>
      </w:ins>
      <w:ins w:author="Kang, Jiyoon" w:date="2022-03-03T00:12:00Z" w:id="453">
        <w:r w:rsidR="00C81BA3">
          <w:rPr>
            <w:rFonts w:hint="eastAsia" w:eastAsia="나눔명조"/>
            <w:sz w:val="20"/>
            <w:szCs w:val="22"/>
          </w:rPr>
          <w:t>변혁적</w:t>
        </w:r>
        <w:r w:rsidR="00C81BA3">
          <w:rPr>
            <w:rFonts w:hint="eastAsia" w:eastAsia="나눔명조"/>
            <w:sz w:val="20"/>
            <w:szCs w:val="22"/>
          </w:rPr>
          <w:t xml:space="preserve"> </w:t>
        </w:r>
        <w:r w:rsidR="00C81BA3">
          <w:rPr>
            <w:rFonts w:hint="eastAsia" w:eastAsia="나눔명조"/>
            <w:sz w:val="20"/>
            <w:szCs w:val="22"/>
          </w:rPr>
          <w:t>리더십과</w:t>
        </w:r>
      </w:ins>
      <w:ins w:author="Kang, Jiyoon" w:date="2022-03-03T00:13:00Z" w:id="454">
        <w:r w:rsidR="00C81BA3">
          <w:rPr>
            <w:rFonts w:hint="eastAsia" w:eastAsia="나눔명조"/>
            <w:sz w:val="20"/>
            <w:szCs w:val="22"/>
          </w:rPr>
          <w:t xml:space="preserve"> </w:t>
        </w:r>
        <w:r w:rsidR="00C81BA3">
          <w:rPr>
            <w:rFonts w:hint="eastAsia" w:eastAsia="나눔명조"/>
            <w:sz w:val="20"/>
            <w:szCs w:val="22"/>
          </w:rPr>
          <w:t>일맥상통한다</w:t>
        </w:r>
        <w:r w:rsidR="00C81BA3">
          <w:rPr>
            <w:rFonts w:hint="eastAsia" w:eastAsia="나눔명조"/>
            <w:sz w:val="20"/>
            <w:szCs w:val="22"/>
          </w:rPr>
          <w:t>.</w:t>
        </w:r>
        <w:r w:rsidR="00C81BA3">
          <w:rPr>
            <w:rFonts w:eastAsia="나눔명조"/>
            <w:sz w:val="20"/>
            <w:szCs w:val="22"/>
          </w:rPr>
          <w:t xml:space="preserve"> </w:t>
        </w:r>
        <w:r w:rsidR="00C81BA3">
          <w:rPr>
            <w:rFonts w:hint="eastAsia" w:eastAsia="나눔명조"/>
            <w:sz w:val="20"/>
            <w:szCs w:val="22"/>
          </w:rPr>
          <w:t>또한</w:t>
        </w:r>
        <w:r w:rsidR="00C81BA3">
          <w:rPr>
            <w:rFonts w:hint="eastAsia" w:eastAsia="나눔명조"/>
            <w:sz w:val="20"/>
            <w:szCs w:val="22"/>
          </w:rPr>
          <w:t xml:space="preserve"> </w:t>
        </w:r>
      </w:ins>
      <w:ins w:author="Kang, Jiyoon" w:date="2022-03-03T00:14:00Z" w:id="455">
        <w:r w:rsidR="00C81BA3">
          <w:rPr>
            <w:rFonts w:hint="eastAsia" w:eastAsia="나눔명조"/>
            <w:sz w:val="20"/>
            <w:szCs w:val="22"/>
          </w:rPr>
          <w:t>경쟁과</w:t>
        </w:r>
        <w:r w:rsidR="00C81BA3">
          <w:rPr>
            <w:rFonts w:hint="eastAsia" w:eastAsia="나눔명조"/>
            <w:sz w:val="20"/>
            <w:szCs w:val="22"/>
          </w:rPr>
          <w:t xml:space="preserve"> </w:t>
        </w:r>
        <w:r w:rsidR="00C81BA3">
          <w:rPr>
            <w:rFonts w:hint="eastAsia" w:eastAsia="나눔명조"/>
            <w:sz w:val="20"/>
            <w:szCs w:val="22"/>
          </w:rPr>
          <w:t>생산성을</w:t>
        </w:r>
        <w:r w:rsidR="00C81BA3">
          <w:rPr>
            <w:rFonts w:hint="eastAsia" w:eastAsia="나눔명조"/>
            <w:sz w:val="20"/>
            <w:szCs w:val="22"/>
          </w:rPr>
          <w:t xml:space="preserve"> </w:t>
        </w:r>
        <w:r w:rsidR="00C81BA3">
          <w:rPr>
            <w:rFonts w:hint="eastAsia" w:eastAsia="나눔명조"/>
            <w:sz w:val="20"/>
            <w:szCs w:val="22"/>
          </w:rPr>
          <w:t>강조하고</w:t>
        </w:r>
        <w:r w:rsidR="00C81BA3">
          <w:rPr>
            <w:rFonts w:hint="eastAsia" w:eastAsia="나눔명조"/>
            <w:sz w:val="20"/>
            <w:szCs w:val="22"/>
          </w:rPr>
          <w:t xml:space="preserve"> </w:t>
        </w:r>
        <w:r w:rsidR="00C81BA3">
          <w:rPr>
            <w:rFonts w:hint="eastAsia" w:eastAsia="나눔명조"/>
            <w:sz w:val="20"/>
            <w:szCs w:val="22"/>
          </w:rPr>
          <w:lastRenderedPageBreak/>
          <w:t>위계질서를</w:t>
        </w:r>
        <w:r w:rsidR="00C81BA3">
          <w:rPr>
            <w:rFonts w:hint="eastAsia" w:eastAsia="나눔명조"/>
            <w:sz w:val="20"/>
            <w:szCs w:val="22"/>
          </w:rPr>
          <w:t xml:space="preserve"> </w:t>
        </w:r>
        <w:r w:rsidR="00C81BA3">
          <w:rPr>
            <w:rFonts w:hint="eastAsia" w:eastAsia="나눔명조"/>
            <w:sz w:val="20"/>
            <w:szCs w:val="22"/>
          </w:rPr>
          <w:t>중시하는</w:t>
        </w:r>
        <w:r w:rsidR="00C81BA3">
          <w:rPr>
            <w:rFonts w:hint="eastAsia" w:eastAsia="나눔명조"/>
            <w:sz w:val="20"/>
            <w:szCs w:val="22"/>
          </w:rPr>
          <w:t xml:space="preserve"> </w:t>
        </w:r>
        <w:r w:rsidR="00C81BA3">
          <w:rPr>
            <w:rFonts w:hint="eastAsia" w:eastAsia="나눔명조"/>
            <w:sz w:val="20"/>
            <w:szCs w:val="22"/>
          </w:rPr>
          <w:t>시장</w:t>
        </w:r>
        <w:r w:rsidR="00C81BA3">
          <w:rPr>
            <w:rFonts w:hint="eastAsia" w:eastAsia="나눔명조"/>
            <w:sz w:val="20"/>
            <w:szCs w:val="22"/>
          </w:rPr>
          <w:t xml:space="preserve"> </w:t>
        </w:r>
        <w:r w:rsidR="00C81BA3">
          <w:rPr>
            <w:rFonts w:hint="eastAsia" w:eastAsia="나눔명조"/>
            <w:sz w:val="20"/>
            <w:szCs w:val="22"/>
          </w:rPr>
          <w:t>및</w:t>
        </w:r>
        <w:r w:rsidR="00C81BA3">
          <w:rPr>
            <w:rFonts w:hint="eastAsia" w:eastAsia="나눔명조"/>
            <w:sz w:val="20"/>
            <w:szCs w:val="22"/>
          </w:rPr>
          <w:t xml:space="preserve"> </w:t>
        </w:r>
        <w:r w:rsidR="00C81BA3">
          <w:rPr>
            <w:rFonts w:hint="eastAsia" w:eastAsia="나눔명조"/>
            <w:sz w:val="20"/>
            <w:szCs w:val="22"/>
          </w:rPr>
          <w:t>위계문화는</w:t>
        </w:r>
      </w:ins>
      <w:ins w:author="Kang, Jiyoon" w:date="2022-03-03T00:12:00Z" w:id="456">
        <w:r w:rsidR="00C81BA3">
          <w:rPr>
            <w:rFonts w:hint="eastAsia" w:eastAsia="나눔명조"/>
            <w:sz w:val="20"/>
            <w:szCs w:val="22"/>
          </w:rPr>
          <w:t xml:space="preserve"> </w:t>
        </w:r>
        <w:r w:rsidR="00C81BA3">
          <w:rPr>
            <w:rFonts w:hint="eastAsia" w:eastAsia="나눔명조"/>
            <w:sz w:val="20"/>
            <w:szCs w:val="22"/>
          </w:rPr>
          <w:t>구성원</w:t>
        </w:r>
        <w:r w:rsidR="00C81BA3">
          <w:rPr>
            <w:rFonts w:hint="eastAsia" w:eastAsia="나눔명조"/>
            <w:sz w:val="20"/>
            <w:szCs w:val="22"/>
          </w:rPr>
          <w:t xml:space="preserve"> </w:t>
        </w:r>
        <w:r w:rsidR="00C81BA3">
          <w:rPr>
            <w:rFonts w:hint="eastAsia" w:eastAsia="나눔명조"/>
            <w:sz w:val="20"/>
            <w:szCs w:val="22"/>
          </w:rPr>
          <w:t>작업</w:t>
        </w:r>
        <w:r w:rsidR="00C81BA3">
          <w:rPr>
            <w:rFonts w:hint="eastAsia" w:eastAsia="나눔명조"/>
            <w:sz w:val="20"/>
            <w:szCs w:val="22"/>
          </w:rPr>
          <w:t xml:space="preserve"> </w:t>
        </w:r>
        <w:r w:rsidR="00C81BA3">
          <w:rPr>
            <w:rFonts w:hint="eastAsia" w:eastAsia="나눔명조"/>
            <w:sz w:val="20"/>
            <w:szCs w:val="22"/>
          </w:rPr>
          <w:t>통제를</w:t>
        </w:r>
        <w:r w:rsidR="00C81BA3">
          <w:rPr>
            <w:rFonts w:hint="eastAsia" w:eastAsia="나눔명조"/>
            <w:sz w:val="20"/>
            <w:szCs w:val="22"/>
          </w:rPr>
          <w:t xml:space="preserve"> </w:t>
        </w:r>
        <w:r w:rsidR="00C81BA3">
          <w:rPr>
            <w:rFonts w:hint="eastAsia" w:eastAsia="나눔명조"/>
            <w:sz w:val="20"/>
            <w:szCs w:val="22"/>
          </w:rPr>
          <w:t>위해</w:t>
        </w:r>
        <w:r w:rsidR="00C81BA3">
          <w:rPr>
            <w:rFonts w:hint="eastAsia" w:eastAsia="나눔명조"/>
            <w:sz w:val="20"/>
            <w:szCs w:val="22"/>
          </w:rPr>
          <w:t xml:space="preserve"> </w:t>
        </w:r>
        <w:r w:rsidR="00C81BA3">
          <w:rPr>
            <w:rFonts w:hint="eastAsia" w:eastAsia="나눔명조"/>
            <w:sz w:val="20"/>
            <w:szCs w:val="22"/>
          </w:rPr>
          <w:t>결점을</w:t>
        </w:r>
        <w:r w:rsidR="00C81BA3">
          <w:rPr>
            <w:rFonts w:hint="eastAsia" w:eastAsia="나눔명조"/>
            <w:sz w:val="20"/>
            <w:szCs w:val="22"/>
          </w:rPr>
          <w:t xml:space="preserve"> </w:t>
        </w:r>
        <w:r w:rsidR="00C81BA3">
          <w:rPr>
            <w:rFonts w:hint="eastAsia" w:eastAsia="나눔명조"/>
            <w:sz w:val="20"/>
            <w:szCs w:val="22"/>
          </w:rPr>
          <w:t>찾고</w:t>
        </w:r>
        <w:r w:rsidR="00C81BA3">
          <w:rPr>
            <w:rFonts w:hint="eastAsia" w:eastAsia="나눔명조"/>
            <w:sz w:val="20"/>
            <w:szCs w:val="22"/>
          </w:rPr>
          <w:t>,</w:t>
        </w:r>
        <w:r w:rsidR="00C81BA3">
          <w:rPr>
            <w:rFonts w:eastAsia="나눔명조"/>
            <w:sz w:val="20"/>
            <w:szCs w:val="22"/>
          </w:rPr>
          <w:t xml:space="preserve"> </w:t>
        </w:r>
        <w:r w:rsidR="00C81BA3">
          <w:rPr>
            <w:rFonts w:hint="eastAsia" w:eastAsia="나눔명조"/>
            <w:sz w:val="20"/>
            <w:szCs w:val="22"/>
          </w:rPr>
          <w:t>보상과</w:t>
        </w:r>
        <w:r w:rsidR="00C81BA3">
          <w:rPr>
            <w:rFonts w:hint="eastAsia" w:eastAsia="나눔명조"/>
            <w:sz w:val="20"/>
            <w:szCs w:val="22"/>
          </w:rPr>
          <w:t xml:space="preserve"> </w:t>
        </w:r>
        <w:r w:rsidR="00C81BA3">
          <w:rPr>
            <w:rFonts w:hint="eastAsia" w:eastAsia="나눔명조"/>
            <w:sz w:val="20"/>
            <w:szCs w:val="22"/>
          </w:rPr>
          <w:t>처벌을</w:t>
        </w:r>
        <w:r w:rsidR="00C81BA3">
          <w:rPr>
            <w:rFonts w:hint="eastAsia" w:eastAsia="나눔명조"/>
            <w:sz w:val="20"/>
            <w:szCs w:val="22"/>
          </w:rPr>
          <w:t xml:space="preserve"> </w:t>
        </w:r>
        <w:r w:rsidR="00C81BA3">
          <w:rPr>
            <w:rFonts w:hint="eastAsia" w:eastAsia="나눔명조"/>
            <w:sz w:val="20"/>
            <w:szCs w:val="22"/>
          </w:rPr>
          <w:t>통한</w:t>
        </w:r>
        <w:r w:rsidR="00C81BA3">
          <w:rPr>
            <w:rFonts w:hint="eastAsia" w:eastAsia="나눔명조"/>
            <w:sz w:val="20"/>
            <w:szCs w:val="22"/>
          </w:rPr>
          <w:t xml:space="preserve"> </w:t>
        </w:r>
      </w:ins>
      <w:ins w:author="Kang, Jiyoon" w:date="2022-03-03T00:13:00Z" w:id="457">
        <w:r w:rsidR="00C81BA3">
          <w:rPr>
            <w:rFonts w:hint="eastAsia" w:eastAsia="나눔명조"/>
            <w:sz w:val="20"/>
            <w:szCs w:val="22"/>
          </w:rPr>
          <w:t>리더에</w:t>
        </w:r>
        <w:r w:rsidR="00C81BA3">
          <w:rPr>
            <w:rFonts w:hint="eastAsia" w:eastAsia="나눔명조"/>
            <w:sz w:val="20"/>
            <w:szCs w:val="22"/>
          </w:rPr>
          <w:t xml:space="preserve"> </w:t>
        </w:r>
        <w:r w:rsidR="00C81BA3">
          <w:rPr>
            <w:rFonts w:hint="eastAsia" w:eastAsia="나눔명조"/>
            <w:sz w:val="20"/>
            <w:szCs w:val="22"/>
          </w:rPr>
          <w:t>대한</w:t>
        </w:r>
        <w:r w:rsidR="00C81BA3">
          <w:rPr>
            <w:rFonts w:hint="eastAsia" w:eastAsia="나눔명조"/>
            <w:sz w:val="20"/>
            <w:szCs w:val="22"/>
          </w:rPr>
          <w:t xml:space="preserve"> </w:t>
        </w:r>
        <w:r w:rsidR="00C81BA3">
          <w:rPr>
            <w:rFonts w:hint="eastAsia" w:eastAsia="나눔명조"/>
            <w:sz w:val="20"/>
            <w:szCs w:val="22"/>
          </w:rPr>
          <w:t>순응을</w:t>
        </w:r>
        <w:r w:rsidR="00C81BA3">
          <w:rPr>
            <w:rFonts w:hint="eastAsia" w:eastAsia="나눔명조"/>
            <w:sz w:val="20"/>
            <w:szCs w:val="22"/>
          </w:rPr>
          <w:t xml:space="preserve"> </w:t>
        </w:r>
        <w:r w:rsidR="00C81BA3">
          <w:rPr>
            <w:rFonts w:hint="eastAsia" w:eastAsia="나눔명조"/>
            <w:sz w:val="20"/>
            <w:szCs w:val="22"/>
          </w:rPr>
          <w:t>강조하는</w:t>
        </w:r>
        <w:r w:rsidR="00C81BA3">
          <w:rPr>
            <w:rFonts w:hint="eastAsia" w:eastAsia="나눔명조"/>
            <w:sz w:val="20"/>
            <w:szCs w:val="22"/>
          </w:rPr>
          <w:t xml:space="preserve"> </w:t>
        </w:r>
        <w:r w:rsidR="00C81BA3">
          <w:rPr>
            <w:rFonts w:hint="eastAsia" w:eastAsia="나눔명조"/>
            <w:sz w:val="20"/>
            <w:szCs w:val="22"/>
          </w:rPr>
          <w:t>거래적</w:t>
        </w:r>
        <w:r w:rsidR="00C81BA3">
          <w:rPr>
            <w:rFonts w:hint="eastAsia" w:eastAsia="나눔명조"/>
            <w:sz w:val="20"/>
            <w:szCs w:val="22"/>
          </w:rPr>
          <w:t xml:space="preserve"> </w:t>
        </w:r>
        <w:r w:rsidR="00C81BA3">
          <w:rPr>
            <w:rFonts w:hint="eastAsia" w:eastAsia="나눔명조"/>
            <w:sz w:val="20"/>
            <w:szCs w:val="22"/>
          </w:rPr>
          <w:t>리더십</w:t>
        </w:r>
      </w:ins>
      <w:ins w:author="Kang, Jiyoon" w:date="2022-03-03T00:14:00Z" w:id="458">
        <w:r w:rsidR="00C81BA3">
          <w:rPr>
            <w:rFonts w:hint="eastAsia" w:eastAsia="나눔명조"/>
            <w:sz w:val="20"/>
            <w:szCs w:val="22"/>
          </w:rPr>
          <w:t>의</w:t>
        </w:r>
        <w:r w:rsidR="00C81BA3">
          <w:rPr>
            <w:rFonts w:hint="eastAsia" w:eastAsia="나눔명조"/>
            <w:sz w:val="20"/>
            <w:szCs w:val="22"/>
          </w:rPr>
          <w:t xml:space="preserve"> </w:t>
        </w:r>
        <w:r w:rsidR="00C81BA3">
          <w:rPr>
            <w:rFonts w:hint="eastAsia" w:eastAsia="나눔명조"/>
            <w:sz w:val="20"/>
            <w:szCs w:val="22"/>
          </w:rPr>
          <w:t>특징과</w:t>
        </w:r>
        <w:r w:rsidR="00C81BA3">
          <w:rPr>
            <w:rFonts w:hint="eastAsia" w:eastAsia="나눔명조"/>
            <w:sz w:val="20"/>
            <w:szCs w:val="22"/>
          </w:rPr>
          <w:t xml:space="preserve"> </w:t>
        </w:r>
        <w:r w:rsidR="00C81BA3">
          <w:rPr>
            <w:rFonts w:hint="eastAsia" w:eastAsia="나눔명조"/>
            <w:sz w:val="20"/>
            <w:szCs w:val="22"/>
          </w:rPr>
          <w:t>맞닿고</w:t>
        </w:r>
        <w:r w:rsidR="00C81BA3">
          <w:rPr>
            <w:rFonts w:hint="eastAsia" w:eastAsia="나눔명조"/>
            <w:sz w:val="20"/>
            <w:szCs w:val="22"/>
          </w:rPr>
          <w:t xml:space="preserve"> </w:t>
        </w:r>
        <w:r w:rsidR="00C81BA3">
          <w:rPr>
            <w:rFonts w:hint="eastAsia" w:eastAsia="나눔명조"/>
            <w:sz w:val="20"/>
            <w:szCs w:val="22"/>
          </w:rPr>
          <w:t>있다</w:t>
        </w:r>
        <w:r w:rsidR="00C81BA3">
          <w:rPr>
            <w:rFonts w:hint="eastAsia" w:eastAsia="나눔명조"/>
            <w:sz w:val="20"/>
            <w:szCs w:val="22"/>
          </w:rPr>
          <w:t>.</w:t>
        </w:r>
        <w:r w:rsidR="00C81BA3">
          <w:rPr>
            <w:rFonts w:eastAsia="나눔명조"/>
            <w:sz w:val="20"/>
            <w:szCs w:val="22"/>
          </w:rPr>
          <w:t xml:space="preserve"> </w:t>
        </w:r>
        <w:r w:rsidR="00C81BA3">
          <w:rPr>
            <w:rFonts w:hint="eastAsia" w:eastAsia="나눔명조"/>
            <w:sz w:val="20"/>
            <w:szCs w:val="22"/>
          </w:rPr>
          <w:t>따라서</w:t>
        </w:r>
        <w:r w:rsidR="00C81BA3">
          <w:rPr>
            <w:rFonts w:hint="eastAsia" w:eastAsia="나눔명조"/>
            <w:sz w:val="20"/>
            <w:szCs w:val="22"/>
          </w:rPr>
          <w:t xml:space="preserve"> </w:t>
        </w:r>
        <w:r w:rsidR="00C81BA3">
          <w:rPr>
            <w:rFonts w:hint="eastAsia" w:eastAsia="나눔명조"/>
            <w:sz w:val="20"/>
            <w:szCs w:val="22"/>
          </w:rPr>
          <w:t>본</w:t>
        </w:r>
        <w:r w:rsidR="00C81BA3">
          <w:rPr>
            <w:rFonts w:hint="eastAsia" w:eastAsia="나눔명조"/>
            <w:sz w:val="20"/>
            <w:szCs w:val="22"/>
          </w:rPr>
          <w:t xml:space="preserve"> </w:t>
        </w:r>
        <w:r w:rsidR="00C81BA3">
          <w:rPr>
            <w:rFonts w:hint="eastAsia" w:eastAsia="나눔명조"/>
            <w:sz w:val="20"/>
            <w:szCs w:val="22"/>
          </w:rPr>
          <w:t>연구는</w:t>
        </w:r>
        <w:r w:rsidR="00C81BA3">
          <w:rPr>
            <w:rFonts w:hint="eastAsia" w:eastAsia="나눔명조"/>
            <w:sz w:val="20"/>
            <w:szCs w:val="22"/>
          </w:rPr>
          <w:t xml:space="preserve"> </w:t>
        </w:r>
      </w:ins>
      <w:ins w:author="Kang, Jiyoon" w:date="2022-03-03T00:15:00Z" w:id="459">
        <w:r w:rsidR="00C81BA3">
          <w:rPr>
            <w:rFonts w:hint="eastAsia" w:eastAsia="나눔명조"/>
            <w:sz w:val="20"/>
            <w:szCs w:val="22"/>
          </w:rPr>
          <w:t>두</w:t>
        </w:r>
        <w:r w:rsidR="00C81BA3">
          <w:rPr>
            <w:rFonts w:hint="eastAsia" w:eastAsia="나눔명조"/>
            <w:sz w:val="20"/>
            <w:szCs w:val="22"/>
          </w:rPr>
          <w:t xml:space="preserve"> </w:t>
        </w:r>
        <w:r w:rsidR="00C81BA3">
          <w:rPr>
            <w:rFonts w:hint="eastAsia" w:eastAsia="나눔명조"/>
            <w:sz w:val="20"/>
            <w:szCs w:val="22"/>
          </w:rPr>
          <w:t>리더십</w:t>
        </w:r>
        <w:r w:rsidR="00C81BA3">
          <w:rPr>
            <w:rFonts w:hint="eastAsia" w:eastAsia="나눔명조"/>
            <w:sz w:val="20"/>
            <w:szCs w:val="22"/>
          </w:rPr>
          <w:t xml:space="preserve"> </w:t>
        </w:r>
        <w:r w:rsidR="00C81BA3">
          <w:rPr>
            <w:rFonts w:hint="eastAsia" w:eastAsia="나눔명조"/>
            <w:sz w:val="20"/>
            <w:szCs w:val="22"/>
          </w:rPr>
          <w:t>간의</w:t>
        </w:r>
        <w:r w:rsidR="00C81BA3">
          <w:rPr>
            <w:rFonts w:hint="eastAsia" w:eastAsia="나눔명조"/>
            <w:sz w:val="20"/>
            <w:szCs w:val="22"/>
          </w:rPr>
          <w:t xml:space="preserve"> </w:t>
        </w:r>
        <w:r w:rsidR="00C81BA3">
          <w:rPr>
            <w:rFonts w:hint="eastAsia" w:eastAsia="나눔명조"/>
            <w:sz w:val="20"/>
            <w:szCs w:val="22"/>
          </w:rPr>
          <w:t>상이한</w:t>
        </w:r>
        <w:r w:rsidR="00C81BA3">
          <w:rPr>
            <w:rFonts w:hint="eastAsia" w:eastAsia="나눔명조"/>
            <w:sz w:val="20"/>
            <w:szCs w:val="22"/>
          </w:rPr>
          <w:t xml:space="preserve"> </w:t>
        </w:r>
        <w:r w:rsidR="00C81BA3">
          <w:rPr>
            <w:rFonts w:hint="eastAsia" w:eastAsia="나눔명조"/>
            <w:sz w:val="20"/>
            <w:szCs w:val="22"/>
          </w:rPr>
          <w:t>특징때문에</w:t>
        </w:r>
        <w:r w:rsidR="00C81BA3">
          <w:rPr>
            <w:rFonts w:hint="eastAsia" w:eastAsia="나눔명조"/>
            <w:sz w:val="20"/>
            <w:szCs w:val="22"/>
          </w:rPr>
          <w:t>,</w:t>
        </w:r>
        <w:r w:rsidR="00C81BA3">
          <w:rPr>
            <w:rFonts w:eastAsia="나눔명조"/>
            <w:sz w:val="20"/>
            <w:szCs w:val="22"/>
          </w:rPr>
          <w:t xml:space="preserve"> </w:t>
        </w:r>
        <w:r w:rsidR="00C81BA3">
          <w:rPr>
            <w:rFonts w:hint="eastAsia" w:eastAsia="나눔명조"/>
            <w:sz w:val="20"/>
            <w:szCs w:val="22"/>
          </w:rPr>
          <w:t>공공봉사동기</w:t>
        </w:r>
        <w:r w:rsidR="00C81BA3">
          <w:rPr>
            <w:rFonts w:hint="eastAsia" w:eastAsia="나눔명조"/>
            <w:sz w:val="20"/>
            <w:szCs w:val="22"/>
          </w:rPr>
          <w:t xml:space="preserve"> </w:t>
        </w:r>
        <w:r w:rsidR="00C81BA3">
          <w:rPr>
            <w:rFonts w:hint="eastAsia" w:eastAsia="나눔명조"/>
            <w:sz w:val="20"/>
            <w:szCs w:val="22"/>
          </w:rPr>
          <w:t>수준이</w:t>
        </w:r>
        <w:r w:rsidR="00C81BA3">
          <w:rPr>
            <w:rFonts w:hint="eastAsia" w:eastAsia="나눔명조"/>
            <w:sz w:val="20"/>
            <w:szCs w:val="22"/>
          </w:rPr>
          <w:t xml:space="preserve"> </w:t>
        </w:r>
        <w:r w:rsidR="00C81BA3">
          <w:rPr>
            <w:rFonts w:hint="eastAsia" w:eastAsia="나눔명조"/>
            <w:sz w:val="20"/>
            <w:szCs w:val="22"/>
          </w:rPr>
          <w:t>각각</w:t>
        </w:r>
        <w:r w:rsidR="00C81BA3">
          <w:rPr>
            <w:rFonts w:eastAsia="나눔명조"/>
            <w:sz w:val="20"/>
            <w:szCs w:val="22"/>
          </w:rPr>
          <w:t xml:space="preserve"> </w:t>
        </w:r>
        <w:r w:rsidR="00C81BA3">
          <w:rPr>
            <w:rFonts w:hint="eastAsia" w:eastAsia="나눔명조"/>
            <w:sz w:val="20"/>
            <w:szCs w:val="22"/>
          </w:rPr>
          <w:t>발전되거나</w:t>
        </w:r>
        <w:r w:rsidR="00C81BA3">
          <w:rPr>
            <w:rFonts w:hint="eastAsia" w:eastAsia="나눔명조"/>
            <w:sz w:val="20"/>
            <w:szCs w:val="22"/>
          </w:rPr>
          <w:t xml:space="preserve"> </w:t>
        </w:r>
        <w:r w:rsidR="00C81BA3">
          <w:rPr>
            <w:rFonts w:hint="eastAsia" w:eastAsia="나눔명조"/>
            <w:sz w:val="20"/>
            <w:szCs w:val="22"/>
          </w:rPr>
          <w:t>위축될</w:t>
        </w:r>
        <w:r w:rsidR="00C81BA3">
          <w:rPr>
            <w:rFonts w:hint="eastAsia" w:eastAsia="나눔명조"/>
            <w:sz w:val="20"/>
            <w:szCs w:val="22"/>
          </w:rPr>
          <w:t xml:space="preserve"> </w:t>
        </w:r>
        <w:r w:rsidR="00C81BA3">
          <w:rPr>
            <w:rFonts w:hint="eastAsia" w:eastAsia="나눔명조"/>
            <w:sz w:val="20"/>
            <w:szCs w:val="22"/>
          </w:rPr>
          <w:t>수</w:t>
        </w:r>
        <w:r w:rsidR="00C81BA3">
          <w:rPr>
            <w:rFonts w:hint="eastAsia" w:eastAsia="나눔명조"/>
            <w:sz w:val="20"/>
            <w:szCs w:val="22"/>
          </w:rPr>
          <w:t xml:space="preserve"> </w:t>
        </w:r>
        <w:r w:rsidR="00C81BA3">
          <w:rPr>
            <w:rFonts w:hint="eastAsia" w:eastAsia="나눔명조"/>
            <w:sz w:val="20"/>
            <w:szCs w:val="22"/>
          </w:rPr>
          <w:t>있다고</w:t>
        </w:r>
        <w:r w:rsidR="00C81BA3">
          <w:rPr>
            <w:rFonts w:hint="eastAsia" w:eastAsia="나눔명조"/>
            <w:sz w:val="20"/>
            <w:szCs w:val="22"/>
          </w:rPr>
          <w:t xml:space="preserve"> </w:t>
        </w:r>
        <w:r w:rsidR="00C81BA3">
          <w:rPr>
            <w:rFonts w:hint="eastAsia" w:eastAsia="나눔명조"/>
            <w:sz w:val="20"/>
            <w:szCs w:val="22"/>
          </w:rPr>
          <w:t>기대한다</w:t>
        </w:r>
        <w:r w:rsidR="00C81BA3">
          <w:rPr>
            <w:rFonts w:hint="eastAsia" w:eastAsia="나눔명조"/>
            <w:sz w:val="20"/>
            <w:szCs w:val="22"/>
          </w:rPr>
          <w:t>.</w:t>
        </w:r>
      </w:ins>
    </w:p>
    <w:p w:rsidRPr="00C81BA3" w:rsidR="002A75CA" w:rsidDel="00C81BA3" w:rsidP="00283EF6" w:rsidRDefault="002A75CA" w14:paraId="39366C94" w14:textId="28098DE2">
      <w:pPr>
        <w:wordWrap/>
        <w:spacing w:before="120" w:after="120" w:line="276" w:lineRule="auto"/>
        <w:ind w:firstLine="288"/>
        <w:rPr>
          <w:del w:author="Kang, Jiyoon" w:date="2022-03-03T00:18:00Z" w:id="460"/>
          <w:rFonts w:eastAsia="나눔명조"/>
          <w:sz w:val="20"/>
          <w:szCs w:val="22"/>
        </w:rPr>
      </w:pPr>
      <w:del w:author="Kang, Jiyoon" w:date="2022-03-03T00:17:00Z" w:id="461">
        <w:r w:rsidRPr="00B61948" w:rsidDel="00C81BA3">
          <w:rPr>
            <w:rFonts w:hint="eastAsia" w:eastAsia="나눔명조"/>
            <w:sz w:val="20"/>
            <w:szCs w:val="22"/>
          </w:rPr>
          <w:delText>하지만</w:delText>
        </w:r>
        <w:r w:rsidRPr="00B61948" w:rsidDel="00C81BA3" w:rsidR="003512F8">
          <w:rPr>
            <w:rFonts w:hint="eastAsia" w:eastAsia="나눔명조"/>
            <w:sz w:val="20"/>
            <w:szCs w:val="22"/>
          </w:rPr>
          <w:delText xml:space="preserve"> </w:delText>
        </w:r>
        <w:r w:rsidRPr="00B61948" w:rsidDel="00C81BA3">
          <w:rPr>
            <w:rFonts w:hint="eastAsia" w:eastAsia="나눔명조"/>
            <w:sz w:val="20"/>
            <w:szCs w:val="22"/>
          </w:rPr>
          <w:delText>공공봉사동기</w:delText>
        </w:r>
        <w:r w:rsidRPr="00B61948" w:rsidDel="00C81BA3">
          <w:rPr>
            <w:rFonts w:hint="eastAsia" w:eastAsia="나눔명조"/>
            <w:sz w:val="20"/>
            <w:szCs w:val="22"/>
          </w:rPr>
          <w:delText xml:space="preserve"> </w:delText>
        </w:r>
        <w:r w:rsidRPr="00B61948" w:rsidDel="00C81BA3">
          <w:rPr>
            <w:rFonts w:hint="eastAsia" w:eastAsia="나눔명조"/>
            <w:sz w:val="20"/>
            <w:szCs w:val="22"/>
          </w:rPr>
          <w:delText>수준은</w:delText>
        </w:r>
        <w:r w:rsidRPr="00B61948" w:rsidDel="00C81BA3">
          <w:rPr>
            <w:rFonts w:hint="eastAsia" w:eastAsia="나눔명조"/>
            <w:sz w:val="20"/>
            <w:szCs w:val="22"/>
          </w:rPr>
          <w:delText xml:space="preserve"> </w:delText>
        </w:r>
        <w:r w:rsidRPr="00B61948" w:rsidDel="00C81BA3">
          <w:rPr>
            <w:rFonts w:hint="eastAsia" w:eastAsia="나눔명조"/>
            <w:sz w:val="20"/>
            <w:szCs w:val="22"/>
          </w:rPr>
          <w:delText>리더십</w:delText>
        </w:r>
        <w:r w:rsidRPr="00B61948" w:rsidDel="00C81BA3" w:rsidR="003512F8">
          <w:rPr>
            <w:rFonts w:hint="eastAsia" w:eastAsia="나눔명조"/>
            <w:sz w:val="20"/>
            <w:szCs w:val="22"/>
          </w:rPr>
          <w:delText xml:space="preserve"> </w:delText>
        </w:r>
        <w:r w:rsidRPr="00B61948" w:rsidDel="00C81BA3" w:rsidR="003512F8">
          <w:rPr>
            <w:rFonts w:hint="eastAsia" w:eastAsia="나눔명조"/>
            <w:sz w:val="20"/>
            <w:szCs w:val="22"/>
          </w:rPr>
          <w:delText>유형이</w:delText>
        </w:r>
        <w:r w:rsidRPr="00B61948" w:rsidDel="00C81BA3">
          <w:rPr>
            <w:rFonts w:hint="eastAsia" w:eastAsia="나눔명조"/>
            <w:sz w:val="20"/>
            <w:szCs w:val="22"/>
          </w:rPr>
          <w:delText xml:space="preserve"> </w:delText>
        </w:r>
        <w:r w:rsidRPr="00B61948" w:rsidDel="00C81BA3">
          <w:rPr>
            <w:rFonts w:hint="eastAsia" w:eastAsia="나눔명조"/>
            <w:sz w:val="20"/>
            <w:szCs w:val="22"/>
          </w:rPr>
          <w:delText>변혁적인지</w:delText>
        </w:r>
        <w:r w:rsidRPr="00B61948" w:rsidDel="00C81BA3">
          <w:rPr>
            <w:rFonts w:hint="eastAsia" w:eastAsia="나눔명조"/>
            <w:sz w:val="20"/>
            <w:szCs w:val="22"/>
          </w:rPr>
          <w:delText xml:space="preserve"> </w:delText>
        </w:r>
        <w:r w:rsidRPr="00B61948" w:rsidDel="00C81BA3">
          <w:rPr>
            <w:rFonts w:hint="eastAsia" w:eastAsia="나눔명조"/>
            <w:sz w:val="20"/>
            <w:szCs w:val="22"/>
          </w:rPr>
          <w:delText>혹은</w:delText>
        </w:r>
        <w:r w:rsidRPr="00B61948" w:rsidDel="00C81BA3">
          <w:rPr>
            <w:rFonts w:hint="eastAsia" w:eastAsia="나눔명조"/>
            <w:sz w:val="20"/>
            <w:szCs w:val="22"/>
          </w:rPr>
          <w:delText xml:space="preserve"> </w:delText>
        </w:r>
        <w:r w:rsidRPr="00B61948" w:rsidDel="00C81BA3">
          <w:rPr>
            <w:rFonts w:hint="eastAsia" w:eastAsia="나눔명조"/>
            <w:sz w:val="20"/>
            <w:szCs w:val="22"/>
          </w:rPr>
          <w:delText>거래적인지에</w:delText>
        </w:r>
        <w:r w:rsidRPr="00B61948" w:rsidDel="00C81BA3">
          <w:rPr>
            <w:rFonts w:hint="eastAsia" w:eastAsia="나눔명조"/>
            <w:sz w:val="20"/>
            <w:szCs w:val="22"/>
          </w:rPr>
          <w:delText xml:space="preserve"> </w:delText>
        </w:r>
        <w:r w:rsidRPr="00B61948" w:rsidDel="00C81BA3">
          <w:rPr>
            <w:rFonts w:hint="eastAsia" w:eastAsia="나눔명조"/>
            <w:sz w:val="20"/>
            <w:szCs w:val="22"/>
          </w:rPr>
          <w:delText>따라</w:delText>
        </w:r>
        <w:r w:rsidRPr="00B61948" w:rsidDel="00C81BA3">
          <w:rPr>
            <w:rFonts w:hint="eastAsia" w:eastAsia="나눔명조"/>
            <w:sz w:val="20"/>
            <w:szCs w:val="22"/>
          </w:rPr>
          <w:delText xml:space="preserve"> </w:delText>
        </w:r>
        <w:r w:rsidRPr="00B61948" w:rsidDel="00C81BA3">
          <w:rPr>
            <w:rFonts w:hint="eastAsia" w:eastAsia="나눔명조"/>
            <w:sz w:val="20"/>
            <w:szCs w:val="22"/>
          </w:rPr>
          <w:delText>다른</w:delText>
        </w:r>
        <w:r w:rsidRPr="00B61948" w:rsidDel="00C81BA3">
          <w:rPr>
            <w:rFonts w:hint="eastAsia" w:eastAsia="나눔명조"/>
            <w:sz w:val="20"/>
            <w:szCs w:val="22"/>
          </w:rPr>
          <w:delText xml:space="preserve"> </w:delText>
        </w:r>
        <w:r w:rsidRPr="00B61948" w:rsidDel="00C81BA3">
          <w:rPr>
            <w:rFonts w:hint="eastAsia" w:eastAsia="나눔명조"/>
            <w:sz w:val="20"/>
            <w:szCs w:val="22"/>
          </w:rPr>
          <w:delText>방향으로</w:delText>
        </w:r>
        <w:r w:rsidRPr="00B61948" w:rsidDel="00C81BA3">
          <w:rPr>
            <w:rFonts w:hint="eastAsia" w:eastAsia="나눔명조"/>
            <w:sz w:val="20"/>
            <w:szCs w:val="22"/>
          </w:rPr>
          <w:delText xml:space="preserve"> </w:delText>
        </w:r>
        <w:r w:rsidRPr="00B61948" w:rsidDel="00C81BA3">
          <w:rPr>
            <w:rFonts w:hint="eastAsia" w:eastAsia="나눔명조"/>
            <w:sz w:val="20"/>
            <w:szCs w:val="22"/>
          </w:rPr>
          <w:delText>발전할</w:delText>
        </w:r>
        <w:r w:rsidRPr="00B61948" w:rsidDel="00C81BA3">
          <w:rPr>
            <w:rFonts w:hint="eastAsia" w:eastAsia="나눔명조"/>
            <w:sz w:val="20"/>
            <w:szCs w:val="22"/>
          </w:rPr>
          <w:delText xml:space="preserve"> </w:delText>
        </w:r>
        <w:r w:rsidRPr="00B61948" w:rsidDel="00C81BA3">
          <w:rPr>
            <w:rFonts w:hint="eastAsia" w:eastAsia="나눔명조"/>
            <w:sz w:val="20"/>
            <w:szCs w:val="22"/>
          </w:rPr>
          <w:delText>수</w:delText>
        </w:r>
        <w:r w:rsidRPr="00B61948" w:rsidDel="00C81BA3">
          <w:rPr>
            <w:rFonts w:hint="eastAsia" w:eastAsia="나눔명조"/>
            <w:sz w:val="20"/>
            <w:szCs w:val="22"/>
          </w:rPr>
          <w:delText xml:space="preserve"> </w:delText>
        </w:r>
        <w:r w:rsidRPr="00B61948" w:rsidDel="00C81BA3">
          <w:rPr>
            <w:rFonts w:hint="eastAsia" w:eastAsia="나눔명조"/>
            <w:sz w:val="20"/>
            <w:szCs w:val="22"/>
          </w:rPr>
          <w:delText>있다</w:delText>
        </w:r>
        <w:r w:rsidRPr="00B61948" w:rsidDel="00C81BA3">
          <w:rPr>
            <w:rFonts w:hint="eastAsia" w:eastAsia="나눔명조"/>
            <w:sz w:val="20"/>
            <w:szCs w:val="22"/>
          </w:rPr>
          <w:delText xml:space="preserve">. </w:delText>
        </w:r>
        <w:r w:rsidRPr="00B61948" w:rsidDel="00C81BA3">
          <w:rPr>
            <w:rFonts w:hint="eastAsia" w:eastAsia="나눔명조"/>
            <w:sz w:val="20"/>
            <w:szCs w:val="22"/>
          </w:rPr>
          <w:delText>일반적으로</w:delText>
        </w:r>
      </w:del>
      <w:ins w:author="Kang, Jiyoon" w:date="2022-03-03T00:17:00Z" w:id="462">
        <w:r w:rsidR="00C81BA3">
          <w:rPr>
            <w:rFonts w:hint="eastAsia" w:eastAsia="나눔명조"/>
            <w:sz w:val="20"/>
            <w:szCs w:val="22"/>
          </w:rPr>
          <w:t>또한</w:t>
        </w:r>
        <w:r w:rsidR="00C81BA3">
          <w:rPr>
            <w:rFonts w:hint="eastAsia" w:eastAsia="나눔명조"/>
            <w:sz w:val="20"/>
            <w:szCs w:val="22"/>
          </w:rPr>
          <w:t xml:space="preserve"> </w:t>
        </w:r>
        <w:r w:rsidR="00C81BA3">
          <w:rPr>
            <w:rFonts w:hint="eastAsia" w:eastAsia="나눔명조"/>
            <w:sz w:val="20"/>
            <w:szCs w:val="22"/>
          </w:rPr>
          <w:t>기존</w:t>
        </w:r>
        <w:r w:rsidR="00C81BA3">
          <w:rPr>
            <w:rFonts w:hint="eastAsia" w:eastAsia="나눔명조"/>
            <w:sz w:val="20"/>
            <w:szCs w:val="22"/>
          </w:rPr>
          <w:t xml:space="preserve"> </w:t>
        </w:r>
        <w:proofErr w:type="spellStart"/>
        <w:r w:rsidR="00C81BA3">
          <w:rPr>
            <w:rFonts w:hint="eastAsia" w:eastAsia="나눔명조"/>
            <w:sz w:val="20"/>
            <w:szCs w:val="22"/>
          </w:rPr>
          <w:t>연구들에서도</w:t>
        </w:r>
      </w:ins>
      <w:proofErr w:type="spellEnd"/>
      <w:r w:rsidRPr="00B61948">
        <w:rPr>
          <w:rFonts w:hint="eastAsia"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리더십은</w:t>
      </w:r>
      <w:r w:rsidRPr="00B61948">
        <w:rPr>
          <w:rFonts w:hint="eastAsia" w:eastAsia="나눔명조"/>
          <w:sz w:val="20"/>
          <w:szCs w:val="22"/>
        </w:rPr>
        <w:t xml:space="preserve"> </w:t>
      </w:r>
      <w:r w:rsidRPr="00B61948">
        <w:rPr>
          <w:rFonts w:eastAsia="나눔명조"/>
          <w:sz w:val="20"/>
          <w:szCs w:val="22"/>
        </w:rPr>
        <w:t>공공봉사동기를</w:t>
      </w:r>
      <w:r w:rsidRPr="00B61948">
        <w:rPr>
          <w:rFonts w:hint="eastAsia" w:eastAsia="나눔명조"/>
          <w:sz w:val="20"/>
          <w:szCs w:val="22"/>
        </w:rPr>
        <w:t xml:space="preserve"> </w:t>
      </w:r>
      <w:r w:rsidRPr="00B61948">
        <w:rPr>
          <w:rFonts w:hint="eastAsia" w:eastAsia="나눔명조"/>
          <w:sz w:val="20"/>
          <w:szCs w:val="22"/>
        </w:rPr>
        <w:t>향상시키는</w:t>
      </w:r>
      <w:r w:rsidRPr="00B61948">
        <w:rPr>
          <w:rFonts w:hint="eastAsia" w:eastAsia="나눔명조"/>
          <w:sz w:val="20"/>
          <w:szCs w:val="22"/>
        </w:rPr>
        <w:t xml:space="preserve"> </w:t>
      </w:r>
      <w:r w:rsidRPr="00B61948">
        <w:rPr>
          <w:rFonts w:hint="eastAsia" w:eastAsia="나눔명조"/>
          <w:sz w:val="20"/>
          <w:szCs w:val="22"/>
        </w:rPr>
        <w:t>긍정적</w:t>
      </w:r>
      <w:r w:rsidRPr="00B61948">
        <w:rPr>
          <w:rFonts w:hint="eastAsia" w:eastAsia="나눔명조"/>
          <w:sz w:val="20"/>
          <w:szCs w:val="22"/>
        </w:rPr>
        <w:t xml:space="preserve"> </w:t>
      </w:r>
      <w:r w:rsidRPr="00B61948">
        <w:rPr>
          <w:rFonts w:hint="eastAsia" w:eastAsia="나눔명조"/>
          <w:sz w:val="20"/>
          <w:szCs w:val="22"/>
        </w:rPr>
        <w:t>요인으로</w:t>
      </w:r>
      <w:r w:rsidRPr="00B61948">
        <w:rPr>
          <w:rFonts w:hint="eastAsia" w:eastAsia="나눔명조"/>
          <w:sz w:val="20"/>
          <w:szCs w:val="22"/>
        </w:rPr>
        <w:t xml:space="preserve"> </w:t>
      </w:r>
      <w:r w:rsidRPr="00B61948">
        <w:rPr>
          <w:rFonts w:hint="eastAsia" w:eastAsia="나눔명조"/>
          <w:sz w:val="20"/>
          <w:szCs w:val="22"/>
        </w:rPr>
        <w:t>다뤄진다</w:t>
      </w:r>
      <w:r w:rsidRPr="00B61948" w:rsidR="005B5D8D">
        <w:rPr>
          <w:rFonts w:eastAsia="나눔명조"/>
          <w:sz w:val="20"/>
          <w:szCs w:val="22"/>
        </w:rPr>
        <w:fldChar w:fldCharType="begin"/>
      </w:r>
      <w:r w:rsidR="00AC65B9">
        <w:rPr>
          <w:rFonts w:eastAsia="나눔명조"/>
          <w:sz w:val="20"/>
          <w:szCs w:val="22"/>
        </w:rPr>
        <w:instrText xml:space="preserve"> ADDIN ZOTERO_ITEM CSL_CITATION {"citationID":"IRo3iQ2b","properties":{"formattedCitation":"(Caillier 2015; Wright, Moynihan, and Pandey 2012)","plainCitation":"(Caillier 2015; Wright, Moynihan, and Pandey 2012)","dontUpdate":true,"noteIndex":0},"citationItems":[{"id":"PSjZbscb/Y1rq5stG","uris":["http://zotero.org/users/5210800/items/MHX34NC9"],"uri":["http://zotero.org/users/5210800/items/MHX34NC9"],"itemData":{"id":1483,"type":"article-journal","abstract":"Although transformational leadership and whistle-blowing have been extensively examined, only one article was found to explore the relationship between these factors. This is despite research suggesting a connection between leadership practices and whistle-blowing attitudes. This article built on and extended leadership and whistle-blowing theories by investigating the relationship between transformational leadership and whistle-blowing attitudes, as well as how this association might be mediated by public service motivation (PSM) and organizational commitment. Furthermore, the examination was conducted on local, state, and federal government employees in the United States. The findings indicated that transformational leadership had a direct, positive impact on whistle-blowing attitudes, as well as an indirect one through organizational commitment. In addition, PSM had an indirect effect on whistle-blowing attitudes through organizational commitment. On the other hand, PSM was not found to mediate the relationship between transformational leadership and attitudes concerning blowing the whistle.","container-title":"The American Review of Public Administration","DOI":"10.1177/0275074013515299","ISSN":"0275-0740, 1552-3357","issue":"4","language":"English","note":"Citation Key: caillier:2015","page":"458–475","title":"Transformational Leadership and Whistle-Blowing Attitudes: Is This Relationship Mediated by Organizational Commitment and Public Service Motivation?","title-short":"Transformational Leadership and Whistle-Blowing Attitudes","volume":"45","author":[{"family":"Caillier","given":"James Gerard"}],"issued":{"date-parts":[["2015",7]]}}},{"id":"PSjZbscb/UD20bPmZ","uris":["http://zotero.org/users/5210800/items/TZ4X755B"],"uri":["http://zotero.org/users/5210800/items/TZ4X755B"],"itemData":{"id":1399,"type":"article-journal","container-title":"Public Administration Review","DOI":"10.1111/j.1540-6210.2011.02496.x","ISSN":"00333352","issue":"2","language":"English","note":"Citation Key: wright_pulling_2012","page":"206–215","title":"Pulling the Levers: Transformational Leadership, Public Service Motivation, and Mission Valence","title-short":"Pulling the Levers","volume":"72","author":[{"family":"Wright","given":"Bradley E."},{"family":"Moynihan","given":"Donald P."},{"family":"Pandey","given":"Sanjay K."}],"issued":{"date-parts":[["2012",3]]}}}],"schema":"https://github.com/citation-style-language/schema/raw/master/csl-citation.json"} </w:instrText>
      </w:r>
      <w:r w:rsidRPr="00B61948" w:rsidR="005B5D8D">
        <w:rPr>
          <w:rFonts w:eastAsia="나눔명조"/>
          <w:sz w:val="20"/>
          <w:szCs w:val="22"/>
        </w:rPr>
        <w:fldChar w:fldCharType="separate"/>
      </w:r>
      <w:r w:rsidRPr="003820D2" w:rsidR="005B5D8D">
        <w:rPr>
          <w:rFonts w:eastAsia="나눔명조"/>
          <w:sz w:val="20"/>
          <w:szCs w:val="22"/>
        </w:rPr>
        <w:t>(Caillier</w:t>
      </w:r>
      <w:r w:rsidR="003874A5">
        <w:rPr>
          <w:rFonts w:eastAsia="나눔명조"/>
          <w:sz w:val="20"/>
          <w:szCs w:val="22"/>
        </w:rPr>
        <w:t>,</w:t>
      </w:r>
      <w:r w:rsidRPr="003820D2" w:rsidR="005B5D8D">
        <w:rPr>
          <w:rFonts w:eastAsia="나눔명조"/>
          <w:sz w:val="20"/>
          <w:szCs w:val="22"/>
        </w:rPr>
        <w:t xml:space="preserve"> 2015; Wright</w:t>
      </w:r>
      <w:r w:rsidR="003874A5">
        <w:rPr>
          <w:rFonts w:eastAsia="나눔명조"/>
          <w:sz w:val="20"/>
          <w:szCs w:val="22"/>
        </w:rPr>
        <w:t xml:space="preserve"> et al.,</w:t>
      </w:r>
      <w:r w:rsidRPr="003820D2" w:rsidR="005B5D8D">
        <w:rPr>
          <w:rFonts w:eastAsia="나눔명조"/>
          <w:sz w:val="20"/>
          <w:szCs w:val="22"/>
        </w:rPr>
        <w:t xml:space="preserve"> 2012)</w:t>
      </w:r>
      <w:r w:rsidRPr="00B61948" w:rsidR="005B5D8D">
        <w:rPr>
          <w:rFonts w:eastAsia="나눔명조"/>
          <w:sz w:val="20"/>
          <w:szCs w:val="22"/>
        </w:rPr>
        <w:fldChar w:fldCharType="end"/>
      </w:r>
      <w:r w:rsidRPr="00B61948">
        <w:rPr>
          <w:rFonts w:hint="eastAsia" w:eastAsia="나눔명조"/>
          <w:sz w:val="20"/>
          <w:szCs w:val="22"/>
        </w:rPr>
        <w:t>.</w:t>
      </w:r>
      <w:r w:rsidRPr="00B61948" w:rsidR="00464FFA">
        <w:rPr>
          <w:rFonts w:eastAsia="나눔명조"/>
          <w:sz w:val="20"/>
          <w:szCs w:val="22"/>
        </w:rPr>
        <w:t xml:space="preserve"> </w:t>
      </w:r>
      <w:r w:rsidRPr="00B61948" w:rsidR="00464FFA">
        <w:rPr>
          <w:rFonts w:hint="eastAsia" w:eastAsia="나눔명조"/>
          <w:sz w:val="20"/>
          <w:szCs w:val="22"/>
        </w:rPr>
        <w:t>변혁적</w:t>
      </w:r>
      <w:r w:rsidRPr="00B61948" w:rsidR="00464FFA">
        <w:rPr>
          <w:rFonts w:hint="eastAsia" w:eastAsia="나눔명조"/>
          <w:sz w:val="20"/>
          <w:szCs w:val="22"/>
        </w:rPr>
        <w:t xml:space="preserve"> </w:t>
      </w:r>
      <w:r w:rsidRPr="00B61948" w:rsidR="00464FFA">
        <w:rPr>
          <w:rFonts w:hint="eastAsia" w:eastAsia="나눔명조"/>
          <w:sz w:val="20"/>
          <w:szCs w:val="22"/>
        </w:rPr>
        <w:t>리더십은</w:t>
      </w:r>
      <w:r w:rsidRPr="00B61948" w:rsidR="00464FFA">
        <w:rPr>
          <w:rFonts w:hint="eastAsia" w:eastAsia="나눔명조"/>
          <w:sz w:val="20"/>
          <w:szCs w:val="22"/>
        </w:rPr>
        <w:t xml:space="preserve"> </w:t>
      </w:r>
      <w:proofErr w:type="spellStart"/>
      <w:r w:rsidRPr="00B61948" w:rsidR="00464FFA">
        <w:rPr>
          <w:rFonts w:hint="eastAsia" w:eastAsia="나눔명조"/>
          <w:sz w:val="20"/>
          <w:szCs w:val="22"/>
        </w:rPr>
        <w:t>친사회적</w:t>
      </w:r>
      <w:proofErr w:type="spellEnd"/>
      <w:r w:rsidRPr="00B61948" w:rsidR="00464FFA">
        <w:rPr>
          <w:rFonts w:hint="eastAsia" w:eastAsia="나눔명조"/>
          <w:sz w:val="20"/>
          <w:szCs w:val="22"/>
        </w:rPr>
        <w:t xml:space="preserve"> </w:t>
      </w:r>
      <w:r w:rsidRPr="00B61948" w:rsidR="00464FFA">
        <w:rPr>
          <w:rFonts w:hint="eastAsia" w:eastAsia="나눔명조"/>
          <w:sz w:val="20"/>
          <w:szCs w:val="22"/>
        </w:rPr>
        <w:t>가치</w:t>
      </w:r>
      <w:r w:rsidRPr="00B61948" w:rsidR="00464FFA">
        <w:rPr>
          <w:rFonts w:hint="eastAsia" w:eastAsia="나눔명조"/>
          <w:sz w:val="20"/>
          <w:szCs w:val="22"/>
        </w:rPr>
        <w:t xml:space="preserve">, </w:t>
      </w:r>
      <w:r w:rsidRPr="00B61948" w:rsidR="00464FFA">
        <w:rPr>
          <w:rFonts w:hint="eastAsia" w:eastAsia="나눔명조"/>
          <w:sz w:val="20"/>
          <w:szCs w:val="22"/>
        </w:rPr>
        <w:t>업무만족도와</w:t>
      </w:r>
      <w:r w:rsidRPr="00B61948" w:rsidR="00464FFA">
        <w:rPr>
          <w:rFonts w:hint="eastAsia" w:eastAsia="나눔명조"/>
          <w:sz w:val="20"/>
          <w:szCs w:val="22"/>
        </w:rPr>
        <w:t xml:space="preserve"> </w:t>
      </w:r>
      <w:r w:rsidRPr="00B61948" w:rsidR="00464FFA">
        <w:rPr>
          <w:rFonts w:hint="eastAsia" w:eastAsia="나눔명조"/>
          <w:sz w:val="20"/>
          <w:szCs w:val="22"/>
        </w:rPr>
        <w:t>자신감</w:t>
      </w:r>
      <w:r w:rsidRPr="00B61948" w:rsidR="00464FFA">
        <w:rPr>
          <w:rFonts w:hint="eastAsia" w:eastAsia="나눔명조"/>
          <w:sz w:val="20"/>
          <w:szCs w:val="22"/>
        </w:rPr>
        <w:t xml:space="preserve"> </w:t>
      </w:r>
      <w:r w:rsidRPr="00B61948" w:rsidR="00464FFA">
        <w:rPr>
          <w:rFonts w:hint="eastAsia" w:eastAsia="나눔명조"/>
          <w:sz w:val="20"/>
          <w:szCs w:val="22"/>
        </w:rPr>
        <w:t>등을</w:t>
      </w:r>
      <w:r w:rsidRPr="00B61948" w:rsidR="00464FFA">
        <w:rPr>
          <w:rFonts w:hint="eastAsia" w:eastAsia="나눔명조"/>
          <w:sz w:val="20"/>
          <w:szCs w:val="22"/>
        </w:rPr>
        <w:t xml:space="preserve"> </w:t>
      </w:r>
      <w:r w:rsidRPr="00B61948" w:rsidR="00464FFA">
        <w:rPr>
          <w:rFonts w:hint="eastAsia" w:eastAsia="나눔명조"/>
          <w:sz w:val="20"/>
          <w:szCs w:val="22"/>
        </w:rPr>
        <w:t>촉진하여</w:t>
      </w:r>
      <w:r w:rsidRPr="00B61948" w:rsidR="00464FFA">
        <w:rPr>
          <w:rFonts w:hint="eastAsia" w:eastAsia="나눔명조"/>
          <w:sz w:val="20"/>
          <w:szCs w:val="22"/>
        </w:rPr>
        <w:t xml:space="preserve"> </w:t>
      </w:r>
      <w:r w:rsidRPr="00B61948" w:rsidR="00464FFA">
        <w:rPr>
          <w:rFonts w:hint="eastAsia" w:eastAsia="나눔명조"/>
          <w:sz w:val="20"/>
          <w:szCs w:val="22"/>
        </w:rPr>
        <w:t>공공봉사동기를</w:t>
      </w:r>
      <w:r w:rsidRPr="00B61948" w:rsidR="00464FFA">
        <w:rPr>
          <w:rFonts w:hint="eastAsia" w:eastAsia="나눔명조"/>
          <w:sz w:val="20"/>
          <w:szCs w:val="22"/>
        </w:rPr>
        <w:t xml:space="preserve"> </w:t>
      </w:r>
      <w:r w:rsidRPr="00B61948" w:rsidR="00944DBA">
        <w:rPr>
          <w:rFonts w:hint="eastAsia" w:eastAsia="나눔명조"/>
          <w:sz w:val="20"/>
          <w:szCs w:val="22"/>
        </w:rPr>
        <w:t>제고하는</w:t>
      </w:r>
      <w:r w:rsidRPr="00B61948" w:rsidR="00B57160">
        <w:rPr>
          <w:rFonts w:hint="eastAsia" w:eastAsia="나눔명조"/>
          <w:sz w:val="20"/>
          <w:szCs w:val="22"/>
        </w:rPr>
        <w:t>,</w:t>
      </w:r>
      <w:r w:rsidRPr="00B61948" w:rsidR="00B57160">
        <w:rPr>
          <w:rFonts w:eastAsia="나눔명조"/>
          <w:sz w:val="20"/>
          <w:szCs w:val="22"/>
        </w:rPr>
        <w:t xml:space="preserve"> </w:t>
      </w:r>
      <w:r w:rsidRPr="00B61948" w:rsidR="00B57160">
        <w:rPr>
          <w:rFonts w:hint="eastAsia" w:eastAsia="나눔명조"/>
          <w:sz w:val="20"/>
          <w:szCs w:val="22"/>
        </w:rPr>
        <w:t>일종의</w:t>
      </w:r>
      <w:r w:rsidRPr="00B61948" w:rsidR="00B57160">
        <w:rPr>
          <w:rFonts w:hint="eastAsia" w:eastAsia="나눔명조"/>
          <w:sz w:val="20"/>
          <w:szCs w:val="22"/>
        </w:rPr>
        <w:t xml:space="preserve"> </w:t>
      </w:r>
      <w:r w:rsidRPr="00B61948" w:rsidR="00B57160">
        <w:rPr>
          <w:rFonts w:hint="eastAsia" w:eastAsia="나눔명조"/>
          <w:sz w:val="20"/>
          <w:szCs w:val="22"/>
        </w:rPr>
        <w:t>시너지</w:t>
      </w:r>
      <w:r w:rsidRPr="00B61948" w:rsidR="00B57160">
        <w:rPr>
          <w:rFonts w:hint="eastAsia" w:eastAsia="나눔명조"/>
          <w:sz w:val="20"/>
          <w:szCs w:val="22"/>
        </w:rPr>
        <w:t xml:space="preserve"> </w:t>
      </w:r>
      <w:r w:rsidRPr="00B61948" w:rsidR="00B57160">
        <w:rPr>
          <w:rFonts w:hint="eastAsia" w:eastAsia="나눔명조"/>
          <w:sz w:val="20"/>
          <w:szCs w:val="22"/>
        </w:rPr>
        <w:t>효과를</w:t>
      </w:r>
      <w:r w:rsidRPr="00B61948" w:rsidR="00B57160">
        <w:rPr>
          <w:rFonts w:eastAsia="나눔명조"/>
          <w:sz w:val="20"/>
          <w:szCs w:val="22"/>
        </w:rPr>
        <w:t xml:space="preserve"> </w:t>
      </w:r>
      <w:r w:rsidRPr="00B61948" w:rsidR="00464FFA">
        <w:rPr>
          <w:rFonts w:hint="eastAsia" w:eastAsia="나눔명조"/>
          <w:sz w:val="20"/>
          <w:szCs w:val="22"/>
        </w:rPr>
        <w:t>발휘할</w:t>
      </w:r>
      <w:r w:rsidRPr="00B61948" w:rsidR="00464FFA">
        <w:rPr>
          <w:rFonts w:hint="eastAsia" w:eastAsia="나눔명조"/>
          <w:sz w:val="20"/>
          <w:szCs w:val="22"/>
        </w:rPr>
        <w:t xml:space="preserve"> </w:t>
      </w:r>
      <w:r w:rsidRPr="00B61948" w:rsidR="00464FFA">
        <w:rPr>
          <w:rFonts w:hint="eastAsia" w:eastAsia="나눔명조"/>
          <w:sz w:val="20"/>
          <w:szCs w:val="22"/>
        </w:rPr>
        <w:t>수</w:t>
      </w:r>
      <w:r w:rsidRPr="00B61948" w:rsidR="00464FFA">
        <w:rPr>
          <w:rFonts w:hint="eastAsia" w:eastAsia="나눔명조"/>
          <w:sz w:val="20"/>
          <w:szCs w:val="22"/>
        </w:rPr>
        <w:t xml:space="preserve"> </w:t>
      </w:r>
      <w:r w:rsidRPr="00B61948" w:rsidR="00464FFA">
        <w:rPr>
          <w:rFonts w:hint="eastAsia" w:eastAsia="나눔명조"/>
          <w:sz w:val="20"/>
          <w:szCs w:val="22"/>
        </w:rPr>
        <w:t>있</w:t>
      </w:r>
      <w:ins w:author="Kang, Jiyoon" w:date="2022-03-03T00:17:00Z" w:id="463">
        <w:r w:rsidR="00C81BA3">
          <w:rPr>
            <w:rFonts w:hint="eastAsia" w:eastAsia="나눔명조"/>
            <w:sz w:val="20"/>
            <w:szCs w:val="22"/>
          </w:rPr>
          <w:t>기</w:t>
        </w:r>
        <w:r w:rsidR="00C81BA3">
          <w:rPr>
            <w:rFonts w:hint="eastAsia" w:eastAsia="나눔명조"/>
            <w:sz w:val="20"/>
            <w:szCs w:val="22"/>
          </w:rPr>
          <w:t xml:space="preserve"> </w:t>
        </w:r>
        <w:r w:rsidR="00C81BA3">
          <w:rPr>
            <w:rFonts w:hint="eastAsia" w:eastAsia="나눔명조"/>
            <w:sz w:val="20"/>
            <w:szCs w:val="22"/>
          </w:rPr>
          <w:t>때문이다</w:t>
        </w:r>
        <w:r w:rsidR="00C81BA3">
          <w:rPr>
            <w:rFonts w:hint="eastAsia" w:eastAsia="나눔명조"/>
            <w:sz w:val="20"/>
            <w:szCs w:val="22"/>
          </w:rPr>
          <w:t xml:space="preserve"> </w:t>
        </w:r>
      </w:ins>
      <w:del w:author="Kang, Jiyoon" w:date="2022-03-03T00:17:00Z" w:id="464">
        <w:r w:rsidRPr="00B61948" w:rsidDel="00C81BA3" w:rsidR="00464FFA">
          <w:rPr>
            <w:rFonts w:hint="eastAsia" w:eastAsia="나눔명조"/>
            <w:sz w:val="20"/>
            <w:szCs w:val="22"/>
          </w:rPr>
          <w:delText>다</w:delText>
        </w:r>
      </w:del>
      <w:bookmarkStart w:name="_Hlk84410861" w:id="465"/>
      <w:r w:rsidRPr="00B61948" w:rsidR="00B57160">
        <w:rPr>
          <w:rFonts w:eastAsia="나눔명조"/>
          <w:sz w:val="20"/>
          <w:szCs w:val="22"/>
        </w:rPr>
        <w:fldChar w:fldCharType="begin"/>
      </w:r>
      <w:r w:rsidR="00AC65B9">
        <w:rPr>
          <w:rFonts w:eastAsia="나눔명조"/>
          <w:sz w:val="20"/>
          <w:szCs w:val="22"/>
        </w:rPr>
        <w:instrText xml:space="preserve"> ADDIN ZOTERO_ITEM CSL_CITATION {"citationID":"loWzo1Te","properties":{"formattedCitation":"(Jensen, Andersen, and Jacobsen 2019; Kroll, Alexander, and Vogel 2014; \\uc0\\u44053{}\\uc0\\u54812{}\\uc0\\u51652{} and \\uc0\\u52264{}\\uc0\\u49464{}\\uc0\\u506</w:instrText>
      </w:r>
      <w:r w:rsidR="00AC65B9">
        <w:rPr>
          <w:rFonts w:hint="eastAsia" w:eastAsia="나눔명조"/>
          <w:sz w:val="20"/>
          <w:szCs w:val="22"/>
        </w:rPr>
        <w:instrText xml:space="preserve">89{} 2021)","plainCitation":"(Jensen, Andersen, and Jacobsen 2019; Kroll, Alexander, and Vogel 2014; </w:instrText>
      </w:r>
      <w:r w:rsidR="00AC65B9">
        <w:rPr>
          <w:rFonts w:hint="eastAsia" w:eastAsia="나눔명조"/>
          <w:sz w:val="20"/>
          <w:szCs w:val="22"/>
        </w:rPr>
        <w:instrText>강혜진</w:instrText>
      </w:r>
      <w:r w:rsidR="00AC65B9">
        <w:rPr>
          <w:rFonts w:hint="eastAsia" w:eastAsia="나눔명조"/>
          <w:sz w:val="20"/>
          <w:szCs w:val="22"/>
        </w:rPr>
        <w:instrText xml:space="preserve"> and </w:instrText>
      </w:r>
      <w:r w:rsidR="00AC65B9">
        <w:rPr>
          <w:rFonts w:hint="eastAsia" w:eastAsia="나눔명조"/>
          <w:sz w:val="20"/>
          <w:szCs w:val="22"/>
        </w:rPr>
        <w:instrText>차세영</w:instrText>
      </w:r>
      <w:r w:rsidR="00AC65B9">
        <w:rPr>
          <w:rFonts w:hint="eastAsia" w:eastAsia="나눔명조"/>
          <w:sz w:val="20"/>
          <w:szCs w:val="22"/>
        </w:rPr>
        <w:instrText xml:space="preserve"> 2021)","dontUpdate":true,"noteIndex":0},"citationItems":[{"id":"PSjZbscb/J3VHa2BA","uris":["http://zotero.org/users/5210800/items/N4R7B7NC"],"</w:instrText>
      </w:r>
      <w:r w:rsidR="00AC65B9">
        <w:rPr>
          <w:rFonts w:eastAsia="나눔명조"/>
          <w:sz w:val="20"/>
          <w:szCs w:val="22"/>
        </w:rPr>
        <w:instrText>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Bøtcher"}],"issued":{"date-parts":[["2019"]]}}},{"id":"PSjZbscb/8sjiXmXR","uris":["http://zotero.org/users/5210800/items/SZNWMHIA"],"uri":["http://zotero.org/users/5210800/items/SZNWMHIA"],"itemData":{"id":1509,"type":"article-journal","container-title":"Public administration","issue":"4","note":"Citation Key: KrollVogel2014\ntex.date-added: 2021-09-30 15:30:55 -0400\ntex.date-modified: 2021-09-30 15:31:55 -0400","page":"974-991","title":"The PSM–leadership fit: A model of performance information use","volume":"92","author":[{"literal":"Kroll"},{"literal":"Alexander"},{"family":"Vogel","given":"Dominik"}],"issued":{"date-parts":[["2014"]]}}},{"id":"PSjZbscb/uBsbqUYp","uris":["http://</w:instrText>
      </w:r>
      <w:r w:rsidR="00AC65B9">
        <w:rPr>
          <w:rFonts w:hint="eastAsia" w:eastAsia="나눔명조"/>
          <w:sz w:val="20"/>
          <w:szCs w:val="22"/>
        </w:rPr>
        <w:instrText>zotero.org/users/5210800/items/6CF3S8KD"],"uri":["http://zotero.org/users/5210800/items/6CF3S8KD"],"itemData":{"id":1401,"type":"article-journal","container-title":"</w:instrText>
      </w:r>
      <w:r w:rsidR="00AC65B9">
        <w:rPr>
          <w:rFonts w:hint="eastAsia" w:eastAsia="나눔명조"/>
          <w:sz w:val="20"/>
          <w:szCs w:val="22"/>
        </w:rPr>
        <w:instrText>한국사회와</w:instrText>
      </w:r>
      <w:r w:rsidR="00AC65B9">
        <w:rPr>
          <w:rFonts w:hint="eastAsia" w:eastAsia="나눔명조"/>
          <w:sz w:val="20"/>
          <w:szCs w:val="22"/>
        </w:rPr>
        <w:instrText xml:space="preserve"> </w:instrText>
      </w:r>
      <w:r w:rsidR="00AC65B9">
        <w:rPr>
          <w:rFonts w:hint="eastAsia" w:eastAsia="나눔명조"/>
          <w:sz w:val="20"/>
          <w:szCs w:val="22"/>
        </w:rPr>
        <w:instrText>행정연구</w:instrText>
      </w:r>
      <w:r w:rsidR="00AC65B9">
        <w:rPr>
          <w:rFonts w:hint="eastAsia" w:eastAsia="나눔명조"/>
          <w:sz w:val="20"/>
          <w:szCs w:val="22"/>
        </w:rPr>
        <w:instrText>","DOI":"10.53865/KSPA.2021.05.32.1.1","ISSN":"1225-8652","issue":"1","language":"ko","note":"Citation Key: kang:cha:2021","page":"1</w:instrText>
      </w:r>
      <w:r w:rsidR="00AC65B9">
        <w:rPr>
          <w:rFonts w:hint="eastAsia" w:eastAsia="나눔명조"/>
          <w:sz w:val="20"/>
          <w:szCs w:val="22"/>
        </w:rPr>
        <w:instrText>–</w:instrText>
      </w:r>
      <w:r w:rsidR="00AC65B9">
        <w:rPr>
          <w:rFonts w:hint="eastAsia" w:eastAsia="나눔명조"/>
          <w:sz w:val="20"/>
          <w:szCs w:val="22"/>
        </w:rPr>
        <w:instrText>24","title":"</w:instrText>
      </w:r>
      <w:r w:rsidR="00AC65B9">
        <w:rPr>
          <w:rFonts w:hint="eastAsia" w:eastAsia="나눔명조"/>
          <w:sz w:val="20"/>
          <w:szCs w:val="22"/>
        </w:rPr>
        <w:instrText>변혁적</w:instrText>
      </w:r>
      <w:r w:rsidR="00AC65B9">
        <w:rPr>
          <w:rFonts w:hint="eastAsia" w:eastAsia="나눔명조"/>
          <w:sz w:val="20"/>
          <w:szCs w:val="22"/>
        </w:rPr>
        <w:instrText xml:space="preserve"> </w:instrText>
      </w:r>
      <w:r w:rsidR="00AC65B9">
        <w:rPr>
          <w:rFonts w:hint="eastAsia" w:eastAsia="나눔명조"/>
          <w:sz w:val="20"/>
          <w:szCs w:val="22"/>
        </w:rPr>
        <w:instrText>리더십이</w:instrText>
      </w:r>
      <w:r w:rsidR="00AC65B9">
        <w:rPr>
          <w:rFonts w:hint="eastAsia" w:eastAsia="나눔명조"/>
          <w:sz w:val="20"/>
          <w:szCs w:val="22"/>
        </w:rPr>
        <w:instrText xml:space="preserve"> </w:instrText>
      </w:r>
      <w:r w:rsidR="00AC65B9">
        <w:rPr>
          <w:rFonts w:hint="eastAsia" w:eastAsia="나눔명조"/>
          <w:sz w:val="20"/>
          <w:szCs w:val="22"/>
        </w:rPr>
        <w:instrText>조직몰입에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 PSM</w:instrText>
      </w:r>
      <w:r w:rsidR="00AC65B9">
        <w:rPr>
          <w:rFonts w:hint="eastAsia" w:eastAsia="나눔명조"/>
          <w:sz w:val="20"/>
          <w:szCs w:val="22"/>
        </w:rPr>
        <w:instrText>의</w:instrText>
      </w:r>
      <w:r w:rsidR="00AC65B9">
        <w:rPr>
          <w:rFonts w:hint="eastAsia" w:eastAsia="나눔명조"/>
          <w:sz w:val="20"/>
          <w:szCs w:val="22"/>
        </w:rPr>
        <w:instrText xml:space="preserve"> </w:instrText>
      </w:r>
      <w:r w:rsidR="00AC65B9">
        <w:rPr>
          <w:rFonts w:hint="eastAsia" w:eastAsia="나눔명조"/>
          <w:sz w:val="20"/>
          <w:szCs w:val="22"/>
        </w:rPr>
        <w:instrText>매개효과와</w:instrText>
      </w:r>
      <w:r w:rsidR="00AC65B9">
        <w:rPr>
          <w:rFonts w:hint="eastAsia" w:eastAsia="나눔명조"/>
          <w:sz w:val="20"/>
          <w:szCs w:val="22"/>
        </w:rPr>
        <w:instrText xml:space="preserve"> </w:instrText>
      </w:r>
      <w:r w:rsidR="00AC65B9">
        <w:rPr>
          <w:rFonts w:hint="eastAsia" w:eastAsia="나눔명조"/>
          <w:sz w:val="20"/>
          <w:szCs w:val="22"/>
        </w:rPr>
        <w:instrText>목표모호성의</w:instrText>
      </w:r>
      <w:r w:rsidR="00AC65B9">
        <w:rPr>
          <w:rFonts w:hint="eastAsia" w:eastAsia="나눔명조"/>
          <w:sz w:val="20"/>
          <w:szCs w:val="22"/>
        </w:rPr>
        <w:instrText xml:space="preserve"> </w:instrText>
      </w:r>
      <w:r w:rsidR="00AC65B9">
        <w:rPr>
          <w:rFonts w:hint="eastAsia" w:eastAsia="나눔명조"/>
          <w:sz w:val="20"/>
          <w:szCs w:val="22"/>
        </w:rPr>
        <w:instrText>조절효과를</w:instrText>
      </w:r>
      <w:r w:rsidR="00AC65B9">
        <w:rPr>
          <w:rFonts w:hint="eastAsia" w:eastAsia="나눔명조"/>
          <w:sz w:val="20"/>
          <w:szCs w:val="22"/>
        </w:rPr>
        <w:instrText xml:space="preserve"> </w:instrText>
      </w:r>
      <w:r w:rsidR="00AC65B9">
        <w:rPr>
          <w:rFonts w:hint="eastAsia" w:eastAsia="나눔명조"/>
          <w:sz w:val="20"/>
          <w:szCs w:val="22"/>
        </w:rPr>
        <w:instrText>중심으로</w:instrText>
      </w:r>
      <w:r w:rsidR="00AC65B9">
        <w:rPr>
          <w:rFonts w:hint="eastAsia" w:eastAsia="나눔명조"/>
          <w:sz w:val="20"/>
          <w:szCs w:val="22"/>
        </w:rPr>
        <w:instrText>","title-short":"A Study on the Effects of Transformative Leadership on Organizational Commitment","volume":"32","author":[{"family":"</w:instrText>
      </w:r>
      <w:r w:rsidR="00AC65B9">
        <w:rPr>
          <w:rFonts w:hint="eastAsia" w:eastAsia="나눔명조"/>
          <w:sz w:val="20"/>
          <w:szCs w:val="22"/>
        </w:rPr>
        <w:instrText>강혜진</w:instrText>
      </w:r>
      <w:r w:rsidR="00AC65B9">
        <w:rPr>
          <w:rFonts w:hint="eastAsia" w:eastAsia="나눔명조"/>
          <w:sz w:val="20"/>
          <w:szCs w:val="22"/>
        </w:rPr>
        <w:instrText>","given":""},{"family":"</w:instrText>
      </w:r>
      <w:r w:rsidR="00AC65B9">
        <w:rPr>
          <w:rFonts w:hint="eastAsia" w:eastAsia="나눔명조"/>
          <w:sz w:val="20"/>
          <w:szCs w:val="22"/>
        </w:rPr>
        <w:instrText>차세영</w:instrText>
      </w:r>
      <w:r w:rsidR="00AC65B9">
        <w:rPr>
          <w:rFonts w:hint="eastAsia" w:eastAsia="나눔명조"/>
          <w:sz w:val="20"/>
          <w:szCs w:val="22"/>
        </w:rPr>
        <w:instrText xml:space="preserve">","given":""}],"issued":{"date-parts":[["2021",5]]}}}],"schema":"https://github.com/citation-style-language/schema/raw/master/csl-citation.json"} </w:instrText>
      </w:r>
      <w:r w:rsidRPr="00B61948" w:rsidR="00B57160">
        <w:rPr>
          <w:rFonts w:eastAsia="나눔명조"/>
          <w:sz w:val="20"/>
          <w:szCs w:val="22"/>
        </w:rPr>
        <w:fldChar w:fldCharType="separate"/>
      </w:r>
      <w:r w:rsidRPr="003820D2" w:rsidR="00B57160">
        <w:rPr>
          <w:rFonts w:eastAsia="나눔명조"/>
          <w:sz w:val="20"/>
          <w:szCs w:val="22"/>
        </w:rPr>
        <w:t>(</w:t>
      </w:r>
      <w:r w:rsidR="00966105">
        <w:rPr>
          <w:rFonts w:eastAsia="나눔명조"/>
          <w:sz w:val="20"/>
          <w:szCs w:val="22"/>
        </w:rPr>
        <w:t>Jensen et al.,</w:t>
      </w:r>
      <w:r w:rsidRPr="003820D2" w:rsidR="00B57160">
        <w:rPr>
          <w:rFonts w:eastAsia="나눔명조"/>
          <w:sz w:val="20"/>
          <w:szCs w:val="22"/>
        </w:rPr>
        <w:t xml:space="preserve"> 2019; </w:t>
      </w:r>
      <w:r w:rsidR="003874A5">
        <w:rPr>
          <w:rFonts w:eastAsia="나눔명조"/>
          <w:sz w:val="20"/>
          <w:szCs w:val="22"/>
        </w:rPr>
        <w:t>Kroll et al.,</w:t>
      </w:r>
      <w:r w:rsidRPr="003820D2" w:rsidR="00B57160">
        <w:rPr>
          <w:rFonts w:eastAsia="나눔명조"/>
          <w:sz w:val="20"/>
          <w:szCs w:val="22"/>
        </w:rPr>
        <w:t xml:space="preserve"> 2014; </w:t>
      </w:r>
      <w:r w:rsidRPr="003820D2" w:rsidR="00B57160">
        <w:rPr>
          <w:rFonts w:hint="eastAsia" w:eastAsia="나눔명조"/>
          <w:sz w:val="20"/>
          <w:szCs w:val="22"/>
        </w:rPr>
        <w:t>강혜진</w:t>
      </w:r>
      <w:r w:rsidR="00512F0D">
        <w:rPr>
          <w:rFonts w:eastAsia="나눔명조"/>
          <w:sz w:val="20"/>
          <w:szCs w:val="22"/>
        </w:rPr>
        <w:t>‧</w:t>
      </w:r>
      <w:r w:rsidRPr="003820D2" w:rsidR="00B57160">
        <w:rPr>
          <w:rFonts w:hint="eastAsia" w:eastAsia="나눔명조"/>
          <w:sz w:val="20"/>
          <w:szCs w:val="22"/>
        </w:rPr>
        <w:t>차세영</w:t>
      </w:r>
      <w:r w:rsidR="0000244A">
        <w:rPr>
          <w:rFonts w:hint="eastAsia" w:eastAsia="나눔명조"/>
          <w:sz w:val="20"/>
          <w:szCs w:val="22"/>
        </w:rPr>
        <w:t>,</w:t>
      </w:r>
      <w:r w:rsidRPr="003820D2" w:rsidR="00B57160">
        <w:rPr>
          <w:rFonts w:eastAsia="나눔명조"/>
          <w:sz w:val="20"/>
          <w:szCs w:val="22"/>
        </w:rPr>
        <w:t xml:space="preserve"> 2021)</w:t>
      </w:r>
      <w:r w:rsidRPr="00B61948" w:rsidR="00B57160">
        <w:rPr>
          <w:rFonts w:eastAsia="나눔명조"/>
          <w:sz w:val="20"/>
          <w:szCs w:val="22"/>
        </w:rPr>
        <w:fldChar w:fldCharType="end"/>
      </w:r>
      <w:bookmarkEnd w:id="465"/>
      <w:r w:rsidRPr="00B61948" w:rsidR="00464FFA">
        <w:rPr>
          <w:rFonts w:hint="eastAsia" w:eastAsia="나눔명조"/>
          <w:sz w:val="20"/>
          <w:szCs w:val="22"/>
        </w:rPr>
        <w:t>.</w:t>
      </w:r>
      <w:r w:rsidRPr="00B61948" w:rsidR="00464FFA">
        <w:rPr>
          <w:rFonts w:eastAsia="나눔명조"/>
          <w:sz w:val="20"/>
          <w:szCs w:val="22"/>
        </w:rPr>
        <w:t xml:space="preserve"> </w:t>
      </w:r>
      <w:ins w:author="Kang, Jiyoon" w:date="2022-03-03T00:17:00Z" w:id="466">
        <w:r w:rsidR="00C81BA3">
          <w:rPr>
            <w:rFonts w:hint="eastAsia" w:eastAsia="나눔명조"/>
            <w:sz w:val="20"/>
            <w:szCs w:val="22"/>
          </w:rPr>
          <w:t>반면</w:t>
        </w:r>
      </w:ins>
      <w:ins w:author="Kang, Jiyoon" w:date="2022-03-03T00:18:00Z" w:id="467">
        <w:r w:rsidR="00C81BA3">
          <w:rPr>
            <w:rFonts w:hint="eastAsia" w:eastAsia="나눔명조"/>
            <w:sz w:val="20"/>
            <w:szCs w:val="22"/>
          </w:rPr>
          <w:t xml:space="preserve"> </w:t>
        </w:r>
        <w:r w:rsidR="00C81BA3">
          <w:rPr>
            <w:rFonts w:hint="eastAsia" w:eastAsia="나눔명조"/>
            <w:sz w:val="20"/>
            <w:szCs w:val="22"/>
          </w:rPr>
          <w:t>변혁적</w:t>
        </w:r>
        <w:r w:rsidR="00C81BA3">
          <w:rPr>
            <w:rFonts w:hint="eastAsia" w:eastAsia="나눔명조"/>
            <w:sz w:val="20"/>
            <w:szCs w:val="22"/>
          </w:rPr>
          <w:t xml:space="preserve"> </w:t>
        </w:r>
        <w:r w:rsidR="00C81BA3">
          <w:rPr>
            <w:rFonts w:hint="eastAsia" w:eastAsia="나눔명조"/>
            <w:sz w:val="20"/>
            <w:szCs w:val="22"/>
          </w:rPr>
          <w:t>리더십</w:t>
        </w:r>
        <w:r w:rsidR="00C81BA3">
          <w:rPr>
            <w:rFonts w:hint="eastAsia" w:eastAsia="나눔명조"/>
            <w:sz w:val="20"/>
            <w:szCs w:val="22"/>
          </w:rPr>
          <w:t xml:space="preserve"> </w:t>
        </w:r>
        <w:r w:rsidR="00C81BA3">
          <w:rPr>
            <w:rFonts w:hint="eastAsia" w:eastAsia="나눔명조"/>
            <w:sz w:val="20"/>
            <w:szCs w:val="22"/>
          </w:rPr>
          <w:t>증가가</w:t>
        </w:r>
        <w:r w:rsidR="00C81BA3">
          <w:rPr>
            <w:rFonts w:hint="eastAsia" w:eastAsia="나눔명조"/>
            <w:sz w:val="20"/>
            <w:szCs w:val="22"/>
          </w:rPr>
          <w:t xml:space="preserve"> </w:t>
        </w:r>
        <w:r w:rsidR="00C81BA3">
          <w:rPr>
            <w:rFonts w:hint="eastAsia" w:eastAsia="나눔명조"/>
            <w:sz w:val="20"/>
            <w:szCs w:val="22"/>
          </w:rPr>
          <w:t>공공봉사</w:t>
        </w:r>
        <w:r w:rsidR="00C81BA3">
          <w:rPr>
            <w:rFonts w:hint="eastAsia" w:eastAsia="나눔명조"/>
            <w:sz w:val="20"/>
            <w:szCs w:val="22"/>
          </w:rPr>
          <w:t xml:space="preserve"> </w:t>
        </w:r>
        <w:r w:rsidRPr="00C81BA3" w:rsidR="00C81BA3">
          <w:rPr>
            <w:rFonts w:hint="eastAsia" w:eastAsia="나눔명조"/>
            <w:sz w:val="20"/>
            <w:szCs w:val="22"/>
          </w:rPr>
          <w:t>동기에</w:t>
        </w:r>
        <w:r w:rsidRPr="00C81BA3" w:rsidR="00C81BA3">
          <w:rPr>
            <w:rFonts w:hint="eastAsia" w:eastAsia="나눔명조"/>
            <w:sz w:val="20"/>
            <w:szCs w:val="22"/>
          </w:rPr>
          <w:t xml:space="preserve"> </w:t>
        </w:r>
        <w:r w:rsidRPr="00C81BA3" w:rsidR="00C81BA3">
          <w:rPr>
            <w:rFonts w:hint="eastAsia" w:eastAsia="나눔명조"/>
            <w:sz w:val="20"/>
            <w:szCs w:val="22"/>
          </w:rPr>
          <w:t>긍정적인</w:t>
        </w:r>
        <w:r w:rsidRPr="00C81BA3" w:rsidR="00C81BA3">
          <w:rPr>
            <w:rFonts w:hint="eastAsia" w:eastAsia="나눔명조"/>
            <w:sz w:val="20"/>
            <w:szCs w:val="22"/>
          </w:rPr>
          <w:t xml:space="preserve"> </w:t>
        </w:r>
        <w:r w:rsidRPr="00C81BA3" w:rsidR="00C81BA3">
          <w:rPr>
            <w:rFonts w:hint="eastAsia" w:eastAsia="나눔명조"/>
            <w:sz w:val="20"/>
            <w:szCs w:val="22"/>
          </w:rPr>
          <w:t>효과를</w:t>
        </w:r>
        <w:r w:rsidRPr="00C81BA3" w:rsidR="00C81BA3">
          <w:rPr>
            <w:rFonts w:hint="eastAsia" w:eastAsia="나눔명조"/>
            <w:sz w:val="20"/>
            <w:szCs w:val="22"/>
          </w:rPr>
          <w:t xml:space="preserve"> </w:t>
        </w:r>
        <w:r w:rsidRPr="00C81BA3" w:rsidR="00C81BA3">
          <w:rPr>
            <w:rFonts w:hint="eastAsia" w:eastAsia="나눔명조"/>
            <w:sz w:val="20"/>
            <w:szCs w:val="22"/>
          </w:rPr>
          <w:t>미치는데</w:t>
        </w:r>
        <w:r w:rsidRPr="00C81BA3" w:rsidR="00C81BA3">
          <w:rPr>
            <w:rFonts w:hint="eastAsia" w:eastAsia="나눔명조"/>
            <w:sz w:val="20"/>
            <w:szCs w:val="22"/>
          </w:rPr>
          <w:t xml:space="preserve"> </w:t>
        </w:r>
        <w:r w:rsidRPr="00C81BA3" w:rsidR="00C81BA3">
          <w:rPr>
            <w:rFonts w:hint="eastAsia" w:eastAsia="나눔명조"/>
            <w:sz w:val="20"/>
            <w:szCs w:val="22"/>
          </w:rPr>
          <w:t>반해</w:t>
        </w:r>
        <w:r w:rsidRPr="00C81BA3" w:rsidR="00C81BA3">
          <w:rPr>
            <w:rFonts w:hint="eastAsia" w:eastAsia="나눔명조"/>
            <w:sz w:val="20"/>
            <w:szCs w:val="22"/>
          </w:rPr>
          <w:t>,</w:t>
        </w:r>
        <w:r w:rsidRPr="00C81BA3" w:rsidR="00C81BA3">
          <w:rPr>
            <w:rFonts w:eastAsia="나눔명조"/>
            <w:sz w:val="20"/>
            <w:szCs w:val="22"/>
          </w:rPr>
          <w:t xml:space="preserve"> </w:t>
        </w:r>
      </w:ins>
      <w:del w:author="Kang, Jiyoon" w:date="2022-03-03T00:17:00Z" w:id="468">
        <w:r w:rsidRPr="00C81BA3" w:rsidDel="00C81BA3" w:rsidR="003A12BC">
          <w:rPr>
            <w:rFonts w:hint="eastAsia" w:eastAsia="나눔명조"/>
            <w:sz w:val="20"/>
            <w:szCs w:val="22"/>
          </w:rPr>
          <w:delText>또한</w:delText>
        </w:r>
      </w:del>
      <w:del w:author="Kang, Jiyoon" w:date="2022-03-03T00:18:00Z" w:id="469">
        <w:r w:rsidRPr="00C81BA3" w:rsidDel="00C81BA3" w:rsidR="003A12BC">
          <w:rPr>
            <w:rFonts w:hint="eastAsia" w:eastAsia="나눔명조"/>
            <w:sz w:val="20"/>
            <w:szCs w:val="22"/>
          </w:rPr>
          <w:delText xml:space="preserve"> </w:delText>
        </w:r>
        <w:r w:rsidRPr="00C81BA3" w:rsidDel="00C81BA3" w:rsidR="00B57160">
          <w:rPr>
            <w:rFonts w:hint="eastAsia" w:eastAsia="나눔명조"/>
            <w:sz w:val="20"/>
            <w:szCs w:val="22"/>
          </w:rPr>
          <w:delText>기존</w:delText>
        </w:r>
      </w:del>
      <w:del w:author="Kang, Jiyoon" w:date="2022-03-03T00:00:00Z" w:id="470">
        <w:r w:rsidRPr="00C81BA3" w:rsidDel="008F20E6" w:rsidR="00B57160">
          <w:rPr>
            <w:rFonts w:hint="eastAsia" w:eastAsia="나눔명조"/>
            <w:sz w:val="20"/>
            <w:szCs w:val="22"/>
          </w:rPr>
          <w:delText>의</w:delText>
        </w:r>
        <w:r w:rsidRPr="00C81BA3" w:rsidDel="008F20E6" w:rsidR="00B57160">
          <w:rPr>
            <w:rFonts w:hint="eastAsia" w:eastAsia="나눔명조"/>
            <w:sz w:val="20"/>
            <w:szCs w:val="22"/>
          </w:rPr>
          <w:delText xml:space="preserve"> </w:delText>
        </w:r>
      </w:del>
      <w:del w:author="Kang, Jiyoon" w:date="2022-03-03T00:18:00Z" w:id="471">
        <w:r w:rsidRPr="00C81BA3" w:rsidDel="00C81BA3" w:rsidR="00B57160">
          <w:rPr>
            <w:rFonts w:hint="eastAsia" w:eastAsia="나눔명조"/>
            <w:sz w:val="20"/>
            <w:szCs w:val="22"/>
          </w:rPr>
          <w:delText>연구는</w:delText>
        </w:r>
        <w:r w:rsidRPr="00C81BA3" w:rsidDel="00C81BA3" w:rsidR="00B57160">
          <w:rPr>
            <w:rFonts w:hint="eastAsia" w:eastAsia="나눔명조"/>
            <w:sz w:val="20"/>
            <w:szCs w:val="22"/>
          </w:rPr>
          <w:delText xml:space="preserve"> </w:delText>
        </w:r>
        <w:r w:rsidRPr="00C81BA3" w:rsidDel="00C81BA3" w:rsidR="003A12BC">
          <w:rPr>
            <w:rFonts w:hint="eastAsia" w:eastAsia="나눔명조"/>
            <w:sz w:val="20"/>
            <w:szCs w:val="22"/>
          </w:rPr>
          <w:delText>변혁적</w:delText>
        </w:r>
        <w:r w:rsidRPr="00C81BA3" w:rsidDel="00C81BA3" w:rsidR="003A12BC">
          <w:rPr>
            <w:rFonts w:hint="eastAsia" w:eastAsia="나눔명조"/>
            <w:sz w:val="20"/>
            <w:szCs w:val="22"/>
          </w:rPr>
          <w:delText xml:space="preserve"> </w:delText>
        </w:r>
        <w:r w:rsidRPr="00C81BA3" w:rsidDel="00C81BA3" w:rsidR="003A12BC">
          <w:rPr>
            <w:rFonts w:hint="eastAsia" w:eastAsia="나눔명조"/>
            <w:sz w:val="20"/>
            <w:szCs w:val="22"/>
          </w:rPr>
          <w:delText>리더십</w:delText>
        </w:r>
        <w:r w:rsidRPr="00C81BA3" w:rsidDel="00C81BA3" w:rsidR="003A12BC">
          <w:rPr>
            <w:rFonts w:hint="eastAsia" w:eastAsia="나눔명조"/>
            <w:sz w:val="20"/>
            <w:szCs w:val="22"/>
          </w:rPr>
          <w:delText xml:space="preserve"> </w:delText>
        </w:r>
        <w:r w:rsidRPr="00C81BA3" w:rsidDel="00C81BA3" w:rsidR="003A12BC">
          <w:rPr>
            <w:rFonts w:hint="eastAsia" w:eastAsia="나눔명조"/>
            <w:sz w:val="20"/>
            <w:szCs w:val="22"/>
          </w:rPr>
          <w:delText>수준</w:delText>
        </w:r>
        <w:r w:rsidRPr="00C81BA3" w:rsidDel="00C81BA3" w:rsidR="00B57160">
          <w:rPr>
            <w:rFonts w:hint="eastAsia" w:eastAsia="나눔명조"/>
            <w:sz w:val="20"/>
            <w:szCs w:val="22"/>
          </w:rPr>
          <w:delText>이</w:delText>
        </w:r>
        <w:r w:rsidRPr="00C81BA3" w:rsidDel="00C81BA3" w:rsidR="003A12BC">
          <w:rPr>
            <w:rFonts w:hint="eastAsia" w:eastAsia="나눔명조"/>
            <w:sz w:val="20"/>
            <w:szCs w:val="22"/>
          </w:rPr>
          <w:delText xml:space="preserve"> </w:delText>
        </w:r>
        <w:r w:rsidRPr="00C81BA3" w:rsidDel="00C81BA3" w:rsidR="003A12BC">
          <w:rPr>
            <w:rFonts w:hint="eastAsia" w:eastAsia="나눔명조"/>
            <w:sz w:val="20"/>
            <w:szCs w:val="22"/>
          </w:rPr>
          <w:delText>증가할수록</w:delText>
        </w:r>
        <w:r w:rsidRPr="00C81BA3" w:rsidDel="00C81BA3" w:rsidR="003A12BC">
          <w:rPr>
            <w:rFonts w:hint="eastAsia" w:eastAsia="나눔명조"/>
            <w:sz w:val="20"/>
            <w:szCs w:val="22"/>
          </w:rPr>
          <w:delText xml:space="preserve"> </w:delText>
        </w:r>
        <w:r w:rsidRPr="00C81BA3" w:rsidDel="00C81BA3" w:rsidR="003A12BC">
          <w:rPr>
            <w:rFonts w:hint="eastAsia" w:eastAsia="나눔명조"/>
            <w:sz w:val="20"/>
            <w:szCs w:val="22"/>
          </w:rPr>
          <w:delText>혁신행동</w:delText>
        </w:r>
        <w:r w:rsidRPr="00C81BA3" w:rsidDel="00C81BA3" w:rsidR="00B57160">
          <w:rPr>
            <w:rFonts w:hint="eastAsia" w:eastAsia="나눔명조"/>
            <w:sz w:val="20"/>
            <w:szCs w:val="22"/>
          </w:rPr>
          <w:delText>이</w:delText>
        </w:r>
        <w:r w:rsidRPr="00C81BA3" w:rsidDel="00C81BA3" w:rsidR="00B57160">
          <w:rPr>
            <w:rFonts w:hint="eastAsia" w:eastAsia="나눔명조"/>
            <w:sz w:val="20"/>
            <w:szCs w:val="22"/>
          </w:rPr>
          <w:delText xml:space="preserve"> </w:delText>
        </w:r>
        <w:r w:rsidRPr="00C81BA3" w:rsidDel="00C81BA3" w:rsidR="00B57160">
          <w:rPr>
            <w:rFonts w:hint="eastAsia" w:eastAsia="나눔명조"/>
            <w:sz w:val="20"/>
            <w:szCs w:val="22"/>
          </w:rPr>
          <w:delText>공공봉사동기에</w:delText>
        </w:r>
        <w:r w:rsidRPr="00C81BA3" w:rsidDel="00C81BA3" w:rsidR="00B57160">
          <w:rPr>
            <w:rFonts w:hint="eastAsia" w:eastAsia="나눔명조"/>
            <w:sz w:val="20"/>
            <w:szCs w:val="22"/>
          </w:rPr>
          <w:delText xml:space="preserve"> </w:delText>
        </w:r>
        <w:r w:rsidRPr="00C81BA3" w:rsidDel="00C81BA3" w:rsidR="00B57160">
          <w:rPr>
            <w:rFonts w:hint="eastAsia" w:eastAsia="나눔명조"/>
            <w:sz w:val="20"/>
            <w:szCs w:val="22"/>
          </w:rPr>
          <w:delText>미치는</w:delText>
        </w:r>
        <w:r w:rsidRPr="00C81BA3" w:rsidDel="00C81BA3" w:rsidR="00B57160">
          <w:rPr>
            <w:rFonts w:hint="eastAsia" w:eastAsia="나눔명조"/>
            <w:sz w:val="20"/>
            <w:szCs w:val="22"/>
          </w:rPr>
          <w:delText xml:space="preserve"> </w:delText>
        </w:r>
        <w:r w:rsidRPr="00C81BA3" w:rsidDel="00C81BA3" w:rsidR="00B57160">
          <w:rPr>
            <w:rFonts w:hint="eastAsia" w:eastAsia="나눔명조"/>
            <w:sz w:val="20"/>
            <w:szCs w:val="22"/>
          </w:rPr>
          <w:delText>긍정적</w:delText>
        </w:r>
        <w:r w:rsidRPr="00C81BA3" w:rsidDel="00C81BA3" w:rsidR="00B57160">
          <w:rPr>
            <w:rFonts w:hint="eastAsia" w:eastAsia="나눔명조"/>
            <w:sz w:val="20"/>
            <w:szCs w:val="22"/>
          </w:rPr>
          <w:delText xml:space="preserve"> </w:delText>
        </w:r>
        <w:r w:rsidRPr="00C81BA3" w:rsidDel="00C81BA3" w:rsidR="00B57160">
          <w:rPr>
            <w:rFonts w:hint="eastAsia" w:eastAsia="나눔명조"/>
            <w:sz w:val="20"/>
            <w:szCs w:val="22"/>
          </w:rPr>
          <w:delText>효과가</w:delText>
        </w:r>
        <w:r w:rsidRPr="00C81BA3" w:rsidDel="00C81BA3" w:rsidR="00B57160">
          <w:rPr>
            <w:rFonts w:hint="eastAsia" w:eastAsia="나눔명조"/>
            <w:sz w:val="20"/>
            <w:szCs w:val="22"/>
          </w:rPr>
          <w:delText xml:space="preserve"> </w:delText>
        </w:r>
        <w:r w:rsidRPr="00C81BA3" w:rsidDel="00C81BA3" w:rsidR="00B57160">
          <w:rPr>
            <w:rFonts w:hint="eastAsia" w:eastAsia="나눔명조"/>
            <w:sz w:val="20"/>
            <w:szCs w:val="22"/>
          </w:rPr>
          <w:delText>조건적으로</w:delText>
        </w:r>
        <w:r w:rsidRPr="00C81BA3" w:rsidDel="00C81BA3" w:rsidR="00B57160">
          <w:rPr>
            <w:rFonts w:hint="eastAsia" w:eastAsia="나눔명조"/>
            <w:sz w:val="20"/>
            <w:szCs w:val="22"/>
          </w:rPr>
          <w:delText xml:space="preserve"> </w:delText>
        </w:r>
        <w:r w:rsidRPr="00C81BA3" w:rsidDel="00C81BA3" w:rsidR="00B57160">
          <w:rPr>
            <w:rFonts w:hint="eastAsia" w:eastAsia="나눔명조"/>
            <w:sz w:val="20"/>
            <w:szCs w:val="22"/>
          </w:rPr>
          <w:delText>증가하는</w:delText>
        </w:r>
        <w:r w:rsidRPr="00C81BA3" w:rsidDel="00C81BA3" w:rsidR="00B57160">
          <w:rPr>
            <w:rFonts w:hint="eastAsia" w:eastAsia="나눔명조"/>
            <w:sz w:val="20"/>
            <w:szCs w:val="22"/>
          </w:rPr>
          <w:delText xml:space="preserve"> </w:delText>
        </w:r>
        <w:r w:rsidRPr="00C81BA3" w:rsidDel="00C81BA3" w:rsidR="00B57160">
          <w:rPr>
            <w:rFonts w:hint="eastAsia" w:eastAsia="나눔명조"/>
            <w:sz w:val="20"/>
            <w:szCs w:val="22"/>
          </w:rPr>
          <w:delText>한편</w:delText>
        </w:r>
        <w:r w:rsidRPr="00C81BA3" w:rsidDel="00C81BA3" w:rsidR="00B57160">
          <w:rPr>
            <w:rFonts w:hint="eastAsia" w:eastAsia="나눔명조"/>
            <w:sz w:val="20"/>
            <w:szCs w:val="22"/>
          </w:rPr>
          <w:delText>,</w:delText>
        </w:r>
        <w:r w:rsidRPr="00C81BA3" w:rsidDel="00C81BA3" w:rsidR="00B57160">
          <w:rPr>
            <w:rFonts w:eastAsia="나눔명조"/>
            <w:sz w:val="20"/>
            <w:szCs w:val="22"/>
          </w:rPr>
          <w:delText xml:space="preserve"> </w:delText>
        </w:r>
      </w:del>
      <w:r w:rsidRPr="00C81BA3" w:rsidR="00464FFA">
        <w:rPr>
          <w:rFonts w:hint="eastAsia" w:eastAsia="나눔명조"/>
          <w:sz w:val="20"/>
          <w:szCs w:val="22"/>
        </w:rPr>
        <w:t>공공봉사동기에</w:t>
      </w:r>
      <w:r w:rsidRPr="00C81BA3" w:rsidR="00464FFA">
        <w:rPr>
          <w:rFonts w:hint="eastAsia" w:eastAsia="나눔명조"/>
          <w:sz w:val="20"/>
          <w:szCs w:val="22"/>
        </w:rPr>
        <w:t xml:space="preserve"> </w:t>
      </w:r>
      <w:r w:rsidRPr="00C81BA3" w:rsidR="00464FFA">
        <w:rPr>
          <w:rFonts w:hint="eastAsia" w:eastAsia="나눔명조"/>
          <w:sz w:val="20"/>
          <w:szCs w:val="22"/>
        </w:rPr>
        <w:t>대한</w:t>
      </w:r>
      <w:r w:rsidRPr="00C81BA3" w:rsidR="00464FFA">
        <w:rPr>
          <w:rFonts w:hint="eastAsia" w:eastAsia="나눔명조"/>
          <w:sz w:val="20"/>
          <w:szCs w:val="22"/>
        </w:rPr>
        <w:t xml:space="preserve"> </w:t>
      </w:r>
      <w:r w:rsidRPr="00C81BA3" w:rsidR="00464FFA">
        <w:rPr>
          <w:rFonts w:hint="eastAsia" w:eastAsia="나눔명조"/>
          <w:sz w:val="20"/>
          <w:szCs w:val="22"/>
        </w:rPr>
        <w:t>거래적</w:t>
      </w:r>
      <w:r w:rsidRPr="00C81BA3" w:rsidR="00464FFA">
        <w:rPr>
          <w:rFonts w:hint="eastAsia" w:eastAsia="나눔명조"/>
          <w:sz w:val="20"/>
          <w:szCs w:val="22"/>
        </w:rPr>
        <w:t xml:space="preserve"> </w:t>
      </w:r>
      <w:r w:rsidRPr="00C81BA3" w:rsidR="00464FFA">
        <w:rPr>
          <w:rFonts w:hint="eastAsia" w:eastAsia="나눔명조"/>
          <w:sz w:val="20"/>
          <w:szCs w:val="22"/>
        </w:rPr>
        <w:t>리더십의</w:t>
      </w:r>
      <w:r w:rsidRPr="00C81BA3" w:rsidR="00464FFA">
        <w:rPr>
          <w:rFonts w:hint="eastAsia" w:eastAsia="나눔명조"/>
          <w:sz w:val="20"/>
          <w:szCs w:val="22"/>
        </w:rPr>
        <w:t xml:space="preserve"> </w:t>
      </w:r>
      <w:r w:rsidRPr="00C81BA3" w:rsidR="00464FFA">
        <w:rPr>
          <w:rFonts w:hint="eastAsia" w:eastAsia="나눔명조"/>
          <w:sz w:val="20"/>
          <w:szCs w:val="22"/>
        </w:rPr>
        <w:t>영향력은</w:t>
      </w:r>
      <w:r w:rsidRPr="00C81BA3" w:rsidR="00464FFA">
        <w:rPr>
          <w:rFonts w:hint="eastAsia" w:eastAsia="나눔명조"/>
          <w:sz w:val="20"/>
          <w:szCs w:val="22"/>
        </w:rPr>
        <w:t xml:space="preserve"> </w:t>
      </w:r>
      <w:r w:rsidRPr="00C81BA3" w:rsidR="00464FFA">
        <w:rPr>
          <w:rFonts w:hint="eastAsia" w:eastAsia="나눔명조"/>
          <w:sz w:val="20"/>
          <w:szCs w:val="22"/>
        </w:rPr>
        <w:t>유의미하지</w:t>
      </w:r>
      <w:r w:rsidRPr="00C81BA3" w:rsidR="00464FFA">
        <w:rPr>
          <w:rFonts w:hint="eastAsia" w:eastAsia="나눔명조"/>
          <w:sz w:val="20"/>
          <w:szCs w:val="22"/>
        </w:rPr>
        <w:t xml:space="preserve"> </w:t>
      </w:r>
      <w:r w:rsidRPr="00C81BA3" w:rsidR="00464FFA">
        <w:rPr>
          <w:rFonts w:hint="eastAsia" w:eastAsia="나눔명조"/>
          <w:sz w:val="20"/>
          <w:szCs w:val="22"/>
        </w:rPr>
        <w:t>않다</w:t>
      </w:r>
      <w:r w:rsidRPr="00C81BA3" w:rsidR="00B57160">
        <w:rPr>
          <w:rFonts w:hint="eastAsia" w:eastAsia="나눔명조"/>
          <w:sz w:val="20"/>
          <w:szCs w:val="22"/>
        </w:rPr>
        <w:t>는</w:t>
      </w:r>
      <w:r w:rsidRPr="00C81BA3" w:rsidR="00B57160">
        <w:rPr>
          <w:rFonts w:hint="eastAsia" w:eastAsia="나눔명조"/>
          <w:sz w:val="20"/>
          <w:szCs w:val="22"/>
        </w:rPr>
        <w:t xml:space="preserve"> </w:t>
      </w:r>
      <w:r w:rsidRPr="00C81BA3" w:rsidR="00B57160">
        <w:rPr>
          <w:rFonts w:hint="eastAsia" w:eastAsia="나눔명조"/>
          <w:sz w:val="20"/>
          <w:szCs w:val="22"/>
        </w:rPr>
        <w:t>것을</w:t>
      </w:r>
      <w:r w:rsidRPr="00C81BA3" w:rsidR="00B57160">
        <w:rPr>
          <w:rFonts w:hint="eastAsia" w:eastAsia="나눔명조"/>
          <w:sz w:val="20"/>
          <w:szCs w:val="22"/>
        </w:rPr>
        <w:t xml:space="preserve"> </w:t>
      </w:r>
      <w:r w:rsidRPr="00C81BA3" w:rsidR="00B57160">
        <w:rPr>
          <w:rFonts w:hint="eastAsia" w:eastAsia="나눔명조"/>
          <w:sz w:val="20"/>
          <w:szCs w:val="22"/>
        </w:rPr>
        <w:t>보여</w:t>
      </w:r>
      <w:ins w:author="Kang, Jiyoon" w:date="2022-03-03T00:18:00Z" w:id="472">
        <w:r w:rsidRPr="00C81BA3" w:rsidR="00C81BA3">
          <w:rPr>
            <w:rFonts w:hint="eastAsia" w:eastAsia="나눔명조"/>
            <w:sz w:val="20"/>
            <w:szCs w:val="22"/>
          </w:rPr>
          <w:t>주는</w:t>
        </w:r>
        <w:r w:rsidRPr="00C81BA3" w:rsidR="00C81BA3">
          <w:rPr>
            <w:rFonts w:hint="eastAsia" w:eastAsia="나눔명조"/>
            <w:sz w:val="20"/>
            <w:szCs w:val="22"/>
          </w:rPr>
          <w:t xml:space="preserve"> </w:t>
        </w:r>
        <w:r w:rsidRPr="00C81BA3" w:rsidR="00C81BA3">
          <w:rPr>
            <w:rFonts w:hint="eastAsia" w:eastAsia="나눔명조"/>
            <w:sz w:val="20"/>
            <w:szCs w:val="22"/>
          </w:rPr>
          <w:t>연구도</w:t>
        </w:r>
        <w:r w:rsidRPr="00C81BA3" w:rsidR="00C81BA3">
          <w:rPr>
            <w:rFonts w:hint="eastAsia" w:eastAsia="나눔명조"/>
            <w:sz w:val="20"/>
            <w:szCs w:val="22"/>
          </w:rPr>
          <w:t xml:space="preserve"> </w:t>
        </w:r>
        <w:r w:rsidRPr="00C81BA3" w:rsidR="00C81BA3">
          <w:rPr>
            <w:rFonts w:hint="eastAsia" w:eastAsia="나눔명조"/>
            <w:sz w:val="20"/>
            <w:szCs w:val="22"/>
          </w:rPr>
          <w:t>있다</w:t>
        </w:r>
        <w:r w:rsidRPr="00C81BA3" w:rsidR="00C81BA3">
          <w:rPr>
            <w:rFonts w:eastAsia="나눔명조"/>
            <w:sz w:val="20"/>
            <w:szCs w:val="22"/>
          </w:rPr>
          <w:t xml:space="preserve"> </w:t>
        </w:r>
      </w:ins>
      <w:del w:author="Kang, Jiyoon" w:date="2022-03-03T00:18:00Z" w:id="473">
        <w:r w:rsidRPr="00C81BA3" w:rsidDel="00C81BA3" w:rsidR="00B57160">
          <w:rPr>
            <w:rFonts w:hint="eastAsia" w:eastAsia="나눔명조"/>
            <w:sz w:val="20"/>
            <w:szCs w:val="22"/>
          </w:rPr>
          <w:delText>주고</w:delText>
        </w:r>
        <w:r w:rsidRPr="00C81BA3" w:rsidDel="00C81BA3" w:rsidR="00B57160">
          <w:rPr>
            <w:rFonts w:hint="eastAsia" w:eastAsia="나눔명조"/>
            <w:sz w:val="20"/>
            <w:szCs w:val="22"/>
          </w:rPr>
          <w:delText xml:space="preserve"> </w:delText>
        </w:r>
        <w:r w:rsidRPr="00C81BA3" w:rsidDel="00C81BA3" w:rsidR="00B57160">
          <w:rPr>
            <w:rFonts w:hint="eastAsia" w:eastAsia="나눔명조"/>
            <w:sz w:val="20"/>
            <w:szCs w:val="22"/>
          </w:rPr>
          <w:delText>있다</w:delText>
        </w:r>
      </w:del>
      <w:r w:rsidRPr="00C81BA3" w:rsidR="00B57160">
        <w:rPr>
          <w:rFonts w:eastAsia="나눔명조"/>
          <w:sz w:val="20"/>
          <w:szCs w:val="22"/>
        </w:rPr>
        <w:fldChar w:fldCharType="begin"/>
      </w:r>
      <w:r w:rsidRPr="00C81BA3" w:rsidR="00AC65B9">
        <w:rPr>
          <w:rFonts w:eastAsia="나눔명조"/>
          <w:sz w:val="20"/>
          <w:szCs w:val="22"/>
        </w:rPr>
        <w:instrText xml:space="preserve"> ADDIN ZOTERO_ITEM CSL_CITATION {"citationID":"qs8yUom1","properties":{"formattedCitation":"(\\uc0\\u51076{}\\uc0\\u51116{}\\uc0\\u50689{}, \\uc0\\u47928{}\\uc0\\u44397{}\\uc0\\u44221{}, and \\uc0\\u51312{}\\uc0\\u54812{}\\uc0\\u51652{} 2019a)","plainCita</w:instrText>
      </w:r>
      <w:r w:rsidRPr="00C81BA3" w:rsidR="00AC65B9">
        <w:rPr>
          <w:rFonts w:hint="eastAsia" w:eastAsia="나눔명조"/>
          <w:sz w:val="20"/>
          <w:szCs w:val="22"/>
        </w:rPr>
        <w:instrText>tion":"(</w:instrText>
      </w:r>
      <w:r w:rsidRPr="00C81BA3" w:rsidR="00AC65B9">
        <w:rPr>
          <w:rFonts w:hint="eastAsia" w:eastAsia="나눔명조"/>
          <w:sz w:val="20"/>
          <w:szCs w:val="22"/>
        </w:rPr>
        <w:instrText>임재영</w:instrText>
      </w:r>
      <w:r w:rsidRPr="00C81BA3" w:rsidR="00AC65B9">
        <w:rPr>
          <w:rFonts w:hint="eastAsia" w:eastAsia="나눔명조"/>
          <w:sz w:val="20"/>
          <w:szCs w:val="22"/>
        </w:rPr>
        <w:instrText xml:space="preserve">, </w:instrText>
      </w:r>
      <w:r w:rsidRPr="00C81BA3" w:rsidR="00AC65B9">
        <w:rPr>
          <w:rFonts w:hint="eastAsia" w:eastAsia="나눔명조"/>
          <w:sz w:val="20"/>
          <w:szCs w:val="22"/>
        </w:rPr>
        <w:instrText>문국경</w:instrText>
      </w:r>
      <w:r w:rsidRPr="00C81BA3" w:rsidR="00AC65B9">
        <w:rPr>
          <w:rFonts w:hint="eastAsia" w:eastAsia="나눔명조"/>
          <w:sz w:val="20"/>
          <w:szCs w:val="22"/>
        </w:rPr>
        <w:instrText xml:space="preserve">, and </w:instrText>
      </w:r>
      <w:r w:rsidRPr="00C81BA3" w:rsidR="00AC65B9">
        <w:rPr>
          <w:rFonts w:hint="eastAsia" w:eastAsia="나눔명조"/>
          <w:sz w:val="20"/>
          <w:szCs w:val="22"/>
        </w:rPr>
        <w:instrText>조혜진</w:instrText>
      </w:r>
      <w:r w:rsidRPr="00C81BA3" w:rsidR="00AC65B9">
        <w:rPr>
          <w:rFonts w:hint="eastAsia" w:eastAsia="나눔명조"/>
          <w:sz w:val="20"/>
          <w:szCs w:val="22"/>
        </w:rPr>
        <w:instrText xml:space="preserve"> 2019a)","dontUpdate":true,"noteIndex":0},"citationItems":[{"id":"PSjZbscb/JkXgSU7S","uris":["http://zotero.org/users/5210800/items/BQMSYNAF"],"uri":["http://zotero.org/users/5210800/items/BQMSYNAF"],"itemData":{"id":1419,"type":"article-journal","container-title":"</w:instrText>
      </w:r>
      <w:r w:rsidRPr="00C81BA3" w:rsidR="00AC65B9">
        <w:rPr>
          <w:rFonts w:hint="eastAsia" w:eastAsia="나눔명조"/>
          <w:sz w:val="20"/>
          <w:szCs w:val="22"/>
        </w:rPr>
        <w:instrText>한국사회와</w:instrText>
      </w:r>
      <w:r w:rsidRPr="00C81BA3" w:rsidR="00AC65B9">
        <w:rPr>
          <w:rFonts w:hint="eastAsia" w:eastAsia="나눔명조"/>
          <w:sz w:val="20"/>
          <w:szCs w:val="22"/>
        </w:rPr>
        <w:instrText xml:space="preserve"> </w:instrText>
      </w:r>
      <w:r w:rsidRPr="00C81BA3" w:rsidR="00AC65B9">
        <w:rPr>
          <w:rFonts w:hint="eastAsia" w:eastAsia="나눔명조"/>
          <w:sz w:val="20"/>
          <w:szCs w:val="22"/>
        </w:rPr>
        <w:instrText>행정연구</w:instrText>
      </w:r>
      <w:r w:rsidRPr="00C81BA3" w:rsidR="00AC65B9">
        <w:rPr>
          <w:rFonts w:hint="eastAsia" w:eastAsia="나눔명조"/>
          <w:sz w:val="20"/>
          <w:szCs w:val="22"/>
        </w:rPr>
        <w:instrText>","DOI":"10.53865/KSPA.2019.08.30.2.31","ISSN":"1225-8652","issue":"2","language":"ko","note":"Citation Key: limetal:2019b","page":"31</w:instrText>
      </w:r>
      <w:r w:rsidRPr="00C81BA3" w:rsidR="00AC65B9">
        <w:rPr>
          <w:rFonts w:hint="eastAsia" w:eastAsia="나눔명조"/>
          <w:sz w:val="20"/>
          <w:szCs w:val="22"/>
        </w:rPr>
        <w:instrText>–</w:instrText>
      </w:r>
      <w:r w:rsidRPr="00C81BA3" w:rsidR="00AC65B9">
        <w:rPr>
          <w:rFonts w:hint="eastAsia" w:eastAsia="나눔명조"/>
          <w:sz w:val="20"/>
          <w:szCs w:val="22"/>
        </w:rPr>
        <w:instrText>53","title":"</w:instrText>
      </w:r>
      <w:r w:rsidRPr="00C81BA3" w:rsidR="00AC65B9">
        <w:rPr>
          <w:rFonts w:hint="eastAsia" w:eastAsia="나눔명조"/>
          <w:sz w:val="20"/>
          <w:szCs w:val="22"/>
        </w:rPr>
        <w:instrText>공공봉사동기가</w:instrText>
      </w:r>
      <w:r w:rsidRPr="00C81BA3" w:rsidR="00AC65B9">
        <w:rPr>
          <w:rFonts w:hint="eastAsia" w:eastAsia="나눔명조"/>
          <w:sz w:val="20"/>
          <w:szCs w:val="22"/>
        </w:rPr>
        <w:instrText xml:space="preserve"> </w:instrText>
      </w:r>
      <w:r w:rsidRPr="00C81BA3" w:rsidR="00AC65B9">
        <w:rPr>
          <w:rFonts w:hint="eastAsia" w:eastAsia="나눔명조"/>
          <w:sz w:val="20"/>
          <w:szCs w:val="22"/>
        </w:rPr>
        <w:instrText>혁신행동에</w:instrText>
      </w:r>
      <w:r w:rsidRPr="00C81BA3" w:rsidR="00AC65B9">
        <w:rPr>
          <w:rFonts w:hint="eastAsia" w:eastAsia="나눔명조"/>
          <w:sz w:val="20"/>
          <w:szCs w:val="22"/>
        </w:rPr>
        <w:instrText xml:space="preserve"> </w:instrText>
      </w:r>
      <w:r w:rsidRPr="00C81BA3" w:rsidR="00AC65B9">
        <w:rPr>
          <w:rFonts w:hint="eastAsia" w:eastAsia="나눔명조"/>
          <w:sz w:val="20"/>
          <w:szCs w:val="22"/>
        </w:rPr>
        <w:instrText>미치는</w:instrText>
      </w:r>
      <w:r w:rsidRPr="00C81BA3" w:rsidR="00AC65B9">
        <w:rPr>
          <w:rFonts w:hint="eastAsia" w:eastAsia="나눔명조"/>
          <w:sz w:val="20"/>
          <w:szCs w:val="22"/>
        </w:rPr>
        <w:instrText xml:space="preserve"> </w:instrText>
      </w:r>
      <w:r w:rsidRPr="00C81BA3" w:rsidR="00AC65B9">
        <w:rPr>
          <w:rFonts w:hint="eastAsia" w:eastAsia="나눔명조"/>
          <w:sz w:val="20"/>
          <w:szCs w:val="22"/>
        </w:rPr>
        <w:instrText>영향</w:instrText>
      </w:r>
      <w:r w:rsidRPr="00C81BA3" w:rsidR="00AC65B9">
        <w:rPr>
          <w:rFonts w:hint="eastAsia" w:eastAsia="나눔명조"/>
          <w:sz w:val="20"/>
          <w:szCs w:val="22"/>
        </w:rPr>
        <w:instrText xml:space="preserve"> </w:instrText>
      </w:r>
      <w:r w:rsidRPr="00C81BA3" w:rsidR="00AC65B9">
        <w:rPr>
          <w:rFonts w:hint="eastAsia" w:eastAsia="나눔명조"/>
          <w:sz w:val="20"/>
          <w:szCs w:val="22"/>
        </w:rPr>
        <w:instrText>그리고</w:instrText>
      </w:r>
      <w:r w:rsidRPr="00C81BA3" w:rsidR="00AC65B9">
        <w:rPr>
          <w:rFonts w:hint="eastAsia" w:eastAsia="나눔명조"/>
          <w:sz w:val="20"/>
          <w:szCs w:val="22"/>
        </w:rPr>
        <w:instrText xml:space="preserve"> </w:instrText>
      </w:r>
      <w:r w:rsidRPr="00C81BA3" w:rsidR="00AC65B9">
        <w:rPr>
          <w:rFonts w:hint="eastAsia" w:eastAsia="나눔명조"/>
          <w:sz w:val="20"/>
          <w:szCs w:val="22"/>
        </w:rPr>
        <w:instrText>거래적·변혁적</w:instrText>
      </w:r>
      <w:r w:rsidRPr="00C81BA3" w:rsidR="00AC65B9">
        <w:rPr>
          <w:rFonts w:hint="eastAsia" w:eastAsia="나눔명조"/>
          <w:sz w:val="20"/>
          <w:szCs w:val="22"/>
        </w:rPr>
        <w:instrText xml:space="preserve"> </w:instrText>
      </w:r>
      <w:r w:rsidRPr="00C81BA3" w:rsidR="00AC65B9">
        <w:rPr>
          <w:rFonts w:hint="eastAsia" w:eastAsia="나눔명조"/>
          <w:sz w:val="20"/>
          <w:szCs w:val="22"/>
        </w:rPr>
        <w:instrText>리더십의</w:instrText>
      </w:r>
      <w:r w:rsidRPr="00C81BA3" w:rsidR="00AC65B9">
        <w:rPr>
          <w:rFonts w:hint="eastAsia" w:eastAsia="나눔명조"/>
          <w:sz w:val="20"/>
          <w:szCs w:val="22"/>
        </w:rPr>
        <w:instrText xml:space="preserve"> </w:instrText>
      </w:r>
      <w:r w:rsidRPr="00C81BA3" w:rsidR="00AC65B9">
        <w:rPr>
          <w:rFonts w:hint="eastAsia" w:eastAsia="나눔명조"/>
          <w:sz w:val="20"/>
          <w:szCs w:val="22"/>
        </w:rPr>
        <w:instrText>조절효과</w:instrText>
      </w:r>
      <w:r w:rsidRPr="00C81BA3" w:rsidR="00AC65B9">
        <w:rPr>
          <w:rFonts w:hint="eastAsia" w:eastAsia="나눔명조"/>
          <w:sz w:val="20"/>
          <w:szCs w:val="22"/>
        </w:rPr>
        <w:instrText>","volume":"30","author":[{"family":"</w:instrText>
      </w:r>
      <w:r w:rsidRPr="00C81BA3" w:rsidR="00AC65B9">
        <w:rPr>
          <w:rFonts w:hint="eastAsia" w:eastAsia="나눔명조"/>
          <w:sz w:val="20"/>
          <w:szCs w:val="22"/>
        </w:rPr>
        <w:instrText>임재영</w:instrText>
      </w:r>
      <w:r w:rsidRPr="00C81BA3" w:rsidR="00AC65B9">
        <w:rPr>
          <w:rFonts w:hint="eastAsia" w:eastAsia="나눔명조"/>
          <w:sz w:val="20"/>
          <w:szCs w:val="22"/>
        </w:rPr>
        <w:instrText>","given":""},{"family":"</w:instrText>
      </w:r>
      <w:r w:rsidRPr="00C81BA3" w:rsidR="00AC65B9">
        <w:rPr>
          <w:rFonts w:hint="eastAsia" w:eastAsia="나눔명조"/>
          <w:sz w:val="20"/>
          <w:szCs w:val="22"/>
        </w:rPr>
        <w:instrText>문국경</w:instrText>
      </w:r>
      <w:r w:rsidRPr="00C81BA3" w:rsidR="00AC65B9">
        <w:rPr>
          <w:rFonts w:hint="eastAsia" w:eastAsia="나눔명조"/>
          <w:sz w:val="20"/>
          <w:szCs w:val="22"/>
        </w:rPr>
        <w:instrText>","given":""},{"family":"</w:instrText>
      </w:r>
      <w:r w:rsidRPr="00C81BA3" w:rsidR="00AC65B9">
        <w:rPr>
          <w:rFonts w:hint="eastAsia" w:eastAsia="나눔명조"/>
          <w:sz w:val="20"/>
          <w:szCs w:val="22"/>
        </w:rPr>
        <w:instrText>조혜진</w:instrText>
      </w:r>
      <w:r w:rsidRPr="00C81BA3" w:rsidR="00AC65B9">
        <w:rPr>
          <w:rFonts w:hint="eastAsia" w:eastAsia="나눔명조"/>
          <w:sz w:val="20"/>
          <w:szCs w:val="22"/>
        </w:rPr>
        <w:instrText xml:space="preserve">","given":""}],"issued":{"date-parts":[["2019",8]]}}}],"schema":"https://github.com/citation-style-language/schema/raw/master/csl-citation.json"} </w:instrText>
      </w:r>
      <w:r w:rsidRPr="00C81BA3" w:rsidR="00B57160">
        <w:rPr>
          <w:rFonts w:eastAsia="나눔명조"/>
          <w:sz w:val="20"/>
          <w:szCs w:val="22"/>
        </w:rPr>
        <w:fldChar w:fldCharType="separate"/>
      </w:r>
      <w:r w:rsidRPr="00C81BA3" w:rsidR="00B57160">
        <w:rPr>
          <w:rFonts w:eastAsia="나눔명조"/>
          <w:sz w:val="20"/>
          <w:szCs w:val="22"/>
        </w:rPr>
        <w:t>(</w:t>
      </w:r>
      <w:r w:rsidRPr="00C81BA3" w:rsidR="00B57160">
        <w:rPr>
          <w:rFonts w:hint="eastAsia" w:eastAsia="나눔명조"/>
          <w:sz w:val="20"/>
          <w:szCs w:val="22"/>
        </w:rPr>
        <w:t>임재영</w:t>
      </w:r>
      <w:r w:rsidRPr="00C81BA3" w:rsidR="00512F0D">
        <w:rPr>
          <w:rFonts w:hint="eastAsia" w:eastAsia="나눔명조"/>
          <w:sz w:val="20"/>
          <w:szCs w:val="22"/>
        </w:rPr>
        <w:t xml:space="preserve"> </w:t>
      </w:r>
      <w:r w:rsidRPr="00C81BA3" w:rsidR="00512F0D">
        <w:rPr>
          <w:rFonts w:hint="eastAsia" w:eastAsia="나눔명조"/>
          <w:sz w:val="20"/>
          <w:szCs w:val="22"/>
        </w:rPr>
        <w:t>외</w:t>
      </w:r>
      <w:r w:rsidRPr="00C81BA3" w:rsidR="00512F0D">
        <w:rPr>
          <w:rFonts w:hint="eastAsia" w:eastAsia="나눔명조"/>
          <w:sz w:val="20"/>
          <w:szCs w:val="22"/>
        </w:rPr>
        <w:t>,</w:t>
      </w:r>
      <w:r w:rsidRPr="00C81BA3" w:rsidR="00512F0D">
        <w:rPr>
          <w:rFonts w:eastAsia="나눔명조"/>
          <w:sz w:val="20"/>
          <w:szCs w:val="22"/>
        </w:rPr>
        <w:t xml:space="preserve"> </w:t>
      </w:r>
      <w:r w:rsidRPr="00C81BA3" w:rsidR="00B57160">
        <w:rPr>
          <w:rFonts w:eastAsia="나눔명조"/>
          <w:sz w:val="20"/>
          <w:szCs w:val="22"/>
        </w:rPr>
        <w:t>2019a)</w:t>
      </w:r>
      <w:r w:rsidRPr="00C81BA3" w:rsidR="00B57160">
        <w:rPr>
          <w:rFonts w:eastAsia="나눔명조"/>
          <w:sz w:val="20"/>
          <w:szCs w:val="22"/>
        </w:rPr>
        <w:fldChar w:fldCharType="end"/>
      </w:r>
      <w:r w:rsidRPr="00C81BA3" w:rsidR="00B57160">
        <w:rPr>
          <w:rFonts w:eastAsia="나눔명조"/>
          <w:sz w:val="20"/>
          <w:szCs w:val="22"/>
        </w:rPr>
        <w:t>.</w:t>
      </w:r>
      <w:r w:rsidRPr="00C81BA3" w:rsidR="002606C8">
        <w:rPr>
          <w:rFonts w:eastAsia="나눔명조"/>
          <w:sz w:val="20"/>
          <w:szCs w:val="22"/>
        </w:rPr>
        <w:t xml:space="preserve"> </w:t>
      </w:r>
      <w:ins w:author="Kang, Jiyoon" w:date="2022-03-03T00:18:00Z" w:id="474">
        <w:r w:rsidRPr="00C81BA3" w:rsidR="00C81BA3">
          <w:rPr>
            <w:rFonts w:hint="eastAsia" w:eastAsia="나눔명조"/>
            <w:sz w:val="20"/>
            <w:szCs w:val="22"/>
          </w:rPr>
          <w:t>이에</w:t>
        </w:r>
        <w:r w:rsidRPr="00C81BA3" w:rsidR="00C81BA3">
          <w:rPr>
            <w:rFonts w:hint="eastAsia" w:eastAsia="나눔명조"/>
            <w:sz w:val="20"/>
            <w:szCs w:val="22"/>
          </w:rPr>
          <w:t xml:space="preserve"> </w:t>
        </w:r>
      </w:ins>
    </w:p>
    <w:p w:rsidRPr="00B61948" w:rsidR="00A60CEE" w:rsidP="00283EF6" w:rsidRDefault="00DF4E62" w14:paraId="4E4A2A58" w14:textId="53BBA703">
      <w:pPr>
        <w:wordWrap/>
        <w:spacing w:before="120" w:after="120" w:line="276" w:lineRule="auto"/>
        <w:ind w:firstLine="288"/>
        <w:rPr>
          <w:rFonts w:eastAsia="나눔명조"/>
          <w:sz w:val="20"/>
          <w:szCs w:val="22"/>
        </w:rPr>
      </w:pPr>
      <w:r w:rsidRPr="00C81BA3">
        <w:rPr>
          <w:rFonts w:hint="eastAsia" w:eastAsia="나눔명조"/>
          <w:sz w:val="20"/>
          <w:szCs w:val="22"/>
        </w:rPr>
        <w:t>본</w:t>
      </w:r>
      <w:r w:rsidRPr="00C81BA3">
        <w:rPr>
          <w:rFonts w:eastAsia="나눔명조"/>
          <w:sz w:val="20"/>
          <w:szCs w:val="22"/>
        </w:rPr>
        <w:t xml:space="preserve"> </w:t>
      </w:r>
      <w:r w:rsidRPr="00C81BA3">
        <w:rPr>
          <w:rFonts w:hint="eastAsia" w:eastAsia="나눔명조"/>
          <w:sz w:val="20"/>
          <w:szCs w:val="22"/>
        </w:rPr>
        <w:t>연구는</w:t>
      </w:r>
      <w:r w:rsidRPr="00C81BA3">
        <w:rPr>
          <w:rFonts w:eastAsia="나눔명조"/>
          <w:sz w:val="20"/>
          <w:szCs w:val="22"/>
        </w:rPr>
        <w:t xml:space="preserve"> </w:t>
      </w:r>
      <w:r w:rsidRPr="00C81BA3" w:rsidR="00A60CEE">
        <w:rPr>
          <w:rFonts w:hint="eastAsia" w:eastAsia="나눔명조"/>
          <w:sz w:val="20"/>
          <w:szCs w:val="22"/>
        </w:rPr>
        <w:t>거래적</w:t>
      </w:r>
      <w:r w:rsidRPr="00C81BA3" w:rsidR="00A60CEE">
        <w:rPr>
          <w:rFonts w:eastAsia="나눔명조"/>
          <w:sz w:val="20"/>
          <w:szCs w:val="22"/>
        </w:rPr>
        <w:t xml:space="preserve"> </w:t>
      </w:r>
      <w:r w:rsidRPr="00C81BA3" w:rsidR="00A60CEE">
        <w:rPr>
          <w:rFonts w:hint="eastAsia" w:eastAsia="나눔명조"/>
          <w:sz w:val="20"/>
          <w:szCs w:val="22"/>
        </w:rPr>
        <w:t>리</w:t>
      </w:r>
      <w:ins w:author="Kang, Jiyoon" w:date="2022-03-03T00:20:00Z" w:id="475">
        <w:r w:rsidRPr="00C81BA3" w:rsidR="00C81BA3">
          <w:rPr>
            <w:rFonts w:hint="eastAsia" w:eastAsia="나눔명조"/>
            <w:sz w:val="20"/>
            <w:szCs w:val="22"/>
            <w:rPrChange w:author="Kang, Jiyoon" w:date="2022-03-03T00:21:00Z" w:id="476">
              <w:rPr>
                <w:rFonts w:hint="eastAsia" w:eastAsia="나눔명조"/>
                <w:sz w:val="20"/>
                <w:szCs w:val="22"/>
                <w:highlight w:val="yellow"/>
              </w:rPr>
            </w:rPrChange>
          </w:rPr>
          <w:t>더</w:t>
        </w:r>
      </w:ins>
      <w:ins w:author="Kang, Jiyoon" w:date="2022-03-03T00:19:00Z" w:id="477">
        <w:r w:rsidRPr="00C81BA3" w:rsidR="00C81BA3">
          <w:rPr>
            <w:rFonts w:hint="eastAsia" w:eastAsia="나눔명조"/>
            <w:sz w:val="20"/>
            <w:szCs w:val="22"/>
            <w:rPrChange w:author="Kang, Jiyoon" w:date="2022-03-03T00:21:00Z" w:id="478">
              <w:rPr>
                <w:rFonts w:hint="eastAsia" w:eastAsia="나눔명조"/>
                <w:sz w:val="20"/>
                <w:szCs w:val="22"/>
                <w:highlight w:val="yellow"/>
              </w:rPr>
            </w:rPrChange>
          </w:rPr>
          <w:t>십은</w:t>
        </w:r>
        <w:r w:rsidRPr="00C81BA3" w:rsidR="00C81BA3">
          <w:rPr>
            <w:rFonts w:eastAsia="나눔명조"/>
            <w:sz w:val="20"/>
            <w:szCs w:val="22"/>
            <w:rPrChange w:author="Kang, Jiyoon" w:date="2022-03-03T00:21:00Z" w:id="479">
              <w:rPr>
                <w:rFonts w:eastAsia="나눔명조"/>
                <w:sz w:val="20"/>
                <w:szCs w:val="22"/>
                <w:highlight w:val="yellow"/>
              </w:rPr>
            </w:rPrChange>
          </w:rPr>
          <w:t xml:space="preserve"> </w:t>
        </w:r>
        <w:r w:rsidRPr="00C81BA3" w:rsidR="00C81BA3">
          <w:rPr>
            <w:rFonts w:hint="eastAsia" w:eastAsia="나눔명조"/>
            <w:sz w:val="20"/>
            <w:szCs w:val="22"/>
            <w:rPrChange w:author="Kang, Jiyoon" w:date="2022-03-03T00:21:00Z" w:id="480">
              <w:rPr>
                <w:rFonts w:hint="eastAsia" w:eastAsia="나눔명조"/>
                <w:sz w:val="20"/>
                <w:szCs w:val="22"/>
                <w:highlight w:val="yellow"/>
              </w:rPr>
            </w:rPrChange>
          </w:rPr>
          <w:t>공공봉사</w:t>
        </w:r>
      </w:ins>
      <w:ins w:author="Kang, Jiyoon" w:date="2022-03-03T00:20:00Z" w:id="481">
        <w:r w:rsidRPr="00C81BA3" w:rsidR="00C81BA3">
          <w:rPr>
            <w:rFonts w:hint="eastAsia" w:eastAsia="나눔명조"/>
            <w:sz w:val="20"/>
            <w:szCs w:val="22"/>
            <w:rPrChange w:author="Kang, Jiyoon" w:date="2022-03-03T00:21:00Z" w:id="482">
              <w:rPr>
                <w:rFonts w:hint="eastAsia" w:eastAsia="나눔명조"/>
                <w:sz w:val="20"/>
                <w:szCs w:val="22"/>
                <w:highlight w:val="yellow"/>
              </w:rPr>
            </w:rPrChange>
          </w:rPr>
          <w:t>동기를</w:t>
        </w:r>
        <w:r w:rsidRPr="00C81BA3" w:rsidR="00C81BA3">
          <w:rPr>
            <w:rFonts w:eastAsia="나눔명조"/>
            <w:sz w:val="20"/>
            <w:szCs w:val="22"/>
            <w:rPrChange w:author="Kang, Jiyoon" w:date="2022-03-03T00:21:00Z" w:id="483">
              <w:rPr>
                <w:rFonts w:eastAsia="나눔명조"/>
                <w:sz w:val="20"/>
                <w:szCs w:val="22"/>
                <w:highlight w:val="yellow"/>
              </w:rPr>
            </w:rPrChange>
          </w:rPr>
          <w:t xml:space="preserve"> </w:t>
        </w:r>
        <w:r w:rsidRPr="00C81BA3" w:rsidR="00C81BA3">
          <w:rPr>
            <w:rFonts w:hint="eastAsia" w:eastAsia="나눔명조"/>
            <w:sz w:val="20"/>
            <w:szCs w:val="22"/>
            <w:rPrChange w:author="Kang, Jiyoon" w:date="2022-03-03T00:21:00Z" w:id="484">
              <w:rPr>
                <w:rFonts w:hint="eastAsia" w:eastAsia="나눔명조"/>
                <w:sz w:val="20"/>
                <w:szCs w:val="22"/>
                <w:highlight w:val="yellow"/>
              </w:rPr>
            </w:rPrChange>
          </w:rPr>
          <w:t>위축시키고</w:t>
        </w:r>
        <w:r w:rsidRPr="00C81BA3" w:rsidR="00C81BA3">
          <w:rPr>
            <w:rFonts w:eastAsia="나눔명조"/>
            <w:sz w:val="20"/>
            <w:szCs w:val="22"/>
            <w:rPrChange w:author="Kang, Jiyoon" w:date="2022-03-03T00:21:00Z" w:id="485">
              <w:rPr>
                <w:rFonts w:eastAsia="나눔명조"/>
                <w:sz w:val="20"/>
                <w:szCs w:val="22"/>
                <w:highlight w:val="yellow"/>
              </w:rPr>
            </w:rPrChange>
          </w:rPr>
          <w:t xml:space="preserve">, </w:t>
        </w:r>
        <w:r w:rsidRPr="00C81BA3" w:rsidR="00C81BA3">
          <w:rPr>
            <w:rFonts w:hint="eastAsia" w:eastAsia="나눔명조"/>
            <w:sz w:val="20"/>
            <w:szCs w:val="22"/>
            <w:rPrChange w:author="Kang, Jiyoon" w:date="2022-03-03T00:21:00Z" w:id="486">
              <w:rPr>
                <w:rFonts w:hint="eastAsia" w:eastAsia="나눔명조"/>
                <w:sz w:val="20"/>
                <w:szCs w:val="22"/>
                <w:highlight w:val="yellow"/>
              </w:rPr>
            </w:rPrChange>
          </w:rPr>
          <w:t>변혁적</w:t>
        </w:r>
        <w:r w:rsidRPr="00C81BA3" w:rsidR="00C81BA3">
          <w:rPr>
            <w:rFonts w:eastAsia="나눔명조"/>
            <w:sz w:val="20"/>
            <w:szCs w:val="22"/>
            <w:rPrChange w:author="Kang, Jiyoon" w:date="2022-03-03T00:21:00Z" w:id="487">
              <w:rPr>
                <w:rFonts w:eastAsia="나눔명조"/>
                <w:sz w:val="20"/>
                <w:szCs w:val="22"/>
                <w:highlight w:val="yellow"/>
              </w:rPr>
            </w:rPrChange>
          </w:rPr>
          <w:t xml:space="preserve"> </w:t>
        </w:r>
        <w:r w:rsidRPr="00C81BA3" w:rsidR="00C81BA3">
          <w:rPr>
            <w:rFonts w:hint="eastAsia" w:eastAsia="나눔명조"/>
            <w:sz w:val="20"/>
            <w:szCs w:val="22"/>
            <w:rPrChange w:author="Kang, Jiyoon" w:date="2022-03-03T00:21:00Z" w:id="488">
              <w:rPr>
                <w:rFonts w:hint="eastAsia" w:eastAsia="나눔명조"/>
                <w:sz w:val="20"/>
                <w:szCs w:val="22"/>
                <w:highlight w:val="yellow"/>
              </w:rPr>
            </w:rPrChange>
          </w:rPr>
          <w:t>리더십은</w:t>
        </w:r>
        <w:r w:rsidRPr="00C81BA3" w:rsidR="00C81BA3">
          <w:rPr>
            <w:rFonts w:eastAsia="나눔명조"/>
            <w:sz w:val="20"/>
            <w:szCs w:val="22"/>
            <w:rPrChange w:author="Kang, Jiyoon" w:date="2022-03-03T00:21:00Z" w:id="489">
              <w:rPr>
                <w:rFonts w:eastAsia="나눔명조"/>
                <w:sz w:val="20"/>
                <w:szCs w:val="22"/>
                <w:highlight w:val="yellow"/>
              </w:rPr>
            </w:rPrChange>
          </w:rPr>
          <w:t xml:space="preserve"> </w:t>
        </w:r>
        <w:r w:rsidRPr="00C81BA3" w:rsidR="00C81BA3">
          <w:rPr>
            <w:rFonts w:hint="eastAsia" w:eastAsia="나눔명조"/>
            <w:sz w:val="20"/>
            <w:szCs w:val="22"/>
            <w:rPrChange w:author="Kang, Jiyoon" w:date="2022-03-03T00:21:00Z" w:id="490">
              <w:rPr>
                <w:rFonts w:hint="eastAsia" w:eastAsia="나눔명조"/>
                <w:sz w:val="20"/>
                <w:szCs w:val="22"/>
                <w:highlight w:val="yellow"/>
              </w:rPr>
            </w:rPrChange>
          </w:rPr>
          <w:t>공공봉사동기를</w:t>
        </w:r>
        <w:r w:rsidRPr="00C81BA3" w:rsidR="00C81BA3">
          <w:rPr>
            <w:rFonts w:eastAsia="나눔명조"/>
            <w:sz w:val="20"/>
            <w:szCs w:val="22"/>
            <w:rPrChange w:author="Kang, Jiyoon" w:date="2022-03-03T00:21:00Z" w:id="491">
              <w:rPr>
                <w:rFonts w:eastAsia="나눔명조"/>
                <w:sz w:val="20"/>
                <w:szCs w:val="22"/>
                <w:highlight w:val="yellow"/>
              </w:rPr>
            </w:rPrChange>
          </w:rPr>
          <w:t xml:space="preserve"> </w:t>
        </w:r>
        <w:proofErr w:type="spellStart"/>
        <w:r w:rsidRPr="00C81BA3" w:rsidR="00C81BA3">
          <w:rPr>
            <w:rFonts w:hint="eastAsia" w:eastAsia="나눔명조"/>
            <w:sz w:val="20"/>
            <w:szCs w:val="22"/>
            <w:rPrChange w:author="Kang, Jiyoon" w:date="2022-03-03T00:21:00Z" w:id="492">
              <w:rPr>
                <w:rFonts w:hint="eastAsia" w:eastAsia="나눔명조"/>
                <w:sz w:val="20"/>
                <w:szCs w:val="22"/>
                <w:highlight w:val="yellow"/>
              </w:rPr>
            </w:rPrChange>
          </w:rPr>
          <w:t>증대시킬</w:t>
        </w:r>
        <w:proofErr w:type="spellEnd"/>
        <w:r w:rsidRPr="00C81BA3" w:rsidR="00C81BA3">
          <w:rPr>
            <w:rFonts w:eastAsia="나눔명조"/>
            <w:sz w:val="20"/>
            <w:szCs w:val="22"/>
            <w:rPrChange w:author="Kang, Jiyoon" w:date="2022-03-03T00:21:00Z" w:id="493">
              <w:rPr>
                <w:rFonts w:eastAsia="나눔명조"/>
                <w:sz w:val="20"/>
                <w:szCs w:val="22"/>
                <w:highlight w:val="yellow"/>
              </w:rPr>
            </w:rPrChange>
          </w:rPr>
          <w:t xml:space="preserve"> </w:t>
        </w:r>
        <w:r w:rsidRPr="00C81BA3" w:rsidR="00C81BA3">
          <w:rPr>
            <w:rFonts w:hint="eastAsia" w:eastAsia="나눔명조"/>
            <w:sz w:val="20"/>
            <w:szCs w:val="22"/>
            <w:rPrChange w:author="Kang, Jiyoon" w:date="2022-03-03T00:21:00Z" w:id="494">
              <w:rPr>
                <w:rFonts w:hint="eastAsia" w:eastAsia="나눔명조"/>
                <w:sz w:val="20"/>
                <w:szCs w:val="22"/>
                <w:highlight w:val="yellow"/>
              </w:rPr>
            </w:rPrChange>
          </w:rPr>
          <w:t>것이라고</w:t>
        </w:r>
        <w:r w:rsidRPr="00C81BA3" w:rsidR="00C81BA3">
          <w:rPr>
            <w:rFonts w:eastAsia="나눔명조"/>
            <w:sz w:val="20"/>
            <w:szCs w:val="22"/>
            <w:rPrChange w:author="Kang, Jiyoon" w:date="2022-03-03T00:21:00Z" w:id="495">
              <w:rPr>
                <w:rFonts w:eastAsia="나눔명조"/>
                <w:sz w:val="20"/>
                <w:szCs w:val="22"/>
                <w:highlight w:val="yellow"/>
              </w:rPr>
            </w:rPrChange>
          </w:rPr>
          <w:t xml:space="preserve"> </w:t>
        </w:r>
        <w:r w:rsidRPr="00C81BA3" w:rsidR="00C81BA3">
          <w:rPr>
            <w:rFonts w:hint="eastAsia" w:eastAsia="나눔명조"/>
            <w:sz w:val="20"/>
            <w:szCs w:val="22"/>
            <w:rPrChange w:author="Kang, Jiyoon" w:date="2022-03-03T00:21:00Z" w:id="496">
              <w:rPr>
                <w:rFonts w:hint="eastAsia" w:eastAsia="나눔명조"/>
                <w:sz w:val="20"/>
                <w:szCs w:val="22"/>
                <w:highlight w:val="yellow"/>
              </w:rPr>
            </w:rPrChange>
          </w:rPr>
          <w:t>기대</w:t>
        </w:r>
      </w:ins>
      <w:ins w:author="Kang, Jiyoon" w:date="2022-03-03T00:21:00Z" w:id="497">
        <w:r w:rsidR="00C81BA3">
          <w:rPr>
            <w:rFonts w:hint="eastAsia" w:eastAsia="나눔명조"/>
            <w:sz w:val="20"/>
            <w:szCs w:val="22"/>
          </w:rPr>
          <w:t>하며</w:t>
        </w:r>
      </w:ins>
      <w:ins w:author="Kang, Jiyoon" w:date="2022-03-03T00:22:00Z" w:id="498">
        <w:r w:rsidR="00C81BA3">
          <w:rPr>
            <w:rFonts w:hint="eastAsia" w:eastAsia="나눔명조"/>
            <w:sz w:val="20"/>
            <w:szCs w:val="22"/>
          </w:rPr>
          <w:t>,</w:t>
        </w:r>
      </w:ins>
      <w:ins w:author="Kang, Jiyoon" w:date="2022-03-03T00:21:00Z" w:id="499">
        <w:r w:rsidR="00C81BA3">
          <w:rPr>
            <w:rFonts w:hint="eastAsia" w:eastAsia="나눔명조"/>
            <w:sz w:val="20"/>
            <w:szCs w:val="22"/>
          </w:rPr>
          <w:t xml:space="preserve"> </w:t>
        </w:r>
        <w:r w:rsidR="00C81BA3">
          <w:rPr>
            <w:rFonts w:hint="eastAsia" w:eastAsia="나눔명조"/>
            <w:sz w:val="20"/>
            <w:szCs w:val="22"/>
          </w:rPr>
          <w:t>이에</w:t>
        </w:r>
        <w:r w:rsidR="00C81BA3">
          <w:rPr>
            <w:rFonts w:hint="eastAsia" w:eastAsia="나눔명조"/>
            <w:sz w:val="20"/>
            <w:szCs w:val="22"/>
          </w:rPr>
          <w:t xml:space="preserve"> </w:t>
        </w:r>
        <w:r w:rsidR="00C81BA3">
          <w:rPr>
            <w:rFonts w:hint="eastAsia" w:eastAsia="나눔명조"/>
            <w:sz w:val="20"/>
            <w:szCs w:val="22"/>
          </w:rPr>
          <w:t>따른</w:t>
        </w:r>
        <w:r w:rsidR="00C81BA3">
          <w:rPr>
            <w:rFonts w:hint="eastAsia" w:eastAsia="나눔명조"/>
            <w:sz w:val="20"/>
            <w:szCs w:val="22"/>
          </w:rPr>
          <w:t xml:space="preserve"> </w:t>
        </w:r>
      </w:ins>
      <w:ins w:author="Kang, Jiyoon" w:date="2022-03-03T00:22:00Z" w:id="500">
        <w:r w:rsidR="00C81BA3">
          <w:rPr>
            <w:rFonts w:hint="eastAsia" w:eastAsia="나눔명조"/>
            <w:sz w:val="20"/>
            <w:szCs w:val="22"/>
          </w:rPr>
          <w:t>가설은</w:t>
        </w:r>
        <w:r w:rsidR="00C81BA3">
          <w:rPr>
            <w:rFonts w:hint="eastAsia" w:eastAsia="나눔명조"/>
            <w:sz w:val="20"/>
            <w:szCs w:val="22"/>
          </w:rPr>
          <w:t xml:space="preserve"> </w:t>
        </w:r>
        <w:r w:rsidR="00C81BA3">
          <w:rPr>
            <w:rFonts w:hint="eastAsia" w:eastAsia="나눔명조"/>
            <w:sz w:val="20"/>
            <w:szCs w:val="22"/>
          </w:rPr>
          <w:t>다음과</w:t>
        </w:r>
        <w:r w:rsidR="00C81BA3">
          <w:rPr>
            <w:rFonts w:hint="eastAsia" w:eastAsia="나눔명조"/>
            <w:sz w:val="20"/>
            <w:szCs w:val="22"/>
          </w:rPr>
          <w:t xml:space="preserve"> </w:t>
        </w:r>
        <w:r w:rsidR="00C81BA3">
          <w:rPr>
            <w:rFonts w:hint="eastAsia" w:eastAsia="나눔명조"/>
            <w:sz w:val="20"/>
            <w:szCs w:val="22"/>
          </w:rPr>
          <w:t>같다</w:t>
        </w:r>
      </w:ins>
      <w:ins w:author="Kang, Jiyoon" w:date="2022-03-03T00:20:00Z" w:id="501">
        <w:r w:rsidRPr="00C81BA3" w:rsidR="00C81BA3">
          <w:rPr>
            <w:rFonts w:eastAsia="나눔명조"/>
            <w:sz w:val="20"/>
            <w:szCs w:val="22"/>
            <w:rPrChange w:author="Kang, Jiyoon" w:date="2022-03-03T00:21:00Z" w:id="502">
              <w:rPr>
                <w:rFonts w:eastAsia="나눔명조"/>
                <w:sz w:val="20"/>
                <w:szCs w:val="22"/>
                <w:highlight w:val="yellow"/>
              </w:rPr>
            </w:rPrChange>
          </w:rPr>
          <w:t xml:space="preserve">. </w:t>
        </w:r>
      </w:ins>
      <w:del w:author="Kang, Jiyoon" w:date="2022-03-03T00:19:00Z" w:id="503">
        <w:r w:rsidRPr="004D1EF6" w:rsidDel="00C81BA3" w:rsidR="00A60CEE">
          <w:rPr>
            <w:rFonts w:hint="eastAsia" w:eastAsia="나눔명조"/>
            <w:sz w:val="20"/>
            <w:szCs w:val="22"/>
            <w:highlight w:val="yellow"/>
            <w:rPrChange w:author="Kang, Jiyoon" w:date="2022-03-02T19:56:00Z" w:id="504">
              <w:rPr>
                <w:rFonts w:hint="eastAsia" w:eastAsia="나눔명조"/>
                <w:sz w:val="20"/>
                <w:szCs w:val="22"/>
              </w:rPr>
            </w:rPrChange>
          </w:rPr>
          <w:delText>더십과</w:delText>
        </w:r>
        <w:r w:rsidRPr="004D1EF6" w:rsidDel="00C81BA3" w:rsidR="00A60CEE">
          <w:rPr>
            <w:rFonts w:eastAsia="나눔명조"/>
            <w:sz w:val="20"/>
            <w:szCs w:val="22"/>
            <w:highlight w:val="yellow"/>
            <w:rPrChange w:author="Kang, Jiyoon" w:date="2022-03-02T19:56:00Z" w:id="505">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506">
              <w:rPr>
                <w:rFonts w:hint="eastAsia" w:eastAsia="나눔명조"/>
                <w:sz w:val="20"/>
                <w:szCs w:val="22"/>
              </w:rPr>
            </w:rPrChange>
          </w:rPr>
          <w:delText>변혁적</w:delText>
        </w:r>
        <w:r w:rsidRPr="004D1EF6" w:rsidDel="00C81BA3" w:rsidR="00A60CEE">
          <w:rPr>
            <w:rFonts w:eastAsia="나눔명조"/>
            <w:sz w:val="20"/>
            <w:szCs w:val="22"/>
            <w:highlight w:val="yellow"/>
            <w:rPrChange w:author="Kang, Jiyoon" w:date="2022-03-02T19:56:00Z" w:id="507">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508">
              <w:rPr>
                <w:rFonts w:hint="eastAsia" w:eastAsia="나눔명조"/>
                <w:sz w:val="20"/>
                <w:szCs w:val="22"/>
              </w:rPr>
            </w:rPrChange>
          </w:rPr>
          <w:delText>리더십</w:delText>
        </w:r>
        <w:r w:rsidRPr="004D1EF6" w:rsidDel="00C81BA3">
          <w:rPr>
            <w:rFonts w:hint="eastAsia" w:eastAsia="나눔명조"/>
            <w:sz w:val="20"/>
            <w:szCs w:val="22"/>
            <w:highlight w:val="yellow"/>
            <w:rPrChange w:author="Kang, Jiyoon" w:date="2022-03-02T19:56:00Z" w:id="509">
              <w:rPr>
                <w:rFonts w:hint="eastAsia" w:eastAsia="나눔명조"/>
                <w:sz w:val="20"/>
                <w:szCs w:val="22"/>
              </w:rPr>
            </w:rPrChange>
          </w:rPr>
          <w:delText>이</w:delText>
        </w:r>
        <w:r w:rsidRPr="004D1EF6" w:rsidDel="00C81BA3">
          <w:rPr>
            <w:rFonts w:eastAsia="나눔명조"/>
            <w:sz w:val="20"/>
            <w:szCs w:val="22"/>
            <w:highlight w:val="yellow"/>
            <w:rPrChange w:author="Kang, Jiyoon" w:date="2022-03-02T19:56:00Z" w:id="510">
              <w:rPr>
                <w:rFonts w:eastAsia="나눔명조"/>
                <w:sz w:val="20"/>
                <w:szCs w:val="22"/>
              </w:rPr>
            </w:rPrChange>
          </w:rPr>
          <w:delText xml:space="preserve"> </w:delText>
        </w:r>
        <w:r w:rsidRPr="004D1EF6" w:rsidDel="00C81BA3">
          <w:rPr>
            <w:rFonts w:hint="eastAsia" w:eastAsia="나눔명조"/>
            <w:sz w:val="20"/>
            <w:szCs w:val="22"/>
            <w:highlight w:val="yellow"/>
            <w:rPrChange w:author="Kang, Jiyoon" w:date="2022-03-02T19:56:00Z" w:id="511">
              <w:rPr>
                <w:rFonts w:hint="eastAsia" w:eastAsia="나눔명조"/>
                <w:sz w:val="20"/>
                <w:szCs w:val="22"/>
              </w:rPr>
            </w:rPrChange>
          </w:rPr>
          <w:delText>공공봉사동기에</w:delText>
        </w:r>
        <w:r w:rsidRPr="004D1EF6" w:rsidDel="00C81BA3">
          <w:rPr>
            <w:rFonts w:eastAsia="나눔명조"/>
            <w:sz w:val="20"/>
            <w:szCs w:val="22"/>
            <w:highlight w:val="yellow"/>
            <w:rPrChange w:author="Kang, Jiyoon" w:date="2022-03-02T19:56:00Z" w:id="512">
              <w:rPr>
                <w:rFonts w:eastAsia="나눔명조"/>
                <w:sz w:val="20"/>
                <w:szCs w:val="22"/>
              </w:rPr>
            </w:rPrChange>
          </w:rPr>
          <w:delText xml:space="preserve"> </w:delText>
        </w:r>
        <w:r w:rsidRPr="004D1EF6" w:rsidDel="00C81BA3">
          <w:rPr>
            <w:rFonts w:hint="eastAsia" w:eastAsia="나눔명조"/>
            <w:sz w:val="20"/>
            <w:szCs w:val="22"/>
            <w:highlight w:val="yellow"/>
            <w:rPrChange w:author="Kang, Jiyoon" w:date="2022-03-02T19:56:00Z" w:id="513">
              <w:rPr>
                <w:rFonts w:hint="eastAsia" w:eastAsia="나눔명조"/>
                <w:sz w:val="20"/>
                <w:szCs w:val="22"/>
              </w:rPr>
            </w:rPrChange>
          </w:rPr>
          <w:delText>미치는</w:delText>
        </w:r>
        <w:r w:rsidRPr="004D1EF6" w:rsidDel="00C81BA3">
          <w:rPr>
            <w:rFonts w:eastAsia="나눔명조"/>
            <w:sz w:val="20"/>
            <w:szCs w:val="22"/>
            <w:highlight w:val="yellow"/>
            <w:rPrChange w:author="Kang, Jiyoon" w:date="2022-03-02T19:56:00Z" w:id="514">
              <w:rPr>
                <w:rFonts w:eastAsia="나눔명조"/>
                <w:sz w:val="20"/>
                <w:szCs w:val="22"/>
              </w:rPr>
            </w:rPrChange>
          </w:rPr>
          <w:delText xml:space="preserve"> </w:delText>
        </w:r>
        <w:r w:rsidRPr="004D1EF6" w:rsidDel="00C81BA3">
          <w:rPr>
            <w:rFonts w:hint="eastAsia" w:eastAsia="나눔명조"/>
            <w:sz w:val="20"/>
            <w:szCs w:val="22"/>
            <w:highlight w:val="yellow"/>
            <w:rPrChange w:author="Kang, Jiyoon" w:date="2022-03-02T19:56:00Z" w:id="515">
              <w:rPr>
                <w:rFonts w:hint="eastAsia" w:eastAsia="나눔명조"/>
                <w:sz w:val="20"/>
                <w:szCs w:val="22"/>
              </w:rPr>
            </w:rPrChange>
          </w:rPr>
          <w:delText>영향이</w:delText>
        </w:r>
        <w:r w:rsidRPr="004D1EF6" w:rsidDel="00C81BA3">
          <w:rPr>
            <w:rFonts w:eastAsia="나눔명조"/>
            <w:sz w:val="20"/>
            <w:szCs w:val="22"/>
            <w:highlight w:val="yellow"/>
            <w:rPrChange w:author="Kang, Jiyoon" w:date="2022-03-02T19:56:00Z" w:id="516">
              <w:rPr>
                <w:rFonts w:eastAsia="나눔명조"/>
                <w:sz w:val="20"/>
                <w:szCs w:val="22"/>
              </w:rPr>
            </w:rPrChange>
          </w:rPr>
          <w:delText xml:space="preserve"> </w:delText>
        </w:r>
        <w:r w:rsidRPr="004D1EF6" w:rsidDel="00C81BA3" w:rsidR="0048587E">
          <w:rPr>
            <w:rFonts w:hint="eastAsia" w:eastAsia="나눔명조"/>
            <w:sz w:val="20"/>
            <w:szCs w:val="22"/>
            <w:highlight w:val="yellow"/>
            <w:rPrChange w:author="Kang, Jiyoon" w:date="2022-03-02T19:56:00Z" w:id="517">
              <w:rPr>
                <w:rFonts w:hint="eastAsia" w:eastAsia="나눔명조"/>
                <w:sz w:val="20"/>
                <w:szCs w:val="22"/>
              </w:rPr>
            </w:rPrChange>
          </w:rPr>
          <w:delText>상이할</w:delText>
        </w:r>
        <w:r w:rsidRPr="004D1EF6" w:rsidDel="00C81BA3" w:rsidR="0048587E">
          <w:rPr>
            <w:rFonts w:eastAsia="나눔명조"/>
            <w:sz w:val="20"/>
            <w:szCs w:val="22"/>
            <w:highlight w:val="yellow"/>
            <w:rPrChange w:author="Kang, Jiyoon" w:date="2022-03-02T19:56:00Z" w:id="518">
              <w:rPr>
                <w:rFonts w:eastAsia="나눔명조"/>
                <w:sz w:val="20"/>
                <w:szCs w:val="22"/>
              </w:rPr>
            </w:rPrChange>
          </w:rPr>
          <w:delText xml:space="preserve"> </w:delText>
        </w:r>
        <w:r w:rsidRPr="004D1EF6" w:rsidDel="00C81BA3">
          <w:rPr>
            <w:rFonts w:hint="eastAsia" w:eastAsia="나눔명조"/>
            <w:sz w:val="20"/>
            <w:szCs w:val="22"/>
            <w:highlight w:val="yellow"/>
            <w:rPrChange w:author="Kang, Jiyoon" w:date="2022-03-02T19:56:00Z" w:id="519">
              <w:rPr>
                <w:rFonts w:hint="eastAsia" w:eastAsia="나눔명조"/>
                <w:sz w:val="20"/>
                <w:szCs w:val="22"/>
              </w:rPr>
            </w:rPrChange>
          </w:rPr>
          <w:delText>것이라고</w:delText>
        </w:r>
        <w:r w:rsidRPr="004D1EF6" w:rsidDel="00C81BA3">
          <w:rPr>
            <w:rFonts w:eastAsia="나눔명조"/>
            <w:sz w:val="20"/>
            <w:szCs w:val="22"/>
            <w:highlight w:val="yellow"/>
            <w:rPrChange w:author="Kang, Jiyoon" w:date="2022-03-02T19:56:00Z" w:id="520">
              <w:rPr>
                <w:rFonts w:eastAsia="나눔명조"/>
                <w:sz w:val="20"/>
                <w:szCs w:val="22"/>
              </w:rPr>
            </w:rPrChange>
          </w:rPr>
          <w:delText xml:space="preserve"> </w:delText>
        </w:r>
        <w:r w:rsidRPr="004D1EF6" w:rsidDel="00C81BA3">
          <w:rPr>
            <w:rFonts w:hint="eastAsia" w:eastAsia="나눔명조"/>
            <w:sz w:val="20"/>
            <w:szCs w:val="22"/>
            <w:highlight w:val="yellow"/>
            <w:rPrChange w:author="Kang, Jiyoon" w:date="2022-03-02T19:56:00Z" w:id="521">
              <w:rPr>
                <w:rFonts w:hint="eastAsia" w:eastAsia="나눔명조"/>
                <w:sz w:val="20"/>
                <w:szCs w:val="22"/>
              </w:rPr>
            </w:rPrChange>
          </w:rPr>
          <w:delText>기대한다</w:delText>
        </w:r>
      </w:del>
      <w:del w:author="Kang, Jiyoon" w:date="2022-03-03T00:21:00Z" w:id="522">
        <w:r w:rsidRPr="004D1EF6" w:rsidDel="00C81BA3" w:rsidR="00A60CEE">
          <w:rPr>
            <w:rFonts w:eastAsia="나눔명조"/>
            <w:sz w:val="20"/>
            <w:szCs w:val="22"/>
            <w:highlight w:val="yellow"/>
            <w:rPrChange w:author="Kang, Jiyoon" w:date="2022-03-02T19:56:00Z" w:id="523">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24">
              <w:rPr>
                <w:rFonts w:hint="eastAsia" w:eastAsia="나눔명조"/>
                <w:sz w:val="20"/>
                <w:szCs w:val="22"/>
              </w:rPr>
            </w:rPrChange>
          </w:rPr>
          <w:delText>조직</w:delText>
        </w:r>
        <w:r w:rsidRPr="004D1EF6" w:rsidDel="00C81BA3" w:rsidR="00A24A5A">
          <w:rPr>
            <w:rFonts w:eastAsia="나눔명조"/>
            <w:sz w:val="20"/>
            <w:szCs w:val="22"/>
            <w:highlight w:val="yellow"/>
            <w:rPrChange w:author="Kang, Jiyoon" w:date="2022-03-02T19:56:00Z" w:id="525">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26">
              <w:rPr>
                <w:rFonts w:hint="eastAsia" w:eastAsia="나눔명조"/>
                <w:sz w:val="20"/>
                <w:szCs w:val="22"/>
              </w:rPr>
            </w:rPrChange>
          </w:rPr>
          <w:delText>내에서</w:delText>
        </w:r>
        <w:r w:rsidRPr="004D1EF6" w:rsidDel="00C81BA3" w:rsidR="00A24A5A">
          <w:rPr>
            <w:rFonts w:eastAsia="나눔명조"/>
            <w:sz w:val="20"/>
            <w:szCs w:val="22"/>
            <w:highlight w:val="yellow"/>
            <w:rPrChange w:author="Kang, Jiyoon" w:date="2022-03-02T19:56:00Z" w:id="527">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28">
              <w:rPr>
                <w:rFonts w:hint="eastAsia" w:eastAsia="나눔명조"/>
                <w:sz w:val="20"/>
                <w:szCs w:val="22"/>
              </w:rPr>
            </w:rPrChange>
          </w:rPr>
          <w:delText>공정성</w:delText>
        </w:r>
        <w:r w:rsidRPr="004D1EF6" w:rsidDel="00C81BA3" w:rsidR="00A24A5A">
          <w:rPr>
            <w:rFonts w:eastAsia="나눔명조"/>
            <w:sz w:val="20"/>
            <w:szCs w:val="22"/>
            <w:highlight w:val="yellow"/>
            <w:rPrChange w:author="Kang, Jiyoon" w:date="2022-03-02T19:56:00Z" w:id="529">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30">
              <w:rPr>
                <w:rFonts w:hint="eastAsia" w:eastAsia="나눔명조"/>
                <w:sz w:val="20"/>
                <w:szCs w:val="22"/>
              </w:rPr>
            </w:rPrChange>
          </w:rPr>
          <w:delText>및</w:delText>
        </w:r>
        <w:r w:rsidRPr="004D1EF6" w:rsidDel="00C81BA3" w:rsidR="00A24A5A">
          <w:rPr>
            <w:rFonts w:eastAsia="나눔명조"/>
            <w:sz w:val="20"/>
            <w:szCs w:val="22"/>
            <w:highlight w:val="yellow"/>
            <w:rPrChange w:author="Kang, Jiyoon" w:date="2022-03-02T19:56:00Z" w:id="531">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32">
              <w:rPr>
                <w:rFonts w:hint="eastAsia" w:eastAsia="나눔명조"/>
                <w:sz w:val="20"/>
                <w:szCs w:val="22"/>
              </w:rPr>
            </w:rPrChange>
          </w:rPr>
          <w:delText>형평성을</w:delText>
        </w:r>
        <w:r w:rsidRPr="004D1EF6" w:rsidDel="00C81BA3" w:rsidR="00A24A5A">
          <w:rPr>
            <w:rFonts w:eastAsia="나눔명조"/>
            <w:sz w:val="20"/>
            <w:szCs w:val="22"/>
            <w:highlight w:val="yellow"/>
            <w:rPrChange w:author="Kang, Jiyoon" w:date="2022-03-02T19:56:00Z" w:id="533">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34">
              <w:rPr>
                <w:rFonts w:hint="eastAsia" w:eastAsia="나눔명조"/>
                <w:sz w:val="20"/>
                <w:szCs w:val="22"/>
              </w:rPr>
            </w:rPrChange>
          </w:rPr>
          <w:delText>중시하고</w:delText>
        </w:r>
        <w:r w:rsidRPr="004D1EF6" w:rsidDel="00C81BA3" w:rsidR="00A24A5A">
          <w:rPr>
            <w:rFonts w:eastAsia="나눔명조"/>
            <w:sz w:val="20"/>
            <w:szCs w:val="22"/>
            <w:highlight w:val="yellow"/>
            <w:rPrChange w:author="Kang, Jiyoon" w:date="2022-03-02T19:56:00Z" w:id="535">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36">
              <w:rPr>
                <w:rFonts w:hint="eastAsia" w:eastAsia="나눔명조"/>
                <w:sz w:val="20"/>
                <w:szCs w:val="22"/>
              </w:rPr>
            </w:rPrChange>
          </w:rPr>
          <w:delText>사회적</w:delText>
        </w:r>
        <w:r w:rsidRPr="004D1EF6" w:rsidDel="00C81BA3" w:rsidR="00A24A5A">
          <w:rPr>
            <w:rFonts w:eastAsia="나눔명조"/>
            <w:sz w:val="20"/>
            <w:szCs w:val="22"/>
            <w:highlight w:val="yellow"/>
            <w:rPrChange w:author="Kang, Jiyoon" w:date="2022-03-02T19:56:00Z" w:id="537">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38">
              <w:rPr>
                <w:rFonts w:hint="eastAsia" w:eastAsia="나눔명조"/>
                <w:sz w:val="20"/>
                <w:szCs w:val="22"/>
              </w:rPr>
            </w:rPrChange>
          </w:rPr>
          <w:delText>약자를</w:delText>
        </w:r>
        <w:r w:rsidRPr="004D1EF6" w:rsidDel="00C81BA3" w:rsidR="00A24A5A">
          <w:rPr>
            <w:rFonts w:eastAsia="나눔명조"/>
            <w:sz w:val="20"/>
            <w:szCs w:val="22"/>
            <w:highlight w:val="yellow"/>
            <w:rPrChange w:author="Kang, Jiyoon" w:date="2022-03-02T19:56:00Z" w:id="539">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40">
              <w:rPr>
                <w:rFonts w:hint="eastAsia" w:eastAsia="나눔명조"/>
                <w:sz w:val="20"/>
                <w:szCs w:val="22"/>
              </w:rPr>
            </w:rPrChange>
          </w:rPr>
          <w:delText>고려하며</w:delText>
        </w:r>
        <w:r w:rsidRPr="004D1EF6" w:rsidDel="00C81BA3" w:rsidR="00A24A5A">
          <w:rPr>
            <w:rFonts w:eastAsia="나눔명조"/>
            <w:sz w:val="20"/>
            <w:szCs w:val="22"/>
            <w:highlight w:val="yellow"/>
            <w:rPrChange w:author="Kang, Jiyoon" w:date="2022-03-02T19:56:00Z" w:id="541">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42">
              <w:rPr>
                <w:rFonts w:hint="eastAsia" w:eastAsia="나눔명조"/>
                <w:sz w:val="20"/>
                <w:szCs w:val="22"/>
              </w:rPr>
            </w:rPrChange>
          </w:rPr>
          <w:delText>창의성과</w:delText>
        </w:r>
        <w:r w:rsidRPr="004D1EF6" w:rsidDel="00C81BA3" w:rsidR="00A24A5A">
          <w:rPr>
            <w:rFonts w:eastAsia="나눔명조"/>
            <w:sz w:val="20"/>
            <w:szCs w:val="22"/>
            <w:highlight w:val="yellow"/>
            <w:rPrChange w:author="Kang, Jiyoon" w:date="2022-03-02T19:56:00Z" w:id="543">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44">
              <w:rPr>
                <w:rFonts w:hint="eastAsia" w:eastAsia="나눔명조"/>
                <w:sz w:val="20"/>
                <w:szCs w:val="22"/>
              </w:rPr>
            </w:rPrChange>
          </w:rPr>
          <w:delText>도전의식을</w:delText>
        </w:r>
        <w:r w:rsidRPr="004D1EF6" w:rsidDel="00C81BA3" w:rsidR="00A24A5A">
          <w:rPr>
            <w:rFonts w:eastAsia="나눔명조"/>
            <w:sz w:val="20"/>
            <w:szCs w:val="22"/>
            <w:highlight w:val="yellow"/>
            <w:rPrChange w:author="Kang, Jiyoon" w:date="2022-03-02T19:56:00Z" w:id="545">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46">
              <w:rPr>
                <w:rFonts w:hint="eastAsia" w:eastAsia="나눔명조"/>
                <w:sz w:val="20"/>
                <w:szCs w:val="22"/>
              </w:rPr>
            </w:rPrChange>
          </w:rPr>
          <w:delText>강조하고</w:delText>
        </w:r>
        <w:r w:rsidRPr="004D1EF6" w:rsidDel="00C81BA3" w:rsidR="00A24A5A">
          <w:rPr>
            <w:rFonts w:eastAsia="나눔명조"/>
            <w:sz w:val="20"/>
            <w:szCs w:val="22"/>
            <w:highlight w:val="yellow"/>
            <w:rPrChange w:author="Kang, Jiyoon" w:date="2022-03-02T19:56:00Z" w:id="547">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48">
              <w:rPr>
                <w:rFonts w:hint="eastAsia" w:eastAsia="나눔명조"/>
                <w:sz w:val="20"/>
                <w:szCs w:val="22"/>
              </w:rPr>
            </w:rPrChange>
          </w:rPr>
          <w:delText>환경변화에</w:delText>
        </w:r>
        <w:r w:rsidRPr="004D1EF6" w:rsidDel="00C81BA3" w:rsidR="00A24A5A">
          <w:rPr>
            <w:rFonts w:eastAsia="나눔명조"/>
            <w:sz w:val="20"/>
            <w:szCs w:val="22"/>
            <w:highlight w:val="yellow"/>
            <w:rPrChange w:author="Kang, Jiyoon" w:date="2022-03-02T19:56:00Z" w:id="549">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50">
              <w:rPr>
                <w:rFonts w:hint="eastAsia" w:eastAsia="나눔명조"/>
                <w:sz w:val="20"/>
                <w:szCs w:val="22"/>
              </w:rPr>
            </w:rPrChange>
          </w:rPr>
          <w:delText>유연한</w:delText>
        </w:r>
        <w:r w:rsidRPr="004D1EF6" w:rsidDel="00C81BA3" w:rsidR="00A24A5A">
          <w:rPr>
            <w:rFonts w:eastAsia="나눔명조"/>
            <w:sz w:val="20"/>
            <w:szCs w:val="22"/>
            <w:highlight w:val="yellow"/>
            <w:rPrChange w:author="Kang, Jiyoon" w:date="2022-03-02T19:56:00Z" w:id="551">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52">
              <w:rPr>
                <w:rFonts w:hint="eastAsia" w:eastAsia="나눔명조"/>
                <w:sz w:val="20"/>
                <w:szCs w:val="22"/>
              </w:rPr>
            </w:rPrChange>
          </w:rPr>
          <w:delText>대응이</w:delText>
        </w:r>
        <w:r w:rsidRPr="004D1EF6" w:rsidDel="00C81BA3" w:rsidR="00A24A5A">
          <w:rPr>
            <w:rFonts w:eastAsia="나눔명조"/>
            <w:sz w:val="20"/>
            <w:szCs w:val="22"/>
            <w:highlight w:val="yellow"/>
            <w:rPrChange w:author="Kang, Jiyoon" w:date="2022-03-02T19:56:00Z" w:id="553">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54">
              <w:rPr>
                <w:rFonts w:hint="eastAsia" w:eastAsia="나눔명조"/>
                <w:sz w:val="20"/>
                <w:szCs w:val="22"/>
              </w:rPr>
            </w:rPrChange>
          </w:rPr>
          <w:delText>가능할</w:delText>
        </w:r>
        <w:r w:rsidRPr="004D1EF6" w:rsidDel="00C81BA3" w:rsidR="00A24A5A">
          <w:rPr>
            <w:rFonts w:eastAsia="나눔명조"/>
            <w:sz w:val="20"/>
            <w:szCs w:val="22"/>
            <w:highlight w:val="yellow"/>
            <w:rPrChange w:author="Kang, Jiyoon" w:date="2022-03-02T19:56:00Z" w:id="555">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56">
              <w:rPr>
                <w:rFonts w:hint="eastAsia" w:eastAsia="나눔명조"/>
                <w:sz w:val="20"/>
                <w:szCs w:val="22"/>
              </w:rPr>
            </w:rPrChange>
          </w:rPr>
          <w:delText>경우</w:delText>
        </w:r>
        <w:r w:rsidRPr="004D1EF6" w:rsidDel="00C81BA3" w:rsidR="00A24A5A">
          <w:rPr>
            <w:rFonts w:eastAsia="나눔명조"/>
            <w:sz w:val="20"/>
            <w:szCs w:val="22"/>
            <w:highlight w:val="yellow"/>
            <w:rPrChange w:author="Kang, Jiyoon" w:date="2022-03-02T19:56:00Z" w:id="557">
              <w:rPr>
                <w:rFonts w:eastAsia="나눔명조"/>
                <w:sz w:val="20"/>
                <w:szCs w:val="22"/>
              </w:rPr>
            </w:rPrChange>
          </w:rPr>
          <w:delText xml:space="preserve">, </w:delText>
        </w:r>
        <w:r w:rsidRPr="004D1EF6" w:rsidDel="00C81BA3" w:rsidR="00012453">
          <w:rPr>
            <w:rFonts w:hint="eastAsia" w:eastAsia="나눔명조"/>
            <w:sz w:val="20"/>
            <w:szCs w:val="22"/>
            <w:highlight w:val="yellow"/>
            <w:rPrChange w:author="Kang, Jiyoon" w:date="2022-03-02T19:56:00Z" w:id="558">
              <w:rPr>
                <w:rFonts w:hint="eastAsia" w:eastAsia="나눔명조"/>
                <w:sz w:val="20"/>
                <w:szCs w:val="22"/>
              </w:rPr>
            </w:rPrChange>
          </w:rPr>
          <w:delText>공공봉사동기</w:delText>
        </w:r>
        <w:r w:rsidRPr="004D1EF6" w:rsidDel="00C81BA3" w:rsidR="00A24A5A">
          <w:rPr>
            <w:rFonts w:eastAsia="나눔명조"/>
            <w:sz w:val="20"/>
            <w:szCs w:val="22"/>
            <w:highlight w:val="yellow"/>
            <w:rPrChange w:author="Kang, Jiyoon" w:date="2022-03-02T19:56:00Z" w:id="559">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560">
              <w:rPr>
                <w:rFonts w:hint="eastAsia" w:eastAsia="나눔명조"/>
                <w:sz w:val="20"/>
                <w:szCs w:val="22"/>
              </w:rPr>
            </w:rPrChange>
          </w:rPr>
          <w:delText>수준이</w:delText>
        </w:r>
        <w:r w:rsidRPr="004D1EF6" w:rsidDel="00C81BA3" w:rsidR="00A24A5A">
          <w:rPr>
            <w:rFonts w:eastAsia="나눔명조"/>
            <w:sz w:val="20"/>
            <w:szCs w:val="22"/>
            <w:highlight w:val="yellow"/>
            <w:rPrChange w:author="Kang, Jiyoon" w:date="2022-03-02T19:56:00Z" w:id="561">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562">
              <w:rPr>
                <w:rFonts w:hint="eastAsia" w:eastAsia="나눔명조"/>
                <w:sz w:val="20"/>
                <w:szCs w:val="22"/>
              </w:rPr>
            </w:rPrChange>
          </w:rPr>
          <w:delText>증대한다</w:delText>
        </w:r>
        <w:r w:rsidRPr="004D1EF6" w:rsidDel="00C81BA3" w:rsidR="00B57160">
          <w:rPr>
            <w:rFonts w:eastAsia="나눔명조"/>
            <w:sz w:val="20"/>
            <w:szCs w:val="22"/>
            <w:highlight w:val="yellow"/>
            <w:rPrChange w:author="Kang, Jiyoon" w:date="2022-03-02T19:56:00Z" w:id="563">
              <w:rPr>
                <w:rFonts w:eastAsia="나눔명조"/>
                <w:sz w:val="20"/>
                <w:szCs w:val="22"/>
              </w:rPr>
            </w:rPrChange>
          </w:rPr>
          <w:fldChar w:fldCharType="begin"/>
        </w:r>
        <w:r w:rsidDel="00C81BA3" w:rsidR="00AC65B9">
          <w:rPr>
            <w:rFonts w:eastAsia="나눔명조"/>
            <w:sz w:val="20"/>
            <w:szCs w:val="22"/>
            <w:highlight w:val="yellow"/>
          </w:rPr>
          <w:delInstrText xml:space="preserve"> ADDIN ZOTERO_ITEM CSL_CITATION {"citationID":"4WegGw9R","properties":{"formattedCitation":"(\\uc0\\u44608{}\\uc0\\u50689{}\\uc0\\u51008{}, \\uc0\\u49900{}\\uc0\\u46041{}\\uc0\\u52384{}, and \\uc0\\u44608{}\\uc0\\u49345{}\\uc0\\u47925{} 2018)","plainCitat</w:delInstrText>
        </w:r>
        <w:r w:rsidDel="00C81BA3" w:rsidR="00AC65B9">
          <w:rPr>
            <w:rFonts w:hint="eastAsia" w:eastAsia="나눔명조"/>
            <w:sz w:val="20"/>
            <w:szCs w:val="22"/>
            <w:highlight w:val="yellow"/>
          </w:rPr>
          <w:delInstrText>ion":"(</w:delInstrText>
        </w:r>
        <w:r w:rsidDel="00C81BA3" w:rsidR="00AC65B9">
          <w:rPr>
            <w:rFonts w:hint="eastAsia" w:eastAsia="나눔명조"/>
            <w:sz w:val="20"/>
            <w:szCs w:val="22"/>
            <w:highlight w:val="yellow"/>
          </w:rPr>
          <w:delInstrText>김영은</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심동철</w:delInstrText>
        </w:r>
        <w:r w:rsidDel="00C81BA3" w:rsidR="00AC65B9">
          <w:rPr>
            <w:rFonts w:hint="eastAsia" w:eastAsia="나눔명조"/>
            <w:sz w:val="20"/>
            <w:szCs w:val="22"/>
            <w:highlight w:val="yellow"/>
          </w:rPr>
          <w:delInstrText xml:space="preserve">, and </w:delInstrText>
        </w:r>
        <w:r w:rsidDel="00C81BA3" w:rsidR="00AC65B9">
          <w:rPr>
            <w:rFonts w:hint="eastAsia" w:eastAsia="나눔명조"/>
            <w:sz w:val="20"/>
            <w:szCs w:val="22"/>
            <w:highlight w:val="yellow"/>
          </w:rPr>
          <w:delInstrText>김상묵</w:delInstrText>
        </w:r>
        <w:r w:rsidDel="00C81BA3" w:rsidR="00AC65B9">
          <w:rPr>
            <w:rFonts w:hint="eastAsia" w:eastAsia="나눔명조"/>
            <w:sz w:val="20"/>
            <w:szCs w:val="22"/>
            <w:highlight w:val="yellow"/>
          </w:rPr>
          <w:delInstrText xml:space="preserve"> 2018)","dontUpdate":true,"noteIndex":0},"citationItems":[{"id":"PSjZbscb/PoYtDA6L","uris":["http://zotero.org/users/5210800/items/EYMK3T6S"],"uri":["http://zotero.org/users/5210800/items/EYMK3T6S"],"itemData":{"id":1405,"type":"article-journal","container-title":"</w:delInstrText>
        </w:r>
        <w:r w:rsidDel="00C81BA3" w:rsidR="00AC65B9">
          <w:rPr>
            <w:rFonts w:hint="eastAsia" w:eastAsia="나눔명조"/>
            <w:sz w:val="20"/>
            <w:szCs w:val="22"/>
            <w:highlight w:val="yellow"/>
          </w:rPr>
          <w:delInstrText>한국행정학보</w:delInstrText>
        </w:r>
        <w:r w:rsidDel="00C81BA3" w:rsidR="00AC65B9">
          <w:rPr>
            <w:rFonts w:hint="eastAsia" w:eastAsia="나눔명조"/>
            <w:sz w:val="20"/>
            <w:szCs w:val="22"/>
            <w:highlight w:val="yellow"/>
          </w:rPr>
          <w:delInstrText>","DOI":"10.18333/KPAR.52.4.55","ISSN":"1226-2536","issue":"4","language":"ko","note":"Citation Key: kimetal:2018","page":"55</w:delInstrText>
        </w:r>
        <w:r w:rsidDel="00C81BA3" w:rsidR="00AC65B9">
          <w:rPr>
            <w:rFonts w:hint="eastAsia" w:eastAsia="나눔명조"/>
            <w:sz w:val="20"/>
            <w:szCs w:val="22"/>
            <w:highlight w:val="yellow"/>
          </w:rPr>
          <w:delInstrText>–</w:delInstrText>
        </w:r>
        <w:r w:rsidDel="00C81BA3" w:rsidR="00AC65B9">
          <w:rPr>
            <w:rFonts w:hint="eastAsia" w:eastAsia="나눔명조"/>
            <w:sz w:val="20"/>
            <w:szCs w:val="22"/>
            <w:highlight w:val="yellow"/>
          </w:rPr>
          <w:delInstrText>85","title":"</w:delInstrText>
        </w:r>
        <w:r w:rsidDel="00C81BA3" w:rsidR="00AC65B9">
          <w:rPr>
            <w:rFonts w:hint="eastAsia" w:eastAsia="나눔명조"/>
            <w:sz w:val="20"/>
            <w:szCs w:val="22"/>
            <w:highlight w:val="yellow"/>
          </w:rPr>
          <w:delInstrText>공공기관의</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조직가치가</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공공봉사동기와</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업무열의에</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미치는</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영향</w:delInstrText>
        </w:r>
        <w:r w:rsidDel="00C81BA3" w:rsidR="00AC65B9">
          <w:rPr>
            <w:rFonts w:hint="eastAsia" w:eastAsia="나눔명조"/>
            <w:sz w:val="20"/>
            <w:szCs w:val="22"/>
            <w:highlight w:val="yellow"/>
          </w:rPr>
          <w:delInstrText>","volume":"52","author":[{"family":"</w:delInstrText>
        </w:r>
        <w:r w:rsidDel="00C81BA3" w:rsidR="00AC65B9">
          <w:rPr>
            <w:rFonts w:hint="eastAsia" w:eastAsia="나눔명조"/>
            <w:sz w:val="20"/>
            <w:szCs w:val="22"/>
            <w:highlight w:val="yellow"/>
          </w:rPr>
          <w:delInstrText>김영은</w:delInstrText>
        </w:r>
        <w:r w:rsidDel="00C81BA3" w:rsidR="00AC65B9">
          <w:rPr>
            <w:rFonts w:hint="eastAsia" w:eastAsia="나눔명조"/>
            <w:sz w:val="20"/>
            <w:szCs w:val="22"/>
            <w:highlight w:val="yellow"/>
          </w:rPr>
          <w:delInstrText>","given":""},{"family":"</w:delInstrText>
        </w:r>
        <w:r w:rsidDel="00C81BA3" w:rsidR="00AC65B9">
          <w:rPr>
            <w:rFonts w:hint="eastAsia" w:eastAsia="나눔명조"/>
            <w:sz w:val="20"/>
            <w:szCs w:val="22"/>
            <w:highlight w:val="yellow"/>
          </w:rPr>
          <w:delInstrText>심동철</w:delInstrText>
        </w:r>
        <w:r w:rsidDel="00C81BA3" w:rsidR="00AC65B9">
          <w:rPr>
            <w:rFonts w:hint="eastAsia" w:eastAsia="나눔명조"/>
            <w:sz w:val="20"/>
            <w:szCs w:val="22"/>
            <w:highlight w:val="yellow"/>
          </w:rPr>
          <w:delInstrText>","given":""},{"family":"</w:delInstrText>
        </w:r>
        <w:r w:rsidDel="00C81BA3" w:rsidR="00AC65B9">
          <w:rPr>
            <w:rFonts w:hint="eastAsia" w:eastAsia="나눔명조"/>
            <w:sz w:val="20"/>
            <w:szCs w:val="22"/>
            <w:highlight w:val="yellow"/>
          </w:rPr>
          <w:delInstrText>김상묵</w:delInstrText>
        </w:r>
        <w:r w:rsidDel="00C81BA3" w:rsidR="00AC65B9">
          <w:rPr>
            <w:rFonts w:hint="eastAsia" w:eastAsia="나눔명조"/>
            <w:sz w:val="20"/>
            <w:szCs w:val="22"/>
            <w:highlight w:val="yellow"/>
          </w:rPr>
          <w:delInstrText xml:space="preserve">","given":""}],"issued":{"date-parts":[["2018",12]]}}}],"schema":"https://github.com/citation-style-language/schema/raw/master/csl-citation.json"} </w:delInstrText>
        </w:r>
        <w:r w:rsidRPr="004D1EF6" w:rsidDel="00C81BA3" w:rsidR="00B57160">
          <w:rPr>
            <w:rFonts w:eastAsia="나눔명조"/>
            <w:sz w:val="20"/>
            <w:szCs w:val="22"/>
            <w:highlight w:val="yellow"/>
            <w:rPrChange w:author="Kang, Jiyoon" w:date="2022-03-02T19:56:00Z" w:id="564">
              <w:rPr>
                <w:rFonts w:eastAsia="나눔명조"/>
                <w:sz w:val="20"/>
                <w:szCs w:val="22"/>
              </w:rPr>
            </w:rPrChange>
          </w:rPr>
          <w:fldChar w:fldCharType="separate"/>
        </w:r>
        <w:r w:rsidRPr="004D1EF6" w:rsidDel="00C81BA3" w:rsidR="00B57160">
          <w:rPr>
            <w:rFonts w:eastAsia="나눔명조"/>
            <w:sz w:val="20"/>
            <w:szCs w:val="22"/>
            <w:highlight w:val="yellow"/>
            <w:rPrChange w:author="Kang, Jiyoon" w:date="2022-03-02T19:56:00Z" w:id="565">
              <w:rPr>
                <w:rFonts w:eastAsia="나눔명조"/>
                <w:sz w:val="20"/>
                <w:szCs w:val="22"/>
              </w:rPr>
            </w:rPrChange>
          </w:rPr>
          <w:delText>(</w:delText>
        </w:r>
        <w:r w:rsidRPr="004D1EF6" w:rsidDel="00C81BA3" w:rsidR="00B57160">
          <w:rPr>
            <w:rFonts w:hint="eastAsia" w:eastAsia="나눔명조"/>
            <w:sz w:val="20"/>
            <w:szCs w:val="22"/>
            <w:highlight w:val="yellow"/>
            <w:rPrChange w:author="Kang, Jiyoon" w:date="2022-03-02T19:56:00Z" w:id="566">
              <w:rPr>
                <w:rFonts w:hint="eastAsia" w:eastAsia="나눔명조"/>
                <w:sz w:val="20"/>
                <w:szCs w:val="22"/>
              </w:rPr>
            </w:rPrChange>
          </w:rPr>
          <w:delText>김영은</w:delText>
        </w:r>
        <w:r w:rsidRPr="004D1EF6" w:rsidDel="00C81BA3" w:rsidR="00512F0D">
          <w:rPr>
            <w:rFonts w:eastAsia="나눔명조"/>
            <w:sz w:val="20"/>
            <w:szCs w:val="22"/>
            <w:highlight w:val="yellow"/>
            <w:rPrChange w:author="Kang, Jiyoon" w:date="2022-03-02T19:56:00Z" w:id="567">
              <w:rPr>
                <w:rFonts w:eastAsia="나눔명조"/>
                <w:sz w:val="20"/>
                <w:szCs w:val="22"/>
              </w:rPr>
            </w:rPrChange>
          </w:rPr>
          <w:delText xml:space="preserve"> </w:delText>
        </w:r>
        <w:r w:rsidRPr="004D1EF6" w:rsidDel="00C81BA3" w:rsidR="00512F0D">
          <w:rPr>
            <w:rFonts w:hint="eastAsia" w:eastAsia="나눔명조"/>
            <w:sz w:val="20"/>
            <w:szCs w:val="22"/>
            <w:highlight w:val="yellow"/>
            <w:rPrChange w:author="Kang, Jiyoon" w:date="2022-03-02T19:56:00Z" w:id="568">
              <w:rPr>
                <w:rFonts w:hint="eastAsia" w:eastAsia="나눔명조"/>
                <w:sz w:val="20"/>
                <w:szCs w:val="22"/>
              </w:rPr>
            </w:rPrChange>
          </w:rPr>
          <w:delText>외</w:delText>
        </w:r>
        <w:r w:rsidRPr="004D1EF6" w:rsidDel="00C81BA3" w:rsidR="00512F0D">
          <w:rPr>
            <w:rFonts w:eastAsia="나눔명조"/>
            <w:sz w:val="20"/>
            <w:szCs w:val="22"/>
            <w:highlight w:val="yellow"/>
            <w:rPrChange w:author="Kang, Jiyoon" w:date="2022-03-02T19:56:00Z" w:id="569">
              <w:rPr>
                <w:rFonts w:eastAsia="나눔명조"/>
                <w:sz w:val="20"/>
                <w:szCs w:val="22"/>
              </w:rPr>
            </w:rPrChange>
          </w:rPr>
          <w:delText>,</w:delText>
        </w:r>
        <w:r w:rsidRPr="004D1EF6" w:rsidDel="00C81BA3" w:rsidR="00B57160">
          <w:rPr>
            <w:rFonts w:eastAsia="나눔명조"/>
            <w:sz w:val="20"/>
            <w:szCs w:val="22"/>
            <w:highlight w:val="yellow"/>
            <w:rPrChange w:author="Kang, Jiyoon" w:date="2022-03-02T19:56:00Z" w:id="570">
              <w:rPr>
                <w:rFonts w:eastAsia="나눔명조"/>
                <w:sz w:val="20"/>
                <w:szCs w:val="22"/>
              </w:rPr>
            </w:rPrChange>
          </w:rPr>
          <w:delText xml:space="preserve"> 2018)</w:delText>
        </w:r>
        <w:r w:rsidRPr="004D1EF6" w:rsidDel="00C81BA3" w:rsidR="00B57160">
          <w:rPr>
            <w:rFonts w:eastAsia="나눔명조"/>
            <w:sz w:val="20"/>
            <w:szCs w:val="22"/>
            <w:highlight w:val="yellow"/>
            <w:rPrChange w:author="Kang, Jiyoon" w:date="2022-03-02T19:56:00Z" w:id="571">
              <w:rPr>
                <w:rFonts w:eastAsia="나눔명조"/>
                <w:sz w:val="20"/>
                <w:szCs w:val="22"/>
              </w:rPr>
            </w:rPrChange>
          </w:rPr>
          <w:fldChar w:fldCharType="end"/>
        </w:r>
        <w:r w:rsidRPr="004D1EF6" w:rsidDel="00C81BA3" w:rsidR="00A60CEE">
          <w:rPr>
            <w:rFonts w:eastAsia="나눔명조"/>
            <w:sz w:val="20"/>
            <w:szCs w:val="22"/>
            <w:highlight w:val="yellow"/>
            <w:rPrChange w:author="Kang, Jiyoon" w:date="2022-03-02T19:56:00Z" w:id="572">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573">
              <w:rPr>
                <w:rFonts w:hint="eastAsia" w:eastAsia="나눔명조"/>
                <w:sz w:val="20"/>
                <w:szCs w:val="22"/>
              </w:rPr>
            </w:rPrChange>
          </w:rPr>
          <w:delText>또한</w:delText>
        </w:r>
        <w:r w:rsidRPr="004D1EF6" w:rsidDel="00C81BA3" w:rsidR="00A60CEE">
          <w:rPr>
            <w:rFonts w:eastAsia="나눔명조"/>
            <w:sz w:val="20"/>
            <w:szCs w:val="22"/>
            <w:highlight w:val="yellow"/>
            <w:rPrChange w:author="Kang, Jiyoon" w:date="2022-03-02T19:56:00Z" w:id="574">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75">
              <w:rPr>
                <w:rFonts w:hint="eastAsia" w:eastAsia="나눔명조"/>
                <w:sz w:val="20"/>
                <w:szCs w:val="22"/>
              </w:rPr>
            </w:rPrChange>
          </w:rPr>
          <w:delText>혁신성을</w:delText>
        </w:r>
        <w:r w:rsidRPr="004D1EF6" w:rsidDel="00C81BA3" w:rsidR="00A24A5A">
          <w:rPr>
            <w:rFonts w:eastAsia="나눔명조"/>
            <w:sz w:val="20"/>
            <w:szCs w:val="22"/>
            <w:highlight w:val="yellow"/>
            <w:rPrChange w:author="Kang, Jiyoon" w:date="2022-03-02T19:56:00Z" w:id="576">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77">
              <w:rPr>
                <w:rFonts w:hint="eastAsia" w:eastAsia="나눔명조"/>
                <w:sz w:val="20"/>
                <w:szCs w:val="22"/>
              </w:rPr>
            </w:rPrChange>
          </w:rPr>
          <w:delText>강조하는</w:delText>
        </w:r>
        <w:r w:rsidRPr="004D1EF6" w:rsidDel="00C81BA3" w:rsidR="00A24A5A">
          <w:rPr>
            <w:rFonts w:eastAsia="나눔명조"/>
            <w:sz w:val="20"/>
            <w:szCs w:val="22"/>
            <w:highlight w:val="yellow"/>
            <w:rPrChange w:author="Kang, Jiyoon" w:date="2022-03-02T19:56:00Z" w:id="578">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79">
              <w:rPr>
                <w:rFonts w:hint="eastAsia" w:eastAsia="나눔명조"/>
                <w:sz w:val="20"/>
                <w:szCs w:val="22"/>
              </w:rPr>
            </w:rPrChange>
          </w:rPr>
          <w:delText>발전적</w:delText>
        </w:r>
        <w:r w:rsidRPr="004D1EF6" w:rsidDel="00C81BA3" w:rsidR="00A24A5A">
          <w:rPr>
            <w:rFonts w:eastAsia="나눔명조"/>
            <w:sz w:val="20"/>
            <w:szCs w:val="22"/>
            <w:highlight w:val="yellow"/>
            <w:rPrChange w:author="Kang, Jiyoon" w:date="2022-03-02T19:56:00Z" w:id="580">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81">
              <w:rPr>
                <w:rFonts w:hint="eastAsia" w:eastAsia="나눔명조"/>
                <w:sz w:val="20"/>
                <w:szCs w:val="22"/>
              </w:rPr>
            </w:rPrChange>
          </w:rPr>
          <w:delText>조직문화와</w:delText>
        </w:r>
        <w:r w:rsidRPr="004D1EF6" w:rsidDel="00C81BA3" w:rsidR="00A24A5A">
          <w:rPr>
            <w:rFonts w:eastAsia="나눔명조"/>
            <w:sz w:val="20"/>
            <w:szCs w:val="22"/>
            <w:highlight w:val="yellow"/>
            <w:rPrChange w:author="Kang, Jiyoon" w:date="2022-03-02T19:56:00Z" w:id="582">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83">
              <w:rPr>
                <w:rFonts w:hint="eastAsia" w:eastAsia="나눔명조"/>
                <w:sz w:val="20"/>
                <w:szCs w:val="22"/>
              </w:rPr>
            </w:rPrChange>
          </w:rPr>
          <w:delText>유연하고</w:delText>
        </w:r>
        <w:r w:rsidRPr="004D1EF6" w:rsidDel="00C81BA3" w:rsidR="00A24A5A">
          <w:rPr>
            <w:rFonts w:eastAsia="나눔명조"/>
            <w:sz w:val="20"/>
            <w:szCs w:val="22"/>
            <w:highlight w:val="yellow"/>
            <w:rPrChange w:author="Kang, Jiyoon" w:date="2022-03-02T19:56:00Z" w:id="584">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85">
              <w:rPr>
                <w:rFonts w:hint="eastAsia" w:eastAsia="나눔명조"/>
                <w:sz w:val="20"/>
                <w:szCs w:val="22"/>
              </w:rPr>
            </w:rPrChange>
          </w:rPr>
          <w:delText>수평적인</w:delText>
        </w:r>
        <w:r w:rsidRPr="004D1EF6" w:rsidDel="00C81BA3" w:rsidR="00A24A5A">
          <w:rPr>
            <w:rFonts w:eastAsia="나눔명조"/>
            <w:sz w:val="20"/>
            <w:szCs w:val="22"/>
            <w:highlight w:val="yellow"/>
            <w:rPrChange w:author="Kang, Jiyoon" w:date="2022-03-02T19:56:00Z" w:id="586">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87">
              <w:rPr>
                <w:rFonts w:hint="eastAsia" w:eastAsia="나눔명조"/>
                <w:sz w:val="20"/>
                <w:szCs w:val="22"/>
              </w:rPr>
            </w:rPrChange>
          </w:rPr>
          <w:delText>조직문화</w:delText>
        </w:r>
        <w:r w:rsidRPr="004D1EF6" w:rsidDel="00C81BA3" w:rsidR="00A24A5A">
          <w:rPr>
            <w:rFonts w:eastAsia="나눔명조"/>
            <w:sz w:val="20"/>
            <w:szCs w:val="22"/>
            <w:highlight w:val="yellow"/>
            <w:rPrChange w:author="Kang, Jiyoon" w:date="2022-03-02T19:56:00Z" w:id="588">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89">
              <w:rPr>
                <w:rFonts w:hint="eastAsia" w:eastAsia="나눔명조"/>
                <w:sz w:val="20"/>
                <w:szCs w:val="22"/>
              </w:rPr>
            </w:rPrChange>
          </w:rPr>
          <w:delText>아래에서는</w:delText>
        </w:r>
        <w:r w:rsidRPr="004D1EF6" w:rsidDel="00C81BA3" w:rsidR="00A24A5A">
          <w:rPr>
            <w:rFonts w:eastAsia="나눔명조"/>
            <w:sz w:val="20"/>
            <w:szCs w:val="22"/>
            <w:highlight w:val="yellow"/>
            <w:rPrChange w:author="Kang, Jiyoon" w:date="2022-03-02T19:56:00Z" w:id="590">
              <w:rPr>
                <w:rFonts w:eastAsia="나눔명조"/>
                <w:sz w:val="20"/>
                <w:szCs w:val="22"/>
              </w:rPr>
            </w:rPrChange>
          </w:rPr>
          <w:delText xml:space="preserve"> </w:delText>
        </w:r>
        <w:r w:rsidRPr="004D1EF6" w:rsidDel="00C81BA3" w:rsidR="00012453">
          <w:rPr>
            <w:rFonts w:hint="eastAsia" w:eastAsia="나눔명조"/>
            <w:sz w:val="20"/>
            <w:szCs w:val="22"/>
            <w:highlight w:val="yellow"/>
            <w:rPrChange w:author="Kang, Jiyoon" w:date="2022-03-02T19:56:00Z" w:id="591">
              <w:rPr>
                <w:rFonts w:hint="eastAsia" w:eastAsia="나눔명조"/>
                <w:sz w:val="20"/>
                <w:szCs w:val="22"/>
              </w:rPr>
            </w:rPrChange>
          </w:rPr>
          <w:delText>공공봉사동기</w:delText>
        </w:r>
        <w:r w:rsidRPr="004D1EF6" w:rsidDel="00C81BA3" w:rsidR="00A24A5A">
          <w:rPr>
            <w:rFonts w:hint="eastAsia" w:eastAsia="나눔명조"/>
            <w:sz w:val="20"/>
            <w:szCs w:val="22"/>
            <w:highlight w:val="yellow"/>
            <w:rPrChange w:author="Kang, Jiyoon" w:date="2022-03-02T19:56:00Z" w:id="592">
              <w:rPr>
                <w:rFonts w:hint="eastAsia" w:eastAsia="나눔명조"/>
                <w:sz w:val="20"/>
                <w:szCs w:val="22"/>
              </w:rPr>
            </w:rPrChange>
          </w:rPr>
          <w:delText>가</w:delText>
        </w:r>
        <w:r w:rsidRPr="004D1EF6" w:rsidDel="00C81BA3" w:rsidR="00A24A5A">
          <w:rPr>
            <w:rFonts w:eastAsia="나눔명조"/>
            <w:sz w:val="20"/>
            <w:szCs w:val="22"/>
            <w:highlight w:val="yellow"/>
            <w:rPrChange w:author="Kang, Jiyoon" w:date="2022-03-02T19:56:00Z" w:id="593">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94">
              <w:rPr>
                <w:rFonts w:hint="eastAsia" w:eastAsia="나눔명조"/>
                <w:sz w:val="20"/>
                <w:szCs w:val="22"/>
              </w:rPr>
            </w:rPrChange>
          </w:rPr>
          <w:delText>촉진되는</w:delText>
        </w:r>
        <w:r w:rsidRPr="004D1EF6" w:rsidDel="00C81BA3" w:rsidR="00A24A5A">
          <w:rPr>
            <w:rFonts w:eastAsia="나눔명조"/>
            <w:sz w:val="20"/>
            <w:szCs w:val="22"/>
            <w:highlight w:val="yellow"/>
            <w:rPrChange w:author="Kang, Jiyoon" w:date="2022-03-02T19:56:00Z" w:id="595">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596">
              <w:rPr>
                <w:rFonts w:hint="eastAsia" w:eastAsia="나눔명조"/>
                <w:sz w:val="20"/>
                <w:szCs w:val="22"/>
              </w:rPr>
            </w:rPrChange>
          </w:rPr>
          <w:delText>반면</w:delText>
        </w:r>
        <w:r w:rsidRPr="004D1EF6" w:rsidDel="00C81BA3" w:rsidR="00A24A5A">
          <w:rPr>
            <w:rFonts w:eastAsia="나눔명조"/>
            <w:sz w:val="20"/>
            <w:szCs w:val="22"/>
            <w:highlight w:val="yellow"/>
            <w:rPrChange w:author="Kang, Jiyoon" w:date="2022-03-02T19:56:00Z" w:id="597">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598">
              <w:rPr>
                <w:rFonts w:hint="eastAsia" w:eastAsia="나눔명조"/>
                <w:sz w:val="20"/>
                <w:szCs w:val="22"/>
              </w:rPr>
            </w:rPrChange>
          </w:rPr>
          <w:delText>경쟁과</w:delText>
        </w:r>
        <w:r w:rsidRPr="004D1EF6" w:rsidDel="00C81BA3" w:rsidR="00A60CEE">
          <w:rPr>
            <w:rFonts w:eastAsia="나눔명조"/>
            <w:sz w:val="20"/>
            <w:szCs w:val="22"/>
            <w:highlight w:val="yellow"/>
            <w:rPrChange w:author="Kang, Jiyoon" w:date="2022-03-02T19:56:00Z" w:id="599">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00">
              <w:rPr>
                <w:rFonts w:hint="eastAsia" w:eastAsia="나눔명조"/>
                <w:sz w:val="20"/>
                <w:szCs w:val="22"/>
              </w:rPr>
            </w:rPrChange>
          </w:rPr>
          <w:delText>생산성을</w:delText>
        </w:r>
        <w:r w:rsidRPr="004D1EF6" w:rsidDel="00C81BA3" w:rsidR="00A60CEE">
          <w:rPr>
            <w:rFonts w:eastAsia="나눔명조"/>
            <w:sz w:val="20"/>
            <w:szCs w:val="22"/>
            <w:highlight w:val="yellow"/>
            <w:rPrChange w:author="Kang, Jiyoon" w:date="2022-03-02T19:56:00Z" w:id="601">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02">
              <w:rPr>
                <w:rFonts w:hint="eastAsia" w:eastAsia="나눔명조"/>
                <w:sz w:val="20"/>
                <w:szCs w:val="22"/>
              </w:rPr>
            </w:rPrChange>
          </w:rPr>
          <w:delText>강조하는</w:delText>
        </w:r>
        <w:r w:rsidRPr="004D1EF6" w:rsidDel="00C81BA3" w:rsidR="00A60CEE">
          <w:rPr>
            <w:rFonts w:eastAsia="나눔명조"/>
            <w:sz w:val="20"/>
            <w:szCs w:val="22"/>
            <w:highlight w:val="yellow"/>
            <w:rPrChange w:author="Kang, Jiyoon" w:date="2022-03-02T19:56:00Z" w:id="603">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04">
              <w:rPr>
                <w:rFonts w:hint="eastAsia" w:eastAsia="나눔명조"/>
                <w:sz w:val="20"/>
                <w:szCs w:val="22"/>
              </w:rPr>
            </w:rPrChange>
          </w:rPr>
          <w:delText>시장문화와</w:delText>
        </w:r>
        <w:r w:rsidRPr="004D1EF6" w:rsidDel="00C81BA3" w:rsidR="00A60CEE">
          <w:rPr>
            <w:rFonts w:eastAsia="나눔명조"/>
            <w:sz w:val="20"/>
            <w:szCs w:val="22"/>
            <w:highlight w:val="yellow"/>
            <w:rPrChange w:author="Kang, Jiyoon" w:date="2022-03-02T19:56:00Z" w:id="605">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06">
              <w:rPr>
                <w:rFonts w:hint="eastAsia" w:eastAsia="나눔명조"/>
                <w:sz w:val="20"/>
                <w:szCs w:val="22"/>
              </w:rPr>
            </w:rPrChange>
          </w:rPr>
          <w:delText>표준화된</w:delText>
        </w:r>
        <w:r w:rsidRPr="004D1EF6" w:rsidDel="00C81BA3" w:rsidR="00A60CEE">
          <w:rPr>
            <w:rFonts w:eastAsia="나눔명조"/>
            <w:sz w:val="20"/>
            <w:szCs w:val="22"/>
            <w:highlight w:val="yellow"/>
            <w:rPrChange w:author="Kang, Jiyoon" w:date="2022-03-02T19:56:00Z" w:id="607">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08">
              <w:rPr>
                <w:rFonts w:hint="eastAsia" w:eastAsia="나눔명조"/>
                <w:sz w:val="20"/>
                <w:szCs w:val="22"/>
              </w:rPr>
            </w:rPrChange>
          </w:rPr>
          <w:delText>절차와</w:delText>
        </w:r>
        <w:r w:rsidRPr="004D1EF6" w:rsidDel="00C81BA3" w:rsidR="00A60CEE">
          <w:rPr>
            <w:rFonts w:eastAsia="나눔명조"/>
            <w:sz w:val="20"/>
            <w:szCs w:val="22"/>
            <w:highlight w:val="yellow"/>
            <w:rPrChange w:author="Kang, Jiyoon" w:date="2022-03-02T19:56:00Z" w:id="609">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10">
              <w:rPr>
                <w:rFonts w:hint="eastAsia" w:eastAsia="나눔명조"/>
                <w:sz w:val="20"/>
                <w:szCs w:val="22"/>
              </w:rPr>
            </w:rPrChange>
          </w:rPr>
          <w:delText>위계질서를</w:delText>
        </w:r>
        <w:r w:rsidRPr="004D1EF6" w:rsidDel="00C81BA3" w:rsidR="00A60CEE">
          <w:rPr>
            <w:rFonts w:eastAsia="나눔명조"/>
            <w:sz w:val="20"/>
            <w:szCs w:val="22"/>
            <w:highlight w:val="yellow"/>
            <w:rPrChange w:author="Kang, Jiyoon" w:date="2022-03-02T19:56:00Z" w:id="611">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12">
              <w:rPr>
                <w:rFonts w:hint="eastAsia" w:eastAsia="나눔명조"/>
                <w:sz w:val="20"/>
                <w:szCs w:val="22"/>
              </w:rPr>
            </w:rPrChange>
          </w:rPr>
          <w:delText>강조하는</w:delText>
        </w:r>
        <w:r w:rsidRPr="004D1EF6" w:rsidDel="00C81BA3" w:rsidR="00A60CEE">
          <w:rPr>
            <w:rFonts w:eastAsia="나눔명조"/>
            <w:sz w:val="20"/>
            <w:szCs w:val="22"/>
            <w:highlight w:val="yellow"/>
            <w:rPrChange w:author="Kang, Jiyoon" w:date="2022-03-02T19:56:00Z" w:id="613">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14">
              <w:rPr>
                <w:rFonts w:hint="eastAsia" w:eastAsia="나눔명조"/>
                <w:sz w:val="20"/>
                <w:szCs w:val="22"/>
              </w:rPr>
            </w:rPrChange>
          </w:rPr>
          <w:delText>위계문화</w:delText>
        </w:r>
        <w:r w:rsidRPr="004D1EF6" w:rsidDel="00C81BA3" w:rsidR="00A24A5A">
          <w:rPr>
            <w:rFonts w:eastAsia="나눔명조"/>
            <w:sz w:val="20"/>
            <w:szCs w:val="22"/>
            <w:highlight w:val="yellow"/>
            <w:rPrChange w:author="Kang, Jiyoon" w:date="2022-03-02T19:56:00Z" w:id="615">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616">
              <w:rPr>
                <w:rFonts w:hint="eastAsia" w:eastAsia="나눔명조"/>
                <w:sz w:val="20"/>
                <w:szCs w:val="22"/>
              </w:rPr>
            </w:rPrChange>
          </w:rPr>
          <w:delText>아래에서는</w:delText>
        </w:r>
        <w:r w:rsidRPr="004D1EF6" w:rsidDel="00C81BA3" w:rsidR="00A24A5A">
          <w:rPr>
            <w:rFonts w:eastAsia="나눔명조"/>
            <w:sz w:val="20"/>
            <w:szCs w:val="22"/>
            <w:highlight w:val="yellow"/>
            <w:rPrChange w:author="Kang, Jiyoon" w:date="2022-03-02T19:56:00Z" w:id="617">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618">
              <w:rPr>
                <w:rFonts w:hint="eastAsia" w:eastAsia="나눔명조"/>
                <w:sz w:val="20"/>
                <w:szCs w:val="22"/>
              </w:rPr>
            </w:rPrChange>
          </w:rPr>
          <w:delText>공공봉사동기가</w:delText>
        </w:r>
        <w:r w:rsidRPr="004D1EF6" w:rsidDel="00C81BA3" w:rsidR="00A24A5A">
          <w:rPr>
            <w:rFonts w:eastAsia="나눔명조"/>
            <w:sz w:val="20"/>
            <w:szCs w:val="22"/>
            <w:highlight w:val="yellow"/>
            <w:rPrChange w:author="Kang, Jiyoon" w:date="2022-03-02T19:56:00Z" w:id="619">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620">
              <w:rPr>
                <w:rFonts w:hint="eastAsia" w:eastAsia="나눔명조"/>
                <w:sz w:val="20"/>
                <w:szCs w:val="22"/>
              </w:rPr>
            </w:rPrChange>
          </w:rPr>
          <w:delText>위축될</w:delText>
        </w:r>
        <w:r w:rsidRPr="004D1EF6" w:rsidDel="00C81BA3" w:rsidR="00A24A5A">
          <w:rPr>
            <w:rFonts w:eastAsia="나눔명조"/>
            <w:sz w:val="20"/>
            <w:szCs w:val="22"/>
            <w:highlight w:val="yellow"/>
            <w:rPrChange w:author="Kang, Jiyoon" w:date="2022-03-02T19:56:00Z" w:id="621">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622">
              <w:rPr>
                <w:rFonts w:hint="eastAsia" w:eastAsia="나눔명조"/>
                <w:sz w:val="20"/>
                <w:szCs w:val="22"/>
              </w:rPr>
            </w:rPrChange>
          </w:rPr>
          <w:delText>수</w:delText>
        </w:r>
        <w:r w:rsidRPr="004D1EF6" w:rsidDel="00C81BA3" w:rsidR="00A24A5A">
          <w:rPr>
            <w:rFonts w:eastAsia="나눔명조"/>
            <w:sz w:val="20"/>
            <w:szCs w:val="22"/>
            <w:highlight w:val="yellow"/>
            <w:rPrChange w:author="Kang, Jiyoon" w:date="2022-03-02T19:56:00Z" w:id="623">
              <w:rPr>
                <w:rFonts w:eastAsia="나눔명조"/>
                <w:sz w:val="20"/>
                <w:szCs w:val="22"/>
              </w:rPr>
            </w:rPrChange>
          </w:rPr>
          <w:delText xml:space="preserve"> </w:delText>
        </w:r>
        <w:r w:rsidRPr="004D1EF6" w:rsidDel="00C81BA3" w:rsidR="00A24A5A">
          <w:rPr>
            <w:rFonts w:hint="eastAsia" w:eastAsia="나눔명조"/>
            <w:sz w:val="20"/>
            <w:szCs w:val="22"/>
            <w:highlight w:val="yellow"/>
            <w:rPrChange w:author="Kang, Jiyoon" w:date="2022-03-02T19:56:00Z" w:id="624">
              <w:rPr>
                <w:rFonts w:hint="eastAsia" w:eastAsia="나눔명조"/>
                <w:sz w:val="20"/>
                <w:szCs w:val="22"/>
              </w:rPr>
            </w:rPrChange>
          </w:rPr>
          <w:delText>있다</w:delText>
        </w:r>
        <w:r w:rsidRPr="004D1EF6" w:rsidDel="00C81BA3">
          <w:rPr>
            <w:rFonts w:eastAsia="나눔명조"/>
            <w:sz w:val="20"/>
            <w:szCs w:val="22"/>
            <w:highlight w:val="yellow"/>
            <w:rPrChange w:author="Kang, Jiyoon" w:date="2022-03-02T19:56:00Z" w:id="625">
              <w:rPr>
                <w:rFonts w:eastAsia="나눔명조"/>
                <w:sz w:val="20"/>
                <w:szCs w:val="22"/>
              </w:rPr>
            </w:rPrChange>
          </w:rPr>
          <w:fldChar w:fldCharType="begin"/>
        </w:r>
        <w:r w:rsidDel="00C81BA3" w:rsidR="00AC65B9">
          <w:rPr>
            <w:rFonts w:eastAsia="나눔명조"/>
            <w:sz w:val="20"/>
            <w:szCs w:val="22"/>
            <w:highlight w:val="yellow"/>
          </w:rPr>
          <w:delInstrText xml:space="preserve"> ADDIN ZOTERO_ITEM CSL_CITATION {"citationID":"7eqST7lt","properties":{"formattedCitation":"(\\uc0\\u51060{}\\uc0\\u44053{}\\uc0\\u47928{} 2017; \\uc0\\u51076{}\\uc0\\u51116{}\\uc0\\u50689{}, \\uc0\\u47928{}\\uc0\\u44397{}\\uc0\\u44221{}, and \\uc0\\u5131</w:delInstrText>
        </w:r>
        <w:r w:rsidDel="00C81BA3" w:rsidR="00AC65B9">
          <w:rPr>
            <w:rFonts w:hint="eastAsia" w:eastAsia="나눔명조"/>
            <w:sz w:val="20"/>
            <w:szCs w:val="22"/>
            <w:highlight w:val="yellow"/>
          </w:rPr>
          <w:delInstrText>2{}\\uc0\\u54812{}\\uc0\\u51652{} 2019b)","plainCitation":"(</w:delInstrText>
        </w:r>
        <w:r w:rsidDel="00C81BA3" w:rsidR="00AC65B9">
          <w:rPr>
            <w:rFonts w:hint="eastAsia" w:eastAsia="나눔명조"/>
            <w:sz w:val="20"/>
            <w:szCs w:val="22"/>
            <w:highlight w:val="yellow"/>
          </w:rPr>
          <w:delInstrText>이강문</w:delInstrText>
        </w:r>
        <w:r w:rsidDel="00C81BA3" w:rsidR="00AC65B9">
          <w:rPr>
            <w:rFonts w:hint="eastAsia" w:eastAsia="나눔명조"/>
            <w:sz w:val="20"/>
            <w:szCs w:val="22"/>
            <w:highlight w:val="yellow"/>
          </w:rPr>
          <w:delInstrText xml:space="preserve"> 2017; </w:delInstrText>
        </w:r>
        <w:r w:rsidDel="00C81BA3" w:rsidR="00AC65B9">
          <w:rPr>
            <w:rFonts w:hint="eastAsia" w:eastAsia="나눔명조"/>
            <w:sz w:val="20"/>
            <w:szCs w:val="22"/>
            <w:highlight w:val="yellow"/>
          </w:rPr>
          <w:delInstrText>임재영</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문국경</w:delInstrText>
        </w:r>
        <w:r w:rsidDel="00C81BA3" w:rsidR="00AC65B9">
          <w:rPr>
            <w:rFonts w:hint="eastAsia" w:eastAsia="나눔명조"/>
            <w:sz w:val="20"/>
            <w:szCs w:val="22"/>
            <w:highlight w:val="yellow"/>
          </w:rPr>
          <w:delInstrText xml:space="preserve">, and </w:delInstrText>
        </w:r>
        <w:r w:rsidDel="00C81BA3" w:rsidR="00AC65B9">
          <w:rPr>
            <w:rFonts w:hint="eastAsia" w:eastAsia="나눔명조"/>
            <w:sz w:val="20"/>
            <w:szCs w:val="22"/>
            <w:highlight w:val="yellow"/>
          </w:rPr>
          <w:delInstrText>조혜진</w:delInstrText>
        </w:r>
        <w:r w:rsidDel="00C81BA3" w:rsidR="00AC65B9">
          <w:rPr>
            <w:rFonts w:hint="eastAsia" w:eastAsia="나눔명조"/>
            <w:sz w:val="20"/>
            <w:szCs w:val="22"/>
            <w:highlight w:val="yellow"/>
          </w:rPr>
          <w:delInstrText xml:space="preserve"> 2019b)","dontUpdate":true,"noteIndex":0},"citationItems":[{"id":"PSjZbscb/4BiPfPCT","uris":["http://zotero.org/users/5210800/items/3IA9TCJN"],"uri":["http://zotero.org/users/5210800/items/3IA9TCJN"],"itemData":{"id":1457,"type":"article-journal","container-title":"</w:delInstrText>
        </w:r>
        <w:r w:rsidDel="00C81BA3" w:rsidR="00AC65B9">
          <w:rPr>
            <w:rFonts w:hint="eastAsia" w:eastAsia="나눔명조"/>
            <w:sz w:val="20"/>
            <w:szCs w:val="22"/>
            <w:highlight w:val="yellow"/>
          </w:rPr>
          <w:delInstrText>지역산업연구</w:delInstrText>
        </w:r>
        <w:r w:rsidDel="00C81BA3" w:rsidR="00AC65B9">
          <w:rPr>
            <w:rFonts w:hint="eastAsia" w:eastAsia="나눔명조"/>
            <w:sz w:val="20"/>
            <w:szCs w:val="22"/>
            <w:highlight w:val="yellow"/>
          </w:rPr>
          <w:delInstrText>","issue":"4","note":"Citation Key: lee:2017","page":"51</w:delInstrText>
        </w:r>
        <w:r w:rsidDel="00C81BA3" w:rsidR="00AC65B9">
          <w:rPr>
            <w:rFonts w:hint="eastAsia" w:eastAsia="나눔명조"/>
            <w:sz w:val="20"/>
            <w:szCs w:val="22"/>
            <w:highlight w:val="yellow"/>
          </w:rPr>
          <w:delInstrText>–</w:delInstrText>
        </w:r>
        <w:r w:rsidDel="00C81BA3" w:rsidR="00AC65B9">
          <w:rPr>
            <w:rFonts w:hint="eastAsia" w:eastAsia="나눔명조"/>
            <w:sz w:val="20"/>
            <w:szCs w:val="22"/>
            <w:highlight w:val="yellow"/>
          </w:rPr>
          <w:delInstrText>71","title":"</w:delInstrText>
        </w:r>
        <w:r w:rsidDel="00C81BA3" w:rsidR="00AC65B9">
          <w:rPr>
            <w:rFonts w:hint="eastAsia" w:eastAsia="나눔명조"/>
            <w:sz w:val="20"/>
            <w:szCs w:val="22"/>
            <w:highlight w:val="yellow"/>
          </w:rPr>
          <w:delInstrText>공공봉사동기가</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직무만족</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및</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인지된</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직무성과에</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미치는</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영향에</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관한</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연구</w:delInstrText>
        </w:r>
        <w:r w:rsidDel="00C81BA3" w:rsidR="00AC65B9">
          <w:rPr>
            <w:rFonts w:hint="eastAsia" w:eastAsia="나눔명조"/>
            <w:sz w:val="20"/>
            <w:szCs w:val="22"/>
            <w:highlight w:val="yellow"/>
          </w:rPr>
          <w:delInstrText>","volume":"40","author":[{"family":"</w:delInstrText>
        </w:r>
        <w:r w:rsidDel="00C81BA3" w:rsidR="00AC65B9">
          <w:rPr>
            <w:rFonts w:hint="eastAsia" w:eastAsia="나눔명조"/>
            <w:sz w:val="20"/>
            <w:szCs w:val="22"/>
            <w:highlight w:val="yellow"/>
          </w:rPr>
          <w:delInstrText>이강문</w:delInstrText>
        </w:r>
        <w:r w:rsidDel="00C81BA3" w:rsidR="00AC65B9">
          <w:rPr>
            <w:rFonts w:hint="eastAsia" w:eastAsia="나눔명조"/>
            <w:sz w:val="20"/>
            <w:szCs w:val="22"/>
            <w:highlight w:val="yellow"/>
          </w:rPr>
          <w:delInstrText>","</w:delInstrText>
        </w:r>
        <w:r w:rsidDel="00C81BA3" w:rsidR="00AC65B9">
          <w:rPr>
            <w:rFonts w:eastAsia="나눔명조"/>
            <w:sz w:val="20"/>
            <w:szCs w:val="22"/>
            <w:highlight w:val="yellow"/>
          </w:rPr>
          <w:delInstrText>given":""}],"issued":{"date-parts":[["2017",11]]}}},{"id":"PSjZbscb/IcLvkEHp","uris":["http://zotero.org/users/5210800/items/DUKMPDV5"],"uri":["http://zotero.org/users/5210800/items/DUKMPDV5"],"itemData":{"id":1421,"type":"article-journal","container-titl</w:delInstrText>
        </w:r>
        <w:r w:rsidDel="00C81BA3" w:rsidR="00AC65B9">
          <w:rPr>
            <w:rFonts w:hint="eastAsia" w:eastAsia="나눔명조"/>
            <w:sz w:val="20"/>
            <w:szCs w:val="22"/>
            <w:highlight w:val="yellow"/>
          </w:rPr>
          <w:delInstrText>e":"</w:delInstrText>
        </w:r>
        <w:r w:rsidDel="00C81BA3" w:rsidR="00AC65B9">
          <w:rPr>
            <w:rFonts w:hint="eastAsia" w:eastAsia="나눔명조"/>
            <w:sz w:val="20"/>
            <w:szCs w:val="22"/>
            <w:highlight w:val="yellow"/>
          </w:rPr>
          <w:delInstrText>한국조직학회보</w:delInstrText>
        </w:r>
        <w:r w:rsidDel="00C81BA3" w:rsidR="00AC65B9">
          <w:rPr>
            <w:rFonts w:hint="eastAsia" w:eastAsia="나눔명조"/>
            <w:sz w:val="20"/>
            <w:szCs w:val="22"/>
            <w:highlight w:val="yellow"/>
          </w:rPr>
          <w:delInstrText>","DOI":"10.21484/KROS.2019.16.2.1","issue":"2","language":"ko","note":"Citation Key: limetal:2019","page":"1</w:delInstrText>
        </w:r>
        <w:r w:rsidDel="00C81BA3" w:rsidR="00AC65B9">
          <w:rPr>
            <w:rFonts w:hint="eastAsia" w:eastAsia="나눔명조"/>
            <w:sz w:val="20"/>
            <w:szCs w:val="22"/>
            <w:highlight w:val="yellow"/>
          </w:rPr>
          <w:delInstrText>–</w:delInstrText>
        </w:r>
        <w:r w:rsidDel="00C81BA3" w:rsidR="00AC65B9">
          <w:rPr>
            <w:rFonts w:hint="eastAsia" w:eastAsia="나눔명조"/>
            <w:sz w:val="20"/>
            <w:szCs w:val="22"/>
            <w:highlight w:val="yellow"/>
          </w:rPr>
          <w:delInstrText>34","title":"</w:delInstrText>
        </w:r>
        <w:r w:rsidDel="00C81BA3" w:rsidR="00AC65B9">
          <w:rPr>
            <w:rFonts w:hint="eastAsia" w:eastAsia="나눔명조"/>
            <w:sz w:val="20"/>
            <w:szCs w:val="22"/>
            <w:highlight w:val="yellow"/>
          </w:rPr>
          <w:delInstrText>공공봉사동기와</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조직문화의</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적합성이</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조직몰입에</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미치는</w:delInstrText>
        </w:r>
        <w:r w:rsidDel="00C81BA3" w:rsidR="00AC65B9">
          <w:rPr>
            <w:rFonts w:hint="eastAsia" w:eastAsia="나눔명조"/>
            <w:sz w:val="20"/>
            <w:szCs w:val="22"/>
            <w:highlight w:val="yellow"/>
          </w:rPr>
          <w:delInstrText xml:space="preserve"> </w:delInstrText>
        </w:r>
        <w:r w:rsidDel="00C81BA3" w:rsidR="00AC65B9">
          <w:rPr>
            <w:rFonts w:hint="eastAsia" w:eastAsia="나눔명조"/>
            <w:sz w:val="20"/>
            <w:szCs w:val="22"/>
            <w:highlight w:val="yellow"/>
          </w:rPr>
          <w:delInstrText>영향</w:delInstrText>
        </w:r>
        <w:r w:rsidDel="00C81BA3" w:rsidR="00AC65B9">
          <w:rPr>
            <w:rFonts w:hint="eastAsia" w:eastAsia="나눔명조"/>
            <w:sz w:val="20"/>
            <w:szCs w:val="22"/>
            <w:highlight w:val="yellow"/>
          </w:rPr>
          <w:delInstrText>","volume":"16","author":[{"family":"</w:delInstrText>
        </w:r>
        <w:r w:rsidDel="00C81BA3" w:rsidR="00AC65B9">
          <w:rPr>
            <w:rFonts w:hint="eastAsia" w:eastAsia="나눔명조"/>
            <w:sz w:val="20"/>
            <w:szCs w:val="22"/>
            <w:highlight w:val="yellow"/>
          </w:rPr>
          <w:delInstrText>임재영</w:delInstrText>
        </w:r>
        <w:r w:rsidDel="00C81BA3" w:rsidR="00AC65B9">
          <w:rPr>
            <w:rFonts w:hint="eastAsia" w:eastAsia="나눔명조"/>
            <w:sz w:val="20"/>
            <w:szCs w:val="22"/>
            <w:highlight w:val="yellow"/>
          </w:rPr>
          <w:delInstrText>","given":""},{"family":"</w:delInstrText>
        </w:r>
        <w:r w:rsidDel="00C81BA3" w:rsidR="00AC65B9">
          <w:rPr>
            <w:rFonts w:hint="eastAsia" w:eastAsia="나눔명조"/>
            <w:sz w:val="20"/>
            <w:szCs w:val="22"/>
            <w:highlight w:val="yellow"/>
          </w:rPr>
          <w:delInstrText>문국경</w:delInstrText>
        </w:r>
        <w:r w:rsidDel="00C81BA3" w:rsidR="00AC65B9">
          <w:rPr>
            <w:rFonts w:hint="eastAsia" w:eastAsia="나눔명조"/>
            <w:sz w:val="20"/>
            <w:szCs w:val="22"/>
            <w:highlight w:val="yellow"/>
          </w:rPr>
          <w:delInstrText>","given":""},{"family":"</w:delInstrText>
        </w:r>
        <w:r w:rsidDel="00C81BA3" w:rsidR="00AC65B9">
          <w:rPr>
            <w:rFonts w:hint="eastAsia" w:eastAsia="나눔명조"/>
            <w:sz w:val="20"/>
            <w:szCs w:val="22"/>
            <w:highlight w:val="yellow"/>
          </w:rPr>
          <w:delInstrText>조혜진</w:delInstrText>
        </w:r>
        <w:r w:rsidDel="00C81BA3" w:rsidR="00AC65B9">
          <w:rPr>
            <w:rFonts w:hint="eastAsia" w:eastAsia="나눔명조"/>
            <w:sz w:val="20"/>
            <w:szCs w:val="22"/>
            <w:highlight w:val="yellow"/>
          </w:rPr>
          <w:delInstrText xml:space="preserve">","given":""}],"issued":{"date-parts":[["2019",7]]}}}],"schema":"https://github.com/citation-style-language/schema/raw/master/csl-citation.json"} </w:delInstrText>
        </w:r>
        <w:r w:rsidRPr="004D1EF6" w:rsidDel="00C81BA3">
          <w:rPr>
            <w:rFonts w:eastAsia="나눔명조"/>
            <w:sz w:val="20"/>
            <w:szCs w:val="22"/>
            <w:highlight w:val="yellow"/>
            <w:rPrChange w:author="Kang, Jiyoon" w:date="2022-03-02T19:56:00Z" w:id="626">
              <w:rPr>
                <w:rFonts w:eastAsia="나눔명조"/>
                <w:sz w:val="20"/>
                <w:szCs w:val="22"/>
              </w:rPr>
            </w:rPrChange>
          </w:rPr>
          <w:fldChar w:fldCharType="separate"/>
        </w:r>
        <w:r w:rsidRPr="004D1EF6" w:rsidDel="00C81BA3" w:rsidR="00D93197">
          <w:rPr>
            <w:rFonts w:eastAsia="나눔명조"/>
            <w:sz w:val="20"/>
            <w:szCs w:val="22"/>
            <w:highlight w:val="yellow"/>
            <w:rPrChange w:author="Kang, Jiyoon" w:date="2022-03-02T19:56:00Z" w:id="627">
              <w:rPr>
                <w:rFonts w:eastAsia="나눔명조"/>
                <w:sz w:val="20"/>
                <w:szCs w:val="22"/>
              </w:rPr>
            </w:rPrChange>
          </w:rPr>
          <w:delText>(</w:delText>
        </w:r>
        <w:r w:rsidRPr="004D1EF6" w:rsidDel="00C81BA3" w:rsidR="00D93197">
          <w:rPr>
            <w:rFonts w:hint="eastAsia" w:eastAsia="나눔명조"/>
            <w:sz w:val="20"/>
            <w:szCs w:val="22"/>
            <w:highlight w:val="yellow"/>
            <w:rPrChange w:author="Kang, Jiyoon" w:date="2022-03-02T19:56:00Z" w:id="628">
              <w:rPr>
                <w:rFonts w:hint="eastAsia" w:eastAsia="나눔명조"/>
                <w:sz w:val="20"/>
                <w:szCs w:val="22"/>
              </w:rPr>
            </w:rPrChange>
          </w:rPr>
          <w:delText>이강문</w:delText>
        </w:r>
        <w:r w:rsidRPr="004D1EF6" w:rsidDel="00C81BA3" w:rsidR="0000244A">
          <w:rPr>
            <w:rFonts w:eastAsia="나눔명조"/>
            <w:sz w:val="20"/>
            <w:szCs w:val="22"/>
            <w:highlight w:val="yellow"/>
            <w:rPrChange w:author="Kang, Jiyoon" w:date="2022-03-02T19:56:00Z" w:id="629">
              <w:rPr>
                <w:rFonts w:eastAsia="나눔명조"/>
                <w:sz w:val="20"/>
                <w:szCs w:val="22"/>
              </w:rPr>
            </w:rPrChange>
          </w:rPr>
          <w:delText>,</w:delText>
        </w:r>
        <w:r w:rsidRPr="004D1EF6" w:rsidDel="00C81BA3" w:rsidR="00D93197">
          <w:rPr>
            <w:rFonts w:eastAsia="나눔명조"/>
            <w:sz w:val="20"/>
            <w:szCs w:val="22"/>
            <w:highlight w:val="yellow"/>
            <w:rPrChange w:author="Kang, Jiyoon" w:date="2022-03-02T19:56:00Z" w:id="630">
              <w:rPr>
                <w:rFonts w:eastAsia="나눔명조"/>
                <w:sz w:val="20"/>
                <w:szCs w:val="22"/>
              </w:rPr>
            </w:rPrChange>
          </w:rPr>
          <w:delText xml:space="preserve"> 2017; </w:delText>
        </w:r>
        <w:r w:rsidRPr="004D1EF6" w:rsidDel="00C81BA3" w:rsidR="00D93197">
          <w:rPr>
            <w:rFonts w:hint="eastAsia" w:eastAsia="나눔명조"/>
            <w:sz w:val="20"/>
            <w:szCs w:val="22"/>
            <w:highlight w:val="yellow"/>
            <w:rPrChange w:author="Kang, Jiyoon" w:date="2022-03-02T19:56:00Z" w:id="631">
              <w:rPr>
                <w:rFonts w:hint="eastAsia" w:eastAsia="나눔명조"/>
                <w:sz w:val="20"/>
                <w:szCs w:val="22"/>
              </w:rPr>
            </w:rPrChange>
          </w:rPr>
          <w:delText>임재영</w:delText>
        </w:r>
        <w:r w:rsidRPr="004D1EF6" w:rsidDel="00C81BA3" w:rsidR="00512F0D">
          <w:rPr>
            <w:rFonts w:eastAsia="나눔명조"/>
            <w:sz w:val="20"/>
            <w:szCs w:val="22"/>
            <w:highlight w:val="yellow"/>
            <w:rPrChange w:author="Kang, Jiyoon" w:date="2022-03-02T19:56:00Z" w:id="632">
              <w:rPr>
                <w:rFonts w:eastAsia="나눔명조"/>
                <w:sz w:val="20"/>
                <w:szCs w:val="22"/>
              </w:rPr>
            </w:rPrChange>
          </w:rPr>
          <w:delText xml:space="preserve"> </w:delText>
        </w:r>
        <w:r w:rsidRPr="004D1EF6" w:rsidDel="00C81BA3" w:rsidR="00512F0D">
          <w:rPr>
            <w:rFonts w:hint="eastAsia" w:eastAsia="나눔명조"/>
            <w:sz w:val="20"/>
            <w:szCs w:val="22"/>
            <w:highlight w:val="yellow"/>
            <w:rPrChange w:author="Kang, Jiyoon" w:date="2022-03-02T19:56:00Z" w:id="633">
              <w:rPr>
                <w:rFonts w:hint="eastAsia" w:eastAsia="나눔명조"/>
                <w:sz w:val="20"/>
                <w:szCs w:val="22"/>
              </w:rPr>
            </w:rPrChange>
          </w:rPr>
          <w:delText>외</w:delText>
        </w:r>
        <w:r w:rsidRPr="004D1EF6" w:rsidDel="00C81BA3" w:rsidR="00512F0D">
          <w:rPr>
            <w:rFonts w:eastAsia="나눔명조"/>
            <w:sz w:val="20"/>
            <w:szCs w:val="22"/>
            <w:highlight w:val="yellow"/>
            <w:rPrChange w:author="Kang, Jiyoon" w:date="2022-03-02T19:56:00Z" w:id="634">
              <w:rPr>
                <w:rFonts w:eastAsia="나눔명조"/>
                <w:sz w:val="20"/>
                <w:szCs w:val="22"/>
              </w:rPr>
            </w:rPrChange>
          </w:rPr>
          <w:delText>,</w:delText>
        </w:r>
        <w:r w:rsidRPr="004D1EF6" w:rsidDel="00C81BA3" w:rsidR="00D93197">
          <w:rPr>
            <w:rFonts w:eastAsia="나눔명조"/>
            <w:sz w:val="20"/>
            <w:szCs w:val="22"/>
            <w:highlight w:val="yellow"/>
            <w:rPrChange w:author="Kang, Jiyoon" w:date="2022-03-02T19:56:00Z" w:id="635">
              <w:rPr>
                <w:rFonts w:eastAsia="나눔명조"/>
                <w:sz w:val="20"/>
                <w:szCs w:val="22"/>
              </w:rPr>
            </w:rPrChange>
          </w:rPr>
          <w:delText xml:space="preserve"> 2019b)</w:delText>
        </w:r>
        <w:r w:rsidRPr="004D1EF6" w:rsidDel="00C81BA3">
          <w:rPr>
            <w:rFonts w:eastAsia="나눔명조"/>
            <w:sz w:val="20"/>
            <w:szCs w:val="22"/>
            <w:highlight w:val="yellow"/>
            <w:rPrChange w:author="Kang, Jiyoon" w:date="2022-03-02T19:56:00Z" w:id="636">
              <w:rPr>
                <w:rFonts w:eastAsia="나눔명조"/>
                <w:sz w:val="20"/>
                <w:szCs w:val="22"/>
              </w:rPr>
            </w:rPrChange>
          </w:rPr>
          <w:fldChar w:fldCharType="end"/>
        </w:r>
        <w:r w:rsidRPr="004D1EF6" w:rsidDel="00C81BA3" w:rsidR="00A60CEE">
          <w:rPr>
            <w:rFonts w:eastAsia="나눔명조"/>
            <w:sz w:val="20"/>
            <w:szCs w:val="22"/>
            <w:highlight w:val="yellow"/>
            <w:rPrChange w:author="Kang, Jiyoon" w:date="2022-03-02T19:56:00Z" w:id="637">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38">
              <w:rPr>
                <w:rFonts w:hint="eastAsia" w:eastAsia="나눔명조"/>
                <w:sz w:val="20"/>
                <w:szCs w:val="22"/>
              </w:rPr>
            </w:rPrChange>
          </w:rPr>
          <w:delText>따라서</w:delText>
        </w:r>
        <w:r w:rsidRPr="004D1EF6" w:rsidDel="00C81BA3" w:rsidR="00A60CEE">
          <w:rPr>
            <w:rFonts w:eastAsia="나눔명조"/>
            <w:sz w:val="20"/>
            <w:szCs w:val="22"/>
            <w:highlight w:val="yellow"/>
            <w:rPrChange w:author="Kang, Jiyoon" w:date="2022-03-02T19:56:00Z" w:id="639">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40">
              <w:rPr>
                <w:rFonts w:hint="eastAsia" w:eastAsia="나눔명조"/>
                <w:sz w:val="20"/>
                <w:szCs w:val="22"/>
              </w:rPr>
            </w:rPrChange>
          </w:rPr>
          <w:delText>우리는</w:delText>
        </w:r>
        <w:r w:rsidRPr="004D1EF6" w:rsidDel="00C81BA3" w:rsidR="00C311B9">
          <w:rPr>
            <w:rFonts w:eastAsia="나눔명조"/>
            <w:sz w:val="20"/>
            <w:szCs w:val="22"/>
            <w:highlight w:val="yellow"/>
            <w:rPrChange w:author="Kang, Jiyoon" w:date="2022-03-02T19:56:00Z" w:id="641">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42">
              <w:rPr>
                <w:rFonts w:hint="eastAsia" w:eastAsia="나눔명조"/>
                <w:sz w:val="20"/>
                <w:szCs w:val="22"/>
              </w:rPr>
            </w:rPrChange>
          </w:rPr>
          <w:delText>혁신적이고</w:delText>
        </w:r>
        <w:r w:rsidRPr="004D1EF6" w:rsidDel="00C81BA3" w:rsidR="00A60CEE">
          <w:rPr>
            <w:rFonts w:eastAsia="나눔명조"/>
            <w:sz w:val="20"/>
            <w:szCs w:val="22"/>
            <w:highlight w:val="yellow"/>
            <w:rPrChange w:author="Kang, Jiyoon" w:date="2022-03-02T19:56:00Z" w:id="643">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44">
              <w:rPr>
                <w:rFonts w:hint="eastAsia" w:eastAsia="나눔명조"/>
                <w:sz w:val="20"/>
                <w:szCs w:val="22"/>
              </w:rPr>
            </w:rPrChange>
          </w:rPr>
          <w:delText>개방적인</w:delText>
        </w:r>
        <w:r w:rsidRPr="004D1EF6" w:rsidDel="00C81BA3" w:rsidR="00A60CEE">
          <w:rPr>
            <w:rFonts w:eastAsia="나눔명조"/>
            <w:sz w:val="20"/>
            <w:szCs w:val="22"/>
            <w:highlight w:val="yellow"/>
            <w:rPrChange w:author="Kang, Jiyoon" w:date="2022-03-02T19:56:00Z" w:id="645">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46">
              <w:rPr>
                <w:rFonts w:hint="eastAsia" w:eastAsia="나눔명조"/>
                <w:sz w:val="20"/>
                <w:szCs w:val="22"/>
              </w:rPr>
            </w:rPrChange>
          </w:rPr>
          <w:delText>리더십</w:delText>
        </w:r>
        <w:r w:rsidRPr="004D1EF6" w:rsidDel="00C81BA3" w:rsidR="00C311B9">
          <w:rPr>
            <w:rFonts w:hint="eastAsia" w:eastAsia="나눔명조"/>
            <w:sz w:val="20"/>
            <w:szCs w:val="22"/>
            <w:highlight w:val="yellow"/>
            <w:rPrChange w:author="Kang, Jiyoon" w:date="2022-03-02T19:56:00Z" w:id="647">
              <w:rPr>
                <w:rFonts w:hint="eastAsia" w:eastAsia="나눔명조"/>
                <w:sz w:val="20"/>
                <w:szCs w:val="22"/>
              </w:rPr>
            </w:rPrChange>
          </w:rPr>
          <w:delText>이</w:delText>
        </w:r>
        <w:r w:rsidRPr="004D1EF6" w:rsidDel="00C81BA3" w:rsidR="00C311B9">
          <w:rPr>
            <w:rFonts w:eastAsia="나눔명조"/>
            <w:sz w:val="20"/>
            <w:szCs w:val="22"/>
            <w:highlight w:val="yellow"/>
            <w:rPrChange w:author="Kang, Jiyoon" w:date="2022-03-02T19:56:00Z" w:id="648">
              <w:rPr>
                <w:rFonts w:eastAsia="나눔명조"/>
                <w:sz w:val="20"/>
                <w:szCs w:val="22"/>
              </w:rPr>
            </w:rPrChange>
          </w:rPr>
          <w:delText xml:space="preserve"> </w:delText>
        </w:r>
        <w:r w:rsidRPr="004D1EF6" w:rsidDel="00C81BA3" w:rsidR="00C311B9">
          <w:rPr>
            <w:rFonts w:hint="eastAsia" w:eastAsia="나눔명조"/>
            <w:sz w:val="20"/>
            <w:szCs w:val="22"/>
            <w:highlight w:val="yellow"/>
            <w:rPrChange w:author="Kang, Jiyoon" w:date="2022-03-02T19:56:00Z" w:id="649">
              <w:rPr>
                <w:rFonts w:hint="eastAsia" w:eastAsia="나눔명조"/>
                <w:sz w:val="20"/>
                <w:szCs w:val="22"/>
              </w:rPr>
            </w:rPrChange>
          </w:rPr>
          <w:delText>조직</w:delText>
        </w:r>
        <w:r w:rsidRPr="004D1EF6" w:rsidDel="00C81BA3" w:rsidR="00C311B9">
          <w:rPr>
            <w:rFonts w:eastAsia="나눔명조"/>
            <w:sz w:val="20"/>
            <w:szCs w:val="22"/>
            <w:highlight w:val="yellow"/>
            <w:rPrChange w:author="Kang, Jiyoon" w:date="2022-03-02T19:56:00Z" w:id="650">
              <w:rPr>
                <w:rFonts w:eastAsia="나눔명조"/>
                <w:sz w:val="20"/>
                <w:szCs w:val="22"/>
              </w:rPr>
            </w:rPrChange>
          </w:rPr>
          <w:delText xml:space="preserve"> </w:delText>
        </w:r>
        <w:r w:rsidRPr="004D1EF6" w:rsidDel="00C81BA3" w:rsidR="00C311B9">
          <w:rPr>
            <w:rFonts w:hint="eastAsia" w:eastAsia="나눔명조"/>
            <w:sz w:val="20"/>
            <w:szCs w:val="22"/>
            <w:highlight w:val="yellow"/>
            <w:rPrChange w:author="Kang, Jiyoon" w:date="2022-03-02T19:56:00Z" w:id="651">
              <w:rPr>
                <w:rFonts w:hint="eastAsia" w:eastAsia="나눔명조"/>
                <w:sz w:val="20"/>
                <w:szCs w:val="22"/>
              </w:rPr>
            </w:rPrChange>
          </w:rPr>
          <w:delText>구성원들의</w:delText>
        </w:r>
        <w:r w:rsidRPr="004D1EF6" w:rsidDel="00C81BA3" w:rsidR="00C311B9">
          <w:rPr>
            <w:rFonts w:eastAsia="나눔명조"/>
            <w:sz w:val="20"/>
            <w:szCs w:val="22"/>
            <w:highlight w:val="yellow"/>
            <w:rPrChange w:author="Kang, Jiyoon" w:date="2022-03-02T19:56:00Z" w:id="652">
              <w:rPr>
                <w:rFonts w:eastAsia="나눔명조"/>
                <w:sz w:val="20"/>
                <w:szCs w:val="22"/>
              </w:rPr>
            </w:rPrChange>
          </w:rPr>
          <w:delText xml:space="preserve"> </w:delText>
        </w:r>
        <w:r w:rsidRPr="004D1EF6" w:rsidDel="00C81BA3" w:rsidR="00C311B9">
          <w:rPr>
            <w:rFonts w:hint="eastAsia" w:eastAsia="나눔명조"/>
            <w:sz w:val="20"/>
            <w:szCs w:val="22"/>
            <w:highlight w:val="yellow"/>
            <w:rPrChange w:author="Kang, Jiyoon" w:date="2022-03-02T19:56:00Z" w:id="653">
              <w:rPr>
                <w:rFonts w:hint="eastAsia" w:eastAsia="나눔명조"/>
                <w:sz w:val="20"/>
                <w:szCs w:val="22"/>
              </w:rPr>
            </w:rPrChange>
          </w:rPr>
          <w:delText>공공봉사동기를</w:delText>
        </w:r>
        <w:r w:rsidRPr="004D1EF6" w:rsidDel="00C81BA3" w:rsidR="00C311B9">
          <w:rPr>
            <w:rFonts w:eastAsia="나눔명조"/>
            <w:sz w:val="20"/>
            <w:szCs w:val="22"/>
            <w:highlight w:val="yellow"/>
            <w:rPrChange w:author="Kang, Jiyoon" w:date="2022-03-02T19:56:00Z" w:id="654">
              <w:rPr>
                <w:rFonts w:eastAsia="나눔명조"/>
                <w:sz w:val="20"/>
                <w:szCs w:val="22"/>
              </w:rPr>
            </w:rPrChange>
          </w:rPr>
          <w:delText xml:space="preserve"> </w:delText>
        </w:r>
        <w:r w:rsidRPr="004D1EF6" w:rsidDel="00C81BA3" w:rsidR="00C311B9">
          <w:rPr>
            <w:rFonts w:hint="eastAsia" w:eastAsia="나눔명조"/>
            <w:sz w:val="20"/>
            <w:szCs w:val="22"/>
            <w:highlight w:val="yellow"/>
            <w:rPrChange w:author="Kang, Jiyoon" w:date="2022-03-02T19:56:00Z" w:id="655">
              <w:rPr>
                <w:rFonts w:hint="eastAsia" w:eastAsia="나눔명조"/>
                <w:sz w:val="20"/>
                <w:szCs w:val="22"/>
              </w:rPr>
            </w:rPrChange>
          </w:rPr>
          <w:delText>제고하는</w:delText>
        </w:r>
        <w:r w:rsidRPr="004D1EF6" w:rsidDel="00C81BA3" w:rsidR="00C311B9">
          <w:rPr>
            <w:rFonts w:eastAsia="나눔명조"/>
            <w:sz w:val="20"/>
            <w:szCs w:val="22"/>
            <w:highlight w:val="yellow"/>
            <w:rPrChange w:author="Kang, Jiyoon" w:date="2022-03-02T19:56:00Z" w:id="656">
              <w:rPr>
                <w:rFonts w:eastAsia="나눔명조"/>
                <w:sz w:val="20"/>
                <w:szCs w:val="22"/>
              </w:rPr>
            </w:rPrChange>
          </w:rPr>
          <w:delText xml:space="preserve"> </w:delText>
        </w:r>
        <w:r w:rsidRPr="004D1EF6" w:rsidDel="00C81BA3" w:rsidR="00C311B9">
          <w:rPr>
            <w:rFonts w:hint="eastAsia" w:eastAsia="나눔명조"/>
            <w:sz w:val="20"/>
            <w:szCs w:val="22"/>
            <w:highlight w:val="yellow"/>
            <w:rPrChange w:author="Kang, Jiyoon" w:date="2022-03-02T19:56:00Z" w:id="657">
              <w:rPr>
                <w:rFonts w:hint="eastAsia" w:eastAsia="나눔명조"/>
                <w:sz w:val="20"/>
                <w:szCs w:val="22"/>
              </w:rPr>
            </w:rPrChange>
          </w:rPr>
          <w:delText>반면</w:delText>
        </w:r>
        <w:r w:rsidRPr="004D1EF6" w:rsidDel="00C81BA3" w:rsidR="00C311B9">
          <w:rPr>
            <w:rFonts w:eastAsia="나눔명조"/>
            <w:sz w:val="20"/>
            <w:szCs w:val="22"/>
            <w:highlight w:val="yellow"/>
            <w:rPrChange w:author="Kang, Jiyoon" w:date="2022-03-02T19:56:00Z" w:id="658">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59">
              <w:rPr>
                <w:rFonts w:hint="eastAsia" w:eastAsia="나눔명조"/>
                <w:sz w:val="20"/>
                <w:szCs w:val="22"/>
              </w:rPr>
            </w:rPrChange>
          </w:rPr>
          <w:delText>위계적이고</w:delText>
        </w:r>
        <w:r w:rsidRPr="004D1EF6" w:rsidDel="00C81BA3" w:rsidR="00A60CEE">
          <w:rPr>
            <w:rFonts w:eastAsia="나눔명조"/>
            <w:sz w:val="20"/>
            <w:szCs w:val="22"/>
            <w:highlight w:val="yellow"/>
            <w:rPrChange w:author="Kang, Jiyoon" w:date="2022-03-02T19:56:00Z" w:id="660">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61">
              <w:rPr>
                <w:rFonts w:hint="eastAsia" w:eastAsia="나눔명조"/>
                <w:sz w:val="20"/>
                <w:szCs w:val="22"/>
              </w:rPr>
            </w:rPrChange>
          </w:rPr>
          <w:delText>계산적인</w:delText>
        </w:r>
        <w:r w:rsidRPr="004D1EF6" w:rsidDel="00C81BA3" w:rsidR="00A60CEE">
          <w:rPr>
            <w:rFonts w:eastAsia="나눔명조"/>
            <w:sz w:val="20"/>
            <w:szCs w:val="22"/>
            <w:highlight w:val="yellow"/>
            <w:rPrChange w:author="Kang, Jiyoon" w:date="2022-03-02T19:56:00Z" w:id="662">
              <w:rPr>
                <w:rFonts w:eastAsia="나눔명조"/>
                <w:sz w:val="20"/>
                <w:szCs w:val="22"/>
              </w:rPr>
            </w:rPrChange>
          </w:rPr>
          <w:delText xml:space="preserve"> </w:delText>
        </w:r>
        <w:r w:rsidRPr="004D1EF6" w:rsidDel="00C81BA3" w:rsidR="00A60CEE">
          <w:rPr>
            <w:rFonts w:hint="eastAsia" w:eastAsia="나눔명조"/>
            <w:sz w:val="20"/>
            <w:szCs w:val="22"/>
            <w:highlight w:val="yellow"/>
            <w:rPrChange w:author="Kang, Jiyoon" w:date="2022-03-02T19:56:00Z" w:id="663">
              <w:rPr>
                <w:rFonts w:hint="eastAsia" w:eastAsia="나눔명조"/>
                <w:sz w:val="20"/>
                <w:szCs w:val="22"/>
              </w:rPr>
            </w:rPrChange>
          </w:rPr>
          <w:delText>리더십</w:delText>
        </w:r>
        <w:r w:rsidRPr="004D1EF6" w:rsidDel="00C81BA3" w:rsidR="00C311B9">
          <w:rPr>
            <w:rFonts w:hint="eastAsia" w:eastAsia="나눔명조"/>
            <w:sz w:val="20"/>
            <w:szCs w:val="22"/>
            <w:highlight w:val="yellow"/>
            <w:rPrChange w:author="Kang, Jiyoon" w:date="2022-03-02T19:56:00Z" w:id="664">
              <w:rPr>
                <w:rFonts w:hint="eastAsia" w:eastAsia="나눔명조"/>
                <w:sz w:val="20"/>
                <w:szCs w:val="22"/>
              </w:rPr>
            </w:rPrChange>
          </w:rPr>
          <w:delText>은</w:delText>
        </w:r>
        <w:r w:rsidRPr="004D1EF6" w:rsidDel="00C81BA3" w:rsidR="00C311B9">
          <w:rPr>
            <w:rFonts w:eastAsia="나눔명조"/>
            <w:sz w:val="20"/>
            <w:szCs w:val="22"/>
            <w:highlight w:val="yellow"/>
            <w:rPrChange w:author="Kang, Jiyoon" w:date="2022-03-02T19:56:00Z" w:id="665">
              <w:rPr>
                <w:rFonts w:eastAsia="나눔명조"/>
                <w:sz w:val="20"/>
                <w:szCs w:val="22"/>
              </w:rPr>
            </w:rPrChange>
          </w:rPr>
          <w:delText xml:space="preserve"> </w:delText>
        </w:r>
        <w:r w:rsidRPr="004D1EF6" w:rsidDel="00C81BA3" w:rsidR="00C311B9">
          <w:rPr>
            <w:rFonts w:hint="eastAsia" w:eastAsia="나눔명조"/>
            <w:sz w:val="20"/>
            <w:szCs w:val="22"/>
            <w:highlight w:val="yellow"/>
            <w:rPrChange w:author="Kang, Jiyoon" w:date="2022-03-02T19:56:00Z" w:id="666">
              <w:rPr>
                <w:rFonts w:hint="eastAsia" w:eastAsia="나눔명조"/>
                <w:sz w:val="20"/>
                <w:szCs w:val="22"/>
              </w:rPr>
            </w:rPrChange>
          </w:rPr>
          <w:delText>공공봉사동기를</w:delText>
        </w:r>
        <w:r w:rsidRPr="004D1EF6" w:rsidDel="00C81BA3" w:rsidR="00C311B9">
          <w:rPr>
            <w:rFonts w:eastAsia="나눔명조"/>
            <w:sz w:val="20"/>
            <w:szCs w:val="22"/>
            <w:highlight w:val="yellow"/>
            <w:rPrChange w:author="Kang, Jiyoon" w:date="2022-03-02T19:56:00Z" w:id="667">
              <w:rPr>
                <w:rFonts w:eastAsia="나눔명조"/>
                <w:sz w:val="20"/>
                <w:szCs w:val="22"/>
              </w:rPr>
            </w:rPrChange>
          </w:rPr>
          <w:delText xml:space="preserve"> </w:delText>
        </w:r>
        <w:r w:rsidRPr="004D1EF6" w:rsidDel="00C81BA3" w:rsidR="00C311B9">
          <w:rPr>
            <w:rFonts w:hint="eastAsia" w:eastAsia="나눔명조"/>
            <w:sz w:val="20"/>
            <w:szCs w:val="22"/>
            <w:highlight w:val="yellow"/>
            <w:rPrChange w:author="Kang, Jiyoon" w:date="2022-03-02T19:56:00Z" w:id="668">
              <w:rPr>
                <w:rFonts w:hint="eastAsia" w:eastAsia="나눔명조"/>
                <w:sz w:val="20"/>
                <w:szCs w:val="22"/>
              </w:rPr>
            </w:rPrChange>
          </w:rPr>
          <w:delText>저해할</w:delText>
        </w:r>
        <w:r w:rsidRPr="004D1EF6" w:rsidDel="00C81BA3" w:rsidR="00C311B9">
          <w:rPr>
            <w:rFonts w:eastAsia="나눔명조"/>
            <w:sz w:val="20"/>
            <w:szCs w:val="22"/>
            <w:highlight w:val="yellow"/>
            <w:rPrChange w:author="Kang, Jiyoon" w:date="2022-03-02T19:56:00Z" w:id="669">
              <w:rPr>
                <w:rFonts w:eastAsia="나눔명조"/>
                <w:sz w:val="20"/>
                <w:szCs w:val="22"/>
              </w:rPr>
            </w:rPrChange>
          </w:rPr>
          <w:delText xml:space="preserve"> </w:delText>
        </w:r>
        <w:r w:rsidRPr="004D1EF6" w:rsidDel="00C81BA3" w:rsidR="0048587E">
          <w:rPr>
            <w:rFonts w:hint="eastAsia" w:eastAsia="나눔명조"/>
            <w:sz w:val="20"/>
            <w:szCs w:val="22"/>
            <w:highlight w:val="yellow"/>
            <w:rPrChange w:author="Kang, Jiyoon" w:date="2022-03-02T19:56:00Z" w:id="670">
              <w:rPr>
                <w:rFonts w:hint="eastAsia" w:eastAsia="나눔명조"/>
                <w:sz w:val="20"/>
                <w:szCs w:val="22"/>
              </w:rPr>
            </w:rPrChange>
          </w:rPr>
          <w:delText>것이</w:delText>
        </w:r>
        <w:r w:rsidRPr="004D1EF6" w:rsidDel="00C81BA3" w:rsidR="00C311B9">
          <w:rPr>
            <w:rFonts w:hint="eastAsia" w:eastAsia="나눔명조"/>
            <w:sz w:val="20"/>
            <w:szCs w:val="22"/>
            <w:highlight w:val="yellow"/>
            <w:rPrChange w:author="Kang, Jiyoon" w:date="2022-03-02T19:56:00Z" w:id="671">
              <w:rPr>
                <w:rFonts w:hint="eastAsia" w:eastAsia="나눔명조"/>
                <w:sz w:val="20"/>
                <w:szCs w:val="22"/>
              </w:rPr>
            </w:rPrChange>
          </w:rPr>
          <w:delText>다</w:delText>
        </w:r>
        <w:r w:rsidRPr="004D1EF6" w:rsidDel="00C81BA3" w:rsidR="00A60CEE">
          <w:rPr>
            <w:rFonts w:eastAsia="나눔명조"/>
            <w:sz w:val="20"/>
            <w:szCs w:val="22"/>
            <w:highlight w:val="yellow"/>
            <w:rPrChange w:author="Kang, Jiyoon" w:date="2022-03-02T19:56:00Z" w:id="672">
              <w:rPr>
                <w:rFonts w:eastAsia="나눔명조"/>
                <w:sz w:val="20"/>
                <w:szCs w:val="22"/>
              </w:rPr>
            </w:rPrChange>
          </w:rPr>
          <w:delText>.</w:delText>
        </w:r>
      </w:del>
      <w:r w:rsidRPr="00B61948" w:rsidR="00A60CEE">
        <w:rPr>
          <w:rFonts w:hint="eastAsia" w:eastAsia="나눔명조"/>
          <w:sz w:val="20"/>
          <w:szCs w:val="22"/>
        </w:rPr>
        <w:t xml:space="preserve"> </w:t>
      </w:r>
    </w:p>
    <w:p w:rsidRPr="00B61948" w:rsidR="00265BC3" w:rsidP="00265BC3" w:rsidRDefault="00265BC3" w14:paraId="15C00740" w14:textId="77777777">
      <w:pPr>
        <w:widowControl/>
        <w:wordWrap/>
        <w:autoSpaceDE/>
        <w:autoSpaceDN/>
        <w:spacing w:before="120" w:after="120" w:line="276" w:lineRule="auto"/>
        <w:rPr>
          <w:rFonts w:eastAsia="나눔명조"/>
          <w:sz w:val="20"/>
          <w:szCs w:val="22"/>
        </w:rPr>
      </w:pPr>
    </w:p>
    <w:p w:rsidRPr="00B61948" w:rsidR="00A60CEE" w:rsidP="00283EF6" w:rsidRDefault="00A60CEE" w14:paraId="04377D46" w14:textId="1C7C9760">
      <w:pPr>
        <w:wordWrap/>
        <w:spacing w:before="120" w:after="120" w:line="276" w:lineRule="auto"/>
        <w:rPr>
          <w:rFonts w:eastAsia="나눔명조"/>
          <w:sz w:val="20"/>
          <w:szCs w:val="22"/>
        </w:rPr>
      </w:pPr>
      <w:r w:rsidRPr="00B61948">
        <w:rPr>
          <w:rFonts w:hint="eastAsia" w:eastAsia="나눔명조"/>
          <w:sz w:val="20"/>
          <w:szCs w:val="22"/>
        </w:rPr>
        <w:t>가설</w:t>
      </w:r>
      <w:r w:rsidRPr="00B61948">
        <w:rPr>
          <w:rFonts w:hint="eastAsia" w:eastAsia="나눔명조"/>
          <w:sz w:val="20"/>
          <w:szCs w:val="22"/>
        </w:rPr>
        <w:t xml:space="preserve"> </w:t>
      </w:r>
      <w:r w:rsidRPr="00B61948" w:rsidR="00BC5C4A">
        <w:rPr>
          <w:rFonts w:eastAsia="나눔명조"/>
          <w:sz w:val="20"/>
          <w:szCs w:val="22"/>
        </w:rPr>
        <w:t>1.</w:t>
      </w:r>
      <w:r w:rsidRPr="00B61948">
        <w:rPr>
          <w:rFonts w:hint="eastAsia" w:eastAsia="나눔명조"/>
          <w:sz w:val="20"/>
          <w:szCs w:val="22"/>
        </w:rPr>
        <w:t xml:space="preserve"> </w:t>
      </w:r>
      <w:r w:rsidRPr="00B61948">
        <w:rPr>
          <w:rFonts w:hint="eastAsia" w:eastAsia="나눔명조"/>
          <w:sz w:val="20"/>
          <w:szCs w:val="22"/>
        </w:rPr>
        <w:t>관료조직이</w:t>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w:t>
      </w:r>
      <w:r w:rsidRPr="00B61948">
        <w:rPr>
          <w:rFonts w:hint="eastAsia" w:eastAsia="나눔명조"/>
          <w:sz w:val="20"/>
          <w:szCs w:val="22"/>
        </w:rPr>
        <w:t>(transactional leadership)</w:t>
      </w:r>
      <w:r w:rsidRPr="00B61948">
        <w:rPr>
          <w:rFonts w:hint="eastAsia" w:eastAsia="나눔명조"/>
          <w:sz w:val="20"/>
          <w:szCs w:val="22"/>
        </w:rPr>
        <w:t>에</w:t>
      </w:r>
      <w:r w:rsidRPr="00B61948">
        <w:rPr>
          <w:rFonts w:hint="eastAsia" w:eastAsia="나눔명조"/>
          <w:sz w:val="20"/>
          <w:szCs w:val="22"/>
        </w:rPr>
        <w:t xml:space="preserve"> </w:t>
      </w:r>
      <w:r w:rsidRPr="00B61948">
        <w:rPr>
          <w:rFonts w:hint="eastAsia" w:eastAsia="나눔명조"/>
          <w:sz w:val="20"/>
          <w:szCs w:val="22"/>
        </w:rPr>
        <w:t>따라</w:t>
      </w:r>
      <w:r w:rsidRPr="00B61948">
        <w:rPr>
          <w:rFonts w:hint="eastAsia" w:eastAsia="나눔명조"/>
          <w:sz w:val="20"/>
          <w:szCs w:val="22"/>
        </w:rPr>
        <w:t xml:space="preserve"> </w:t>
      </w:r>
      <w:r w:rsidRPr="00B61948">
        <w:rPr>
          <w:rFonts w:hint="eastAsia" w:eastAsia="나눔명조"/>
          <w:sz w:val="20"/>
          <w:szCs w:val="22"/>
        </w:rPr>
        <w:t>운영될수록</w:t>
      </w:r>
      <w:r w:rsidRPr="00B61948">
        <w:rPr>
          <w:rFonts w:hint="eastAsia" w:eastAsia="나눔명조"/>
          <w:sz w:val="20"/>
          <w:szCs w:val="22"/>
        </w:rPr>
        <w:t xml:space="preserve">, </w:t>
      </w:r>
      <w:r w:rsidRPr="00B61948">
        <w:rPr>
          <w:rFonts w:hint="eastAsia" w:eastAsia="나눔명조"/>
          <w:sz w:val="20"/>
          <w:szCs w:val="22"/>
        </w:rPr>
        <w:t>조직원들의</w:t>
      </w:r>
      <w:r w:rsidRPr="00B61948">
        <w:rPr>
          <w:rFonts w:hint="eastAsia" w:eastAsia="나눔명조"/>
          <w:sz w:val="20"/>
          <w:szCs w:val="22"/>
        </w:rPr>
        <w:t xml:space="preserve"> </w:t>
      </w:r>
      <w:r w:rsidRPr="00B61948">
        <w:rPr>
          <w:rFonts w:hint="eastAsia" w:eastAsia="나눔명조"/>
          <w:sz w:val="20"/>
          <w:szCs w:val="22"/>
        </w:rPr>
        <w:t>공공봉사동기</w:t>
      </w:r>
      <w:r w:rsidRPr="00B61948" w:rsidR="00E75810">
        <w:rPr>
          <w:rFonts w:hint="eastAsia" w:eastAsia="나눔명조"/>
          <w:sz w:val="20"/>
          <w:szCs w:val="22"/>
        </w:rPr>
        <w:t>가</w:t>
      </w:r>
      <w:r w:rsidRPr="00B61948">
        <w:rPr>
          <w:rFonts w:hint="eastAsia" w:eastAsia="나눔명조"/>
          <w:sz w:val="20"/>
          <w:szCs w:val="22"/>
        </w:rPr>
        <w:t xml:space="preserve"> </w:t>
      </w:r>
      <w:r w:rsidRPr="00B61948">
        <w:rPr>
          <w:rFonts w:hint="eastAsia" w:eastAsia="나눔명조"/>
          <w:sz w:val="20"/>
          <w:szCs w:val="22"/>
        </w:rPr>
        <w:t>감소한다</w:t>
      </w:r>
      <w:r w:rsidRPr="00B61948">
        <w:rPr>
          <w:rFonts w:hint="eastAsia" w:eastAsia="나눔명조"/>
          <w:sz w:val="20"/>
          <w:szCs w:val="22"/>
        </w:rPr>
        <w:t xml:space="preserve">. </w:t>
      </w:r>
    </w:p>
    <w:p w:rsidRPr="00B61948" w:rsidR="00C663A6" w:rsidDel="008C1E74" w:rsidP="00283EF6" w:rsidRDefault="00A60CEE" w14:paraId="64B356F0" w14:textId="047817A0">
      <w:pPr>
        <w:wordWrap/>
        <w:spacing w:before="120" w:after="120" w:line="276" w:lineRule="auto"/>
        <w:rPr>
          <w:del w:author="Kang, Jiyoon" w:date="2022-03-02T23:41:00Z" w:id="673"/>
          <w:rFonts w:eastAsia="나눔명조"/>
          <w:sz w:val="20"/>
          <w:szCs w:val="22"/>
        </w:rPr>
      </w:pPr>
      <w:r w:rsidRPr="00B61948">
        <w:rPr>
          <w:rFonts w:hint="eastAsia" w:eastAsia="나눔명조"/>
          <w:sz w:val="20"/>
          <w:szCs w:val="22"/>
        </w:rPr>
        <w:t>가설</w:t>
      </w:r>
      <w:r w:rsidRPr="00B61948">
        <w:rPr>
          <w:rFonts w:hint="eastAsia" w:eastAsia="나눔명조"/>
          <w:sz w:val="20"/>
          <w:szCs w:val="22"/>
        </w:rPr>
        <w:t xml:space="preserve"> </w:t>
      </w:r>
      <w:r w:rsidRPr="00B61948" w:rsidR="00BC5C4A">
        <w:rPr>
          <w:rFonts w:eastAsia="나눔명조"/>
          <w:sz w:val="20"/>
          <w:szCs w:val="22"/>
        </w:rPr>
        <w:t>2.</w:t>
      </w:r>
      <w:r w:rsidRPr="00B61948">
        <w:rPr>
          <w:rFonts w:hint="eastAsia" w:eastAsia="나눔명조"/>
          <w:sz w:val="20"/>
          <w:szCs w:val="22"/>
        </w:rPr>
        <w:t xml:space="preserve"> </w:t>
      </w:r>
      <w:r w:rsidRPr="00B61948">
        <w:rPr>
          <w:rFonts w:hint="eastAsia" w:eastAsia="나눔명조"/>
          <w:sz w:val="20"/>
          <w:szCs w:val="22"/>
        </w:rPr>
        <w:t>관료조직이</w:t>
      </w:r>
      <w:r w:rsidRPr="00B61948">
        <w:rPr>
          <w:rFonts w:hint="eastAsia"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w:t>
      </w:r>
      <w:r w:rsidRPr="00B61948">
        <w:rPr>
          <w:rFonts w:hint="eastAsia" w:eastAsia="나눔명조"/>
          <w:sz w:val="20"/>
          <w:szCs w:val="22"/>
        </w:rPr>
        <w:t>(trans</w:t>
      </w:r>
      <w:del w:author="Kang, Jiyoon" w:date="2022-03-03T00:20:00Z" w:id="674">
        <w:r w:rsidRPr="00B61948" w:rsidDel="00C81BA3">
          <w:rPr>
            <w:rFonts w:hint="eastAsia" w:eastAsia="나눔명조"/>
            <w:sz w:val="20"/>
            <w:szCs w:val="22"/>
          </w:rPr>
          <w:delText>actional</w:delText>
        </w:r>
      </w:del>
      <w:ins w:author="Kang, Jiyoon" w:date="2022-03-03T00:20:00Z" w:id="675">
        <w:r w:rsidR="00C81BA3">
          <w:rPr>
            <w:rFonts w:hint="eastAsia" w:eastAsia="나눔명조"/>
            <w:sz w:val="20"/>
            <w:szCs w:val="22"/>
          </w:rPr>
          <w:t>f</w:t>
        </w:r>
        <w:r w:rsidR="00C81BA3">
          <w:rPr>
            <w:rFonts w:eastAsia="나눔명조"/>
            <w:sz w:val="20"/>
            <w:szCs w:val="22"/>
          </w:rPr>
          <w:t>ormational</w:t>
        </w:r>
      </w:ins>
      <w:r w:rsidRPr="00B61948">
        <w:rPr>
          <w:rFonts w:hint="eastAsia" w:eastAsia="나눔명조"/>
          <w:sz w:val="20"/>
          <w:szCs w:val="22"/>
        </w:rPr>
        <w:t xml:space="preserve"> leadership)</w:t>
      </w:r>
      <w:r w:rsidRPr="00B61948">
        <w:rPr>
          <w:rFonts w:hint="eastAsia" w:eastAsia="나눔명조"/>
          <w:sz w:val="20"/>
          <w:szCs w:val="22"/>
        </w:rPr>
        <w:t>에</w:t>
      </w:r>
      <w:r w:rsidRPr="00B61948">
        <w:rPr>
          <w:rFonts w:hint="eastAsia" w:eastAsia="나눔명조"/>
          <w:sz w:val="20"/>
          <w:szCs w:val="22"/>
        </w:rPr>
        <w:t xml:space="preserve"> </w:t>
      </w:r>
      <w:r w:rsidRPr="00B61948">
        <w:rPr>
          <w:rFonts w:hint="eastAsia" w:eastAsia="나눔명조"/>
          <w:sz w:val="20"/>
          <w:szCs w:val="22"/>
        </w:rPr>
        <w:t>따라</w:t>
      </w:r>
      <w:r w:rsidRPr="00B61948">
        <w:rPr>
          <w:rFonts w:hint="eastAsia" w:eastAsia="나눔명조"/>
          <w:sz w:val="20"/>
          <w:szCs w:val="22"/>
        </w:rPr>
        <w:t xml:space="preserve"> </w:t>
      </w:r>
      <w:r w:rsidRPr="00B61948">
        <w:rPr>
          <w:rFonts w:hint="eastAsia" w:eastAsia="나눔명조"/>
          <w:sz w:val="20"/>
          <w:szCs w:val="22"/>
        </w:rPr>
        <w:t>운영될수록</w:t>
      </w:r>
      <w:r w:rsidRPr="00B61948">
        <w:rPr>
          <w:rFonts w:hint="eastAsia" w:eastAsia="나눔명조"/>
          <w:sz w:val="20"/>
          <w:szCs w:val="22"/>
        </w:rPr>
        <w:t xml:space="preserve">, </w:t>
      </w:r>
      <w:r w:rsidRPr="00B61948">
        <w:rPr>
          <w:rFonts w:hint="eastAsia" w:eastAsia="나눔명조"/>
          <w:sz w:val="20"/>
          <w:szCs w:val="22"/>
        </w:rPr>
        <w:t>조직원들의</w:t>
      </w:r>
      <w:r w:rsidRPr="00B61948">
        <w:rPr>
          <w:rFonts w:hint="eastAsia" w:eastAsia="나눔명조"/>
          <w:sz w:val="20"/>
          <w:szCs w:val="22"/>
        </w:rPr>
        <w:t xml:space="preserve"> </w:t>
      </w:r>
      <w:r w:rsidRPr="00B61948">
        <w:rPr>
          <w:rFonts w:hint="eastAsia" w:eastAsia="나눔명조"/>
          <w:sz w:val="20"/>
          <w:szCs w:val="22"/>
        </w:rPr>
        <w:t>공공봉사동기</w:t>
      </w:r>
      <w:r w:rsidRPr="00B61948" w:rsidR="00E75810">
        <w:rPr>
          <w:rFonts w:hint="eastAsia" w:eastAsia="나눔명조"/>
          <w:sz w:val="20"/>
          <w:szCs w:val="22"/>
        </w:rPr>
        <w:t>가</w:t>
      </w:r>
      <w:r w:rsidRPr="00B61948">
        <w:rPr>
          <w:rFonts w:hint="eastAsia" w:eastAsia="나눔명조"/>
          <w:sz w:val="20"/>
          <w:szCs w:val="22"/>
        </w:rPr>
        <w:t xml:space="preserve"> </w:t>
      </w:r>
      <w:r w:rsidRPr="00B61948">
        <w:rPr>
          <w:rFonts w:hint="eastAsia" w:eastAsia="나눔명조"/>
          <w:sz w:val="20"/>
          <w:szCs w:val="22"/>
        </w:rPr>
        <w:t>증가한다</w:t>
      </w:r>
      <w:r w:rsidRPr="00B61948">
        <w:rPr>
          <w:rFonts w:hint="eastAsia" w:eastAsia="나눔명조"/>
          <w:sz w:val="20"/>
          <w:szCs w:val="22"/>
        </w:rPr>
        <w:t>.</w:t>
      </w:r>
    </w:p>
    <w:p w:rsidRPr="00B61948" w:rsidR="00BC5C4A" w:rsidRDefault="00BC5C4A" w14:paraId="7FC81B99" w14:textId="16A2C568">
      <w:pPr>
        <w:wordWrap/>
        <w:spacing w:before="120" w:after="120" w:line="276" w:lineRule="auto"/>
        <w:rPr>
          <w:rFonts w:eastAsia="나눔명조"/>
          <w:sz w:val="20"/>
          <w:szCs w:val="22"/>
        </w:rPr>
        <w:pPrChange w:author="Kang, Jiyoon" w:date="2022-03-02T23:41:00Z" w:id="676">
          <w:pPr>
            <w:widowControl/>
            <w:wordWrap/>
            <w:autoSpaceDE/>
            <w:autoSpaceDN/>
            <w:spacing w:before="120" w:after="120" w:line="276" w:lineRule="auto"/>
          </w:pPr>
        </w:pPrChange>
      </w:pPr>
    </w:p>
    <w:p w:rsidRPr="00B61948" w:rsidR="00BC5C4A" w:rsidDel="008C1E74" w:rsidP="00283EF6" w:rsidRDefault="00BC5C4A" w14:paraId="7D7BDA67" w14:textId="428B8010">
      <w:pPr>
        <w:wordWrap/>
        <w:spacing w:before="120" w:after="120" w:line="276" w:lineRule="auto"/>
        <w:ind w:firstLine="288"/>
        <w:rPr>
          <w:del w:author="Kang, Jiyoon" w:date="2022-03-02T23:41:00Z" w:id="677"/>
          <w:rFonts w:eastAsia="나눔명조"/>
          <w:sz w:val="20"/>
          <w:szCs w:val="22"/>
        </w:rPr>
      </w:pPr>
      <w:del w:author="Kang, Jiyoon" w:date="2022-03-02T23:41:00Z" w:id="678">
        <w:r w:rsidRPr="00B61948" w:rsidDel="008C1E74">
          <w:rPr>
            <w:rFonts w:hint="eastAsia" w:eastAsia="나눔명조"/>
            <w:sz w:val="20"/>
            <w:szCs w:val="22"/>
          </w:rPr>
          <w:delText>가설</w:delText>
        </w:r>
        <w:r w:rsidRPr="00B61948" w:rsidDel="008C1E74">
          <w:rPr>
            <w:rFonts w:hint="eastAsia" w:eastAsia="나눔명조"/>
            <w:sz w:val="20"/>
            <w:szCs w:val="22"/>
          </w:rPr>
          <w:delText xml:space="preserve"> </w:delText>
        </w:r>
        <w:r w:rsidRPr="00B61948" w:rsidDel="008C1E74">
          <w:rPr>
            <w:rFonts w:eastAsia="나눔명조"/>
            <w:sz w:val="20"/>
            <w:szCs w:val="22"/>
          </w:rPr>
          <w:delText>1</w:delText>
        </w:r>
        <w:r w:rsidRPr="00B61948" w:rsidDel="008C1E74">
          <w:rPr>
            <w:rFonts w:hint="eastAsia" w:eastAsia="나눔명조"/>
            <w:sz w:val="20"/>
            <w:szCs w:val="22"/>
          </w:rPr>
          <w:delText>과</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가설</w:delText>
        </w:r>
        <w:r w:rsidRPr="00B61948" w:rsidDel="008C1E74">
          <w:rPr>
            <w:rFonts w:hint="eastAsia" w:eastAsia="나눔명조"/>
            <w:sz w:val="20"/>
            <w:szCs w:val="22"/>
          </w:rPr>
          <w:delText xml:space="preserve"> </w:delText>
        </w:r>
        <w:r w:rsidRPr="00B61948" w:rsidDel="008C1E74">
          <w:rPr>
            <w:rFonts w:eastAsia="나눔명조"/>
            <w:sz w:val="20"/>
            <w:szCs w:val="22"/>
          </w:rPr>
          <w:delText>2</w:delText>
        </w:r>
        <w:r w:rsidRPr="00B61948" w:rsidDel="008C1E74">
          <w:rPr>
            <w:rFonts w:hint="eastAsia" w:eastAsia="나눔명조"/>
            <w:sz w:val="20"/>
            <w:szCs w:val="22"/>
          </w:rPr>
          <w:delText>에</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따라서</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한</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조직</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내에</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두</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리더십이</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동시에</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존재할</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경우</w:delText>
        </w:r>
        <w:r w:rsidRPr="00B61948" w:rsidDel="008C1E74">
          <w:rPr>
            <w:rFonts w:hint="eastAsia" w:eastAsia="나눔명조"/>
            <w:sz w:val="20"/>
            <w:szCs w:val="22"/>
          </w:rPr>
          <w:delText>,</w:delText>
        </w:r>
        <w:r w:rsidRPr="00B61948" w:rsidDel="008C1E74">
          <w:rPr>
            <w:rFonts w:eastAsia="나눔명조"/>
            <w:sz w:val="20"/>
            <w:szCs w:val="22"/>
          </w:rPr>
          <w:delText xml:space="preserve"> </w:delText>
        </w:r>
        <w:r w:rsidRPr="00B61948" w:rsidDel="008C1E74">
          <w:rPr>
            <w:rFonts w:hint="eastAsia" w:eastAsia="나눔명조"/>
            <w:sz w:val="20"/>
            <w:szCs w:val="22"/>
          </w:rPr>
          <w:delText>우리는</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거래적</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리더십과</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변혁적</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리더십이</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상충관계에</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있을</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것으로</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기대할</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수</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있다</w:delText>
        </w:r>
        <w:r w:rsidRPr="00B61948" w:rsidDel="008C1E74">
          <w:rPr>
            <w:rFonts w:hint="eastAsia" w:eastAsia="나눔명조"/>
            <w:sz w:val="20"/>
            <w:szCs w:val="22"/>
          </w:rPr>
          <w:delText>.</w:delText>
        </w:r>
        <w:r w:rsidRPr="00B61948" w:rsidDel="008C1E74">
          <w:rPr>
            <w:rFonts w:eastAsia="나눔명조"/>
            <w:sz w:val="20"/>
            <w:szCs w:val="22"/>
          </w:rPr>
          <w:delText xml:space="preserve"> </w:delText>
        </w:r>
      </w:del>
    </w:p>
    <w:p w:rsidRPr="00B61948" w:rsidR="00BC5C4A" w:rsidDel="008C1E74" w:rsidP="00265BC3" w:rsidRDefault="00BC5C4A" w14:paraId="7290E78D" w14:textId="7CBCC93D">
      <w:pPr>
        <w:widowControl/>
        <w:wordWrap/>
        <w:autoSpaceDE/>
        <w:autoSpaceDN/>
        <w:spacing w:before="120" w:after="120" w:line="276" w:lineRule="auto"/>
        <w:rPr>
          <w:del w:author="Kang, Jiyoon" w:date="2022-03-02T23:41:00Z" w:id="679"/>
          <w:rFonts w:eastAsia="나눔명조"/>
          <w:sz w:val="20"/>
          <w:szCs w:val="22"/>
        </w:rPr>
      </w:pPr>
    </w:p>
    <w:p w:rsidRPr="00B61948" w:rsidR="00BC5C4A" w:rsidDel="008C1E74" w:rsidP="00BC5C4A" w:rsidRDefault="00BC5C4A" w14:paraId="7870D833" w14:textId="03BC73BB">
      <w:pPr>
        <w:widowControl/>
        <w:wordWrap/>
        <w:autoSpaceDE/>
        <w:autoSpaceDN/>
        <w:spacing w:before="120" w:after="120" w:line="276" w:lineRule="auto"/>
        <w:rPr>
          <w:del w:author="Kang, Jiyoon" w:date="2022-03-02T23:41:00Z" w:id="680"/>
          <w:rFonts w:eastAsia="나눔명조"/>
          <w:sz w:val="20"/>
          <w:szCs w:val="22"/>
        </w:rPr>
      </w:pPr>
      <w:del w:author="Kang, Jiyoon" w:date="2022-03-02T23:41:00Z" w:id="681">
        <w:r w:rsidRPr="00B61948" w:rsidDel="008C1E74">
          <w:rPr>
            <w:rFonts w:hint="eastAsia" w:eastAsia="나눔명조"/>
            <w:sz w:val="20"/>
            <w:szCs w:val="22"/>
          </w:rPr>
          <w:delText>가설</w:delText>
        </w:r>
        <w:r w:rsidRPr="00B61948" w:rsidDel="008C1E74">
          <w:rPr>
            <w:rFonts w:hint="eastAsia" w:eastAsia="나눔명조"/>
            <w:sz w:val="20"/>
            <w:szCs w:val="22"/>
          </w:rPr>
          <w:delText xml:space="preserve"> </w:delText>
        </w:r>
        <w:r w:rsidRPr="00B61948" w:rsidDel="008C1E74">
          <w:rPr>
            <w:rFonts w:eastAsia="나눔명조"/>
            <w:sz w:val="20"/>
            <w:szCs w:val="22"/>
          </w:rPr>
          <w:delText>3</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조직</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내에서</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거래적</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리더십과</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변혁적</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리더십은</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상충</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관계</w:delText>
        </w:r>
        <w:r w:rsidRPr="00B61948" w:rsidDel="008C1E74">
          <w:rPr>
            <w:rFonts w:hint="eastAsia" w:eastAsia="나눔명조"/>
            <w:sz w:val="20"/>
            <w:szCs w:val="22"/>
          </w:rPr>
          <w:delText>(trade-offs)</w:delText>
        </w:r>
        <w:r w:rsidRPr="00B61948" w:rsidDel="008C1E74">
          <w:rPr>
            <w:rFonts w:hint="eastAsia" w:eastAsia="나눔명조"/>
            <w:sz w:val="20"/>
            <w:szCs w:val="22"/>
          </w:rPr>
          <w:delText>에</w:delText>
        </w:r>
        <w:r w:rsidRPr="00B61948" w:rsidDel="008C1E74">
          <w:rPr>
            <w:rFonts w:hint="eastAsia" w:eastAsia="나눔명조"/>
            <w:sz w:val="20"/>
            <w:szCs w:val="22"/>
          </w:rPr>
          <w:delText xml:space="preserve"> </w:delText>
        </w:r>
        <w:r w:rsidRPr="00B61948" w:rsidDel="008C1E74">
          <w:rPr>
            <w:rFonts w:hint="eastAsia" w:eastAsia="나눔명조"/>
            <w:sz w:val="20"/>
            <w:szCs w:val="22"/>
          </w:rPr>
          <w:delText>있다</w:delText>
        </w:r>
        <w:r w:rsidRPr="00B61948" w:rsidDel="008C1E74">
          <w:rPr>
            <w:rFonts w:hint="eastAsia" w:eastAsia="나눔명조"/>
            <w:sz w:val="20"/>
            <w:szCs w:val="22"/>
          </w:rPr>
          <w:delText>.</w:delText>
        </w:r>
      </w:del>
    </w:p>
    <w:p w:rsidRPr="00B61948" w:rsidR="00BC5C4A" w:rsidP="00265BC3" w:rsidRDefault="00BC5C4A" w14:paraId="25A8BE07" w14:textId="77777777">
      <w:pPr>
        <w:widowControl/>
        <w:wordWrap/>
        <w:autoSpaceDE/>
        <w:autoSpaceDN/>
        <w:spacing w:before="120" w:after="120" w:line="276" w:lineRule="auto"/>
        <w:rPr>
          <w:rFonts w:eastAsia="나눔명조"/>
          <w:sz w:val="20"/>
          <w:szCs w:val="22"/>
        </w:rPr>
      </w:pPr>
    </w:p>
    <w:p w:rsidRPr="003820D2" w:rsidR="00C663A6" w:rsidP="006A2C1F" w:rsidRDefault="00C663A6" w14:paraId="73C3FB2A" w14:textId="4454C1EA">
      <w:pPr>
        <w:pStyle w:val="2"/>
        <w:rPr>
          <w:color w:val="auto"/>
        </w:rPr>
      </w:pPr>
      <w:r w:rsidRPr="003820D2">
        <w:rPr>
          <w:color w:val="auto"/>
        </w:rPr>
        <w:t xml:space="preserve">3. </w:t>
      </w:r>
      <w:r w:rsidR="0048587E">
        <w:rPr>
          <w:rFonts w:hint="eastAsia"/>
          <w:color w:val="auto"/>
        </w:rPr>
        <w:t>조직</w:t>
      </w:r>
      <w:r w:rsidR="0048587E">
        <w:rPr>
          <w:rFonts w:hint="eastAsia"/>
          <w:color w:val="auto"/>
        </w:rPr>
        <w:t xml:space="preserve"> </w:t>
      </w:r>
      <w:r w:rsidR="0048587E">
        <w:rPr>
          <w:rFonts w:hint="eastAsia"/>
          <w:color w:val="auto"/>
        </w:rPr>
        <w:t>내</w:t>
      </w:r>
      <w:r w:rsidR="0048587E">
        <w:rPr>
          <w:rFonts w:hint="eastAsia"/>
          <w:color w:val="auto"/>
        </w:rPr>
        <w:t xml:space="preserve"> </w:t>
      </w:r>
      <w:r w:rsidRPr="003820D2">
        <w:rPr>
          <w:rFonts w:hint="eastAsia"/>
          <w:color w:val="auto"/>
        </w:rPr>
        <w:t>의사소통</w:t>
      </w:r>
      <w:r w:rsidRPr="003820D2">
        <w:rPr>
          <w:rFonts w:hint="eastAsia"/>
          <w:color w:val="auto"/>
        </w:rPr>
        <w:t>:</w:t>
      </w:r>
      <w:r w:rsidRPr="003820D2">
        <w:rPr>
          <w:color w:val="auto"/>
        </w:rPr>
        <w:t xml:space="preserve"> </w:t>
      </w:r>
      <w:r w:rsidRPr="003820D2">
        <w:rPr>
          <w:rFonts w:hint="eastAsia"/>
          <w:color w:val="auto"/>
        </w:rPr>
        <w:t>리더십과</w:t>
      </w:r>
      <w:r w:rsidRPr="003820D2">
        <w:rPr>
          <w:rFonts w:hint="eastAsia"/>
          <w:color w:val="auto"/>
        </w:rPr>
        <w:t xml:space="preserve"> </w:t>
      </w:r>
      <w:r w:rsidRPr="003820D2" w:rsidR="00012453">
        <w:rPr>
          <w:color w:val="auto"/>
        </w:rPr>
        <w:t>공공봉사동기</w:t>
      </w:r>
      <w:r w:rsidR="0048587E">
        <w:rPr>
          <w:rFonts w:hint="eastAsia"/>
          <w:color w:val="auto"/>
        </w:rPr>
        <w:t xml:space="preserve"> </w:t>
      </w:r>
      <w:r w:rsidRPr="003820D2">
        <w:rPr>
          <w:rFonts w:hint="eastAsia"/>
          <w:color w:val="auto"/>
        </w:rPr>
        <w:t>관계의</w:t>
      </w:r>
      <w:r w:rsidRPr="003820D2">
        <w:rPr>
          <w:rFonts w:hint="eastAsia"/>
          <w:color w:val="auto"/>
        </w:rPr>
        <w:t xml:space="preserve"> </w:t>
      </w:r>
      <w:r w:rsidRPr="003820D2">
        <w:rPr>
          <w:rFonts w:hint="eastAsia"/>
          <w:color w:val="auto"/>
        </w:rPr>
        <w:t>조절변수</w:t>
      </w:r>
    </w:p>
    <w:p w:rsidRPr="00B61948" w:rsidR="004D452C" w:rsidP="00283EF6" w:rsidRDefault="00273A1E" w14:paraId="37968DDC" w14:textId="195ED12A">
      <w:pPr>
        <w:wordWrap/>
        <w:spacing w:before="120" w:after="120" w:line="276" w:lineRule="auto"/>
        <w:ind w:firstLine="288"/>
        <w:rPr>
          <w:rFonts w:eastAsia="나눔명조"/>
          <w:sz w:val="20"/>
          <w:szCs w:val="22"/>
        </w:rPr>
      </w:pPr>
      <w:r w:rsidRPr="00B61948">
        <w:rPr>
          <w:rFonts w:hint="eastAsia" w:eastAsia="나눔명조"/>
          <w:sz w:val="20"/>
          <w:szCs w:val="22"/>
        </w:rPr>
        <w:t>공공봉사동기는</w:t>
      </w:r>
      <w:r w:rsidRPr="00B61948">
        <w:rPr>
          <w:rFonts w:hint="eastAsia" w:eastAsia="나눔명조"/>
          <w:sz w:val="20"/>
          <w:szCs w:val="22"/>
        </w:rPr>
        <w:t xml:space="preserve"> </w:t>
      </w:r>
      <w:r w:rsidRPr="00B61948">
        <w:rPr>
          <w:rFonts w:hint="eastAsia" w:eastAsia="나눔명조"/>
          <w:sz w:val="20"/>
          <w:szCs w:val="22"/>
        </w:rPr>
        <w:t>개인적</w:t>
      </w:r>
      <w:r w:rsidRPr="00B61948">
        <w:rPr>
          <w:rFonts w:hint="eastAsia" w:eastAsia="나눔명조"/>
          <w:sz w:val="20"/>
          <w:szCs w:val="22"/>
        </w:rPr>
        <w:t xml:space="preserve"> </w:t>
      </w:r>
      <w:r w:rsidRPr="00B61948">
        <w:rPr>
          <w:rFonts w:hint="eastAsia" w:eastAsia="나눔명조"/>
          <w:sz w:val="20"/>
          <w:szCs w:val="22"/>
        </w:rPr>
        <w:t>차원의</w:t>
      </w:r>
      <w:r w:rsidRPr="00B61948">
        <w:rPr>
          <w:rFonts w:hint="eastAsia" w:eastAsia="나눔명조"/>
          <w:sz w:val="20"/>
          <w:szCs w:val="22"/>
        </w:rPr>
        <w:t xml:space="preserve"> </w:t>
      </w:r>
      <w:r w:rsidRPr="00B61948">
        <w:rPr>
          <w:rFonts w:hint="eastAsia" w:eastAsia="나눔명조"/>
          <w:sz w:val="20"/>
          <w:szCs w:val="22"/>
        </w:rPr>
        <w:t>심리적</w:t>
      </w:r>
      <w:r w:rsidRPr="00B61948">
        <w:rPr>
          <w:rFonts w:hint="eastAsia" w:eastAsia="나눔명조"/>
          <w:sz w:val="20"/>
          <w:szCs w:val="22"/>
        </w:rPr>
        <w:t xml:space="preserve"> </w:t>
      </w:r>
      <w:r w:rsidRPr="00B61948">
        <w:rPr>
          <w:rFonts w:hint="eastAsia" w:eastAsia="나눔명조"/>
          <w:sz w:val="20"/>
          <w:szCs w:val="22"/>
        </w:rPr>
        <w:t>동기이며</w:t>
      </w:r>
      <w:r w:rsidRPr="00B61948">
        <w:rPr>
          <w:rFonts w:hint="eastAsia" w:eastAsia="나눔명조"/>
          <w:sz w:val="20"/>
          <w:szCs w:val="22"/>
        </w:rPr>
        <w:t xml:space="preserve"> </w:t>
      </w:r>
      <w:r w:rsidRPr="00B61948">
        <w:rPr>
          <w:rFonts w:hint="eastAsia" w:eastAsia="나눔명조"/>
          <w:sz w:val="20"/>
          <w:szCs w:val="22"/>
        </w:rPr>
        <w:t>성향이다</w:t>
      </w:r>
      <w:r w:rsidRPr="00B61948">
        <w:rPr>
          <w:rFonts w:eastAsia="나눔명조"/>
          <w:sz w:val="20"/>
          <w:szCs w:val="22"/>
        </w:rPr>
        <w:t xml:space="preserve">. </w:t>
      </w:r>
      <w:r w:rsidRPr="00B61948">
        <w:rPr>
          <w:rFonts w:hint="eastAsia" w:eastAsia="나눔명조"/>
          <w:sz w:val="20"/>
          <w:szCs w:val="22"/>
        </w:rPr>
        <w:t>즉</w:t>
      </w:r>
      <w:r w:rsidRPr="00B61948">
        <w:rPr>
          <w:rFonts w:hint="eastAsia" w:eastAsia="나눔명조"/>
          <w:sz w:val="20"/>
          <w:szCs w:val="22"/>
        </w:rPr>
        <w:t>,</w:t>
      </w:r>
      <w:r w:rsidRPr="00B61948">
        <w:rPr>
          <w:rFonts w:eastAsia="나눔명조"/>
          <w:sz w:val="20"/>
          <w:szCs w:val="22"/>
        </w:rPr>
        <w:t xml:space="preserve"> </w:t>
      </w:r>
      <w:r w:rsidRPr="00B61948">
        <w:rPr>
          <w:rFonts w:hint="eastAsia" w:eastAsia="나눔명조"/>
          <w:sz w:val="20"/>
          <w:szCs w:val="22"/>
        </w:rPr>
        <w:t>서로</w:t>
      </w:r>
      <w:r w:rsidRPr="00B61948">
        <w:rPr>
          <w:rFonts w:hint="eastAsia" w:eastAsia="나눔명조"/>
          <w:sz w:val="20"/>
          <w:szCs w:val="22"/>
        </w:rPr>
        <w:t xml:space="preserve"> </w:t>
      </w:r>
      <w:r w:rsidRPr="00B61948">
        <w:rPr>
          <w:rFonts w:hint="eastAsia" w:eastAsia="나눔명조"/>
          <w:sz w:val="20"/>
          <w:szCs w:val="22"/>
        </w:rPr>
        <w:t>다른</w:t>
      </w:r>
      <w:r w:rsidRPr="00B61948">
        <w:rPr>
          <w:rFonts w:hint="eastAsia" w:eastAsia="나눔명조"/>
          <w:sz w:val="20"/>
          <w:szCs w:val="22"/>
        </w:rPr>
        <w:t xml:space="preserve"> </w:t>
      </w:r>
      <w:r w:rsidRPr="00B61948">
        <w:rPr>
          <w:rFonts w:hint="eastAsia" w:eastAsia="나눔명조"/>
          <w:sz w:val="20"/>
          <w:szCs w:val="22"/>
        </w:rPr>
        <w:t>특성과</w:t>
      </w:r>
      <w:r w:rsidRPr="00B61948">
        <w:rPr>
          <w:rFonts w:hint="eastAsia" w:eastAsia="나눔명조"/>
          <w:sz w:val="20"/>
          <w:szCs w:val="22"/>
        </w:rPr>
        <w:t xml:space="preserve"> </w:t>
      </w:r>
      <w:r w:rsidRPr="00B61948">
        <w:rPr>
          <w:rFonts w:hint="eastAsia" w:eastAsia="나눔명조"/>
          <w:sz w:val="20"/>
          <w:szCs w:val="22"/>
        </w:rPr>
        <w:t>성향을</w:t>
      </w:r>
      <w:r w:rsidRPr="00B61948">
        <w:rPr>
          <w:rFonts w:hint="eastAsia" w:eastAsia="나눔명조"/>
          <w:sz w:val="20"/>
          <w:szCs w:val="22"/>
        </w:rPr>
        <w:t xml:space="preserve"> </w:t>
      </w:r>
      <w:r w:rsidRPr="00B61948">
        <w:rPr>
          <w:rFonts w:hint="eastAsia" w:eastAsia="나눔명조"/>
          <w:sz w:val="20"/>
          <w:szCs w:val="22"/>
        </w:rPr>
        <w:t>지닌</w:t>
      </w:r>
      <w:r w:rsidRPr="00B61948">
        <w:rPr>
          <w:rFonts w:hint="eastAsia" w:eastAsia="나눔명조"/>
          <w:sz w:val="20"/>
          <w:szCs w:val="22"/>
        </w:rPr>
        <w:t xml:space="preserve"> </w:t>
      </w:r>
      <w:r w:rsidRPr="00B61948">
        <w:rPr>
          <w:rFonts w:hint="eastAsia" w:eastAsia="나눔명조"/>
          <w:sz w:val="20"/>
          <w:szCs w:val="22"/>
        </w:rPr>
        <w:t>여러</w:t>
      </w:r>
      <w:r w:rsidRPr="00B61948">
        <w:rPr>
          <w:rFonts w:hint="eastAsia" w:eastAsia="나눔명조"/>
          <w:sz w:val="20"/>
          <w:szCs w:val="22"/>
        </w:rPr>
        <w:t xml:space="preserve"> </w:t>
      </w:r>
      <w:r w:rsidRPr="00B61948">
        <w:rPr>
          <w:rFonts w:hint="eastAsia" w:eastAsia="나눔명조"/>
          <w:sz w:val="20"/>
          <w:szCs w:val="22"/>
        </w:rPr>
        <w:t>개인으로</w:t>
      </w:r>
      <w:r w:rsidRPr="00B61948">
        <w:rPr>
          <w:rFonts w:hint="eastAsia" w:eastAsia="나눔명조"/>
          <w:sz w:val="20"/>
          <w:szCs w:val="22"/>
        </w:rPr>
        <w:t xml:space="preserve"> </w:t>
      </w:r>
      <w:r w:rsidRPr="00B61948">
        <w:rPr>
          <w:rFonts w:hint="eastAsia" w:eastAsia="나눔명조"/>
          <w:sz w:val="20"/>
          <w:szCs w:val="22"/>
        </w:rPr>
        <w:t>구성된</w:t>
      </w:r>
      <w:r w:rsidRPr="00B61948">
        <w:rPr>
          <w:rFonts w:hint="eastAsia" w:eastAsia="나눔명조"/>
          <w:sz w:val="20"/>
          <w:szCs w:val="22"/>
        </w:rPr>
        <w:t xml:space="preserve"> </w:t>
      </w:r>
      <w:r w:rsidRPr="00B61948">
        <w:rPr>
          <w:rFonts w:hint="eastAsia" w:eastAsia="나눔명조"/>
          <w:sz w:val="20"/>
          <w:szCs w:val="22"/>
        </w:rPr>
        <w:t>조직에서</w:t>
      </w:r>
      <w:r w:rsidRPr="00B61948">
        <w:rPr>
          <w:rFonts w:hint="eastAsia" w:eastAsia="나눔명조"/>
          <w:sz w:val="20"/>
          <w:szCs w:val="22"/>
        </w:rPr>
        <w:t xml:space="preserve"> </w:t>
      </w:r>
      <w:r w:rsidRPr="00B61948">
        <w:rPr>
          <w:rFonts w:hint="eastAsia" w:eastAsia="나눔명조"/>
          <w:sz w:val="20"/>
          <w:szCs w:val="22"/>
        </w:rPr>
        <w:t>구성원</w:t>
      </w:r>
      <w:r w:rsidRPr="00B61948">
        <w:rPr>
          <w:rFonts w:hint="eastAsia" w:eastAsia="나눔명조"/>
          <w:sz w:val="20"/>
          <w:szCs w:val="22"/>
        </w:rPr>
        <w:t xml:space="preserve"> </w:t>
      </w:r>
      <w:r w:rsidRPr="00B61948">
        <w:rPr>
          <w:rFonts w:hint="eastAsia" w:eastAsia="나눔명조"/>
          <w:sz w:val="20"/>
          <w:szCs w:val="22"/>
        </w:rPr>
        <w:t>모두가</w:t>
      </w:r>
      <w:r w:rsidRPr="00B61948">
        <w:rPr>
          <w:rFonts w:hint="eastAsia" w:eastAsia="나눔명조"/>
          <w:sz w:val="20"/>
          <w:szCs w:val="22"/>
        </w:rPr>
        <w:t xml:space="preserve"> </w:t>
      </w:r>
      <w:r w:rsidRPr="00B61948">
        <w:rPr>
          <w:rFonts w:hint="eastAsia" w:eastAsia="나눔명조"/>
          <w:sz w:val="20"/>
          <w:szCs w:val="22"/>
        </w:rPr>
        <w:t>심리적으로</w:t>
      </w:r>
      <w:r w:rsidRPr="00B61948">
        <w:rPr>
          <w:rFonts w:hint="eastAsia" w:eastAsia="나눔명조"/>
          <w:sz w:val="20"/>
          <w:szCs w:val="22"/>
        </w:rPr>
        <w:t xml:space="preserve"> </w:t>
      </w:r>
      <w:r w:rsidRPr="00B61948" w:rsidR="00DF4E62">
        <w:rPr>
          <w:rFonts w:hint="eastAsia" w:eastAsia="나눔명조"/>
          <w:sz w:val="20"/>
          <w:szCs w:val="22"/>
        </w:rPr>
        <w:t>일관된</w:t>
      </w:r>
      <w:r w:rsidRPr="00B61948">
        <w:rPr>
          <w:rFonts w:eastAsia="나눔명조"/>
          <w:sz w:val="20"/>
          <w:szCs w:val="22"/>
        </w:rPr>
        <w:t xml:space="preserve"> </w:t>
      </w:r>
      <w:r w:rsidRPr="00B61948">
        <w:rPr>
          <w:rFonts w:hint="eastAsia" w:eastAsia="나눔명조"/>
          <w:sz w:val="20"/>
          <w:szCs w:val="22"/>
        </w:rPr>
        <w:t>동기를</w:t>
      </w:r>
      <w:r w:rsidRPr="00B61948">
        <w:rPr>
          <w:rFonts w:hint="eastAsia" w:eastAsia="나눔명조"/>
          <w:sz w:val="20"/>
          <w:szCs w:val="22"/>
        </w:rPr>
        <w:t xml:space="preserve"> </w:t>
      </w:r>
      <w:r w:rsidRPr="00B61948">
        <w:rPr>
          <w:rFonts w:hint="eastAsia" w:eastAsia="나눔명조"/>
          <w:sz w:val="20"/>
          <w:szCs w:val="22"/>
        </w:rPr>
        <w:t>지니고</w:t>
      </w:r>
      <w:r w:rsidRPr="00B61948">
        <w:rPr>
          <w:rFonts w:eastAsia="나눔명조"/>
          <w:sz w:val="20"/>
          <w:szCs w:val="22"/>
        </w:rPr>
        <w:t xml:space="preserve"> </w:t>
      </w:r>
      <w:r w:rsidRPr="00B61948">
        <w:rPr>
          <w:rFonts w:hint="eastAsia" w:eastAsia="나눔명조"/>
          <w:sz w:val="20"/>
          <w:szCs w:val="22"/>
        </w:rPr>
        <w:t>행동해야</w:t>
      </w:r>
      <w:r w:rsidRPr="00B61948">
        <w:rPr>
          <w:rFonts w:eastAsia="나눔명조"/>
          <w:sz w:val="20"/>
          <w:szCs w:val="22"/>
        </w:rPr>
        <w:t xml:space="preserve"> </w:t>
      </w:r>
      <w:r w:rsidRPr="00B61948">
        <w:rPr>
          <w:rFonts w:hint="eastAsia" w:eastAsia="나눔명조"/>
          <w:sz w:val="20"/>
          <w:szCs w:val="22"/>
        </w:rPr>
        <w:t>해당</w:t>
      </w:r>
      <w:r w:rsidRPr="00B61948">
        <w:rPr>
          <w:rFonts w:hint="eastAsia" w:eastAsia="나눔명조"/>
          <w:sz w:val="20"/>
          <w:szCs w:val="22"/>
        </w:rPr>
        <w:t xml:space="preserve"> </w:t>
      </w:r>
      <w:r w:rsidRPr="00B61948">
        <w:rPr>
          <w:rFonts w:hint="eastAsia" w:eastAsia="나눔명조"/>
          <w:sz w:val="20"/>
          <w:szCs w:val="22"/>
        </w:rPr>
        <w:t>공공조직의</w:t>
      </w:r>
      <w:r w:rsidRPr="00B61948">
        <w:rPr>
          <w:rFonts w:hint="eastAsia" w:eastAsia="나눔명조"/>
          <w:sz w:val="20"/>
          <w:szCs w:val="22"/>
        </w:rPr>
        <w:t xml:space="preserve"> </w:t>
      </w:r>
      <w:r w:rsidRPr="00B61948">
        <w:rPr>
          <w:rFonts w:hint="eastAsia" w:eastAsia="나눔명조"/>
          <w:sz w:val="20"/>
          <w:szCs w:val="22"/>
        </w:rPr>
        <w:t>공공봉사동기가</w:t>
      </w:r>
      <w:r w:rsidRPr="00B61948">
        <w:rPr>
          <w:rFonts w:hint="eastAsia" w:eastAsia="나눔명조"/>
          <w:sz w:val="20"/>
          <w:szCs w:val="22"/>
        </w:rPr>
        <w:t xml:space="preserve"> </w:t>
      </w:r>
      <w:r w:rsidRPr="00B61948">
        <w:rPr>
          <w:rFonts w:hint="eastAsia" w:eastAsia="나눔명조"/>
          <w:sz w:val="20"/>
          <w:szCs w:val="22"/>
        </w:rPr>
        <w:t>증가했다고</w:t>
      </w:r>
      <w:r w:rsidRPr="00B61948">
        <w:rPr>
          <w:rFonts w:hint="eastAsia" w:eastAsia="나눔명조"/>
          <w:sz w:val="20"/>
          <w:szCs w:val="22"/>
        </w:rPr>
        <w:t xml:space="preserve"> </w:t>
      </w:r>
      <w:r w:rsidRPr="00B61948">
        <w:rPr>
          <w:rFonts w:hint="eastAsia" w:eastAsia="나눔명조"/>
          <w:sz w:val="20"/>
          <w:szCs w:val="22"/>
        </w:rPr>
        <w:t>판단할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w:t>
      </w:r>
      <w:del w:author="Kang, Jiyoon" w:date="2022-03-03T00:38:00Z" w:id="682">
        <w:r w:rsidRPr="00B61948" w:rsidDel="00B7475F">
          <w:rPr>
            <w:rFonts w:hint="eastAsia" w:eastAsia="나눔명조"/>
            <w:sz w:val="20"/>
            <w:szCs w:val="22"/>
          </w:rPr>
          <w:delText>을</w:delText>
        </w:r>
        <w:r w:rsidRPr="00B61948" w:rsidDel="00B7475F">
          <w:rPr>
            <w:rFonts w:hint="eastAsia" w:eastAsia="나눔명조"/>
            <w:sz w:val="20"/>
            <w:szCs w:val="22"/>
          </w:rPr>
          <w:delText xml:space="preserve"> </w:delText>
        </w:r>
        <w:r w:rsidRPr="00B61948" w:rsidDel="00B7475F">
          <w:rPr>
            <w:rFonts w:hint="eastAsia" w:eastAsia="나눔명조"/>
            <w:sz w:val="20"/>
            <w:szCs w:val="22"/>
          </w:rPr>
          <w:delText>것이</w:delText>
        </w:r>
      </w:del>
      <w:r w:rsidRPr="00B61948">
        <w:rPr>
          <w:rFonts w:hint="eastAsia" w:eastAsia="나눔명조"/>
          <w:sz w:val="20"/>
          <w:szCs w:val="22"/>
        </w:rPr>
        <w:t>다</w:t>
      </w:r>
      <w:r w:rsidRPr="00B61948">
        <w:rPr>
          <w:rFonts w:hint="eastAsia" w:eastAsia="나눔명조"/>
          <w:sz w:val="20"/>
          <w:szCs w:val="22"/>
        </w:rPr>
        <w:t>.</w:t>
      </w:r>
      <w:r w:rsidRPr="00B61948">
        <w:rPr>
          <w:rFonts w:eastAsia="나눔명조"/>
          <w:sz w:val="20"/>
          <w:szCs w:val="22"/>
        </w:rPr>
        <w:t xml:space="preserve"> </w:t>
      </w:r>
      <w:r w:rsidRPr="00B61948">
        <w:rPr>
          <w:rFonts w:hint="eastAsia" w:eastAsia="나눔명조"/>
          <w:sz w:val="20"/>
          <w:szCs w:val="22"/>
        </w:rPr>
        <w:t>관리자와</w:t>
      </w:r>
      <w:r w:rsidRPr="00B61948">
        <w:rPr>
          <w:rFonts w:hint="eastAsia" w:eastAsia="나눔명조"/>
          <w:sz w:val="20"/>
          <w:szCs w:val="22"/>
        </w:rPr>
        <w:t xml:space="preserve"> </w:t>
      </w:r>
      <w:r w:rsidRPr="00B61948">
        <w:rPr>
          <w:rFonts w:hint="eastAsia" w:eastAsia="나눔명조"/>
          <w:sz w:val="20"/>
          <w:szCs w:val="22"/>
        </w:rPr>
        <w:t>비관리자</w:t>
      </w:r>
      <w:r w:rsidRPr="00B61948">
        <w:rPr>
          <w:rFonts w:hint="eastAsia" w:eastAsia="나눔명조"/>
          <w:sz w:val="20"/>
          <w:szCs w:val="22"/>
        </w:rPr>
        <w:t xml:space="preserve"> </w:t>
      </w:r>
      <w:r w:rsidRPr="00B61948">
        <w:rPr>
          <w:rFonts w:hint="eastAsia" w:eastAsia="나눔명조"/>
          <w:sz w:val="20"/>
          <w:szCs w:val="22"/>
        </w:rPr>
        <w:t>간에</w:t>
      </w:r>
      <w:r w:rsidRPr="00B61948">
        <w:rPr>
          <w:rFonts w:hint="eastAsia" w:eastAsia="나눔명조"/>
          <w:sz w:val="20"/>
          <w:szCs w:val="22"/>
        </w:rPr>
        <w:t xml:space="preserve"> </w:t>
      </w:r>
      <w:r w:rsidRPr="00B61948">
        <w:rPr>
          <w:rFonts w:hint="eastAsia" w:eastAsia="나눔명조"/>
          <w:sz w:val="20"/>
          <w:szCs w:val="22"/>
        </w:rPr>
        <w:t>가치관이</w:t>
      </w:r>
      <w:r w:rsidRPr="00B61948">
        <w:rPr>
          <w:rFonts w:hint="eastAsia" w:eastAsia="나눔명조"/>
          <w:sz w:val="20"/>
          <w:szCs w:val="22"/>
        </w:rPr>
        <w:t xml:space="preserve"> </w:t>
      </w:r>
      <w:r w:rsidRPr="00B61948">
        <w:rPr>
          <w:rFonts w:hint="eastAsia" w:eastAsia="나눔명조"/>
          <w:sz w:val="20"/>
          <w:szCs w:val="22"/>
        </w:rPr>
        <w:t>동일할수록</w:t>
      </w:r>
      <w:r w:rsidRPr="00B61948">
        <w:rPr>
          <w:rFonts w:hint="eastAsia" w:eastAsia="나눔명조"/>
          <w:sz w:val="20"/>
          <w:szCs w:val="22"/>
        </w:rPr>
        <w:t xml:space="preserve"> </w:t>
      </w:r>
      <w:r w:rsidRPr="00B61948">
        <w:rPr>
          <w:rFonts w:hint="eastAsia" w:eastAsia="나눔명조"/>
          <w:sz w:val="20"/>
          <w:szCs w:val="22"/>
        </w:rPr>
        <w:t>공공봉사동기가</w:t>
      </w:r>
      <w:r w:rsidRPr="00B61948">
        <w:rPr>
          <w:rFonts w:hint="eastAsia" w:eastAsia="나눔명조"/>
          <w:sz w:val="20"/>
          <w:szCs w:val="22"/>
        </w:rPr>
        <w:t xml:space="preserve"> </w:t>
      </w:r>
      <w:r w:rsidRPr="00B61948">
        <w:rPr>
          <w:rFonts w:hint="eastAsia" w:eastAsia="나눔명조"/>
          <w:sz w:val="20"/>
          <w:szCs w:val="22"/>
        </w:rPr>
        <w:t>촉진될</w:t>
      </w:r>
      <w:r w:rsidRPr="00B61948">
        <w:rPr>
          <w:rFonts w:hint="eastAsia" w:eastAsia="나눔명조"/>
          <w:sz w:val="20"/>
          <w:szCs w:val="22"/>
        </w:rPr>
        <w:t xml:space="preserve"> </w:t>
      </w:r>
      <w:r w:rsidRPr="00B61948">
        <w:rPr>
          <w:rFonts w:hint="eastAsia" w:eastAsia="나눔명조"/>
          <w:sz w:val="20"/>
          <w:szCs w:val="22"/>
        </w:rPr>
        <w:t>것이며</w:t>
      </w:r>
      <w:r w:rsidRPr="00B61948">
        <w:rPr>
          <w:rFonts w:eastAsia="나눔명조"/>
          <w:sz w:val="20"/>
          <w:szCs w:val="22"/>
        </w:rPr>
        <w:t xml:space="preserve">, </w:t>
      </w:r>
      <w:r w:rsidRPr="00B61948">
        <w:rPr>
          <w:rFonts w:hint="eastAsia" w:eastAsia="나눔명조"/>
          <w:sz w:val="20"/>
          <w:szCs w:val="22"/>
        </w:rPr>
        <w:t>집단</w:t>
      </w:r>
      <w:r w:rsidRPr="00B61948">
        <w:rPr>
          <w:rFonts w:hint="eastAsia" w:eastAsia="나눔명조"/>
          <w:sz w:val="20"/>
          <w:szCs w:val="22"/>
        </w:rPr>
        <w:t xml:space="preserve"> </w:t>
      </w:r>
      <w:r w:rsidRPr="00B61948">
        <w:rPr>
          <w:rFonts w:hint="eastAsia" w:eastAsia="나눔명조"/>
          <w:sz w:val="20"/>
          <w:szCs w:val="22"/>
        </w:rPr>
        <w:t>내</w:t>
      </w:r>
      <w:r w:rsidRPr="00B61948">
        <w:rPr>
          <w:rFonts w:hint="eastAsia" w:eastAsia="나눔명조"/>
          <w:sz w:val="20"/>
          <w:szCs w:val="22"/>
        </w:rPr>
        <w:t xml:space="preserve"> </w:t>
      </w:r>
      <w:r w:rsidRPr="00B61948">
        <w:rPr>
          <w:rFonts w:hint="eastAsia" w:eastAsia="나눔명조"/>
          <w:sz w:val="20"/>
          <w:szCs w:val="22"/>
        </w:rPr>
        <w:t>가치가</w:t>
      </w:r>
      <w:r w:rsidRPr="00B61948">
        <w:rPr>
          <w:rFonts w:hint="eastAsia" w:eastAsia="나눔명조"/>
          <w:sz w:val="20"/>
          <w:szCs w:val="22"/>
        </w:rPr>
        <w:t xml:space="preserve"> </w:t>
      </w:r>
      <w:r w:rsidRPr="00B61948">
        <w:rPr>
          <w:rFonts w:hint="eastAsia" w:eastAsia="나눔명조"/>
          <w:sz w:val="20"/>
          <w:szCs w:val="22"/>
        </w:rPr>
        <w:t>불일치</w:t>
      </w:r>
      <w:r w:rsidRPr="00B61948">
        <w:rPr>
          <w:rFonts w:eastAsia="나눔명조"/>
          <w:sz w:val="20"/>
          <w:szCs w:val="22"/>
        </w:rPr>
        <w:t>한다면</w:t>
      </w:r>
      <w:r w:rsidRPr="00B61948">
        <w:rPr>
          <w:rFonts w:hint="eastAsia" w:eastAsia="나눔명조"/>
          <w:sz w:val="20"/>
          <w:szCs w:val="22"/>
        </w:rPr>
        <w:t xml:space="preserve"> </w:t>
      </w:r>
      <w:r w:rsidRPr="00B61948">
        <w:rPr>
          <w:rFonts w:hint="eastAsia" w:eastAsia="나눔명조"/>
          <w:sz w:val="20"/>
          <w:szCs w:val="22"/>
        </w:rPr>
        <w:t>적절한</w:t>
      </w:r>
      <w:r w:rsidRPr="00B61948">
        <w:rPr>
          <w:rFonts w:hint="eastAsia" w:eastAsia="나눔명조"/>
          <w:sz w:val="20"/>
          <w:szCs w:val="22"/>
        </w:rPr>
        <w:t xml:space="preserve"> </w:t>
      </w:r>
      <w:r w:rsidRPr="00B61948">
        <w:rPr>
          <w:rFonts w:hint="eastAsia" w:eastAsia="나눔명조"/>
          <w:sz w:val="20"/>
          <w:szCs w:val="22"/>
        </w:rPr>
        <w:t>리더십이</w:t>
      </w:r>
      <w:r w:rsidRPr="00B61948">
        <w:rPr>
          <w:rFonts w:hint="eastAsia" w:eastAsia="나눔명조"/>
          <w:sz w:val="20"/>
          <w:szCs w:val="22"/>
        </w:rPr>
        <w:t xml:space="preserve"> </w:t>
      </w:r>
      <w:r w:rsidRPr="00B61948">
        <w:rPr>
          <w:rFonts w:hint="eastAsia" w:eastAsia="나눔명조"/>
          <w:sz w:val="20"/>
          <w:szCs w:val="22"/>
        </w:rPr>
        <w:t>존재하더라도</w:t>
      </w:r>
      <w:r w:rsidRPr="00B61948">
        <w:rPr>
          <w:rFonts w:hint="eastAsia" w:eastAsia="나눔명조"/>
          <w:sz w:val="20"/>
          <w:szCs w:val="22"/>
        </w:rPr>
        <w:t xml:space="preserve"> </w:t>
      </w:r>
      <w:r w:rsidRPr="00B61948">
        <w:rPr>
          <w:rFonts w:hint="eastAsia" w:eastAsia="나눔명조"/>
          <w:sz w:val="20"/>
          <w:szCs w:val="22"/>
        </w:rPr>
        <w:t>공공봉사동기가</w:t>
      </w:r>
      <w:r w:rsidRPr="00B61948">
        <w:rPr>
          <w:rFonts w:hint="eastAsia" w:eastAsia="나눔명조"/>
          <w:sz w:val="20"/>
          <w:szCs w:val="22"/>
        </w:rPr>
        <w:t xml:space="preserve"> </w:t>
      </w:r>
      <w:r w:rsidRPr="00B61948">
        <w:rPr>
          <w:rFonts w:hint="eastAsia" w:eastAsia="나눔명조"/>
          <w:sz w:val="20"/>
          <w:szCs w:val="22"/>
        </w:rPr>
        <w:t>감소할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있다</w:t>
      </w:r>
      <w:bookmarkStart w:name="_Hlk84411026" w:id="683"/>
      <w:r w:rsidRPr="00B61948" w:rsidR="00DF4E62">
        <w:rPr>
          <w:rFonts w:eastAsia="나눔명조"/>
          <w:sz w:val="20"/>
          <w:szCs w:val="22"/>
        </w:rPr>
        <w:fldChar w:fldCharType="begin"/>
      </w:r>
      <w:r w:rsidR="00AC65B9">
        <w:rPr>
          <w:rFonts w:eastAsia="나눔명조"/>
          <w:sz w:val="20"/>
          <w:szCs w:val="22"/>
        </w:rPr>
        <w:instrText xml:space="preserve"> ADDIN ZOTERO_ITEM CSL_CITATION {"citationID":"8Mpirmir","properties":{"formattedCitation":"(Gailmard 2010; Jensen, Andersen, and Jacobsen 2019)","plainCitation":"(Gailmard 2010; Jensen, Andersen, and Jacobsen 2019)","dontUpdate":true,"noteIndex":0},"citationItems":[{"id":"PSjZbscb/vRemqqD1","uris":["http://zotero.org/users/5210800/items/JFPSRUUG"],"uri":["http://zotero.org/users/5210800/items/JFPSRUUG"],"itemData":{"id":1514,"type":"article-journal","container-title":"International Public Management Journal","issue":"1","note":"Citation Key: Gailmard2010\ntex.date-added: 2021-09-30 15:23:27 -0400\ntex.date-modified: 2021-09-30 15:24:35 -0400","page":"35-45","title":"Politics, principal-agent problems, and public service motivation","volume":"13","author":[{"family":"Gailmard","given":"Sean"}],"issued":{"date-parts":[["2010"]]}}},{"id":"PSjZbscb/J3VHa2BA","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Pr="00B61948" w:rsidR="00DF4E62">
        <w:rPr>
          <w:rFonts w:eastAsia="나눔명조"/>
          <w:sz w:val="20"/>
          <w:szCs w:val="22"/>
        </w:rPr>
        <w:fldChar w:fldCharType="separate"/>
      </w:r>
      <w:r w:rsidRPr="00283EF6" w:rsidR="00DF4E62">
        <w:rPr>
          <w:rFonts w:eastAsia="나눔명조"/>
          <w:sz w:val="20"/>
          <w:szCs w:val="22"/>
        </w:rPr>
        <w:t>(Gailmard</w:t>
      </w:r>
      <w:r w:rsidRPr="00283EF6" w:rsidR="0000244A">
        <w:rPr>
          <w:rFonts w:eastAsia="나눔명조"/>
          <w:sz w:val="20"/>
          <w:szCs w:val="22"/>
        </w:rPr>
        <w:t>,</w:t>
      </w:r>
      <w:r w:rsidRPr="00283EF6" w:rsidR="00DF4E62">
        <w:rPr>
          <w:rFonts w:eastAsia="나눔명조"/>
          <w:sz w:val="20"/>
          <w:szCs w:val="22"/>
        </w:rPr>
        <w:t xml:space="preserve"> 2010; </w:t>
      </w:r>
      <w:r w:rsidRPr="00283EF6" w:rsidR="00966105">
        <w:rPr>
          <w:rFonts w:eastAsia="나눔명조"/>
          <w:sz w:val="20"/>
          <w:szCs w:val="22"/>
        </w:rPr>
        <w:t>Jensen et al.,</w:t>
      </w:r>
      <w:r w:rsidRPr="00283EF6" w:rsidR="00DF4E62">
        <w:rPr>
          <w:rFonts w:eastAsia="나눔명조"/>
          <w:sz w:val="20"/>
          <w:szCs w:val="22"/>
        </w:rPr>
        <w:t xml:space="preserve"> 2019)</w:t>
      </w:r>
      <w:r w:rsidRPr="00B61948" w:rsidR="00DF4E62">
        <w:rPr>
          <w:rFonts w:eastAsia="나눔명조"/>
          <w:sz w:val="20"/>
          <w:szCs w:val="22"/>
        </w:rPr>
        <w:fldChar w:fldCharType="end"/>
      </w:r>
      <w:bookmarkEnd w:id="683"/>
      <w:r w:rsidRPr="00B61948">
        <w:rPr>
          <w:rFonts w:eastAsia="나눔명조"/>
          <w:sz w:val="20"/>
          <w:szCs w:val="22"/>
        </w:rPr>
        <w:t>.</w:t>
      </w:r>
      <w:r w:rsidRPr="00B61948">
        <w:rPr>
          <w:rFonts w:hint="eastAsia" w:eastAsia="나눔명조"/>
          <w:sz w:val="20"/>
          <w:szCs w:val="22"/>
        </w:rPr>
        <w:t xml:space="preserve"> </w:t>
      </w:r>
      <w:r w:rsidRPr="00B61948">
        <w:rPr>
          <w:rFonts w:hint="eastAsia" w:eastAsia="나눔명조"/>
          <w:sz w:val="20"/>
          <w:szCs w:val="22"/>
        </w:rPr>
        <w:t>따라서</w:t>
      </w:r>
      <w:r w:rsidRPr="00B61948">
        <w:rPr>
          <w:rFonts w:hint="eastAsia" w:eastAsia="나눔명조"/>
          <w:sz w:val="20"/>
          <w:szCs w:val="22"/>
        </w:rPr>
        <w:t xml:space="preserve"> </w:t>
      </w:r>
      <w:r w:rsidRPr="00B61948">
        <w:rPr>
          <w:rFonts w:hint="eastAsia" w:eastAsia="나눔명조"/>
          <w:sz w:val="20"/>
          <w:szCs w:val="22"/>
        </w:rPr>
        <w:t>공공봉사동기</w:t>
      </w:r>
      <w:r w:rsidRPr="00B61948">
        <w:rPr>
          <w:rFonts w:hint="eastAsia" w:eastAsia="나눔명조"/>
          <w:sz w:val="20"/>
          <w:szCs w:val="22"/>
        </w:rPr>
        <w:t xml:space="preserve"> </w:t>
      </w:r>
      <w:r w:rsidRPr="00B61948">
        <w:rPr>
          <w:rFonts w:hint="eastAsia" w:eastAsia="나눔명조"/>
          <w:sz w:val="20"/>
          <w:szCs w:val="22"/>
        </w:rPr>
        <w:t>수준을</w:t>
      </w:r>
      <w:r w:rsidRPr="00B61948">
        <w:rPr>
          <w:rFonts w:hint="eastAsia" w:eastAsia="나눔명조"/>
          <w:sz w:val="20"/>
          <w:szCs w:val="22"/>
        </w:rPr>
        <w:t xml:space="preserve"> </w:t>
      </w:r>
      <w:r w:rsidRPr="00B61948">
        <w:rPr>
          <w:rFonts w:hint="eastAsia" w:eastAsia="나눔명조"/>
          <w:sz w:val="20"/>
          <w:szCs w:val="22"/>
        </w:rPr>
        <w:t>제고하기</w:t>
      </w:r>
      <w:r w:rsidRPr="00B61948">
        <w:rPr>
          <w:rFonts w:hint="eastAsia" w:eastAsia="나눔명조"/>
          <w:sz w:val="20"/>
          <w:szCs w:val="22"/>
        </w:rPr>
        <w:t xml:space="preserve"> </w:t>
      </w:r>
      <w:r w:rsidRPr="00B61948">
        <w:rPr>
          <w:rFonts w:hint="eastAsia" w:eastAsia="나눔명조"/>
          <w:sz w:val="20"/>
          <w:szCs w:val="22"/>
        </w:rPr>
        <w:t>위해서는</w:t>
      </w:r>
      <w:r w:rsidRPr="00B61948">
        <w:rPr>
          <w:rFonts w:hint="eastAsia" w:eastAsia="나눔명조"/>
          <w:sz w:val="20"/>
          <w:szCs w:val="22"/>
        </w:rPr>
        <w:t xml:space="preserve"> </w:t>
      </w:r>
      <w:r w:rsidRPr="00B61948">
        <w:rPr>
          <w:rFonts w:hint="eastAsia" w:eastAsia="나눔명조"/>
          <w:sz w:val="20"/>
          <w:szCs w:val="22"/>
        </w:rPr>
        <w:t>리더가</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목표와</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비전을</w:t>
      </w:r>
      <w:r w:rsidRPr="00B61948">
        <w:rPr>
          <w:rFonts w:hint="eastAsia" w:eastAsia="나눔명조"/>
          <w:sz w:val="20"/>
          <w:szCs w:val="22"/>
        </w:rPr>
        <w:t xml:space="preserve"> </w:t>
      </w:r>
      <w:r w:rsidRPr="00B61948">
        <w:rPr>
          <w:rFonts w:hint="eastAsia" w:eastAsia="나눔명조"/>
          <w:sz w:val="20"/>
          <w:szCs w:val="22"/>
        </w:rPr>
        <w:t>명확히</w:t>
      </w:r>
      <w:r w:rsidRPr="00B61948">
        <w:rPr>
          <w:rFonts w:hint="eastAsia" w:eastAsia="나눔명조"/>
          <w:sz w:val="20"/>
          <w:szCs w:val="22"/>
        </w:rPr>
        <w:t xml:space="preserve"> </w:t>
      </w:r>
      <w:r w:rsidRPr="00B61948">
        <w:rPr>
          <w:rFonts w:hint="eastAsia" w:eastAsia="나눔명조"/>
          <w:sz w:val="20"/>
          <w:szCs w:val="22"/>
        </w:rPr>
        <w:t>설정하고</w:t>
      </w:r>
      <w:r w:rsidRPr="00B61948">
        <w:rPr>
          <w:rFonts w:hint="eastAsia" w:eastAsia="나눔명조"/>
          <w:sz w:val="20"/>
          <w:szCs w:val="22"/>
        </w:rPr>
        <w:t>,</w:t>
      </w:r>
      <w:r w:rsidRPr="00B61948">
        <w:rPr>
          <w:rFonts w:eastAsia="나눔명조"/>
          <w:sz w:val="20"/>
          <w:szCs w:val="22"/>
        </w:rPr>
        <w:t xml:space="preserve"> </w:t>
      </w:r>
      <w:r w:rsidRPr="00B61948" w:rsidR="00367E96">
        <w:rPr>
          <w:rFonts w:hint="eastAsia" w:eastAsia="나눔명조"/>
          <w:sz w:val="20"/>
          <w:szCs w:val="22"/>
        </w:rPr>
        <w:t>설정한</w:t>
      </w:r>
      <w:r w:rsidRPr="00B61948" w:rsidR="00367E96">
        <w:rPr>
          <w:rFonts w:hint="eastAsia" w:eastAsia="나눔명조"/>
          <w:sz w:val="20"/>
          <w:szCs w:val="22"/>
        </w:rPr>
        <w:t xml:space="preserve"> </w:t>
      </w:r>
      <w:r w:rsidRPr="00B61948" w:rsidR="00367E96">
        <w:rPr>
          <w:rFonts w:hint="eastAsia" w:eastAsia="나눔명조"/>
          <w:sz w:val="20"/>
          <w:szCs w:val="22"/>
        </w:rPr>
        <w:t>목표와</w:t>
      </w:r>
      <w:r w:rsidRPr="00B61948" w:rsidR="00367E96">
        <w:rPr>
          <w:rFonts w:hint="eastAsia" w:eastAsia="나눔명조"/>
          <w:sz w:val="20"/>
          <w:szCs w:val="22"/>
        </w:rPr>
        <w:t xml:space="preserve"> </w:t>
      </w:r>
      <w:r w:rsidRPr="00B61948" w:rsidR="00367E96">
        <w:rPr>
          <w:rFonts w:hint="eastAsia" w:eastAsia="나눔명조"/>
          <w:sz w:val="20"/>
          <w:szCs w:val="22"/>
        </w:rPr>
        <w:t>비전을</w:t>
      </w:r>
      <w:r w:rsidRPr="00B61948" w:rsidR="00367E96">
        <w:rPr>
          <w:rFonts w:hint="eastAsia" w:eastAsia="나눔명조"/>
          <w:sz w:val="20"/>
          <w:szCs w:val="22"/>
        </w:rPr>
        <w:t xml:space="preserve"> </w:t>
      </w:r>
      <w:r w:rsidRPr="00B61948" w:rsidR="00367E96">
        <w:rPr>
          <w:rFonts w:hint="eastAsia" w:eastAsia="나눔명조"/>
          <w:sz w:val="20"/>
          <w:szCs w:val="22"/>
        </w:rPr>
        <w:t>지속적으로</w:t>
      </w:r>
      <w:r w:rsidRPr="00B61948" w:rsidR="00367E96">
        <w:rPr>
          <w:rFonts w:hint="eastAsia" w:eastAsia="나눔명조"/>
          <w:sz w:val="20"/>
          <w:szCs w:val="22"/>
        </w:rPr>
        <w:t xml:space="preserve"> </w:t>
      </w:r>
      <w:r w:rsidRPr="00B61948" w:rsidR="00367E96">
        <w:rPr>
          <w:rFonts w:hint="eastAsia" w:eastAsia="나눔명조"/>
          <w:sz w:val="20"/>
          <w:szCs w:val="22"/>
        </w:rPr>
        <w:t>공유할</w:t>
      </w:r>
      <w:r w:rsidRPr="00B61948" w:rsidR="00367E96">
        <w:rPr>
          <w:rFonts w:hint="eastAsia" w:eastAsia="나눔명조"/>
          <w:sz w:val="20"/>
          <w:szCs w:val="22"/>
        </w:rPr>
        <w:t xml:space="preserve"> </w:t>
      </w:r>
      <w:r w:rsidRPr="00B61948" w:rsidR="00367E96">
        <w:rPr>
          <w:rFonts w:hint="eastAsia" w:eastAsia="나눔명조"/>
          <w:sz w:val="20"/>
          <w:szCs w:val="22"/>
        </w:rPr>
        <w:t>수</w:t>
      </w:r>
      <w:r w:rsidRPr="00B61948" w:rsidR="00367E96">
        <w:rPr>
          <w:rFonts w:hint="eastAsia" w:eastAsia="나눔명조"/>
          <w:sz w:val="20"/>
          <w:szCs w:val="22"/>
        </w:rPr>
        <w:t xml:space="preserve"> </w:t>
      </w:r>
      <w:r w:rsidRPr="00B61948" w:rsidR="00367E96">
        <w:rPr>
          <w:rFonts w:hint="eastAsia" w:eastAsia="나눔명조"/>
          <w:sz w:val="20"/>
          <w:szCs w:val="22"/>
        </w:rPr>
        <w:t>있도록</w:t>
      </w:r>
      <w:r w:rsidRPr="00B61948" w:rsidR="00367E96">
        <w:rPr>
          <w:rFonts w:hint="eastAsia" w:eastAsia="나눔명조"/>
          <w:sz w:val="20"/>
          <w:szCs w:val="22"/>
        </w:rPr>
        <w:t xml:space="preserve"> </w:t>
      </w:r>
      <w:r w:rsidRPr="00B61948" w:rsidR="00367E96">
        <w:rPr>
          <w:rFonts w:hint="eastAsia" w:eastAsia="나눔명조"/>
          <w:sz w:val="20"/>
          <w:szCs w:val="22"/>
        </w:rPr>
        <w:t>조직</w:t>
      </w:r>
      <w:r w:rsidRPr="00B61948" w:rsidR="00367E96">
        <w:rPr>
          <w:rFonts w:hint="eastAsia" w:eastAsia="나눔명조"/>
          <w:sz w:val="20"/>
          <w:szCs w:val="22"/>
        </w:rPr>
        <w:t xml:space="preserve"> </w:t>
      </w:r>
      <w:r w:rsidRPr="00B61948" w:rsidR="00367E96">
        <w:rPr>
          <w:rFonts w:hint="eastAsia" w:eastAsia="나눔명조"/>
          <w:sz w:val="20"/>
          <w:szCs w:val="22"/>
        </w:rPr>
        <w:t>내</w:t>
      </w:r>
      <w:r w:rsidRPr="00B61948" w:rsidR="00367E96">
        <w:rPr>
          <w:rFonts w:hint="eastAsia" w:eastAsia="나눔명조"/>
          <w:sz w:val="20"/>
          <w:szCs w:val="22"/>
        </w:rPr>
        <w:t xml:space="preserve"> </w:t>
      </w:r>
      <w:r w:rsidRPr="00B61948" w:rsidR="00367E96">
        <w:rPr>
          <w:rFonts w:hint="eastAsia" w:eastAsia="나눔명조"/>
          <w:sz w:val="20"/>
          <w:szCs w:val="22"/>
        </w:rPr>
        <w:t>원활한</w:t>
      </w:r>
      <w:r w:rsidRPr="00B61948" w:rsidR="00367E96">
        <w:rPr>
          <w:rFonts w:hint="eastAsia" w:eastAsia="나눔명조"/>
          <w:sz w:val="20"/>
          <w:szCs w:val="22"/>
        </w:rPr>
        <w:t xml:space="preserve"> </w:t>
      </w:r>
      <w:r w:rsidRPr="00B61948" w:rsidR="00367E96">
        <w:rPr>
          <w:rFonts w:hint="eastAsia" w:eastAsia="나눔명조"/>
          <w:sz w:val="20"/>
          <w:szCs w:val="22"/>
        </w:rPr>
        <w:t>의사소통에</w:t>
      </w:r>
      <w:r w:rsidRPr="00B61948" w:rsidR="00367E96">
        <w:rPr>
          <w:rFonts w:hint="eastAsia" w:eastAsia="나눔명조"/>
          <w:sz w:val="20"/>
          <w:szCs w:val="22"/>
        </w:rPr>
        <w:t xml:space="preserve"> </w:t>
      </w:r>
      <w:r w:rsidRPr="00B61948" w:rsidR="00367E96">
        <w:rPr>
          <w:rFonts w:hint="eastAsia" w:eastAsia="나눔명조"/>
          <w:sz w:val="20"/>
          <w:szCs w:val="22"/>
        </w:rPr>
        <w:t>주의를</w:t>
      </w:r>
      <w:r w:rsidRPr="00B61948" w:rsidR="00367E96">
        <w:rPr>
          <w:rFonts w:hint="eastAsia" w:eastAsia="나눔명조"/>
          <w:sz w:val="20"/>
          <w:szCs w:val="22"/>
        </w:rPr>
        <w:t xml:space="preserve"> </w:t>
      </w:r>
      <w:r w:rsidRPr="00B61948" w:rsidR="00367E96">
        <w:rPr>
          <w:rFonts w:hint="eastAsia" w:eastAsia="나눔명조"/>
          <w:sz w:val="20"/>
          <w:szCs w:val="22"/>
        </w:rPr>
        <w:t>기울여야</w:t>
      </w:r>
      <w:r w:rsidRPr="00B61948" w:rsidR="00367E96">
        <w:rPr>
          <w:rFonts w:hint="eastAsia" w:eastAsia="나눔명조"/>
          <w:sz w:val="20"/>
          <w:szCs w:val="22"/>
        </w:rPr>
        <w:t xml:space="preserve"> </w:t>
      </w:r>
      <w:r w:rsidRPr="00B61948" w:rsidR="00367E96">
        <w:rPr>
          <w:rFonts w:hint="eastAsia" w:eastAsia="나눔명조"/>
          <w:sz w:val="20"/>
          <w:szCs w:val="22"/>
        </w:rPr>
        <w:t>한다</w:t>
      </w:r>
      <w:r w:rsidRPr="00B61948" w:rsidR="00DF4E62">
        <w:rPr>
          <w:rFonts w:eastAsia="나눔명조"/>
          <w:sz w:val="20"/>
          <w:szCs w:val="22"/>
        </w:rPr>
        <w:fldChar w:fldCharType="begin"/>
      </w:r>
      <w:r w:rsidR="00AC65B9">
        <w:rPr>
          <w:rFonts w:eastAsia="나눔명조"/>
          <w:sz w:val="20"/>
          <w:szCs w:val="22"/>
        </w:rPr>
        <w:instrText xml:space="preserve"> ADDIN ZOTERO_ITEM CSL_CITATION {"citationID":"D0XOqNin","properties":{"formattedCitation":"(Jensen, Andersen, and Jacobsen 2019)","plainCitation":"(Jensen, Andersen, and Jacobsen 2019)","dontUpdate":true,"noteIndex":0},"citationItems":[{"id":"PSjZbscb/J3VHa2BA","uris":["http://zotero.org/users/5210800/items/N4R7B7NC"],"uri":["http://zotero.org/users/5210800/items/N4R7B7NC"],"itemData":{"id":1510,"type":"article-journal","container-title":"Public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Pr="00B61948" w:rsidR="00DF4E62">
        <w:rPr>
          <w:rFonts w:eastAsia="나눔명조"/>
          <w:sz w:val="20"/>
          <w:szCs w:val="22"/>
        </w:rPr>
        <w:fldChar w:fldCharType="separate"/>
      </w:r>
      <w:r w:rsidRPr="00283EF6" w:rsidR="00DF4E62">
        <w:rPr>
          <w:rFonts w:eastAsia="나눔명조"/>
          <w:sz w:val="20"/>
          <w:szCs w:val="22"/>
        </w:rPr>
        <w:t>(</w:t>
      </w:r>
      <w:r w:rsidRPr="00283EF6" w:rsidR="00966105">
        <w:rPr>
          <w:rFonts w:eastAsia="나눔명조"/>
          <w:sz w:val="20"/>
          <w:szCs w:val="22"/>
        </w:rPr>
        <w:t>Jensen et al.,</w:t>
      </w:r>
      <w:r w:rsidRPr="00283EF6" w:rsidR="00DF4E62">
        <w:rPr>
          <w:rFonts w:eastAsia="나눔명조"/>
          <w:sz w:val="20"/>
          <w:szCs w:val="22"/>
        </w:rPr>
        <w:t xml:space="preserve"> 2019)</w:t>
      </w:r>
      <w:r w:rsidRPr="00B61948" w:rsidR="00DF4E62">
        <w:rPr>
          <w:rFonts w:eastAsia="나눔명조"/>
          <w:sz w:val="20"/>
          <w:szCs w:val="22"/>
        </w:rPr>
        <w:fldChar w:fldCharType="end"/>
      </w:r>
      <w:r w:rsidRPr="00B61948" w:rsidR="00367E96">
        <w:rPr>
          <w:rFonts w:hint="eastAsia" w:eastAsia="나눔명조"/>
          <w:sz w:val="20"/>
          <w:szCs w:val="22"/>
        </w:rPr>
        <w:t>.</w:t>
      </w:r>
      <w:r w:rsidRPr="00B61948" w:rsidR="00367E96">
        <w:rPr>
          <w:rFonts w:eastAsia="나눔명조"/>
          <w:sz w:val="20"/>
          <w:szCs w:val="22"/>
        </w:rPr>
        <w:t xml:space="preserve"> </w:t>
      </w:r>
      <w:r w:rsidRPr="00B61948" w:rsidR="00367E96">
        <w:rPr>
          <w:rFonts w:hint="eastAsia" w:eastAsia="나눔명조"/>
          <w:sz w:val="20"/>
          <w:szCs w:val="22"/>
        </w:rPr>
        <w:t>이런</w:t>
      </w:r>
      <w:r w:rsidRPr="00B61948" w:rsidR="00367E96">
        <w:rPr>
          <w:rFonts w:hint="eastAsia" w:eastAsia="나눔명조"/>
          <w:sz w:val="20"/>
          <w:szCs w:val="22"/>
        </w:rPr>
        <w:t xml:space="preserve"> </w:t>
      </w:r>
      <w:r w:rsidRPr="00B61948" w:rsidR="00367E96">
        <w:rPr>
          <w:rFonts w:hint="eastAsia" w:eastAsia="나눔명조"/>
          <w:sz w:val="20"/>
          <w:szCs w:val="22"/>
        </w:rPr>
        <w:t>맥락에서</w:t>
      </w:r>
      <w:ins w:author="Kang, Jiyoon" w:date="2022-03-03T00:39:00Z" w:id="684">
        <w:r w:rsidR="00B7475F">
          <w:rPr>
            <w:rFonts w:hint="eastAsia" w:eastAsia="나눔명조"/>
            <w:sz w:val="20"/>
            <w:szCs w:val="22"/>
          </w:rPr>
          <w:t>,</w:t>
        </w:r>
      </w:ins>
      <w:r w:rsidRPr="00B61948" w:rsidR="00367E96">
        <w:rPr>
          <w:rFonts w:hint="eastAsia" w:eastAsia="나눔명조"/>
          <w:sz w:val="20"/>
          <w:szCs w:val="22"/>
        </w:rPr>
        <w:t xml:space="preserve"> </w:t>
      </w:r>
      <w:r w:rsidRPr="00B61948" w:rsidR="00367E96">
        <w:rPr>
          <w:rFonts w:hint="eastAsia" w:eastAsia="나눔명조"/>
          <w:sz w:val="20"/>
          <w:szCs w:val="22"/>
        </w:rPr>
        <w:t>본</w:t>
      </w:r>
      <w:r w:rsidRPr="00B61948" w:rsidR="00367E96">
        <w:rPr>
          <w:rFonts w:hint="eastAsia" w:eastAsia="나눔명조"/>
          <w:sz w:val="20"/>
          <w:szCs w:val="22"/>
        </w:rPr>
        <w:t xml:space="preserve"> </w:t>
      </w:r>
      <w:r w:rsidRPr="00B61948" w:rsidR="00367E96">
        <w:rPr>
          <w:rFonts w:hint="eastAsia" w:eastAsia="나눔명조"/>
          <w:sz w:val="20"/>
          <w:szCs w:val="22"/>
        </w:rPr>
        <w:t>연구는</w:t>
      </w:r>
      <w:r w:rsidRPr="00B61948" w:rsidR="00367E96">
        <w:rPr>
          <w:rFonts w:hint="eastAsia" w:eastAsia="나눔명조"/>
          <w:sz w:val="20"/>
          <w:szCs w:val="22"/>
        </w:rPr>
        <w:t xml:space="preserve"> </w:t>
      </w:r>
      <w:r w:rsidRPr="00B61948" w:rsidR="004D452C">
        <w:rPr>
          <w:rFonts w:hint="eastAsia" w:eastAsia="나눔명조"/>
          <w:sz w:val="20"/>
          <w:szCs w:val="22"/>
        </w:rPr>
        <w:t>리더십과</w:t>
      </w:r>
      <w:r w:rsidRPr="00B61948" w:rsidR="004D452C">
        <w:rPr>
          <w:rFonts w:hint="eastAsia" w:eastAsia="나눔명조"/>
          <w:sz w:val="20"/>
          <w:szCs w:val="22"/>
        </w:rPr>
        <w:t xml:space="preserve"> </w:t>
      </w:r>
      <w:r w:rsidRPr="00B61948" w:rsidR="00012453">
        <w:rPr>
          <w:rFonts w:eastAsia="나눔명조"/>
          <w:sz w:val="20"/>
          <w:szCs w:val="22"/>
        </w:rPr>
        <w:t>공공봉사동기</w:t>
      </w:r>
      <w:r w:rsidRPr="00B61948" w:rsidR="004D452C">
        <w:rPr>
          <w:rFonts w:hint="eastAsia" w:eastAsia="나눔명조"/>
          <w:sz w:val="20"/>
          <w:szCs w:val="22"/>
        </w:rPr>
        <w:t xml:space="preserve"> </w:t>
      </w:r>
      <w:r w:rsidRPr="00B61948" w:rsidR="004D452C">
        <w:rPr>
          <w:rFonts w:hint="eastAsia" w:eastAsia="나눔명조"/>
          <w:sz w:val="20"/>
          <w:szCs w:val="22"/>
        </w:rPr>
        <w:t>간의</w:t>
      </w:r>
      <w:r w:rsidRPr="00B61948" w:rsidR="004D452C">
        <w:rPr>
          <w:rFonts w:hint="eastAsia" w:eastAsia="나눔명조"/>
          <w:sz w:val="20"/>
          <w:szCs w:val="22"/>
        </w:rPr>
        <w:t xml:space="preserve"> </w:t>
      </w:r>
      <w:r w:rsidRPr="00B61948" w:rsidR="004D452C">
        <w:rPr>
          <w:rFonts w:hint="eastAsia" w:eastAsia="나눔명조"/>
          <w:sz w:val="20"/>
          <w:szCs w:val="22"/>
        </w:rPr>
        <w:t>관계를</w:t>
      </w:r>
      <w:r w:rsidRPr="00B61948" w:rsidR="004D452C">
        <w:rPr>
          <w:rFonts w:hint="eastAsia" w:eastAsia="나눔명조"/>
          <w:sz w:val="20"/>
          <w:szCs w:val="22"/>
        </w:rPr>
        <w:t xml:space="preserve"> </w:t>
      </w:r>
      <w:r w:rsidRPr="00B61948" w:rsidR="004D452C">
        <w:rPr>
          <w:rFonts w:hint="eastAsia" w:eastAsia="나눔명조"/>
          <w:sz w:val="20"/>
          <w:szCs w:val="22"/>
        </w:rPr>
        <w:t>조절할</w:t>
      </w:r>
      <w:r w:rsidRPr="00B61948" w:rsidR="004D452C">
        <w:rPr>
          <w:rFonts w:hint="eastAsia" w:eastAsia="나눔명조"/>
          <w:sz w:val="20"/>
          <w:szCs w:val="22"/>
        </w:rPr>
        <w:t xml:space="preserve"> </w:t>
      </w:r>
      <w:r w:rsidRPr="00B61948" w:rsidR="004D452C">
        <w:rPr>
          <w:rFonts w:hint="eastAsia" w:eastAsia="나눔명조"/>
          <w:sz w:val="20"/>
          <w:szCs w:val="22"/>
        </w:rPr>
        <w:t>수</w:t>
      </w:r>
      <w:r w:rsidRPr="00B61948" w:rsidR="004D452C">
        <w:rPr>
          <w:rFonts w:hint="eastAsia" w:eastAsia="나눔명조"/>
          <w:sz w:val="20"/>
          <w:szCs w:val="22"/>
        </w:rPr>
        <w:t xml:space="preserve"> </w:t>
      </w:r>
      <w:r w:rsidRPr="00B61948" w:rsidR="004D452C">
        <w:rPr>
          <w:rFonts w:hint="eastAsia" w:eastAsia="나눔명조"/>
          <w:sz w:val="20"/>
          <w:szCs w:val="22"/>
        </w:rPr>
        <w:t>있는</w:t>
      </w:r>
      <w:r w:rsidRPr="00B61948" w:rsidR="004D452C">
        <w:rPr>
          <w:rFonts w:hint="eastAsia" w:eastAsia="나눔명조"/>
          <w:sz w:val="20"/>
          <w:szCs w:val="22"/>
        </w:rPr>
        <w:t xml:space="preserve"> </w:t>
      </w:r>
      <w:r w:rsidRPr="00B61948" w:rsidR="004D452C">
        <w:rPr>
          <w:rFonts w:hint="eastAsia" w:eastAsia="나눔명조"/>
          <w:sz w:val="20"/>
          <w:szCs w:val="22"/>
        </w:rPr>
        <w:t>변수로써</w:t>
      </w:r>
      <w:r w:rsidRPr="00B61948" w:rsidR="004D452C">
        <w:rPr>
          <w:rFonts w:hint="eastAsia" w:eastAsia="나눔명조"/>
          <w:sz w:val="20"/>
          <w:szCs w:val="22"/>
        </w:rPr>
        <w:t xml:space="preserve"> </w:t>
      </w:r>
      <w:r w:rsidRPr="00B61948" w:rsidR="00367E96">
        <w:rPr>
          <w:rFonts w:hint="eastAsia" w:eastAsia="나눔명조"/>
          <w:sz w:val="20"/>
          <w:szCs w:val="22"/>
        </w:rPr>
        <w:t>조직</w:t>
      </w:r>
      <w:r w:rsidRPr="00B61948" w:rsidR="00367E96">
        <w:rPr>
          <w:rFonts w:hint="eastAsia" w:eastAsia="나눔명조"/>
          <w:sz w:val="20"/>
          <w:szCs w:val="22"/>
        </w:rPr>
        <w:t xml:space="preserve"> </w:t>
      </w:r>
      <w:r w:rsidRPr="00B61948" w:rsidR="00367E96">
        <w:rPr>
          <w:rFonts w:hint="eastAsia" w:eastAsia="나눔명조"/>
          <w:sz w:val="20"/>
          <w:szCs w:val="22"/>
        </w:rPr>
        <w:t>내</w:t>
      </w:r>
      <w:r w:rsidRPr="00B61948" w:rsidR="00367E96">
        <w:rPr>
          <w:rFonts w:hint="eastAsia" w:eastAsia="나눔명조"/>
          <w:sz w:val="20"/>
          <w:szCs w:val="22"/>
        </w:rPr>
        <w:t xml:space="preserve"> </w:t>
      </w:r>
      <w:r w:rsidRPr="00B61948" w:rsidR="004D452C">
        <w:rPr>
          <w:rFonts w:hint="eastAsia" w:eastAsia="나눔명조"/>
          <w:sz w:val="20"/>
          <w:szCs w:val="22"/>
        </w:rPr>
        <w:t>의사소통을</w:t>
      </w:r>
      <w:r w:rsidRPr="00B61948" w:rsidR="004D452C">
        <w:rPr>
          <w:rFonts w:hint="eastAsia" w:eastAsia="나눔명조"/>
          <w:sz w:val="20"/>
          <w:szCs w:val="22"/>
        </w:rPr>
        <w:t xml:space="preserve"> </w:t>
      </w:r>
      <w:r w:rsidRPr="00B61948" w:rsidR="004D452C">
        <w:rPr>
          <w:rFonts w:hint="eastAsia" w:eastAsia="나눔명조"/>
          <w:sz w:val="20"/>
          <w:szCs w:val="22"/>
        </w:rPr>
        <w:t>살펴보고자</w:t>
      </w:r>
      <w:r w:rsidRPr="00B61948" w:rsidR="004D452C">
        <w:rPr>
          <w:rFonts w:hint="eastAsia" w:eastAsia="나눔명조"/>
          <w:sz w:val="20"/>
          <w:szCs w:val="22"/>
        </w:rPr>
        <w:t xml:space="preserve"> </w:t>
      </w:r>
      <w:r w:rsidRPr="00B61948" w:rsidR="004D452C">
        <w:rPr>
          <w:rFonts w:hint="eastAsia" w:eastAsia="나눔명조"/>
          <w:sz w:val="20"/>
          <w:szCs w:val="22"/>
        </w:rPr>
        <w:t>한다</w:t>
      </w:r>
      <w:r w:rsidRPr="00B61948" w:rsidR="004D452C">
        <w:rPr>
          <w:rFonts w:hint="eastAsia" w:eastAsia="나눔명조"/>
          <w:sz w:val="20"/>
          <w:szCs w:val="22"/>
        </w:rPr>
        <w:t>.</w:t>
      </w:r>
    </w:p>
    <w:p w:rsidRPr="00B61948" w:rsidR="004D452C" w:rsidP="00283EF6" w:rsidRDefault="005E6FF2" w14:paraId="7C17E5C1" w14:textId="5F3625D6">
      <w:pPr>
        <w:wordWrap/>
        <w:spacing w:before="120" w:after="120" w:line="276" w:lineRule="auto"/>
        <w:ind w:firstLine="288"/>
        <w:rPr>
          <w:rFonts w:eastAsia="나눔명조"/>
          <w:sz w:val="20"/>
          <w:szCs w:val="22"/>
        </w:rPr>
      </w:pPr>
      <w:r w:rsidRPr="00B61948">
        <w:rPr>
          <w:rFonts w:hint="eastAsia" w:eastAsia="나눔명조"/>
          <w:sz w:val="20"/>
          <w:szCs w:val="22"/>
        </w:rPr>
        <w:t>리더십</w:t>
      </w:r>
      <w:r w:rsidRPr="00B61948">
        <w:rPr>
          <w:rFonts w:hint="eastAsia" w:eastAsia="나눔명조"/>
          <w:sz w:val="20"/>
          <w:szCs w:val="22"/>
        </w:rPr>
        <w:t xml:space="preserve"> </w:t>
      </w:r>
      <w:r w:rsidRPr="00B61948">
        <w:rPr>
          <w:rFonts w:hint="eastAsia" w:eastAsia="나눔명조"/>
          <w:sz w:val="20"/>
          <w:szCs w:val="22"/>
        </w:rPr>
        <w:t>유형과</w:t>
      </w:r>
      <w:r w:rsidRPr="00B61948">
        <w:rPr>
          <w:rFonts w:hint="eastAsia" w:eastAsia="나눔명조"/>
          <w:sz w:val="20"/>
          <w:szCs w:val="22"/>
        </w:rPr>
        <w:t xml:space="preserve"> </w:t>
      </w:r>
      <w:r w:rsidR="0048587E">
        <w:rPr>
          <w:rFonts w:hint="eastAsia" w:eastAsia="나눔명조"/>
          <w:sz w:val="20"/>
          <w:szCs w:val="22"/>
        </w:rPr>
        <w:t>의사소통</w:t>
      </w:r>
      <w:r w:rsidRPr="00B61948">
        <w:rPr>
          <w:rFonts w:hint="eastAsia" w:eastAsia="나눔명조"/>
          <w:sz w:val="20"/>
          <w:szCs w:val="22"/>
        </w:rPr>
        <w:t>은</w:t>
      </w:r>
      <w:r w:rsidRPr="00B61948">
        <w:rPr>
          <w:rFonts w:hint="eastAsia" w:eastAsia="나눔명조"/>
          <w:sz w:val="20"/>
          <w:szCs w:val="22"/>
        </w:rPr>
        <w:t xml:space="preserve"> </w:t>
      </w:r>
      <w:r w:rsidRPr="00B61948" w:rsidR="004D452C">
        <w:rPr>
          <w:rFonts w:hint="eastAsia" w:eastAsia="나눔명조"/>
          <w:sz w:val="20"/>
          <w:szCs w:val="22"/>
        </w:rPr>
        <w:t>조직</w:t>
      </w:r>
      <w:r w:rsidRPr="00B61948" w:rsidR="004D452C">
        <w:rPr>
          <w:rFonts w:hint="eastAsia" w:eastAsia="나눔명조"/>
          <w:sz w:val="20"/>
          <w:szCs w:val="22"/>
        </w:rPr>
        <w:t xml:space="preserve"> </w:t>
      </w:r>
      <w:r w:rsidRPr="00B61948" w:rsidR="004D452C">
        <w:rPr>
          <w:rFonts w:hint="eastAsia" w:eastAsia="나눔명조"/>
          <w:sz w:val="20"/>
          <w:szCs w:val="22"/>
        </w:rPr>
        <w:t>내</w:t>
      </w:r>
      <w:r w:rsidRPr="00B61948" w:rsidR="004D452C">
        <w:rPr>
          <w:rFonts w:hint="eastAsia" w:eastAsia="나눔명조"/>
          <w:sz w:val="20"/>
          <w:szCs w:val="22"/>
        </w:rPr>
        <w:t xml:space="preserve"> </w:t>
      </w:r>
      <w:r w:rsidRPr="00B61948" w:rsidR="004D452C">
        <w:rPr>
          <w:rFonts w:hint="eastAsia" w:eastAsia="나눔명조"/>
          <w:sz w:val="20"/>
          <w:szCs w:val="22"/>
        </w:rPr>
        <w:t>리더와</w:t>
      </w:r>
      <w:r w:rsidRPr="00B61948" w:rsidR="004D452C">
        <w:rPr>
          <w:rFonts w:hint="eastAsia" w:eastAsia="나눔명조"/>
          <w:sz w:val="20"/>
          <w:szCs w:val="22"/>
        </w:rPr>
        <w:t xml:space="preserve"> </w:t>
      </w:r>
      <w:r w:rsidRPr="00B61948" w:rsidR="004D452C">
        <w:rPr>
          <w:rFonts w:hint="eastAsia" w:eastAsia="나눔명조"/>
          <w:sz w:val="20"/>
          <w:szCs w:val="22"/>
        </w:rPr>
        <w:t>구성원</w:t>
      </w:r>
      <w:r w:rsidRPr="00B61948" w:rsidR="004D452C">
        <w:rPr>
          <w:rFonts w:hint="eastAsia" w:eastAsia="나눔명조"/>
          <w:sz w:val="20"/>
          <w:szCs w:val="22"/>
        </w:rPr>
        <w:t xml:space="preserve"> </w:t>
      </w:r>
      <w:r w:rsidRPr="00B61948" w:rsidR="004D452C">
        <w:rPr>
          <w:rFonts w:hint="eastAsia" w:eastAsia="나눔명조"/>
          <w:sz w:val="20"/>
          <w:szCs w:val="22"/>
        </w:rPr>
        <w:t>간</w:t>
      </w:r>
      <w:r w:rsidRPr="00B61948" w:rsidR="004D452C">
        <w:rPr>
          <w:rFonts w:hint="eastAsia" w:eastAsia="나눔명조"/>
          <w:sz w:val="20"/>
          <w:szCs w:val="22"/>
        </w:rPr>
        <w:t xml:space="preserve"> </w:t>
      </w:r>
      <w:r w:rsidRPr="00B61948" w:rsidR="004D452C">
        <w:rPr>
          <w:rFonts w:hint="eastAsia" w:eastAsia="나눔명조"/>
          <w:sz w:val="20"/>
          <w:szCs w:val="22"/>
        </w:rPr>
        <w:t>관계</w:t>
      </w:r>
      <w:r w:rsidRPr="00B61948">
        <w:rPr>
          <w:rFonts w:hint="eastAsia" w:eastAsia="나눔명조"/>
          <w:sz w:val="20"/>
          <w:szCs w:val="22"/>
        </w:rPr>
        <w:t>의</w:t>
      </w:r>
      <w:r w:rsidRPr="00B61948" w:rsidR="004D452C">
        <w:rPr>
          <w:rFonts w:hint="eastAsia" w:eastAsia="나눔명조"/>
          <w:sz w:val="20"/>
          <w:szCs w:val="22"/>
        </w:rPr>
        <w:t xml:space="preserve"> </w:t>
      </w:r>
      <w:r w:rsidRPr="00B61948" w:rsidR="004D452C">
        <w:rPr>
          <w:rFonts w:hint="eastAsia" w:eastAsia="나눔명조"/>
          <w:sz w:val="20"/>
          <w:szCs w:val="22"/>
        </w:rPr>
        <w:t>질을</w:t>
      </w:r>
      <w:r w:rsidRPr="00B61948" w:rsidR="004D452C">
        <w:rPr>
          <w:rFonts w:hint="eastAsia" w:eastAsia="나눔명조"/>
          <w:sz w:val="20"/>
          <w:szCs w:val="22"/>
        </w:rPr>
        <w:t xml:space="preserve"> </w:t>
      </w:r>
      <w:r w:rsidRPr="00B61948" w:rsidR="004D452C">
        <w:rPr>
          <w:rFonts w:hint="eastAsia" w:eastAsia="나눔명조"/>
          <w:sz w:val="20"/>
          <w:szCs w:val="22"/>
        </w:rPr>
        <w:t>향상시키</w:t>
      </w:r>
      <w:r w:rsidRPr="00B61948">
        <w:rPr>
          <w:rFonts w:hint="eastAsia" w:eastAsia="나눔명조"/>
          <w:sz w:val="20"/>
          <w:szCs w:val="22"/>
        </w:rPr>
        <w:t>는</w:t>
      </w:r>
      <w:r w:rsidRPr="00B61948">
        <w:rPr>
          <w:rFonts w:hint="eastAsia" w:eastAsia="나눔명조"/>
          <w:sz w:val="20"/>
          <w:szCs w:val="22"/>
        </w:rPr>
        <w:t xml:space="preserve"> </w:t>
      </w:r>
      <w:r w:rsidRPr="00B61948">
        <w:rPr>
          <w:rFonts w:hint="eastAsia" w:eastAsia="나눔명조"/>
          <w:sz w:val="20"/>
          <w:szCs w:val="22"/>
        </w:rPr>
        <w:t>데</w:t>
      </w:r>
      <w:r w:rsidRPr="00B61948" w:rsidR="004D452C">
        <w:rPr>
          <w:rFonts w:hint="eastAsia" w:eastAsia="나눔명조"/>
          <w:sz w:val="20"/>
          <w:szCs w:val="22"/>
        </w:rPr>
        <w:t xml:space="preserve"> </w:t>
      </w:r>
      <w:r w:rsidRPr="00B61948" w:rsidR="004D452C">
        <w:rPr>
          <w:rFonts w:hint="eastAsia" w:eastAsia="나눔명조"/>
          <w:sz w:val="20"/>
          <w:szCs w:val="22"/>
        </w:rPr>
        <w:t>중요한</w:t>
      </w:r>
      <w:r w:rsidRPr="00B61948" w:rsidR="004D452C">
        <w:rPr>
          <w:rFonts w:hint="eastAsia" w:eastAsia="나눔명조"/>
          <w:sz w:val="20"/>
          <w:szCs w:val="22"/>
        </w:rPr>
        <w:t xml:space="preserve"> </w:t>
      </w:r>
      <w:r w:rsidRPr="00B61948" w:rsidR="004D452C">
        <w:rPr>
          <w:rFonts w:hint="eastAsia" w:eastAsia="나눔명조"/>
          <w:sz w:val="20"/>
          <w:szCs w:val="22"/>
        </w:rPr>
        <w:t>역할을</w:t>
      </w:r>
      <w:r w:rsidRPr="00B61948" w:rsidR="004D452C">
        <w:rPr>
          <w:rFonts w:hint="eastAsia" w:eastAsia="나눔명조"/>
          <w:sz w:val="20"/>
          <w:szCs w:val="22"/>
        </w:rPr>
        <w:t xml:space="preserve"> </w:t>
      </w:r>
      <w:r w:rsidRPr="00B61948" w:rsidR="004D452C">
        <w:rPr>
          <w:rFonts w:hint="eastAsia" w:eastAsia="나눔명조"/>
          <w:sz w:val="20"/>
          <w:szCs w:val="22"/>
        </w:rPr>
        <w:t>하며</w:t>
      </w:r>
      <w:r w:rsidRPr="00B61948" w:rsidR="004D452C">
        <w:rPr>
          <w:rFonts w:hint="eastAsia" w:eastAsia="나눔명조"/>
          <w:sz w:val="20"/>
          <w:szCs w:val="22"/>
        </w:rPr>
        <w:t xml:space="preserve">, </w:t>
      </w:r>
      <w:r w:rsidRPr="00B61948" w:rsidR="004D452C">
        <w:rPr>
          <w:rFonts w:hint="eastAsia" w:eastAsia="나눔명조"/>
          <w:sz w:val="20"/>
          <w:szCs w:val="22"/>
        </w:rPr>
        <w:t>리더와</w:t>
      </w:r>
      <w:r w:rsidRPr="00B61948" w:rsidR="004D452C">
        <w:rPr>
          <w:rFonts w:hint="eastAsia" w:eastAsia="나눔명조"/>
          <w:sz w:val="20"/>
          <w:szCs w:val="22"/>
        </w:rPr>
        <w:t xml:space="preserve"> </w:t>
      </w:r>
      <w:r w:rsidRPr="00B61948" w:rsidR="004D452C">
        <w:rPr>
          <w:rFonts w:hint="eastAsia" w:eastAsia="나눔명조"/>
          <w:sz w:val="20"/>
          <w:szCs w:val="22"/>
        </w:rPr>
        <w:t>구성원</w:t>
      </w:r>
      <w:r w:rsidRPr="00B61948" w:rsidR="004D452C">
        <w:rPr>
          <w:rFonts w:hint="eastAsia" w:eastAsia="나눔명조"/>
          <w:sz w:val="20"/>
          <w:szCs w:val="22"/>
        </w:rPr>
        <w:t xml:space="preserve"> </w:t>
      </w:r>
      <w:r w:rsidRPr="00B61948" w:rsidR="004D452C">
        <w:rPr>
          <w:rFonts w:hint="eastAsia" w:eastAsia="나눔명조"/>
          <w:sz w:val="20"/>
          <w:szCs w:val="22"/>
        </w:rPr>
        <w:t>간의</w:t>
      </w:r>
      <w:r w:rsidRPr="00B61948" w:rsidR="004D452C">
        <w:rPr>
          <w:rFonts w:hint="eastAsia" w:eastAsia="나눔명조"/>
          <w:sz w:val="20"/>
          <w:szCs w:val="22"/>
        </w:rPr>
        <w:t xml:space="preserve"> </w:t>
      </w:r>
      <w:r w:rsidRPr="00B61948" w:rsidR="004D452C">
        <w:rPr>
          <w:rFonts w:hint="eastAsia" w:eastAsia="나눔명조"/>
          <w:sz w:val="20"/>
          <w:szCs w:val="22"/>
        </w:rPr>
        <w:t>관계</w:t>
      </w:r>
      <w:r w:rsidRPr="00B61948" w:rsidR="004D452C">
        <w:rPr>
          <w:rFonts w:hint="eastAsia" w:eastAsia="나눔명조"/>
          <w:sz w:val="20"/>
          <w:szCs w:val="22"/>
        </w:rPr>
        <w:t xml:space="preserve"> </w:t>
      </w:r>
      <w:r w:rsidRPr="00B61948" w:rsidR="004D452C">
        <w:rPr>
          <w:rFonts w:hint="eastAsia" w:eastAsia="나눔명조"/>
          <w:sz w:val="20"/>
          <w:szCs w:val="22"/>
        </w:rPr>
        <w:t>발전</w:t>
      </w:r>
      <w:r w:rsidRPr="00B61948">
        <w:rPr>
          <w:rFonts w:hint="eastAsia" w:eastAsia="나눔명조"/>
          <w:sz w:val="20"/>
          <w:szCs w:val="22"/>
        </w:rPr>
        <w:t>은</w:t>
      </w:r>
      <w:r w:rsidRPr="00B61948" w:rsidR="004D452C">
        <w:rPr>
          <w:rFonts w:hint="eastAsia" w:eastAsia="나눔명조"/>
          <w:sz w:val="20"/>
          <w:szCs w:val="22"/>
        </w:rPr>
        <w:t xml:space="preserve"> </w:t>
      </w:r>
      <w:r w:rsidRPr="00B61948" w:rsidR="004D452C">
        <w:rPr>
          <w:rFonts w:hint="eastAsia" w:eastAsia="나눔명조"/>
          <w:sz w:val="20"/>
          <w:szCs w:val="22"/>
        </w:rPr>
        <w:t>조직</w:t>
      </w:r>
      <w:r w:rsidRPr="00B61948" w:rsidR="004D452C">
        <w:rPr>
          <w:rFonts w:hint="eastAsia" w:eastAsia="나눔명조"/>
          <w:sz w:val="20"/>
          <w:szCs w:val="22"/>
        </w:rPr>
        <w:t xml:space="preserve"> </w:t>
      </w:r>
      <w:r w:rsidRPr="00B61948" w:rsidR="004D452C">
        <w:rPr>
          <w:rFonts w:hint="eastAsia" w:eastAsia="나눔명조"/>
          <w:sz w:val="20"/>
          <w:szCs w:val="22"/>
        </w:rPr>
        <w:t>목표를</w:t>
      </w:r>
      <w:r w:rsidRPr="00B61948" w:rsidR="004D452C">
        <w:rPr>
          <w:rFonts w:hint="eastAsia" w:eastAsia="나눔명조"/>
          <w:sz w:val="20"/>
          <w:szCs w:val="22"/>
        </w:rPr>
        <w:t xml:space="preserve"> </w:t>
      </w:r>
      <w:r w:rsidRPr="00B61948" w:rsidR="004D452C">
        <w:rPr>
          <w:rFonts w:hint="eastAsia" w:eastAsia="나눔명조"/>
          <w:sz w:val="20"/>
          <w:szCs w:val="22"/>
        </w:rPr>
        <w:t>달성할</w:t>
      </w:r>
      <w:r w:rsidRPr="00B61948" w:rsidR="004D452C">
        <w:rPr>
          <w:rFonts w:hint="eastAsia" w:eastAsia="나눔명조"/>
          <w:sz w:val="20"/>
          <w:szCs w:val="22"/>
        </w:rPr>
        <w:t xml:space="preserve"> </w:t>
      </w:r>
      <w:r w:rsidRPr="00B61948" w:rsidR="004D452C">
        <w:rPr>
          <w:rFonts w:hint="eastAsia" w:eastAsia="나눔명조"/>
          <w:sz w:val="20"/>
          <w:szCs w:val="22"/>
        </w:rPr>
        <w:t>수</w:t>
      </w:r>
      <w:r w:rsidRPr="00B61948" w:rsidR="004D452C">
        <w:rPr>
          <w:rFonts w:hint="eastAsia" w:eastAsia="나눔명조"/>
          <w:sz w:val="20"/>
          <w:szCs w:val="22"/>
        </w:rPr>
        <w:t xml:space="preserve"> </w:t>
      </w:r>
      <w:r w:rsidRPr="00B61948" w:rsidR="004D452C">
        <w:rPr>
          <w:rFonts w:hint="eastAsia" w:eastAsia="나눔명조"/>
          <w:sz w:val="20"/>
          <w:szCs w:val="22"/>
        </w:rPr>
        <w:t>있는</w:t>
      </w:r>
      <w:r w:rsidRPr="00B61948" w:rsidR="004D452C">
        <w:rPr>
          <w:rFonts w:hint="eastAsia" w:eastAsia="나눔명조"/>
          <w:sz w:val="20"/>
          <w:szCs w:val="22"/>
        </w:rPr>
        <w:t xml:space="preserve"> </w:t>
      </w:r>
      <w:r w:rsidRPr="00B61948" w:rsidR="004D452C">
        <w:rPr>
          <w:rFonts w:hint="eastAsia" w:eastAsia="나눔명조"/>
          <w:sz w:val="20"/>
          <w:szCs w:val="22"/>
        </w:rPr>
        <w:t>주요한</w:t>
      </w:r>
      <w:r w:rsidRPr="00B61948" w:rsidR="004D452C">
        <w:rPr>
          <w:rFonts w:hint="eastAsia" w:eastAsia="나눔명조"/>
          <w:sz w:val="20"/>
          <w:szCs w:val="22"/>
        </w:rPr>
        <w:t xml:space="preserve"> </w:t>
      </w:r>
      <w:r w:rsidRPr="00B61948">
        <w:rPr>
          <w:rFonts w:hint="eastAsia" w:eastAsia="나눔명조"/>
          <w:sz w:val="20"/>
          <w:szCs w:val="22"/>
        </w:rPr>
        <w:t>요인이다</w:t>
      </w:r>
      <w:r w:rsidRPr="00B61948">
        <w:rPr>
          <w:rFonts w:eastAsia="나눔명조"/>
          <w:sz w:val="20"/>
          <w:szCs w:val="22"/>
        </w:rPr>
        <w:fldChar w:fldCharType="begin"/>
      </w:r>
      <w:r w:rsidR="00AC65B9">
        <w:rPr>
          <w:rFonts w:eastAsia="나눔명조"/>
          <w:sz w:val="20"/>
          <w:szCs w:val="22"/>
        </w:rPr>
        <w:instrText xml:space="preserve"> ADDIN ZOTERO_ITEM CSL_CITATION {"citationID":"o9uJHpUH","properties":{"formattedCitation":"(Jo and Shim 2005; S. H. Park, Kim, and Krishna 2014)","plainCitation":"(Jo and Shim 2005; S. H. Park, Kim, and Krishna 2014)","dontUpdate":true,"noteIndex":0},"citationItems":[{"id":"PSjZbscb/vLdbbanD","uris":["http://zotero.org/users/5210800/items/R2DQMKVX"],"uri":["http://zotero.org/users/5210800/items/R2DQMKVX"],"itemData":{"id":1531,"type":"article-journal","container-title":"Public relations review","issue":"2","page":"277-280","title":"Paradigm shift of employee communication: The effect of management communication on trusting relationships","volume":"31","author":[{"family":"Jo","given":"Samsup"},{"family":"Shim","given":"Sung Wook"}],"issued":{"date-parts":[["2005"]]}}},{"id":"PSjZbscb/BJ165Hq2","uris":["http://zotero.org/users/5210800/items/59KIIVMI"],"uri":["http://zotero.org/users/5210800/items/59KIIVMI"],"itemData":{"id":1532,"type":"article-journal","container-title":"Management Communication Quarterly","issue":"4","page":"531-560","title":"Bottom-up building of an innovative organization: Motivating employee intrapreneurship and scouting and their strategic value","volume":"28","author":[{"family":"Park","given":"Soo Hyun"},{"family":"Kim","given":"Jeong-Nam"},{"family":"Krishna","given":"Arunima"}],"issued":{"date-parts":[["2014"]]}}}],"schema":"https://github.com/citation-style-language/schema/raw/master/csl-citation.json"} </w:instrText>
      </w:r>
      <w:r w:rsidRPr="00B61948">
        <w:rPr>
          <w:rFonts w:eastAsia="나눔명조"/>
          <w:sz w:val="20"/>
          <w:szCs w:val="22"/>
        </w:rPr>
        <w:fldChar w:fldCharType="separate"/>
      </w:r>
      <w:r w:rsidRPr="00283EF6">
        <w:rPr>
          <w:rFonts w:eastAsia="나눔명조"/>
          <w:sz w:val="20"/>
          <w:szCs w:val="22"/>
        </w:rPr>
        <w:t xml:space="preserve">(Jo </w:t>
      </w:r>
      <w:r w:rsidRPr="00283EF6" w:rsidR="00A04BB2">
        <w:rPr>
          <w:rFonts w:eastAsia="나눔명조"/>
          <w:sz w:val="20"/>
          <w:szCs w:val="22"/>
        </w:rPr>
        <w:t>&amp;</w:t>
      </w:r>
      <w:r w:rsidRPr="00283EF6">
        <w:rPr>
          <w:rFonts w:eastAsia="나눔명조"/>
          <w:sz w:val="20"/>
          <w:szCs w:val="22"/>
        </w:rPr>
        <w:t xml:space="preserve"> Shim</w:t>
      </w:r>
      <w:r w:rsidRPr="00283EF6" w:rsidR="0000244A">
        <w:rPr>
          <w:rFonts w:eastAsia="나눔명조"/>
          <w:sz w:val="20"/>
          <w:szCs w:val="22"/>
        </w:rPr>
        <w:t>,</w:t>
      </w:r>
      <w:r w:rsidRPr="00283EF6">
        <w:rPr>
          <w:rFonts w:eastAsia="나눔명조"/>
          <w:sz w:val="20"/>
          <w:szCs w:val="22"/>
        </w:rPr>
        <w:t xml:space="preserve"> 2005; </w:t>
      </w:r>
      <w:r w:rsidRPr="00283EF6" w:rsidR="0000244A">
        <w:rPr>
          <w:rFonts w:eastAsia="나눔명조"/>
          <w:sz w:val="20"/>
          <w:szCs w:val="22"/>
        </w:rPr>
        <w:t>Park et al,</w:t>
      </w:r>
      <w:r w:rsidRPr="00283EF6">
        <w:rPr>
          <w:rFonts w:eastAsia="나눔명조"/>
          <w:sz w:val="20"/>
          <w:szCs w:val="22"/>
        </w:rPr>
        <w:t xml:space="preserve"> 2014)</w:t>
      </w:r>
      <w:r w:rsidRPr="00B61948">
        <w:rPr>
          <w:rFonts w:eastAsia="나눔명조"/>
          <w:sz w:val="20"/>
          <w:szCs w:val="22"/>
        </w:rPr>
        <w:fldChar w:fldCharType="end"/>
      </w:r>
      <w:r w:rsidRPr="00B61948" w:rsidR="004D452C">
        <w:rPr>
          <w:rFonts w:hint="eastAsia" w:eastAsia="나눔명조"/>
          <w:sz w:val="20"/>
          <w:szCs w:val="22"/>
        </w:rPr>
        <w:t>.</w:t>
      </w:r>
      <w:r w:rsidRPr="00B61948">
        <w:rPr>
          <w:rFonts w:eastAsia="나눔명조"/>
          <w:sz w:val="20"/>
          <w:szCs w:val="22"/>
        </w:rPr>
        <w:t xml:space="preserve"> </w:t>
      </w:r>
      <w:r w:rsidRPr="00B61948" w:rsidR="004D452C">
        <w:rPr>
          <w:rFonts w:hint="eastAsia" w:eastAsia="나눔명조"/>
          <w:sz w:val="20"/>
          <w:szCs w:val="22"/>
        </w:rPr>
        <w:t>조직</w:t>
      </w:r>
      <w:r w:rsidRPr="00B61948">
        <w:rPr>
          <w:rFonts w:hint="eastAsia" w:eastAsia="나눔명조"/>
          <w:sz w:val="20"/>
          <w:szCs w:val="22"/>
        </w:rPr>
        <w:t xml:space="preserve"> </w:t>
      </w:r>
      <w:r w:rsidRPr="00B61948" w:rsidR="004D452C">
        <w:rPr>
          <w:rFonts w:hint="eastAsia" w:eastAsia="나눔명조"/>
          <w:sz w:val="20"/>
          <w:szCs w:val="22"/>
        </w:rPr>
        <w:t>내</w:t>
      </w:r>
      <w:r w:rsidRPr="00B61948" w:rsidR="004D452C">
        <w:rPr>
          <w:rFonts w:hint="eastAsia" w:eastAsia="나눔명조"/>
          <w:sz w:val="20"/>
          <w:szCs w:val="22"/>
        </w:rPr>
        <w:t xml:space="preserve"> </w:t>
      </w:r>
      <w:r w:rsidRPr="00B61948" w:rsidR="004D452C">
        <w:rPr>
          <w:rFonts w:hint="eastAsia" w:eastAsia="나눔명조"/>
          <w:sz w:val="20"/>
          <w:szCs w:val="22"/>
        </w:rPr>
        <w:t>협력</w:t>
      </w:r>
      <w:r w:rsidRPr="00B61948">
        <w:rPr>
          <w:rFonts w:hint="eastAsia" w:eastAsia="나눔명조"/>
          <w:sz w:val="20"/>
          <w:szCs w:val="22"/>
        </w:rPr>
        <w:t>은</w:t>
      </w:r>
      <w:r w:rsidRPr="00B61948" w:rsidR="004D452C">
        <w:rPr>
          <w:rFonts w:hint="eastAsia" w:eastAsia="나눔명조"/>
          <w:sz w:val="20"/>
          <w:szCs w:val="22"/>
        </w:rPr>
        <w:t xml:space="preserve"> </w:t>
      </w:r>
      <w:r w:rsidRPr="00B61948" w:rsidR="004D452C">
        <w:rPr>
          <w:rFonts w:hint="eastAsia" w:eastAsia="나눔명조"/>
          <w:sz w:val="20"/>
          <w:szCs w:val="22"/>
        </w:rPr>
        <w:t>리더십과</w:t>
      </w:r>
      <w:r w:rsidRPr="00B61948" w:rsidR="004D452C">
        <w:rPr>
          <w:rFonts w:hint="eastAsia" w:eastAsia="나눔명조"/>
          <w:sz w:val="20"/>
          <w:szCs w:val="22"/>
        </w:rPr>
        <w:t xml:space="preserve"> </w:t>
      </w:r>
      <w:r w:rsidRPr="00B61948" w:rsidR="004D452C">
        <w:rPr>
          <w:rFonts w:hint="eastAsia" w:eastAsia="나눔명조"/>
          <w:sz w:val="20"/>
          <w:szCs w:val="22"/>
        </w:rPr>
        <w:t>상호작용하여</w:t>
      </w:r>
      <w:r w:rsidRPr="00B61948" w:rsidR="004D452C">
        <w:rPr>
          <w:rFonts w:hint="eastAsia" w:eastAsia="나눔명조"/>
          <w:sz w:val="20"/>
          <w:szCs w:val="22"/>
        </w:rPr>
        <w:t xml:space="preserve"> </w:t>
      </w:r>
      <w:r w:rsidRPr="00B61948" w:rsidR="004D452C">
        <w:rPr>
          <w:rFonts w:hint="eastAsia" w:eastAsia="나눔명조"/>
          <w:sz w:val="20"/>
          <w:szCs w:val="22"/>
        </w:rPr>
        <w:t>업무성과에</w:t>
      </w:r>
      <w:r w:rsidRPr="00B61948" w:rsidR="004D452C">
        <w:rPr>
          <w:rFonts w:hint="eastAsia" w:eastAsia="나눔명조"/>
          <w:sz w:val="20"/>
          <w:szCs w:val="22"/>
        </w:rPr>
        <w:t xml:space="preserve"> </w:t>
      </w:r>
      <w:r w:rsidRPr="00B61948" w:rsidR="004D452C">
        <w:rPr>
          <w:rFonts w:hint="eastAsia" w:eastAsia="나눔명조"/>
          <w:sz w:val="20"/>
          <w:szCs w:val="22"/>
        </w:rPr>
        <w:t>긍정적으로</w:t>
      </w:r>
      <w:r w:rsidRPr="00B61948" w:rsidR="004D452C">
        <w:rPr>
          <w:rFonts w:hint="eastAsia" w:eastAsia="나눔명조"/>
          <w:sz w:val="20"/>
          <w:szCs w:val="22"/>
        </w:rPr>
        <w:t xml:space="preserve"> </w:t>
      </w:r>
      <w:r w:rsidRPr="00B61948" w:rsidR="004D452C">
        <w:rPr>
          <w:rFonts w:hint="eastAsia" w:eastAsia="나눔명조"/>
          <w:sz w:val="20"/>
          <w:szCs w:val="22"/>
        </w:rPr>
        <w:t>영향을</w:t>
      </w:r>
      <w:r w:rsidRPr="00B61948" w:rsidR="004D452C">
        <w:rPr>
          <w:rFonts w:hint="eastAsia" w:eastAsia="나눔명조"/>
          <w:sz w:val="20"/>
          <w:szCs w:val="22"/>
        </w:rPr>
        <w:t xml:space="preserve"> </w:t>
      </w:r>
      <w:r w:rsidRPr="00B61948" w:rsidR="004D452C">
        <w:rPr>
          <w:rFonts w:hint="eastAsia" w:eastAsia="나눔명조"/>
          <w:sz w:val="20"/>
          <w:szCs w:val="22"/>
        </w:rPr>
        <w:t>미치며</w:t>
      </w:r>
      <w:r w:rsidRPr="00B61948" w:rsidR="004D452C">
        <w:rPr>
          <w:rFonts w:hint="eastAsia" w:eastAsia="나눔명조"/>
          <w:sz w:val="20"/>
          <w:szCs w:val="22"/>
        </w:rPr>
        <w:t xml:space="preserve">, </w:t>
      </w:r>
      <w:r w:rsidRPr="00B61948" w:rsidR="004D452C">
        <w:rPr>
          <w:rFonts w:hint="eastAsia" w:eastAsia="나눔명조"/>
          <w:sz w:val="20"/>
          <w:szCs w:val="22"/>
        </w:rPr>
        <w:t>협력을</w:t>
      </w:r>
      <w:r w:rsidRPr="00B61948" w:rsidR="004D452C">
        <w:rPr>
          <w:rFonts w:hint="eastAsia" w:eastAsia="나눔명조"/>
          <w:sz w:val="20"/>
          <w:szCs w:val="22"/>
        </w:rPr>
        <w:t xml:space="preserve"> </w:t>
      </w:r>
      <w:r w:rsidRPr="00B61948" w:rsidR="004D452C">
        <w:rPr>
          <w:rFonts w:hint="eastAsia" w:eastAsia="나눔명조"/>
          <w:sz w:val="20"/>
          <w:szCs w:val="22"/>
        </w:rPr>
        <w:t>위해서는</w:t>
      </w:r>
      <w:r w:rsidRPr="00B61948" w:rsidR="004D452C">
        <w:rPr>
          <w:rFonts w:hint="eastAsia" w:eastAsia="나눔명조"/>
          <w:sz w:val="20"/>
          <w:szCs w:val="22"/>
        </w:rPr>
        <w:t xml:space="preserve"> </w:t>
      </w:r>
      <w:r w:rsidRPr="00B61948" w:rsidR="004D452C">
        <w:rPr>
          <w:rFonts w:hint="eastAsia" w:eastAsia="나눔명조"/>
          <w:sz w:val="20"/>
          <w:szCs w:val="22"/>
        </w:rPr>
        <w:t>구성원</w:t>
      </w:r>
      <w:r w:rsidRPr="00B61948" w:rsidR="004D452C">
        <w:rPr>
          <w:rFonts w:hint="eastAsia" w:eastAsia="나눔명조"/>
          <w:sz w:val="20"/>
          <w:szCs w:val="22"/>
        </w:rPr>
        <w:t xml:space="preserve"> </w:t>
      </w:r>
      <w:r w:rsidRPr="00B61948" w:rsidR="004D452C">
        <w:rPr>
          <w:rFonts w:hint="eastAsia" w:eastAsia="나눔명조"/>
          <w:sz w:val="20"/>
          <w:szCs w:val="22"/>
        </w:rPr>
        <w:t>간의</w:t>
      </w:r>
      <w:r w:rsidRPr="00B61948" w:rsidR="004D452C">
        <w:rPr>
          <w:rFonts w:hint="eastAsia" w:eastAsia="나눔명조"/>
          <w:sz w:val="20"/>
          <w:szCs w:val="22"/>
        </w:rPr>
        <w:t xml:space="preserve"> </w:t>
      </w:r>
      <w:r w:rsidRPr="00B61948" w:rsidR="004D452C">
        <w:rPr>
          <w:rFonts w:hint="eastAsia" w:eastAsia="나눔명조"/>
          <w:sz w:val="20"/>
          <w:szCs w:val="22"/>
        </w:rPr>
        <w:t>신뢰가</w:t>
      </w:r>
      <w:r w:rsidRPr="00B61948" w:rsidR="004D452C">
        <w:rPr>
          <w:rFonts w:hint="eastAsia" w:eastAsia="나눔명조"/>
          <w:sz w:val="20"/>
          <w:szCs w:val="22"/>
        </w:rPr>
        <w:t xml:space="preserve"> </w:t>
      </w:r>
      <w:r w:rsidRPr="00B61948" w:rsidR="004D452C">
        <w:rPr>
          <w:rFonts w:hint="eastAsia" w:eastAsia="나눔명조"/>
          <w:sz w:val="20"/>
          <w:szCs w:val="22"/>
        </w:rPr>
        <w:t>중요하고</w:t>
      </w:r>
      <w:r w:rsidRPr="00B61948" w:rsidR="004D452C">
        <w:rPr>
          <w:rFonts w:hint="eastAsia" w:eastAsia="나눔명조"/>
          <w:sz w:val="20"/>
          <w:szCs w:val="22"/>
        </w:rPr>
        <w:t xml:space="preserve"> </w:t>
      </w:r>
      <w:r w:rsidRPr="00B61948" w:rsidR="004D452C">
        <w:rPr>
          <w:rFonts w:hint="eastAsia" w:eastAsia="나눔명조"/>
          <w:sz w:val="20"/>
          <w:szCs w:val="22"/>
        </w:rPr>
        <w:t>상호의존성을</w:t>
      </w:r>
      <w:r w:rsidRPr="00B61948" w:rsidR="004D452C">
        <w:rPr>
          <w:rFonts w:hint="eastAsia" w:eastAsia="나눔명조"/>
          <w:sz w:val="20"/>
          <w:szCs w:val="22"/>
        </w:rPr>
        <w:t xml:space="preserve"> </w:t>
      </w:r>
      <w:r w:rsidRPr="00B61948" w:rsidR="004D452C">
        <w:rPr>
          <w:rFonts w:hint="eastAsia" w:eastAsia="나눔명조"/>
          <w:sz w:val="20"/>
          <w:szCs w:val="22"/>
        </w:rPr>
        <w:t>인식해야</w:t>
      </w:r>
      <w:r w:rsidRPr="00B61948" w:rsidR="004D452C">
        <w:rPr>
          <w:rFonts w:hint="eastAsia" w:eastAsia="나눔명조"/>
          <w:sz w:val="20"/>
          <w:szCs w:val="22"/>
        </w:rPr>
        <w:t xml:space="preserve"> </w:t>
      </w:r>
      <w:r w:rsidRPr="00B61948" w:rsidR="004D452C">
        <w:rPr>
          <w:rFonts w:hint="eastAsia" w:eastAsia="나눔명조"/>
          <w:sz w:val="20"/>
          <w:szCs w:val="22"/>
        </w:rPr>
        <w:t>한다</w:t>
      </w:r>
      <w:r w:rsidRPr="00B61948">
        <w:rPr>
          <w:rFonts w:eastAsia="나눔명조"/>
          <w:sz w:val="20"/>
          <w:szCs w:val="22"/>
        </w:rPr>
        <w:fldChar w:fldCharType="begin"/>
      </w:r>
      <w:r w:rsidR="00AC65B9">
        <w:rPr>
          <w:rFonts w:hint="eastAsia" w:eastAsia="나눔명조"/>
          <w:sz w:val="20"/>
          <w:szCs w:val="22"/>
        </w:rPr>
        <w:instrText xml:space="preserve"> ADDIN ZOTERO_ITEM CSL_CITATION {"citationID":"lcrDwJ9l","properties":{"formattedCitation":"(\\uc0\\u48149{}\\uc0\\u54788{}\\uc0\\u50865{} 2020)","plainCitation":"(</w:instrText>
      </w:r>
      <w:r w:rsidR="00AC65B9">
        <w:rPr>
          <w:rFonts w:hint="eastAsia" w:eastAsia="나눔명조"/>
          <w:sz w:val="20"/>
          <w:szCs w:val="22"/>
        </w:rPr>
        <w:instrText>박현욱</w:instrText>
      </w:r>
      <w:r w:rsidR="00AC65B9">
        <w:rPr>
          <w:rFonts w:hint="eastAsia" w:eastAsia="나눔명조"/>
          <w:sz w:val="20"/>
          <w:szCs w:val="22"/>
        </w:rPr>
        <w:instrText xml:space="preserve"> 2020)","noteIndex":0},"citationItems":[{"id":"PSjZbscb/2hJaWWEW","uris":["http://zotero.org/users/5210800/items/KY2Y57G6"],"uri":["http://zotero.org/users/5210800/items/KY2Y57G6"],"itemData":{"id":1413,"type":"article-journal","container-title":"</w:instrText>
      </w:r>
      <w:r w:rsidR="00AC65B9">
        <w:rPr>
          <w:rFonts w:hint="eastAsia" w:eastAsia="나눔명조"/>
          <w:sz w:val="20"/>
          <w:szCs w:val="22"/>
        </w:rPr>
        <w:instrText>행정논총</w:instrText>
      </w:r>
      <w:r w:rsidR="00AC65B9">
        <w:rPr>
          <w:rFonts w:hint="eastAsia" w:eastAsia="나눔명조"/>
          <w:sz w:val="20"/>
          <w:szCs w:val="22"/>
        </w:rPr>
        <w:instrText>","DOI":"10.24145/KJPA.58.1.8","ISSN":"12296694","issue":"1","language":"ko","note":"Citation Key: park:2020","page":"215</w:instrText>
      </w:r>
      <w:r w:rsidR="00AC65B9">
        <w:rPr>
          <w:rFonts w:hint="eastAsia" w:eastAsia="나눔명조"/>
          <w:sz w:val="20"/>
          <w:szCs w:val="22"/>
        </w:rPr>
        <w:instrText>–</w:instrText>
      </w:r>
      <w:r w:rsidR="00AC65B9">
        <w:rPr>
          <w:rFonts w:hint="eastAsia" w:eastAsia="나눔명조"/>
          <w:sz w:val="20"/>
          <w:szCs w:val="22"/>
        </w:rPr>
        <w:instrText>243","title":"</w:instrText>
      </w:r>
      <w:r w:rsidR="00AC65B9">
        <w:rPr>
          <w:rFonts w:hint="eastAsia" w:eastAsia="나눔명조"/>
          <w:sz w:val="20"/>
          <w:szCs w:val="22"/>
        </w:rPr>
        <w:instrText>변혁적</w:instrText>
      </w:r>
      <w:r w:rsidR="00AC65B9">
        <w:rPr>
          <w:rFonts w:hint="eastAsia" w:eastAsia="나눔명조"/>
          <w:sz w:val="20"/>
          <w:szCs w:val="22"/>
        </w:rPr>
        <w:instrText xml:space="preserve"> </w:instrText>
      </w:r>
      <w:r w:rsidR="00AC65B9">
        <w:rPr>
          <w:rFonts w:hint="eastAsia" w:eastAsia="나눔명조"/>
          <w:sz w:val="20"/>
          <w:szCs w:val="22"/>
        </w:rPr>
        <w:instrText>리더십이</w:instrText>
      </w:r>
      <w:r w:rsidR="00AC65B9">
        <w:rPr>
          <w:rFonts w:hint="eastAsia" w:eastAsia="나눔명조"/>
          <w:sz w:val="20"/>
          <w:szCs w:val="22"/>
        </w:rPr>
        <w:instrText xml:space="preserve"> </w:instrText>
      </w:r>
      <w:r w:rsidR="00AC65B9">
        <w:rPr>
          <w:rFonts w:hint="eastAsia" w:eastAsia="나눔명조"/>
          <w:sz w:val="20"/>
          <w:szCs w:val="22"/>
        </w:rPr>
        <w:instrText>조직성과에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 xml:space="preserve">: </w:instrText>
      </w:r>
      <w:r w:rsidR="00AC65B9">
        <w:rPr>
          <w:rFonts w:hint="eastAsia" w:eastAsia="나눔명조"/>
          <w:sz w:val="20"/>
          <w:szCs w:val="22"/>
        </w:rPr>
        <w:instrText>조직</w:instrText>
      </w:r>
      <w:r w:rsidR="00AC65B9">
        <w:rPr>
          <w:rFonts w:hint="eastAsia" w:eastAsia="나눔명조"/>
          <w:sz w:val="20"/>
          <w:szCs w:val="22"/>
        </w:rPr>
        <w:instrText xml:space="preserve"> </w:instrText>
      </w:r>
      <w:r w:rsidR="00AC65B9">
        <w:rPr>
          <w:rFonts w:hint="eastAsia" w:eastAsia="나눔명조"/>
          <w:sz w:val="20"/>
          <w:szCs w:val="22"/>
        </w:rPr>
        <w:instrText>내</w:instrText>
      </w:r>
      <w:r w:rsidR="00AC65B9">
        <w:rPr>
          <w:rFonts w:hint="eastAsia" w:eastAsia="나눔명조"/>
          <w:sz w:val="20"/>
          <w:szCs w:val="22"/>
        </w:rPr>
        <w:instrText xml:space="preserve"> </w:instrText>
      </w:r>
      <w:r w:rsidR="00AC65B9">
        <w:rPr>
          <w:rFonts w:hint="eastAsia" w:eastAsia="나눔명조"/>
          <w:sz w:val="20"/>
          <w:szCs w:val="22"/>
        </w:rPr>
        <w:instrText>협력의</w:instrText>
      </w:r>
      <w:r w:rsidR="00AC65B9">
        <w:rPr>
          <w:rFonts w:hint="eastAsia" w:eastAsia="나눔명조"/>
          <w:sz w:val="20"/>
          <w:szCs w:val="22"/>
        </w:rPr>
        <w:instrText xml:space="preserve"> </w:instrText>
      </w:r>
      <w:r w:rsidR="00AC65B9">
        <w:rPr>
          <w:rFonts w:hint="eastAsia" w:eastAsia="나눔명조"/>
          <w:sz w:val="20"/>
          <w:szCs w:val="22"/>
        </w:rPr>
        <w:instrText>매개효과를</w:instrText>
      </w:r>
      <w:r w:rsidR="00AC65B9">
        <w:rPr>
          <w:rFonts w:hint="eastAsia" w:eastAsia="나눔명조"/>
          <w:sz w:val="20"/>
          <w:szCs w:val="22"/>
        </w:rPr>
        <w:instrText xml:space="preserve"> </w:instrText>
      </w:r>
      <w:r w:rsidR="00AC65B9">
        <w:rPr>
          <w:rFonts w:hint="eastAsia" w:eastAsia="나눔명조"/>
          <w:sz w:val="20"/>
          <w:szCs w:val="22"/>
        </w:rPr>
        <w:instrText>중심으로</w:instrText>
      </w:r>
      <w:r w:rsidR="00AC65B9">
        <w:rPr>
          <w:rFonts w:hint="eastAsia" w:eastAsia="나눔명조"/>
          <w:sz w:val="20"/>
          <w:szCs w:val="22"/>
        </w:rPr>
        <w:instrText>","title-short":"The Link between Transformational Leadership and Organizational Performance","volume":"58","author":[{"family":"</w:instrText>
      </w:r>
      <w:r w:rsidR="00AC65B9">
        <w:rPr>
          <w:rFonts w:hint="eastAsia" w:eastAsia="나눔명조"/>
          <w:sz w:val="20"/>
          <w:szCs w:val="22"/>
        </w:rPr>
        <w:instrText>박현욱</w:instrText>
      </w:r>
      <w:r w:rsidR="00AC65B9">
        <w:rPr>
          <w:rFonts w:hint="eastAsia" w:eastAsia="나눔명조"/>
          <w:sz w:val="20"/>
          <w:szCs w:val="22"/>
        </w:rPr>
        <w:instrText>","given":""}],"issued":{"date-parts"</w:instrText>
      </w:r>
      <w:r w:rsidR="00AC65B9">
        <w:rPr>
          <w:rFonts w:eastAsia="나눔명조"/>
          <w:sz w:val="20"/>
          <w:szCs w:val="22"/>
        </w:rPr>
        <w:instrText xml:space="preserve">:[["2020",3]]}}}],"schema":"https://github.com/citation-style-language/schema/raw/master/csl-citation.json"} </w:instrText>
      </w:r>
      <w:r w:rsidRPr="00B61948">
        <w:rPr>
          <w:rFonts w:eastAsia="나눔명조"/>
          <w:sz w:val="20"/>
          <w:szCs w:val="22"/>
        </w:rPr>
        <w:fldChar w:fldCharType="separate"/>
      </w:r>
      <w:r w:rsidRPr="003820D2">
        <w:rPr>
          <w:rFonts w:eastAsia="나눔명조"/>
          <w:sz w:val="20"/>
          <w:szCs w:val="22"/>
        </w:rPr>
        <w:t>(</w:t>
      </w:r>
      <w:r w:rsidRPr="003820D2">
        <w:rPr>
          <w:rFonts w:hint="eastAsia" w:eastAsia="나눔명조"/>
          <w:sz w:val="20"/>
          <w:szCs w:val="22"/>
        </w:rPr>
        <w:t>박현욱</w:t>
      </w:r>
      <w:r w:rsidRPr="003820D2">
        <w:rPr>
          <w:rFonts w:eastAsia="나눔명조"/>
          <w:sz w:val="20"/>
          <w:szCs w:val="22"/>
        </w:rPr>
        <w:t xml:space="preserve"> 2020)</w:t>
      </w:r>
      <w:r w:rsidRPr="00B61948">
        <w:rPr>
          <w:rFonts w:eastAsia="나눔명조"/>
          <w:sz w:val="20"/>
          <w:szCs w:val="22"/>
        </w:rPr>
        <w:fldChar w:fldCharType="end"/>
      </w:r>
      <w:r w:rsidRPr="00B61948" w:rsidR="004D452C">
        <w:rPr>
          <w:rFonts w:hint="eastAsia" w:eastAsia="나눔명조"/>
          <w:sz w:val="20"/>
          <w:szCs w:val="22"/>
        </w:rPr>
        <w:t>.</w:t>
      </w:r>
      <w:r w:rsidRPr="00B61948">
        <w:rPr>
          <w:rFonts w:eastAsia="나눔명조"/>
          <w:sz w:val="20"/>
          <w:szCs w:val="22"/>
        </w:rPr>
        <w:t xml:space="preserve"> </w:t>
      </w:r>
      <w:r w:rsidR="0048587E">
        <w:rPr>
          <w:rFonts w:hint="eastAsia" w:eastAsia="나눔명조"/>
          <w:sz w:val="20"/>
          <w:szCs w:val="22"/>
        </w:rPr>
        <w:t>의사소통의</w:t>
      </w:r>
      <w:r w:rsidR="0048587E">
        <w:rPr>
          <w:rFonts w:hint="eastAsia" w:eastAsia="나눔명조"/>
          <w:sz w:val="20"/>
          <w:szCs w:val="22"/>
        </w:rPr>
        <w:t xml:space="preserve"> </w:t>
      </w:r>
      <w:r w:rsidRPr="00B61948">
        <w:rPr>
          <w:rFonts w:hint="eastAsia" w:eastAsia="나눔명조"/>
          <w:sz w:val="20"/>
          <w:szCs w:val="22"/>
        </w:rPr>
        <w:t>형태는</w:t>
      </w:r>
      <w:r w:rsidRPr="00B61948">
        <w:rPr>
          <w:rFonts w:hint="eastAsia" w:eastAsia="나눔명조"/>
          <w:sz w:val="20"/>
          <w:szCs w:val="22"/>
        </w:rPr>
        <w:t xml:space="preserve"> </w:t>
      </w:r>
      <w:r w:rsidRPr="00B61948" w:rsidR="004D452C">
        <w:rPr>
          <w:rFonts w:hint="eastAsia" w:eastAsia="나눔명조"/>
          <w:sz w:val="20"/>
          <w:szCs w:val="22"/>
        </w:rPr>
        <w:t>변혁적</w:t>
      </w:r>
      <w:r w:rsidRPr="00B61948" w:rsidR="004D452C">
        <w:rPr>
          <w:rFonts w:hint="eastAsia" w:eastAsia="나눔명조"/>
          <w:sz w:val="20"/>
          <w:szCs w:val="22"/>
        </w:rPr>
        <w:t xml:space="preserve"> </w:t>
      </w:r>
      <w:r w:rsidRPr="00B61948" w:rsidR="004D452C">
        <w:rPr>
          <w:rFonts w:hint="eastAsia" w:eastAsia="나눔명조"/>
          <w:sz w:val="20"/>
          <w:szCs w:val="22"/>
        </w:rPr>
        <w:t>리더십</w:t>
      </w:r>
      <w:r w:rsidRPr="00B61948">
        <w:rPr>
          <w:rFonts w:hint="eastAsia" w:eastAsia="나눔명조"/>
          <w:sz w:val="20"/>
          <w:szCs w:val="22"/>
        </w:rPr>
        <w:t>이</w:t>
      </w:r>
      <w:r w:rsidRPr="00B61948" w:rsidR="004D452C">
        <w:rPr>
          <w:rFonts w:hint="eastAsia" w:eastAsia="나눔명조"/>
          <w:sz w:val="20"/>
          <w:szCs w:val="22"/>
        </w:rPr>
        <w:t xml:space="preserve"> </w:t>
      </w:r>
      <w:r w:rsidRPr="00B61948" w:rsidR="004D452C">
        <w:rPr>
          <w:rFonts w:hint="eastAsia" w:eastAsia="나눔명조"/>
          <w:sz w:val="20"/>
          <w:szCs w:val="22"/>
        </w:rPr>
        <w:t>조직</w:t>
      </w:r>
      <w:r w:rsidRPr="00B61948" w:rsidR="004D452C">
        <w:rPr>
          <w:rFonts w:hint="eastAsia" w:eastAsia="나눔명조"/>
          <w:sz w:val="20"/>
          <w:szCs w:val="22"/>
        </w:rPr>
        <w:t xml:space="preserve"> </w:t>
      </w:r>
      <w:r w:rsidRPr="00B61948" w:rsidR="004D452C">
        <w:rPr>
          <w:rFonts w:hint="eastAsia" w:eastAsia="나눔명조"/>
          <w:sz w:val="20"/>
          <w:szCs w:val="22"/>
        </w:rPr>
        <w:t>성과</w:t>
      </w:r>
      <w:r w:rsidRPr="00B61948">
        <w:rPr>
          <w:rFonts w:hint="eastAsia" w:eastAsia="나눔명조"/>
          <w:sz w:val="20"/>
          <w:szCs w:val="22"/>
        </w:rPr>
        <w:t>에</w:t>
      </w:r>
      <w:r w:rsidRPr="00B61948">
        <w:rPr>
          <w:rFonts w:hint="eastAsia" w:eastAsia="나눔명조"/>
          <w:sz w:val="20"/>
          <w:szCs w:val="22"/>
        </w:rPr>
        <w:t xml:space="preserve"> </w:t>
      </w:r>
      <w:r w:rsidRPr="00B61948">
        <w:rPr>
          <w:rFonts w:hint="eastAsia" w:eastAsia="나눔명조"/>
          <w:sz w:val="20"/>
          <w:szCs w:val="22"/>
        </w:rPr>
        <w:t>미치는</w:t>
      </w:r>
      <w:r w:rsidRPr="00B61948">
        <w:rPr>
          <w:rFonts w:hint="eastAsia" w:eastAsia="나눔명조"/>
          <w:sz w:val="20"/>
          <w:szCs w:val="22"/>
        </w:rPr>
        <w:t xml:space="preserve"> </w:t>
      </w:r>
      <w:r w:rsidRPr="00B61948">
        <w:rPr>
          <w:rFonts w:hint="eastAsia" w:eastAsia="나눔명조"/>
          <w:sz w:val="20"/>
          <w:szCs w:val="22"/>
        </w:rPr>
        <w:t>효과를</w:t>
      </w:r>
      <w:r w:rsidRPr="00B61948">
        <w:rPr>
          <w:rFonts w:hint="eastAsia" w:eastAsia="나눔명조"/>
          <w:sz w:val="20"/>
          <w:szCs w:val="22"/>
        </w:rPr>
        <w:t xml:space="preserve"> </w:t>
      </w:r>
      <w:r w:rsidRPr="00B61948" w:rsidR="004D452C">
        <w:rPr>
          <w:rFonts w:hint="eastAsia" w:eastAsia="나눔명조"/>
          <w:sz w:val="20"/>
          <w:szCs w:val="22"/>
        </w:rPr>
        <w:t>조절할</w:t>
      </w:r>
      <w:r w:rsidRPr="00B61948" w:rsidR="004D452C">
        <w:rPr>
          <w:rFonts w:hint="eastAsia" w:eastAsia="나눔명조"/>
          <w:sz w:val="20"/>
          <w:szCs w:val="22"/>
        </w:rPr>
        <w:t xml:space="preserve"> </w:t>
      </w:r>
      <w:r w:rsidRPr="00B61948" w:rsidR="004D452C">
        <w:rPr>
          <w:rFonts w:hint="eastAsia" w:eastAsia="나눔명조"/>
          <w:sz w:val="20"/>
          <w:szCs w:val="22"/>
        </w:rPr>
        <w:t>수</w:t>
      </w:r>
      <w:r w:rsidRPr="00B61948" w:rsidR="004D452C">
        <w:rPr>
          <w:rFonts w:hint="eastAsia" w:eastAsia="나눔명조"/>
          <w:sz w:val="20"/>
          <w:szCs w:val="22"/>
        </w:rPr>
        <w:t xml:space="preserve"> </w:t>
      </w:r>
      <w:r w:rsidRPr="00B61948" w:rsidR="004D452C">
        <w:rPr>
          <w:rFonts w:hint="eastAsia" w:eastAsia="나눔명조"/>
          <w:sz w:val="20"/>
          <w:szCs w:val="22"/>
        </w:rPr>
        <w:t>있</w:t>
      </w:r>
      <w:r w:rsidRPr="00B61948">
        <w:rPr>
          <w:rFonts w:hint="eastAsia" w:eastAsia="나눔명조"/>
          <w:sz w:val="20"/>
          <w:szCs w:val="22"/>
        </w:rPr>
        <w:t>으며</w:t>
      </w:r>
      <w:r w:rsidRPr="00B61948">
        <w:rPr>
          <w:rFonts w:eastAsia="나눔명조"/>
          <w:sz w:val="20"/>
          <w:szCs w:val="22"/>
        </w:rPr>
        <w:fldChar w:fldCharType="begin"/>
      </w:r>
      <w:r w:rsidR="00AC65B9">
        <w:rPr>
          <w:rFonts w:eastAsia="나눔명조"/>
          <w:sz w:val="20"/>
          <w:szCs w:val="22"/>
        </w:rPr>
        <w:instrText xml:space="preserve"> ADDIN ZOTERO_ITEM CSL_CITATION {"citationID":"jFe8cDAm","properties":{"formattedCitation":"(\\uc0\\u51312{}\\uc0\\u44305{}\\uc0\\u47000{}, \\uc0\\u48149{}\\uc0\\u48120{}\\uc0\\u44221{}, and \\uc0\\u51060{}\\uc0\\u54861{}\\uc0\\u51116{} 2016)","plainCitat</w:instrText>
      </w:r>
      <w:r w:rsidR="00AC65B9">
        <w:rPr>
          <w:rFonts w:hint="eastAsia" w:eastAsia="나눔명조"/>
          <w:sz w:val="20"/>
          <w:szCs w:val="22"/>
        </w:rPr>
        <w:instrText>ion":"(</w:instrText>
      </w:r>
      <w:r w:rsidR="00AC65B9">
        <w:rPr>
          <w:rFonts w:hint="eastAsia" w:eastAsia="나눔명조"/>
          <w:sz w:val="20"/>
          <w:szCs w:val="22"/>
        </w:rPr>
        <w:instrText>조광래</w:instrText>
      </w:r>
      <w:r w:rsidR="00AC65B9">
        <w:rPr>
          <w:rFonts w:hint="eastAsia" w:eastAsia="나눔명조"/>
          <w:sz w:val="20"/>
          <w:szCs w:val="22"/>
        </w:rPr>
        <w:instrText xml:space="preserve">, </w:instrText>
      </w:r>
      <w:r w:rsidR="00AC65B9">
        <w:rPr>
          <w:rFonts w:hint="eastAsia" w:eastAsia="나눔명조"/>
          <w:sz w:val="20"/>
          <w:szCs w:val="22"/>
        </w:rPr>
        <w:instrText>박미경</w:instrText>
      </w:r>
      <w:r w:rsidR="00AC65B9">
        <w:rPr>
          <w:rFonts w:hint="eastAsia" w:eastAsia="나눔명조"/>
          <w:sz w:val="20"/>
          <w:szCs w:val="22"/>
        </w:rPr>
        <w:instrText xml:space="preserve">, and </w:instrText>
      </w:r>
      <w:r w:rsidR="00AC65B9">
        <w:rPr>
          <w:rFonts w:hint="eastAsia" w:eastAsia="나눔명조"/>
          <w:sz w:val="20"/>
          <w:szCs w:val="22"/>
        </w:rPr>
        <w:instrText>이홍재</w:instrText>
      </w:r>
      <w:r w:rsidR="00AC65B9">
        <w:rPr>
          <w:rFonts w:hint="eastAsia" w:eastAsia="나눔명조"/>
          <w:sz w:val="20"/>
          <w:szCs w:val="22"/>
        </w:rPr>
        <w:instrText xml:space="preserve"> 2016)","dontUpdate":true,"noteIndex":0},"citationItems":[{"id":"PSjZbscb/b7Ca3Q17","uris":["http://zotero.org/users/5210800/items/FDWC7J3Q"],"uri":["http://zotero.org/users/5210800/items/FDWC7J3Q"],"itemData":{"id":1425,"type":"article-journal","container-title":"</w:instrText>
      </w:r>
      <w:r w:rsidR="00AC65B9">
        <w:rPr>
          <w:rFonts w:hint="eastAsia" w:eastAsia="나눔명조"/>
          <w:sz w:val="20"/>
          <w:szCs w:val="22"/>
        </w:rPr>
        <w:instrText>한국공공관리학보</w:instrText>
      </w:r>
      <w:r w:rsidR="00AC65B9">
        <w:rPr>
          <w:rFonts w:hint="eastAsia" w:eastAsia="나눔명조"/>
          <w:sz w:val="20"/>
          <w:szCs w:val="22"/>
        </w:rPr>
        <w:instrText>","DOI":"10.24210/KAPM.2016.30.1.001","issue":"1","language":"ko","note":"Citation Key: joetal:2016","page":"1</w:instrText>
      </w:r>
      <w:r w:rsidR="00AC65B9">
        <w:rPr>
          <w:rFonts w:hint="eastAsia" w:eastAsia="나눔명조"/>
          <w:sz w:val="20"/>
          <w:szCs w:val="22"/>
        </w:rPr>
        <w:instrText>–</w:instrText>
      </w:r>
      <w:r w:rsidR="00AC65B9">
        <w:rPr>
          <w:rFonts w:hint="eastAsia" w:eastAsia="나눔명조"/>
          <w:sz w:val="20"/>
          <w:szCs w:val="22"/>
        </w:rPr>
        <w:instrText>25","title":"</w:instrText>
      </w:r>
      <w:r w:rsidR="00AC65B9">
        <w:rPr>
          <w:rFonts w:hint="eastAsia" w:eastAsia="나눔명조"/>
          <w:sz w:val="20"/>
          <w:szCs w:val="22"/>
        </w:rPr>
        <w:instrText>변혁적</w:instrText>
      </w:r>
      <w:r w:rsidR="00AC65B9">
        <w:rPr>
          <w:rFonts w:hint="eastAsia" w:eastAsia="나눔명조"/>
          <w:sz w:val="20"/>
          <w:szCs w:val="22"/>
        </w:rPr>
        <w:instrText xml:space="preserve"> </w:instrText>
      </w:r>
      <w:r w:rsidR="00AC65B9">
        <w:rPr>
          <w:rFonts w:hint="eastAsia" w:eastAsia="나눔명조"/>
          <w:sz w:val="20"/>
          <w:szCs w:val="22"/>
        </w:rPr>
        <w:instrText>리더십과</w:instrText>
      </w:r>
      <w:r w:rsidR="00AC65B9">
        <w:rPr>
          <w:rFonts w:hint="eastAsia" w:eastAsia="나눔명조"/>
          <w:sz w:val="20"/>
          <w:szCs w:val="22"/>
        </w:rPr>
        <w:instrText xml:space="preserve"> </w:instrText>
      </w:r>
      <w:r w:rsidR="00AC65B9">
        <w:rPr>
          <w:rFonts w:hint="eastAsia" w:eastAsia="나눔명조"/>
          <w:sz w:val="20"/>
          <w:szCs w:val="22"/>
        </w:rPr>
        <w:instrText>업무성과</w:instrText>
      </w:r>
      <w:r w:rsidR="00AC65B9">
        <w:rPr>
          <w:rFonts w:hint="eastAsia" w:eastAsia="나눔명조"/>
          <w:sz w:val="20"/>
          <w:szCs w:val="22"/>
        </w:rPr>
        <w:instrText xml:space="preserve"> </w:instrText>
      </w:r>
      <w:r w:rsidR="00AC65B9">
        <w:rPr>
          <w:rFonts w:hint="eastAsia" w:eastAsia="나눔명조"/>
          <w:sz w:val="20"/>
          <w:szCs w:val="22"/>
        </w:rPr>
        <w:instrText>간의</w:instrText>
      </w:r>
      <w:r w:rsidR="00AC65B9">
        <w:rPr>
          <w:rFonts w:hint="eastAsia" w:eastAsia="나눔명조"/>
          <w:sz w:val="20"/>
          <w:szCs w:val="22"/>
        </w:rPr>
        <w:instrText xml:space="preserve"> </w:instrText>
      </w:r>
      <w:r w:rsidR="00AC65B9">
        <w:rPr>
          <w:rFonts w:hint="eastAsia" w:eastAsia="나눔명조"/>
          <w:sz w:val="20"/>
          <w:szCs w:val="22"/>
        </w:rPr>
        <w:instrText>관계에서</w:instrText>
      </w:r>
      <w:r w:rsidR="00AC65B9">
        <w:rPr>
          <w:rFonts w:hint="eastAsia" w:eastAsia="나눔명조"/>
          <w:sz w:val="20"/>
          <w:szCs w:val="22"/>
        </w:rPr>
        <w:instrText xml:space="preserve"> </w:instrText>
      </w:r>
      <w:r w:rsidR="00AC65B9">
        <w:rPr>
          <w:rFonts w:hint="eastAsia" w:eastAsia="나눔명조"/>
          <w:sz w:val="20"/>
          <w:szCs w:val="22"/>
        </w:rPr>
        <w:instrText>커뮤니케이션의</w:instrText>
      </w:r>
      <w:r w:rsidR="00AC65B9">
        <w:rPr>
          <w:rFonts w:hint="eastAsia" w:eastAsia="나눔명조"/>
          <w:sz w:val="20"/>
          <w:szCs w:val="22"/>
        </w:rPr>
        <w:instrText xml:space="preserve"> </w:instrText>
      </w:r>
      <w:r w:rsidR="00AC65B9">
        <w:rPr>
          <w:rFonts w:hint="eastAsia" w:eastAsia="나눔명조"/>
          <w:sz w:val="20"/>
          <w:szCs w:val="22"/>
        </w:rPr>
        <w:instrText>매개효과</w:instrText>
      </w:r>
      <w:r w:rsidR="00AC65B9">
        <w:rPr>
          <w:rFonts w:hint="eastAsia" w:eastAsia="나눔명조"/>
          <w:sz w:val="20"/>
          <w:szCs w:val="22"/>
        </w:rPr>
        <w:instrText xml:space="preserve">: </w:instrText>
      </w:r>
      <w:r w:rsidR="00AC65B9">
        <w:rPr>
          <w:rFonts w:hint="eastAsia" w:eastAsia="나눔명조"/>
          <w:sz w:val="20"/>
          <w:szCs w:val="22"/>
        </w:rPr>
        <w:instrText>경찰공무원의</w:instrText>
      </w:r>
      <w:r w:rsidR="00AC65B9">
        <w:rPr>
          <w:rFonts w:hint="eastAsia" w:eastAsia="나눔명조"/>
          <w:sz w:val="20"/>
          <w:szCs w:val="22"/>
        </w:rPr>
        <w:instrText xml:space="preserve"> </w:instrText>
      </w:r>
      <w:r w:rsidR="00AC65B9">
        <w:rPr>
          <w:rFonts w:hint="eastAsia" w:eastAsia="나눔명조"/>
          <w:sz w:val="20"/>
          <w:szCs w:val="22"/>
        </w:rPr>
        <w:instrText>인식을</w:instrText>
      </w:r>
      <w:r w:rsidR="00AC65B9">
        <w:rPr>
          <w:rFonts w:hint="eastAsia" w:eastAsia="나눔명조"/>
          <w:sz w:val="20"/>
          <w:szCs w:val="22"/>
        </w:rPr>
        <w:instrText xml:space="preserve"> </w:instrText>
      </w:r>
      <w:r w:rsidR="00AC65B9">
        <w:rPr>
          <w:rFonts w:hint="eastAsia" w:eastAsia="나눔명조"/>
          <w:sz w:val="20"/>
          <w:szCs w:val="22"/>
        </w:rPr>
        <w:instrText>중심으로</w:instrText>
      </w:r>
      <w:r w:rsidR="00AC65B9">
        <w:rPr>
          <w:rFonts w:hint="eastAsia" w:eastAsia="나눔명조"/>
          <w:sz w:val="20"/>
          <w:szCs w:val="22"/>
        </w:rPr>
        <w:instrText>","title-short":"</w:instrText>
      </w:r>
      <w:r w:rsidR="00AC65B9">
        <w:rPr>
          <w:rFonts w:hint="eastAsia" w:eastAsia="나눔명조"/>
          <w:sz w:val="20"/>
          <w:szCs w:val="22"/>
        </w:rPr>
        <w:instrText>변혁적</w:instrText>
      </w:r>
      <w:r w:rsidR="00AC65B9">
        <w:rPr>
          <w:rFonts w:hint="eastAsia" w:eastAsia="나눔명조"/>
          <w:sz w:val="20"/>
          <w:szCs w:val="22"/>
        </w:rPr>
        <w:instrText xml:space="preserve"> </w:instrText>
      </w:r>
      <w:r w:rsidR="00AC65B9">
        <w:rPr>
          <w:rFonts w:hint="eastAsia" w:eastAsia="나눔명조"/>
          <w:sz w:val="20"/>
          <w:szCs w:val="22"/>
        </w:rPr>
        <w:instrText>리더십과</w:instrText>
      </w:r>
      <w:r w:rsidR="00AC65B9">
        <w:rPr>
          <w:rFonts w:hint="eastAsia" w:eastAsia="나눔명조"/>
          <w:sz w:val="20"/>
          <w:szCs w:val="22"/>
        </w:rPr>
        <w:instrText xml:space="preserve"> </w:instrText>
      </w:r>
      <w:r w:rsidR="00AC65B9">
        <w:rPr>
          <w:rFonts w:hint="eastAsia" w:eastAsia="나눔명조"/>
          <w:sz w:val="20"/>
          <w:szCs w:val="22"/>
        </w:rPr>
        <w:instrText>업무성과</w:instrText>
      </w:r>
      <w:r w:rsidR="00AC65B9">
        <w:rPr>
          <w:rFonts w:hint="eastAsia" w:eastAsia="나눔명조"/>
          <w:sz w:val="20"/>
          <w:szCs w:val="22"/>
        </w:rPr>
        <w:instrText xml:space="preserve"> </w:instrText>
      </w:r>
      <w:r w:rsidR="00AC65B9">
        <w:rPr>
          <w:rFonts w:hint="eastAsia" w:eastAsia="나눔명조"/>
          <w:sz w:val="20"/>
          <w:szCs w:val="22"/>
        </w:rPr>
        <w:instrText>간의</w:instrText>
      </w:r>
      <w:r w:rsidR="00AC65B9">
        <w:rPr>
          <w:rFonts w:hint="eastAsia" w:eastAsia="나눔명조"/>
          <w:sz w:val="20"/>
          <w:szCs w:val="22"/>
        </w:rPr>
        <w:instrText xml:space="preserve"> </w:instrText>
      </w:r>
      <w:r w:rsidR="00AC65B9">
        <w:rPr>
          <w:rFonts w:hint="eastAsia" w:eastAsia="나눔명조"/>
          <w:sz w:val="20"/>
          <w:szCs w:val="22"/>
        </w:rPr>
        <w:instrText>관계에서</w:instrText>
      </w:r>
      <w:r w:rsidR="00AC65B9">
        <w:rPr>
          <w:rFonts w:hint="eastAsia" w:eastAsia="나눔명조"/>
          <w:sz w:val="20"/>
          <w:szCs w:val="22"/>
        </w:rPr>
        <w:instrText xml:space="preserve"> </w:instrText>
      </w:r>
      <w:r w:rsidR="00AC65B9">
        <w:rPr>
          <w:rFonts w:hint="eastAsia" w:eastAsia="나눔명조"/>
          <w:sz w:val="20"/>
          <w:szCs w:val="22"/>
        </w:rPr>
        <w:instrText>커뮤니케이션의</w:instrText>
      </w:r>
      <w:r w:rsidR="00AC65B9">
        <w:rPr>
          <w:rFonts w:hint="eastAsia" w:eastAsia="나눔명조"/>
          <w:sz w:val="20"/>
          <w:szCs w:val="22"/>
        </w:rPr>
        <w:instrText xml:space="preserve"> </w:instrText>
      </w:r>
      <w:r w:rsidR="00AC65B9">
        <w:rPr>
          <w:rFonts w:hint="eastAsia" w:eastAsia="나눔명조"/>
          <w:sz w:val="20"/>
          <w:szCs w:val="22"/>
        </w:rPr>
        <w:instrText>매개효과</w:instrText>
      </w:r>
      <w:r w:rsidR="00AC65B9">
        <w:rPr>
          <w:rFonts w:hint="eastAsia" w:eastAsia="나눔명조"/>
          <w:sz w:val="20"/>
          <w:szCs w:val="22"/>
        </w:rPr>
        <w:instrText>","volume":"30","author":[{"literal":"</w:instrText>
      </w:r>
      <w:r w:rsidR="00AC65B9">
        <w:rPr>
          <w:rFonts w:hint="eastAsia" w:eastAsia="나눔명조"/>
          <w:sz w:val="20"/>
          <w:szCs w:val="22"/>
        </w:rPr>
        <w:instrText>조광래</w:instrText>
      </w:r>
      <w:r w:rsidR="00AC65B9">
        <w:rPr>
          <w:rFonts w:hint="eastAsia" w:eastAsia="나눔명조"/>
          <w:sz w:val="20"/>
          <w:szCs w:val="22"/>
        </w:rPr>
        <w:instrText>"},{"literal":"</w:instrText>
      </w:r>
      <w:r w:rsidR="00AC65B9">
        <w:rPr>
          <w:rFonts w:hint="eastAsia" w:eastAsia="나눔명조"/>
          <w:sz w:val="20"/>
          <w:szCs w:val="22"/>
        </w:rPr>
        <w:instrText>박미경</w:instrText>
      </w:r>
      <w:r w:rsidR="00AC65B9">
        <w:rPr>
          <w:rFonts w:hint="eastAsia" w:eastAsia="나눔명조"/>
          <w:sz w:val="20"/>
          <w:szCs w:val="22"/>
        </w:rPr>
        <w:instrText>"},{"family":"</w:instrText>
      </w:r>
      <w:r w:rsidR="00AC65B9">
        <w:rPr>
          <w:rFonts w:hint="eastAsia" w:eastAsia="나눔명조"/>
          <w:sz w:val="20"/>
          <w:szCs w:val="22"/>
        </w:rPr>
        <w:instrText>이홍재</w:instrText>
      </w:r>
      <w:r w:rsidR="00AC65B9">
        <w:rPr>
          <w:rFonts w:hint="eastAsia" w:eastAsia="나눔명조"/>
          <w:sz w:val="20"/>
          <w:szCs w:val="22"/>
        </w:rPr>
        <w:instrText xml:space="preserve">","given":""}],"issued":{"date-parts":[["2016",4]]}}}],"schema":"https://github.com/citation-style-language/schema/raw/master/csl-citation.json"} </w:instrText>
      </w:r>
      <w:r w:rsidRPr="00B61948">
        <w:rPr>
          <w:rFonts w:eastAsia="나눔명조"/>
          <w:sz w:val="20"/>
          <w:szCs w:val="22"/>
        </w:rPr>
        <w:fldChar w:fldCharType="separate"/>
      </w:r>
      <w:r w:rsidRPr="00997AC4" w:rsidR="007949BF">
        <w:rPr>
          <w:rFonts w:eastAsia="나눔명조"/>
          <w:sz w:val="20"/>
          <w:szCs w:val="22"/>
        </w:rPr>
        <w:t>(</w:t>
      </w:r>
      <w:r w:rsidRPr="00997AC4" w:rsidR="007949BF">
        <w:rPr>
          <w:rFonts w:eastAsia="나눔명조"/>
          <w:sz w:val="20"/>
          <w:szCs w:val="22"/>
        </w:rPr>
        <w:t>조광래</w:t>
      </w:r>
      <w:r w:rsidRPr="00997AC4" w:rsidR="00512F0D">
        <w:rPr>
          <w:rFonts w:eastAsia="나눔명조"/>
          <w:sz w:val="20"/>
          <w:szCs w:val="22"/>
        </w:rPr>
        <w:t xml:space="preserve"> </w:t>
      </w:r>
      <w:r w:rsidRPr="00997AC4" w:rsidR="00512F0D">
        <w:rPr>
          <w:rFonts w:hint="eastAsia" w:eastAsia="나눔명조"/>
          <w:sz w:val="20"/>
          <w:szCs w:val="22"/>
        </w:rPr>
        <w:t>외</w:t>
      </w:r>
      <w:r w:rsidRPr="00997AC4" w:rsidR="00512F0D">
        <w:rPr>
          <w:rFonts w:hint="eastAsia" w:eastAsia="나눔명조"/>
          <w:sz w:val="20"/>
          <w:szCs w:val="22"/>
        </w:rPr>
        <w:t>,</w:t>
      </w:r>
      <w:r w:rsidRPr="00997AC4" w:rsidR="007949BF">
        <w:rPr>
          <w:rFonts w:eastAsia="나눔명조"/>
          <w:sz w:val="20"/>
          <w:szCs w:val="22"/>
        </w:rPr>
        <w:t xml:space="preserve"> 2016)</w:t>
      </w:r>
      <w:r w:rsidRPr="00B61948">
        <w:rPr>
          <w:rFonts w:eastAsia="나눔명조"/>
          <w:sz w:val="20"/>
          <w:szCs w:val="22"/>
        </w:rPr>
        <w:fldChar w:fldCharType="end"/>
      </w:r>
      <w:r w:rsidRPr="00B61948">
        <w:rPr>
          <w:rFonts w:eastAsia="나눔명조"/>
          <w:sz w:val="20"/>
          <w:szCs w:val="22"/>
        </w:rPr>
        <w:t xml:space="preserve">, </w:t>
      </w:r>
      <w:r w:rsidRPr="00B61948" w:rsidR="004D452C">
        <w:rPr>
          <w:rFonts w:hint="eastAsia" w:eastAsia="나눔명조"/>
          <w:sz w:val="20"/>
          <w:szCs w:val="22"/>
        </w:rPr>
        <w:t>조직목표와</w:t>
      </w:r>
      <w:r w:rsidRPr="00B61948" w:rsidR="004D452C">
        <w:rPr>
          <w:rFonts w:hint="eastAsia" w:eastAsia="나눔명조"/>
          <w:sz w:val="20"/>
          <w:szCs w:val="22"/>
        </w:rPr>
        <w:t xml:space="preserve"> </w:t>
      </w:r>
      <w:r w:rsidRPr="00B61948" w:rsidR="004D452C">
        <w:rPr>
          <w:rFonts w:hint="eastAsia" w:eastAsia="나눔명조"/>
          <w:sz w:val="20"/>
          <w:szCs w:val="22"/>
        </w:rPr>
        <w:t>관련한</w:t>
      </w:r>
      <w:r w:rsidRPr="00B61948" w:rsidR="004D452C">
        <w:rPr>
          <w:rFonts w:hint="eastAsia" w:eastAsia="나눔명조"/>
          <w:sz w:val="20"/>
          <w:szCs w:val="22"/>
        </w:rPr>
        <w:t xml:space="preserve"> </w:t>
      </w:r>
      <w:r w:rsidRPr="00B61948" w:rsidR="004D452C">
        <w:rPr>
          <w:rFonts w:hint="eastAsia" w:eastAsia="나눔명조"/>
          <w:sz w:val="20"/>
          <w:szCs w:val="22"/>
        </w:rPr>
        <w:t>의사소통</w:t>
      </w:r>
      <w:r w:rsidRPr="00B61948">
        <w:rPr>
          <w:rFonts w:hint="eastAsia" w:eastAsia="나눔명조"/>
          <w:sz w:val="20"/>
          <w:szCs w:val="22"/>
        </w:rPr>
        <w:t>은</w:t>
      </w:r>
      <w:r w:rsidRPr="00B61948" w:rsidR="004D452C">
        <w:rPr>
          <w:rFonts w:hint="eastAsia" w:eastAsia="나눔명조"/>
          <w:sz w:val="20"/>
          <w:szCs w:val="22"/>
        </w:rPr>
        <w:t xml:space="preserve"> </w:t>
      </w:r>
      <w:r w:rsidRPr="00B61948" w:rsidR="004D452C">
        <w:rPr>
          <w:rFonts w:hint="eastAsia" w:eastAsia="나눔명조"/>
          <w:sz w:val="20"/>
          <w:szCs w:val="22"/>
        </w:rPr>
        <w:t>직원에게</w:t>
      </w:r>
      <w:r w:rsidRPr="00B61948" w:rsidR="004D452C">
        <w:rPr>
          <w:rFonts w:hint="eastAsia" w:eastAsia="나눔명조"/>
          <w:sz w:val="20"/>
          <w:szCs w:val="22"/>
        </w:rPr>
        <w:t xml:space="preserve"> </w:t>
      </w:r>
      <w:r w:rsidRPr="00B61948" w:rsidR="004D452C">
        <w:rPr>
          <w:rFonts w:hint="eastAsia" w:eastAsia="나눔명조"/>
          <w:sz w:val="20"/>
          <w:szCs w:val="22"/>
        </w:rPr>
        <w:t>내적동기</w:t>
      </w:r>
      <w:r w:rsidRPr="00B61948">
        <w:rPr>
          <w:rFonts w:hint="eastAsia" w:eastAsia="나눔명조"/>
          <w:sz w:val="20"/>
          <w:szCs w:val="22"/>
        </w:rPr>
        <w:t>를</w:t>
      </w:r>
      <w:r w:rsidRPr="00B61948">
        <w:rPr>
          <w:rFonts w:hint="eastAsia" w:eastAsia="나눔명조"/>
          <w:sz w:val="20"/>
          <w:szCs w:val="22"/>
        </w:rPr>
        <w:t xml:space="preserve"> </w:t>
      </w:r>
      <w:r w:rsidRPr="00B61948">
        <w:rPr>
          <w:rFonts w:hint="eastAsia" w:eastAsia="나눔명조"/>
          <w:sz w:val="20"/>
          <w:szCs w:val="22"/>
        </w:rPr>
        <w:t>부여하여</w:t>
      </w:r>
      <w:r w:rsidRPr="00B61948">
        <w:rPr>
          <w:rFonts w:hint="eastAsia" w:eastAsia="나눔명조"/>
          <w:sz w:val="20"/>
          <w:szCs w:val="22"/>
        </w:rPr>
        <w:t xml:space="preserve"> </w:t>
      </w:r>
      <w:r w:rsidRPr="00B61948">
        <w:rPr>
          <w:rFonts w:hint="eastAsia" w:eastAsia="나눔명조"/>
          <w:sz w:val="20"/>
          <w:szCs w:val="22"/>
        </w:rPr>
        <w:t>조직의</w:t>
      </w:r>
      <w:r w:rsidRPr="00B61948">
        <w:rPr>
          <w:rFonts w:hint="eastAsia" w:eastAsia="나눔명조"/>
          <w:sz w:val="20"/>
          <w:szCs w:val="22"/>
        </w:rPr>
        <w:t xml:space="preserve"> </w:t>
      </w:r>
      <w:r w:rsidRPr="00B61948">
        <w:rPr>
          <w:rFonts w:hint="eastAsia" w:eastAsia="나눔명조"/>
          <w:sz w:val="20"/>
          <w:szCs w:val="22"/>
        </w:rPr>
        <w:t>성과에</w:t>
      </w:r>
      <w:r w:rsidRPr="00B61948">
        <w:rPr>
          <w:rFonts w:hint="eastAsia" w:eastAsia="나눔명조"/>
          <w:sz w:val="20"/>
          <w:szCs w:val="22"/>
        </w:rPr>
        <w:t xml:space="preserve"> </w:t>
      </w:r>
      <w:r w:rsidRPr="00B61948">
        <w:rPr>
          <w:rFonts w:hint="eastAsia" w:eastAsia="나눔명조"/>
          <w:sz w:val="20"/>
          <w:szCs w:val="22"/>
        </w:rPr>
        <w:t>영향을</w:t>
      </w:r>
      <w:r w:rsidRPr="00B61948">
        <w:rPr>
          <w:rFonts w:hint="eastAsia" w:eastAsia="나눔명조"/>
          <w:sz w:val="20"/>
          <w:szCs w:val="22"/>
        </w:rPr>
        <w:t xml:space="preserve"> </w:t>
      </w:r>
      <w:r w:rsidRPr="00B61948">
        <w:rPr>
          <w:rFonts w:hint="eastAsia" w:eastAsia="나눔명조"/>
          <w:sz w:val="20"/>
          <w:szCs w:val="22"/>
        </w:rPr>
        <w:t>미칠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있다</w:t>
      </w:r>
      <w:r w:rsidRPr="00B61948" w:rsidR="0011755F">
        <w:rPr>
          <w:rFonts w:eastAsia="나눔명조"/>
          <w:sz w:val="20"/>
          <w:szCs w:val="22"/>
        </w:rPr>
        <w:fldChar w:fldCharType="begin"/>
      </w:r>
      <w:r w:rsidR="00AC65B9">
        <w:rPr>
          <w:rFonts w:eastAsia="나눔명조"/>
          <w:sz w:val="20"/>
          <w:szCs w:val="22"/>
        </w:rPr>
        <w:instrText xml:space="preserve"> ADDIN ZOTERO_ITEM CSL_CITATION {"citationID":"eNdopUtf","properties":{"formattedCitation":"(Jin et al. 2019)","plainCitation":"(Jin et al. 2019)","dontUpdate":true,"noteIndex":0},"citationItems":[{"id":"PSjZbscb/GlQbYI3s","uris":["http://zotero.org/users/8474326/items/Q28C4S85"],"uri":["http://zotero.org/users/8474326/items/Q28C4S85"],"itemData":{"id":722,"type":"article-journal","abstract":"Many studies in public administration have modeled employees’ person–organization fit perceptions as a function of public service motivation, but previous work has not adequately addressed the causal relationship between these concepts. This article represents the first attempt to explain the “black box” that links public service motivation to person–organization fit. Given the various positive benefits associated with person–organization fit in the literature, an understanding of the mechanisms that underpin its relationship with public service motivation has important managerial implications for leaders regarding their interactions with individual employees. Extending the work-based affect model designed by Yu, we explore how PSM increases person–organization fit perceptions through employee followership and leader support as a potential causal chain. The results from a survey of 692 faculty members at a public university are consistent with the predicted three-path mediation model. Among these respondents, higher levels of public service motivation were associated with greater followership behavior, which, in turn, increased positive perceptions of person–organization fit through greater leader support.\n            \n              Points for practitioners\n              This study suggests that having high levels of motivation to serve the public (i.e. public service motivation) does not directly influence how one perceives his or her fit with the organization. Instead, high public service motivation was associated with person–organization fit indirectly through its influence on active followership behaviors. Managerial actors are thus encouraged to pursue open communications with their subordinates to maintain high levels of public service motivation.","container-title":"International Review of Administrative Sciences","DOI":"10.1177/0020852316684008","ISSN":"0020-8523, 1461-7226","issue":"1","journalAbbreviation":"International Review of Administrative Sciences","language":"en","page":"98-115","source":"DOI.org (Crossref)","title":"Making public service motivation count for increasing organizational fit: The role of followership behavior and leader support as a causal mechanism","title-short":"Making public service motivation count for increasing organizational fit","volume":"85","author":[{"family":"Jin","given":"Myung H."},{"family":"McDonald","given":"Bruce D."},{"family":"Park","given":"Jaehee"},{"family":"Trevor Yu","given":"Kang Yang"}],"issued":{"date-parts":[["2019",3]]}}}],"schema":"https://github.com/citation-style-language/schema/raw/master/csl-citation.json"} </w:instrText>
      </w:r>
      <w:r w:rsidRPr="00B61948" w:rsidR="0011755F">
        <w:rPr>
          <w:rFonts w:eastAsia="나눔명조"/>
          <w:sz w:val="20"/>
          <w:szCs w:val="22"/>
        </w:rPr>
        <w:fldChar w:fldCharType="separate"/>
      </w:r>
      <w:r w:rsidRPr="00283EF6" w:rsidR="0011755F">
        <w:rPr>
          <w:rFonts w:eastAsia="나눔명조"/>
          <w:sz w:val="20"/>
          <w:szCs w:val="22"/>
        </w:rPr>
        <w:t>(Jin et al.</w:t>
      </w:r>
      <w:r w:rsidRPr="00283EF6" w:rsidR="0000244A">
        <w:rPr>
          <w:rFonts w:eastAsia="나눔명조"/>
          <w:sz w:val="20"/>
          <w:szCs w:val="22"/>
        </w:rPr>
        <w:t>,</w:t>
      </w:r>
      <w:r w:rsidRPr="00283EF6" w:rsidR="0011755F">
        <w:rPr>
          <w:rFonts w:eastAsia="나눔명조"/>
          <w:sz w:val="20"/>
          <w:szCs w:val="22"/>
        </w:rPr>
        <w:t xml:space="preserve"> 2019)</w:t>
      </w:r>
      <w:r w:rsidRPr="00B61948" w:rsidR="0011755F">
        <w:rPr>
          <w:rFonts w:eastAsia="나눔명조"/>
          <w:sz w:val="20"/>
          <w:szCs w:val="22"/>
        </w:rPr>
        <w:fldChar w:fldCharType="end"/>
      </w:r>
      <w:r w:rsidRPr="003820D2" w:rsidR="0011755F">
        <w:rPr>
          <w:rFonts w:eastAsia="나눔명조"/>
          <w:sz w:val="20"/>
          <w:szCs w:val="22"/>
        </w:rPr>
        <w:t>.</w:t>
      </w:r>
      <w:r w:rsidRPr="003820D2">
        <w:rPr>
          <w:rFonts w:eastAsia="나눔명조"/>
          <w:sz w:val="20"/>
          <w:szCs w:val="22"/>
        </w:rPr>
        <w:t xml:space="preserve"> </w:t>
      </w:r>
      <w:r w:rsidR="0048587E">
        <w:rPr>
          <w:rFonts w:hint="eastAsia" w:eastAsia="나눔명조"/>
          <w:sz w:val="20"/>
          <w:szCs w:val="22"/>
        </w:rPr>
        <w:t>의사소통</w:t>
      </w:r>
      <w:r w:rsidRPr="00B61948" w:rsidR="004D452C">
        <w:rPr>
          <w:rFonts w:hint="eastAsia" w:eastAsia="나눔명조"/>
          <w:sz w:val="20"/>
          <w:szCs w:val="22"/>
        </w:rPr>
        <w:t>의</w:t>
      </w:r>
      <w:r w:rsidRPr="00B61948" w:rsidR="004D452C">
        <w:rPr>
          <w:rFonts w:hint="eastAsia" w:eastAsia="나눔명조"/>
          <w:sz w:val="20"/>
          <w:szCs w:val="22"/>
        </w:rPr>
        <w:t xml:space="preserve"> </w:t>
      </w:r>
      <w:r w:rsidRPr="00B61948" w:rsidR="004D452C">
        <w:rPr>
          <w:rFonts w:hint="eastAsia" w:eastAsia="나눔명조"/>
          <w:sz w:val="20"/>
          <w:szCs w:val="22"/>
        </w:rPr>
        <w:t>횟수와</w:t>
      </w:r>
      <w:r w:rsidRPr="00B61948" w:rsidR="004D452C">
        <w:rPr>
          <w:rFonts w:hint="eastAsia" w:eastAsia="나눔명조"/>
          <w:sz w:val="20"/>
          <w:szCs w:val="22"/>
        </w:rPr>
        <w:t xml:space="preserve"> </w:t>
      </w:r>
      <w:r w:rsidRPr="00B61948" w:rsidR="004D452C">
        <w:rPr>
          <w:rFonts w:hint="eastAsia" w:eastAsia="나눔명조"/>
          <w:sz w:val="20"/>
          <w:szCs w:val="22"/>
        </w:rPr>
        <w:t>상급자와의</w:t>
      </w:r>
      <w:r w:rsidRPr="00B61948" w:rsidR="004D452C">
        <w:rPr>
          <w:rFonts w:hint="eastAsia" w:eastAsia="나눔명조"/>
          <w:sz w:val="20"/>
          <w:szCs w:val="22"/>
        </w:rPr>
        <w:t xml:space="preserve"> </w:t>
      </w:r>
      <w:r w:rsidRPr="00B61948" w:rsidR="004D452C">
        <w:rPr>
          <w:rFonts w:hint="eastAsia" w:eastAsia="나눔명조"/>
          <w:sz w:val="20"/>
          <w:szCs w:val="22"/>
        </w:rPr>
        <w:t>커뮤니케이션</w:t>
      </w:r>
      <w:r w:rsidRPr="00B61948">
        <w:rPr>
          <w:rFonts w:hint="eastAsia" w:eastAsia="나눔명조"/>
          <w:sz w:val="20"/>
          <w:szCs w:val="22"/>
        </w:rPr>
        <w:t>은</w:t>
      </w:r>
      <w:r w:rsidRPr="00B61948" w:rsidR="004D452C">
        <w:rPr>
          <w:rFonts w:hint="eastAsia" w:eastAsia="나눔명조"/>
          <w:sz w:val="20"/>
          <w:szCs w:val="22"/>
        </w:rPr>
        <w:t xml:space="preserve"> </w:t>
      </w:r>
      <w:r w:rsidRPr="00B61948" w:rsidR="004D452C">
        <w:rPr>
          <w:rFonts w:hint="eastAsia" w:eastAsia="나눔명조"/>
          <w:sz w:val="20"/>
          <w:szCs w:val="22"/>
        </w:rPr>
        <w:t>조직</w:t>
      </w:r>
      <w:r w:rsidRPr="00B61948" w:rsidR="004D452C">
        <w:rPr>
          <w:rFonts w:hint="eastAsia" w:eastAsia="나눔명조"/>
          <w:sz w:val="20"/>
          <w:szCs w:val="22"/>
        </w:rPr>
        <w:t xml:space="preserve"> </w:t>
      </w:r>
      <w:r w:rsidRPr="00B61948" w:rsidR="004D452C">
        <w:rPr>
          <w:rFonts w:hint="eastAsia" w:eastAsia="나눔명조"/>
          <w:sz w:val="20"/>
          <w:szCs w:val="22"/>
        </w:rPr>
        <w:t>혁신에</w:t>
      </w:r>
      <w:r w:rsidRPr="00B61948" w:rsidR="004D452C">
        <w:rPr>
          <w:rFonts w:hint="eastAsia" w:eastAsia="나눔명조"/>
          <w:sz w:val="20"/>
          <w:szCs w:val="22"/>
        </w:rPr>
        <w:t xml:space="preserve"> </w:t>
      </w:r>
      <w:r w:rsidRPr="00B61948" w:rsidR="004D452C">
        <w:rPr>
          <w:rFonts w:hint="eastAsia" w:eastAsia="나눔명조"/>
          <w:sz w:val="20"/>
          <w:szCs w:val="22"/>
        </w:rPr>
        <w:t>유효한</w:t>
      </w:r>
      <w:r w:rsidRPr="00B61948" w:rsidR="004D452C">
        <w:rPr>
          <w:rFonts w:hint="eastAsia" w:eastAsia="나눔명조"/>
          <w:sz w:val="20"/>
          <w:szCs w:val="22"/>
        </w:rPr>
        <w:t xml:space="preserve"> </w:t>
      </w:r>
      <w:r w:rsidRPr="00B61948" w:rsidR="004D452C">
        <w:rPr>
          <w:rFonts w:hint="eastAsia" w:eastAsia="나눔명조"/>
          <w:sz w:val="20"/>
          <w:szCs w:val="22"/>
        </w:rPr>
        <w:t>영향을</w:t>
      </w:r>
      <w:r w:rsidRPr="00B61948" w:rsidR="004D452C">
        <w:rPr>
          <w:rFonts w:hint="eastAsia" w:eastAsia="나눔명조"/>
          <w:sz w:val="20"/>
          <w:szCs w:val="22"/>
        </w:rPr>
        <w:t xml:space="preserve"> </w:t>
      </w:r>
      <w:r w:rsidRPr="00B61948" w:rsidR="004D452C">
        <w:rPr>
          <w:rFonts w:hint="eastAsia" w:eastAsia="나눔명조"/>
          <w:sz w:val="20"/>
          <w:szCs w:val="22"/>
        </w:rPr>
        <w:t>미</w:t>
      </w:r>
      <w:r w:rsidRPr="00B61948">
        <w:rPr>
          <w:rFonts w:hint="eastAsia" w:eastAsia="나눔명조"/>
          <w:sz w:val="20"/>
          <w:szCs w:val="22"/>
        </w:rPr>
        <w:t>칠</w:t>
      </w:r>
      <w:r w:rsidRPr="00B61948">
        <w:rPr>
          <w:rFonts w:hint="eastAsia" w:eastAsia="나눔명조"/>
          <w:sz w:val="20"/>
          <w:szCs w:val="22"/>
        </w:rPr>
        <w:t xml:space="preserve"> </w:t>
      </w:r>
      <w:r w:rsidRPr="00B61948">
        <w:rPr>
          <w:rFonts w:hint="eastAsia" w:eastAsia="나눔명조"/>
          <w:sz w:val="20"/>
          <w:szCs w:val="22"/>
        </w:rPr>
        <w:t>수도</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fldChar w:fldCharType="begin"/>
      </w:r>
      <w:r w:rsidR="00AC65B9">
        <w:rPr>
          <w:rFonts w:eastAsia="나눔명조"/>
          <w:sz w:val="20"/>
          <w:szCs w:val="22"/>
        </w:rPr>
        <w:instrText xml:space="preserve"> ADDIN ZOTERO_ITEM CSL_CITATION {"citationID":"i5BOd22V","properties":{"formattedCitation":"(Suh, Harrington, and Goodman 2018)","plainCitation":"(Suh, Harrington, and Goodman 2018)","dontUpdate":true,"noteIndex":0},"citationItems":[{"id":"PSjZbscb/eCA8uQZp","uris":["http://zotero.org/users/5210800/items/U9XNGCF9"],"uri":["http://zotero.org/users/5210800/items/U9XNGCF9"],"itemData":{"id":1397,"type":"article-journal","abstract":"Innovation and internal communication are essential for any successful organization. Although communication within organizations has long been studied in the for-profit sector, we still know little about the impact of communication types on innovation in the public and nonprofit sectors. To examine this question, we leverage and construct a longitudinal dataset using 5 years of the Korean Workplace Panel Survey (KWPS) from 2005 to 2013. Employing media richness theory, this study finds that internal communication positively influences innovation in the for-profit sector, which is a finding consistent with prior studies. Similarly, in the nonprofit sector, we find that meeting with the executive director and the number of communication channels utilized in an organization has a positive impact on innovation. However, we do not find that these communications have any impact in the public sector.","container-title":"Public Personnel Management","DOI":"10.1177/0091026018760930","ISSN":"0091-0260, 1945-7421","issue":"2","language":"English","note":"Citation Key: suh_understanding_2018","page":"217–244","title":"Understanding the Link Between Organizational Communication and Innovation: An Examination of Public, Nonprofit, and For-Profit Organizations in South Korea","title-short":"Understanding the Link Between Organizational Communication and Innovation","volume":"47","author":[{"family":"Suh","given":"Jiwon"},{"family":"Harrington","given":"James"},{"family":"Goodman","given":"Doug"}],"issued":{"date-parts":[["2018",6]]}}}],"schema":"https://github.com/citation-style-language/schema/raw/master/csl-citation.json"} </w:instrText>
      </w:r>
      <w:r w:rsidRPr="00B61948">
        <w:rPr>
          <w:rFonts w:eastAsia="나눔명조"/>
          <w:sz w:val="20"/>
          <w:szCs w:val="22"/>
        </w:rPr>
        <w:fldChar w:fldCharType="separate"/>
      </w:r>
      <w:r w:rsidRPr="00283EF6">
        <w:rPr>
          <w:rFonts w:eastAsia="나눔명조"/>
          <w:sz w:val="20"/>
          <w:szCs w:val="22"/>
        </w:rPr>
        <w:t>(Suh</w:t>
      </w:r>
      <w:r w:rsidRPr="00283EF6" w:rsidR="0000244A">
        <w:rPr>
          <w:rFonts w:eastAsia="나눔명조"/>
          <w:sz w:val="20"/>
          <w:szCs w:val="22"/>
        </w:rPr>
        <w:t xml:space="preserve"> et al.,</w:t>
      </w:r>
      <w:r w:rsidRPr="00283EF6">
        <w:rPr>
          <w:rFonts w:eastAsia="나눔명조"/>
          <w:sz w:val="20"/>
          <w:szCs w:val="22"/>
        </w:rPr>
        <w:t xml:space="preserve"> 2018)</w:t>
      </w:r>
      <w:r w:rsidRPr="00B61948">
        <w:rPr>
          <w:rFonts w:eastAsia="나눔명조"/>
          <w:sz w:val="20"/>
          <w:szCs w:val="22"/>
        </w:rPr>
        <w:fldChar w:fldCharType="end"/>
      </w:r>
      <w:r w:rsidRPr="00B61948" w:rsidR="004D452C">
        <w:rPr>
          <w:rFonts w:hint="eastAsia" w:eastAsia="나눔명조"/>
          <w:sz w:val="20"/>
          <w:szCs w:val="22"/>
        </w:rPr>
        <w:t xml:space="preserve">. </w:t>
      </w:r>
      <w:r w:rsidRPr="00B61948" w:rsidR="007949BF">
        <w:rPr>
          <w:rFonts w:hint="eastAsia" w:eastAsia="나눔명조"/>
          <w:sz w:val="20"/>
          <w:szCs w:val="22"/>
        </w:rPr>
        <w:t>즉</w:t>
      </w:r>
      <w:r w:rsidRPr="00B61948" w:rsidR="007949BF">
        <w:rPr>
          <w:rFonts w:hint="eastAsia" w:eastAsia="나눔명조"/>
          <w:sz w:val="20"/>
          <w:szCs w:val="22"/>
        </w:rPr>
        <w:t>,</w:t>
      </w:r>
      <w:r w:rsidRPr="00B61948" w:rsidR="007949BF">
        <w:rPr>
          <w:rFonts w:eastAsia="나눔명조"/>
          <w:sz w:val="20"/>
          <w:szCs w:val="22"/>
        </w:rPr>
        <w:t xml:space="preserve"> </w:t>
      </w:r>
      <w:r w:rsidRPr="00B61948" w:rsidR="004D452C">
        <w:rPr>
          <w:rFonts w:hint="eastAsia" w:eastAsia="나눔명조"/>
          <w:sz w:val="20"/>
          <w:szCs w:val="22"/>
        </w:rPr>
        <w:t>리더십의</w:t>
      </w:r>
      <w:r w:rsidRPr="00B61948" w:rsidR="004D452C">
        <w:rPr>
          <w:rFonts w:hint="eastAsia" w:eastAsia="나눔명조"/>
          <w:sz w:val="20"/>
          <w:szCs w:val="22"/>
        </w:rPr>
        <w:t xml:space="preserve"> </w:t>
      </w:r>
      <w:r w:rsidRPr="00B61948" w:rsidR="004D452C">
        <w:rPr>
          <w:rFonts w:hint="eastAsia" w:eastAsia="나눔명조"/>
          <w:sz w:val="20"/>
          <w:szCs w:val="22"/>
        </w:rPr>
        <w:t>종류와</w:t>
      </w:r>
      <w:r w:rsidRPr="00B61948" w:rsidR="004D452C">
        <w:rPr>
          <w:rFonts w:hint="eastAsia" w:eastAsia="나눔명조"/>
          <w:sz w:val="20"/>
          <w:szCs w:val="22"/>
        </w:rPr>
        <w:t xml:space="preserve"> </w:t>
      </w:r>
      <w:r w:rsidRPr="00B61948" w:rsidR="004D452C">
        <w:rPr>
          <w:rFonts w:hint="eastAsia" w:eastAsia="나눔명조"/>
          <w:sz w:val="20"/>
          <w:szCs w:val="22"/>
        </w:rPr>
        <w:t>그에</w:t>
      </w:r>
      <w:r w:rsidRPr="00B61948" w:rsidR="004D452C">
        <w:rPr>
          <w:rFonts w:hint="eastAsia" w:eastAsia="나눔명조"/>
          <w:sz w:val="20"/>
          <w:szCs w:val="22"/>
        </w:rPr>
        <w:t xml:space="preserve"> </w:t>
      </w:r>
      <w:r w:rsidRPr="00B61948" w:rsidR="004D452C">
        <w:rPr>
          <w:rFonts w:hint="eastAsia" w:eastAsia="나눔명조"/>
          <w:sz w:val="20"/>
          <w:szCs w:val="22"/>
        </w:rPr>
        <w:t>따른</w:t>
      </w:r>
      <w:r w:rsidRPr="00B61948" w:rsidR="004D452C">
        <w:rPr>
          <w:rFonts w:hint="eastAsia" w:eastAsia="나눔명조"/>
          <w:sz w:val="20"/>
          <w:szCs w:val="22"/>
        </w:rPr>
        <w:t xml:space="preserve"> </w:t>
      </w:r>
      <w:r w:rsidRPr="00B61948" w:rsidR="004D452C">
        <w:rPr>
          <w:rFonts w:hint="eastAsia" w:eastAsia="나눔명조"/>
          <w:sz w:val="20"/>
          <w:szCs w:val="22"/>
        </w:rPr>
        <w:t>영향력</w:t>
      </w:r>
      <w:r w:rsidRPr="00B61948" w:rsidR="007949BF">
        <w:rPr>
          <w:rFonts w:hint="eastAsia" w:eastAsia="나눔명조"/>
          <w:sz w:val="20"/>
          <w:szCs w:val="22"/>
        </w:rPr>
        <w:t>은</w:t>
      </w:r>
      <w:r w:rsidRPr="00B61948" w:rsidR="004D452C">
        <w:rPr>
          <w:rFonts w:hint="eastAsia" w:eastAsia="나눔명조"/>
          <w:sz w:val="20"/>
          <w:szCs w:val="22"/>
        </w:rPr>
        <w:t xml:space="preserve"> </w:t>
      </w:r>
      <w:r w:rsidRPr="00B61948" w:rsidR="004D452C">
        <w:rPr>
          <w:rFonts w:hint="eastAsia" w:eastAsia="나눔명조"/>
          <w:sz w:val="20"/>
          <w:szCs w:val="22"/>
        </w:rPr>
        <w:t>구성원과의</w:t>
      </w:r>
      <w:r w:rsidRPr="00B61948" w:rsidR="004D452C">
        <w:rPr>
          <w:rFonts w:hint="eastAsia" w:eastAsia="나눔명조"/>
          <w:sz w:val="20"/>
          <w:szCs w:val="22"/>
        </w:rPr>
        <w:t xml:space="preserve"> </w:t>
      </w:r>
      <w:r w:rsidRPr="00B61948" w:rsidR="004D452C">
        <w:rPr>
          <w:rFonts w:hint="eastAsia" w:eastAsia="나눔명조"/>
          <w:sz w:val="20"/>
          <w:szCs w:val="22"/>
        </w:rPr>
        <w:t>관계</w:t>
      </w:r>
      <w:r w:rsidRPr="00B61948" w:rsidR="004D452C">
        <w:rPr>
          <w:rFonts w:hint="eastAsia" w:eastAsia="나눔명조"/>
          <w:sz w:val="20"/>
          <w:szCs w:val="22"/>
        </w:rPr>
        <w:t xml:space="preserve"> </w:t>
      </w:r>
      <w:r w:rsidRPr="00B61948" w:rsidR="004D452C">
        <w:rPr>
          <w:rFonts w:hint="eastAsia" w:eastAsia="나눔명조"/>
          <w:sz w:val="20"/>
          <w:szCs w:val="22"/>
        </w:rPr>
        <w:t>형성이</w:t>
      </w:r>
      <w:r w:rsidRPr="00B61948" w:rsidR="004D452C">
        <w:rPr>
          <w:rFonts w:hint="eastAsia" w:eastAsia="나눔명조"/>
          <w:sz w:val="20"/>
          <w:szCs w:val="22"/>
        </w:rPr>
        <w:t xml:space="preserve"> </w:t>
      </w:r>
      <w:r w:rsidRPr="00B61948" w:rsidR="004D452C">
        <w:rPr>
          <w:rFonts w:hint="eastAsia" w:eastAsia="나눔명조"/>
          <w:sz w:val="20"/>
          <w:szCs w:val="22"/>
        </w:rPr>
        <w:t>협력적이고</w:t>
      </w:r>
      <w:r w:rsidRPr="00B61948" w:rsidR="004D452C">
        <w:rPr>
          <w:rFonts w:hint="eastAsia" w:eastAsia="나눔명조"/>
          <w:sz w:val="20"/>
          <w:szCs w:val="22"/>
        </w:rPr>
        <w:t xml:space="preserve"> </w:t>
      </w:r>
      <w:r w:rsidRPr="00B61948" w:rsidR="004D452C">
        <w:rPr>
          <w:rFonts w:hint="eastAsia" w:eastAsia="나눔명조"/>
          <w:sz w:val="20"/>
          <w:szCs w:val="22"/>
        </w:rPr>
        <w:t>상호</w:t>
      </w:r>
      <w:r w:rsidRPr="00B61948" w:rsidR="004D452C">
        <w:rPr>
          <w:rFonts w:hint="eastAsia" w:eastAsia="나눔명조"/>
          <w:sz w:val="20"/>
          <w:szCs w:val="22"/>
        </w:rPr>
        <w:t xml:space="preserve"> </w:t>
      </w:r>
      <w:r w:rsidRPr="00B61948" w:rsidR="004D452C">
        <w:rPr>
          <w:rFonts w:hint="eastAsia" w:eastAsia="나눔명조"/>
          <w:sz w:val="20"/>
          <w:szCs w:val="22"/>
        </w:rPr>
        <w:t>신뢰하는</w:t>
      </w:r>
      <w:r w:rsidRPr="00B61948" w:rsidR="004D452C">
        <w:rPr>
          <w:rFonts w:hint="eastAsia" w:eastAsia="나눔명조"/>
          <w:sz w:val="20"/>
          <w:szCs w:val="22"/>
        </w:rPr>
        <w:t xml:space="preserve"> </w:t>
      </w:r>
      <w:r w:rsidRPr="00B61948" w:rsidR="004D452C">
        <w:rPr>
          <w:rFonts w:hint="eastAsia" w:eastAsia="나눔명조"/>
          <w:sz w:val="20"/>
          <w:szCs w:val="22"/>
        </w:rPr>
        <w:t>방향으로</w:t>
      </w:r>
      <w:r w:rsidRPr="00B61948" w:rsidR="004D452C">
        <w:rPr>
          <w:rFonts w:hint="eastAsia" w:eastAsia="나눔명조"/>
          <w:sz w:val="20"/>
          <w:szCs w:val="22"/>
        </w:rPr>
        <w:t xml:space="preserve"> </w:t>
      </w:r>
      <w:r w:rsidRPr="00B61948" w:rsidR="004D452C">
        <w:rPr>
          <w:rFonts w:hint="eastAsia" w:eastAsia="나눔명조"/>
          <w:sz w:val="20"/>
          <w:szCs w:val="22"/>
        </w:rPr>
        <w:t>구축되는지</w:t>
      </w:r>
      <w:r w:rsidRPr="00B61948" w:rsidR="004D452C">
        <w:rPr>
          <w:rFonts w:hint="eastAsia" w:eastAsia="나눔명조"/>
          <w:sz w:val="20"/>
          <w:szCs w:val="22"/>
        </w:rPr>
        <w:t xml:space="preserve"> </w:t>
      </w:r>
      <w:r w:rsidRPr="00B61948" w:rsidR="004D452C">
        <w:rPr>
          <w:rFonts w:hint="eastAsia" w:eastAsia="나눔명조"/>
          <w:sz w:val="20"/>
          <w:szCs w:val="22"/>
        </w:rPr>
        <w:t>여부에</w:t>
      </w:r>
      <w:r w:rsidRPr="00B61948" w:rsidR="004D452C">
        <w:rPr>
          <w:rFonts w:hint="eastAsia" w:eastAsia="나눔명조"/>
          <w:sz w:val="20"/>
          <w:szCs w:val="22"/>
        </w:rPr>
        <w:t xml:space="preserve"> </w:t>
      </w:r>
      <w:r w:rsidRPr="00B61948" w:rsidR="004D452C">
        <w:rPr>
          <w:rFonts w:hint="eastAsia" w:eastAsia="나눔명조"/>
          <w:sz w:val="20"/>
          <w:szCs w:val="22"/>
        </w:rPr>
        <w:t>따라</w:t>
      </w:r>
      <w:r w:rsidRPr="00B61948" w:rsidR="004D452C">
        <w:rPr>
          <w:rFonts w:hint="eastAsia" w:eastAsia="나눔명조"/>
          <w:sz w:val="20"/>
          <w:szCs w:val="22"/>
        </w:rPr>
        <w:t xml:space="preserve"> </w:t>
      </w:r>
      <w:r w:rsidRPr="00B61948" w:rsidR="004D452C">
        <w:rPr>
          <w:rFonts w:hint="eastAsia" w:eastAsia="나눔명조"/>
          <w:sz w:val="20"/>
          <w:szCs w:val="22"/>
        </w:rPr>
        <w:t>조직</w:t>
      </w:r>
      <w:r w:rsidRPr="00B61948" w:rsidR="004D452C">
        <w:rPr>
          <w:rFonts w:hint="eastAsia" w:eastAsia="나눔명조"/>
          <w:sz w:val="20"/>
          <w:szCs w:val="22"/>
        </w:rPr>
        <w:t xml:space="preserve"> </w:t>
      </w:r>
      <w:r w:rsidRPr="00B61948" w:rsidR="004D452C">
        <w:rPr>
          <w:rFonts w:hint="eastAsia" w:eastAsia="나눔명조"/>
          <w:sz w:val="20"/>
          <w:szCs w:val="22"/>
        </w:rPr>
        <w:t>성과</w:t>
      </w:r>
      <w:r w:rsidRPr="00B61948" w:rsidR="007949BF">
        <w:rPr>
          <w:rFonts w:hint="eastAsia" w:eastAsia="나눔명조"/>
          <w:sz w:val="20"/>
          <w:szCs w:val="22"/>
        </w:rPr>
        <w:t>에</w:t>
      </w:r>
      <w:r w:rsidRPr="00B61948" w:rsidR="007949BF">
        <w:rPr>
          <w:rFonts w:hint="eastAsia" w:eastAsia="나눔명조"/>
          <w:sz w:val="20"/>
          <w:szCs w:val="22"/>
        </w:rPr>
        <w:t xml:space="preserve"> </w:t>
      </w:r>
      <w:r w:rsidRPr="00B61948" w:rsidR="007949BF">
        <w:rPr>
          <w:rFonts w:hint="eastAsia" w:eastAsia="나눔명조"/>
          <w:sz w:val="20"/>
          <w:szCs w:val="22"/>
        </w:rPr>
        <w:t>상이한</w:t>
      </w:r>
      <w:r w:rsidRPr="00B61948" w:rsidR="007949BF">
        <w:rPr>
          <w:rFonts w:hint="eastAsia" w:eastAsia="나눔명조"/>
          <w:sz w:val="20"/>
          <w:szCs w:val="22"/>
        </w:rPr>
        <w:t xml:space="preserve"> </w:t>
      </w:r>
      <w:r w:rsidRPr="00B61948" w:rsidR="007949BF">
        <w:rPr>
          <w:rFonts w:hint="eastAsia" w:eastAsia="나눔명조"/>
          <w:sz w:val="20"/>
          <w:szCs w:val="22"/>
        </w:rPr>
        <w:t>영향을</w:t>
      </w:r>
      <w:r w:rsidRPr="00B61948" w:rsidR="007949BF">
        <w:rPr>
          <w:rFonts w:hint="eastAsia" w:eastAsia="나눔명조"/>
          <w:sz w:val="20"/>
          <w:szCs w:val="22"/>
        </w:rPr>
        <w:t xml:space="preserve"> </w:t>
      </w:r>
      <w:r w:rsidRPr="00B61948" w:rsidR="007949BF">
        <w:rPr>
          <w:rFonts w:hint="eastAsia" w:eastAsia="나눔명조"/>
          <w:sz w:val="20"/>
          <w:szCs w:val="22"/>
        </w:rPr>
        <w:t>미칠</w:t>
      </w:r>
      <w:r w:rsidRPr="00B61948" w:rsidR="007949BF">
        <w:rPr>
          <w:rFonts w:hint="eastAsia" w:eastAsia="나눔명조"/>
          <w:sz w:val="20"/>
          <w:szCs w:val="22"/>
        </w:rPr>
        <w:t xml:space="preserve"> </w:t>
      </w:r>
      <w:r w:rsidRPr="00B61948" w:rsidR="007949BF">
        <w:rPr>
          <w:rFonts w:hint="eastAsia" w:eastAsia="나눔명조"/>
          <w:sz w:val="20"/>
          <w:szCs w:val="22"/>
        </w:rPr>
        <w:t>수</w:t>
      </w:r>
      <w:r w:rsidRPr="00B61948" w:rsidR="007949BF">
        <w:rPr>
          <w:rFonts w:hint="eastAsia" w:eastAsia="나눔명조"/>
          <w:sz w:val="20"/>
          <w:szCs w:val="22"/>
        </w:rPr>
        <w:t xml:space="preserve"> </w:t>
      </w:r>
      <w:r w:rsidRPr="00B61948" w:rsidR="007949BF">
        <w:rPr>
          <w:rFonts w:hint="eastAsia" w:eastAsia="나눔명조"/>
          <w:sz w:val="20"/>
          <w:szCs w:val="22"/>
        </w:rPr>
        <w:t>있으며</w:t>
      </w:r>
      <w:r w:rsidRPr="00B61948" w:rsidR="007949BF">
        <w:rPr>
          <w:rFonts w:hint="eastAsia" w:eastAsia="나눔명조"/>
          <w:sz w:val="20"/>
          <w:szCs w:val="22"/>
        </w:rPr>
        <w:t>,</w:t>
      </w:r>
      <w:r w:rsidRPr="00B61948" w:rsidR="007949BF">
        <w:rPr>
          <w:rFonts w:eastAsia="나눔명조"/>
          <w:sz w:val="20"/>
          <w:szCs w:val="22"/>
        </w:rPr>
        <w:t xml:space="preserve"> </w:t>
      </w:r>
      <w:r w:rsidRPr="00B61948" w:rsidR="007949BF">
        <w:rPr>
          <w:rFonts w:hint="eastAsia" w:eastAsia="나눔명조"/>
          <w:sz w:val="20"/>
          <w:szCs w:val="22"/>
        </w:rPr>
        <w:t>조직</w:t>
      </w:r>
      <w:r w:rsidRPr="00B61948" w:rsidR="007949BF">
        <w:rPr>
          <w:rFonts w:hint="eastAsia" w:eastAsia="나눔명조"/>
          <w:sz w:val="20"/>
          <w:szCs w:val="22"/>
        </w:rPr>
        <w:t xml:space="preserve"> </w:t>
      </w:r>
      <w:r w:rsidRPr="00B61948" w:rsidR="007949BF">
        <w:rPr>
          <w:rFonts w:hint="eastAsia" w:eastAsia="나눔명조"/>
          <w:sz w:val="20"/>
          <w:szCs w:val="22"/>
        </w:rPr>
        <w:t>내</w:t>
      </w:r>
      <w:r w:rsidRPr="00B61948" w:rsidR="007949BF">
        <w:rPr>
          <w:rFonts w:hint="eastAsia" w:eastAsia="나눔명조"/>
          <w:sz w:val="20"/>
          <w:szCs w:val="22"/>
        </w:rPr>
        <w:t xml:space="preserve"> </w:t>
      </w:r>
      <w:r w:rsidRPr="00B61948" w:rsidR="007949BF">
        <w:rPr>
          <w:rFonts w:hint="eastAsia" w:eastAsia="나눔명조"/>
          <w:sz w:val="20"/>
          <w:szCs w:val="22"/>
        </w:rPr>
        <w:t>의사소통은</w:t>
      </w:r>
      <w:r w:rsidRPr="00B61948" w:rsidR="007949BF">
        <w:rPr>
          <w:rFonts w:hint="eastAsia" w:eastAsia="나눔명조"/>
          <w:sz w:val="20"/>
          <w:szCs w:val="22"/>
        </w:rPr>
        <w:t xml:space="preserve"> </w:t>
      </w:r>
      <w:r w:rsidRPr="00B61948" w:rsidR="007949BF">
        <w:rPr>
          <w:rFonts w:hint="eastAsia" w:eastAsia="나눔명조"/>
          <w:sz w:val="20"/>
          <w:szCs w:val="22"/>
        </w:rPr>
        <w:t>리</w:t>
      </w:r>
      <w:r w:rsidRPr="00B61948" w:rsidR="004D452C">
        <w:rPr>
          <w:rFonts w:hint="eastAsia" w:eastAsia="나눔명조"/>
          <w:sz w:val="20"/>
          <w:szCs w:val="22"/>
        </w:rPr>
        <w:t>더</w:t>
      </w:r>
      <w:r w:rsidRPr="00B61948" w:rsidR="007949BF">
        <w:rPr>
          <w:rFonts w:hint="eastAsia" w:eastAsia="나눔명조"/>
          <w:sz w:val="20"/>
          <w:szCs w:val="22"/>
        </w:rPr>
        <w:t>와</w:t>
      </w:r>
      <w:r w:rsidRPr="00B61948" w:rsidR="007949BF">
        <w:rPr>
          <w:rFonts w:hint="eastAsia" w:eastAsia="나눔명조"/>
          <w:sz w:val="20"/>
          <w:szCs w:val="22"/>
        </w:rPr>
        <w:t xml:space="preserve"> </w:t>
      </w:r>
      <w:r w:rsidRPr="00B61948" w:rsidR="004D452C">
        <w:rPr>
          <w:rFonts w:hint="eastAsia" w:eastAsia="나눔명조"/>
          <w:sz w:val="20"/>
          <w:szCs w:val="22"/>
        </w:rPr>
        <w:t>구성원</w:t>
      </w:r>
      <w:r w:rsidRPr="00B61948" w:rsidR="007949BF">
        <w:rPr>
          <w:rFonts w:hint="eastAsia" w:eastAsia="나눔명조"/>
          <w:sz w:val="20"/>
          <w:szCs w:val="22"/>
        </w:rPr>
        <w:t xml:space="preserve"> </w:t>
      </w:r>
      <w:r w:rsidRPr="00B61948" w:rsidR="007949BF">
        <w:rPr>
          <w:rFonts w:hint="eastAsia" w:eastAsia="나눔명조"/>
          <w:sz w:val="20"/>
          <w:szCs w:val="22"/>
        </w:rPr>
        <w:t>간의</w:t>
      </w:r>
      <w:r w:rsidRPr="00B61948" w:rsidR="004D452C">
        <w:rPr>
          <w:rFonts w:hint="eastAsia" w:eastAsia="나눔명조"/>
          <w:sz w:val="20"/>
          <w:szCs w:val="22"/>
        </w:rPr>
        <w:t xml:space="preserve"> </w:t>
      </w:r>
      <w:r w:rsidRPr="00B61948" w:rsidR="004D452C">
        <w:rPr>
          <w:rFonts w:hint="eastAsia" w:eastAsia="나눔명조"/>
          <w:sz w:val="20"/>
          <w:szCs w:val="22"/>
        </w:rPr>
        <w:t>관계</w:t>
      </w:r>
      <w:r w:rsidRPr="00B61948" w:rsidR="007949BF">
        <w:rPr>
          <w:rFonts w:hint="eastAsia" w:eastAsia="나눔명조"/>
          <w:sz w:val="20"/>
          <w:szCs w:val="22"/>
        </w:rPr>
        <w:t>를</w:t>
      </w:r>
      <w:r w:rsidRPr="00B61948" w:rsidR="007949BF">
        <w:rPr>
          <w:rFonts w:hint="eastAsia" w:eastAsia="나눔명조"/>
          <w:sz w:val="20"/>
          <w:szCs w:val="22"/>
        </w:rPr>
        <w:t xml:space="preserve"> </w:t>
      </w:r>
      <w:r w:rsidRPr="00B61948" w:rsidR="007949BF">
        <w:rPr>
          <w:rFonts w:hint="eastAsia" w:eastAsia="나눔명조"/>
          <w:sz w:val="20"/>
          <w:szCs w:val="22"/>
        </w:rPr>
        <w:t>구축하는</w:t>
      </w:r>
      <w:r w:rsidRPr="00B61948" w:rsidR="007949BF">
        <w:rPr>
          <w:rFonts w:hint="eastAsia" w:eastAsia="나눔명조"/>
          <w:sz w:val="20"/>
          <w:szCs w:val="22"/>
        </w:rPr>
        <w:t xml:space="preserve"> </w:t>
      </w:r>
      <w:r w:rsidRPr="00B61948" w:rsidR="007949BF">
        <w:rPr>
          <w:rFonts w:hint="eastAsia" w:eastAsia="나눔명조"/>
          <w:sz w:val="20"/>
          <w:szCs w:val="22"/>
        </w:rPr>
        <w:t>데</w:t>
      </w:r>
      <w:r w:rsidRPr="00B61948" w:rsidR="007949BF">
        <w:rPr>
          <w:rFonts w:hint="eastAsia" w:eastAsia="나눔명조"/>
          <w:sz w:val="20"/>
          <w:szCs w:val="22"/>
        </w:rPr>
        <w:t xml:space="preserve"> </w:t>
      </w:r>
      <w:r w:rsidRPr="00B61948" w:rsidR="007949BF">
        <w:rPr>
          <w:rFonts w:hint="eastAsia" w:eastAsia="나눔명조"/>
          <w:sz w:val="20"/>
          <w:szCs w:val="22"/>
        </w:rPr>
        <w:t>관여한다</w:t>
      </w:r>
      <w:r w:rsidRPr="00B61948" w:rsidR="007949BF">
        <w:rPr>
          <w:rFonts w:hint="eastAsia" w:eastAsia="나눔명조"/>
          <w:sz w:val="20"/>
          <w:szCs w:val="22"/>
        </w:rPr>
        <w:t>.</w:t>
      </w:r>
    </w:p>
    <w:p w:rsidRPr="00B61948" w:rsidR="004D452C" w:rsidP="00283EF6" w:rsidRDefault="004D452C" w14:paraId="3BD618BF" w14:textId="7AEB4C26">
      <w:pPr>
        <w:wordWrap/>
        <w:spacing w:before="120" w:after="120" w:line="276" w:lineRule="auto"/>
        <w:ind w:firstLine="288"/>
        <w:rPr>
          <w:rFonts w:eastAsia="나눔명조"/>
          <w:sz w:val="20"/>
          <w:szCs w:val="22"/>
        </w:rPr>
      </w:pPr>
      <w:r w:rsidRPr="00B61948">
        <w:rPr>
          <w:rFonts w:hint="eastAsia" w:eastAsia="나눔명조"/>
          <w:sz w:val="20"/>
          <w:szCs w:val="22"/>
        </w:rPr>
        <w:t>집단</w:t>
      </w:r>
      <w:r w:rsidRPr="00B61948">
        <w:rPr>
          <w:rFonts w:hint="eastAsia" w:eastAsia="나눔명조"/>
          <w:sz w:val="20"/>
          <w:szCs w:val="22"/>
        </w:rPr>
        <w:t xml:space="preserve"> </w:t>
      </w:r>
      <w:r w:rsidRPr="00B61948">
        <w:rPr>
          <w:rFonts w:hint="eastAsia" w:eastAsia="나눔명조"/>
          <w:sz w:val="20"/>
          <w:szCs w:val="22"/>
        </w:rPr>
        <w:t>구성원</w:t>
      </w:r>
      <w:r w:rsidRPr="00B61948">
        <w:rPr>
          <w:rFonts w:hint="eastAsia" w:eastAsia="나눔명조"/>
          <w:sz w:val="20"/>
          <w:szCs w:val="22"/>
        </w:rPr>
        <w:t xml:space="preserve"> </w:t>
      </w:r>
      <w:r w:rsidRPr="00B61948">
        <w:rPr>
          <w:rFonts w:hint="eastAsia" w:eastAsia="나눔명조"/>
          <w:sz w:val="20"/>
          <w:szCs w:val="22"/>
        </w:rPr>
        <w:t>간의</w:t>
      </w:r>
      <w:r w:rsidRPr="00B61948">
        <w:rPr>
          <w:rFonts w:hint="eastAsia" w:eastAsia="나눔명조"/>
          <w:sz w:val="20"/>
          <w:szCs w:val="22"/>
        </w:rPr>
        <w:t xml:space="preserve"> </w:t>
      </w:r>
      <w:r w:rsidRPr="00B61948">
        <w:rPr>
          <w:rFonts w:hint="eastAsia" w:eastAsia="나눔명조"/>
          <w:sz w:val="20"/>
          <w:szCs w:val="22"/>
        </w:rPr>
        <w:t>원활한</w:t>
      </w:r>
      <w:r w:rsidRPr="00B61948">
        <w:rPr>
          <w:rFonts w:hint="eastAsia" w:eastAsia="나눔명조"/>
          <w:sz w:val="20"/>
          <w:szCs w:val="22"/>
        </w:rPr>
        <w:t xml:space="preserve"> </w:t>
      </w:r>
      <w:r w:rsidRPr="00B61948">
        <w:rPr>
          <w:rFonts w:hint="eastAsia" w:eastAsia="나눔명조"/>
          <w:sz w:val="20"/>
          <w:szCs w:val="22"/>
        </w:rPr>
        <w:t>관계나</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내</w:t>
      </w:r>
      <w:r w:rsidRPr="00B61948">
        <w:rPr>
          <w:rFonts w:hint="eastAsia" w:eastAsia="나눔명조"/>
          <w:sz w:val="20"/>
          <w:szCs w:val="22"/>
        </w:rPr>
        <w:t xml:space="preserve"> </w:t>
      </w:r>
      <w:r w:rsidRPr="00B61948">
        <w:rPr>
          <w:rFonts w:hint="eastAsia" w:eastAsia="나눔명조"/>
          <w:sz w:val="20"/>
          <w:szCs w:val="22"/>
        </w:rPr>
        <w:t>협력</w:t>
      </w:r>
      <w:r w:rsidRPr="00B61948">
        <w:rPr>
          <w:rFonts w:hint="eastAsia" w:eastAsia="나눔명조"/>
          <w:sz w:val="20"/>
          <w:szCs w:val="22"/>
        </w:rPr>
        <w:t xml:space="preserve">, </w:t>
      </w:r>
      <w:r w:rsidRPr="00B61948">
        <w:rPr>
          <w:rFonts w:hint="eastAsia" w:eastAsia="나눔명조"/>
          <w:sz w:val="20"/>
          <w:szCs w:val="22"/>
        </w:rPr>
        <w:t>동료</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상사와의</w:t>
      </w:r>
      <w:r w:rsidRPr="00B61948">
        <w:rPr>
          <w:rFonts w:hint="eastAsia" w:eastAsia="나눔명조"/>
          <w:sz w:val="20"/>
          <w:szCs w:val="22"/>
        </w:rPr>
        <w:t xml:space="preserve"> </w:t>
      </w:r>
      <w:r w:rsidRPr="00B61948">
        <w:rPr>
          <w:rFonts w:hint="eastAsia" w:eastAsia="나눔명조"/>
          <w:sz w:val="20"/>
          <w:szCs w:val="22"/>
        </w:rPr>
        <w:t>관계</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내</w:t>
      </w:r>
      <w:r w:rsidRPr="00B61948">
        <w:rPr>
          <w:rFonts w:hint="eastAsia" w:eastAsia="나눔명조"/>
          <w:sz w:val="20"/>
          <w:szCs w:val="22"/>
        </w:rPr>
        <w:t xml:space="preserve"> </w:t>
      </w:r>
      <w:r w:rsidRPr="00B61948">
        <w:rPr>
          <w:rFonts w:hint="eastAsia" w:eastAsia="나눔명조"/>
          <w:sz w:val="20"/>
          <w:szCs w:val="22"/>
        </w:rPr>
        <w:t>소통</w:t>
      </w:r>
      <w:r w:rsidRPr="00B61948">
        <w:rPr>
          <w:rFonts w:hint="eastAsia" w:eastAsia="나눔명조"/>
          <w:sz w:val="20"/>
          <w:szCs w:val="22"/>
        </w:rPr>
        <w:t xml:space="preserve"> </w:t>
      </w:r>
      <w:r w:rsidRPr="00B61948">
        <w:rPr>
          <w:rFonts w:hint="eastAsia" w:eastAsia="나눔명조"/>
          <w:sz w:val="20"/>
          <w:szCs w:val="22"/>
        </w:rPr>
        <w:t>등</w:t>
      </w:r>
      <w:r w:rsidRPr="00B61948" w:rsidR="007949BF">
        <w:rPr>
          <w:rFonts w:hint="eastAsia" w:eastAsia="나눔명조"/>
          <w:sz w:val="20"/>
          <w:szCs w:val="22"/>
        </w:rPr>
        <w:t>은</w:t>
      </w:r>
      <w:r w:rsidRPr="00B61948">
        <w:rPr>
          <w:rFonts w:hint="eastAsia" w:eastAsia="나눔명조"/>
          <w:sz w:val="20"/>
          <w:szCs w:val="22"/>
        </w:rPr>
        <w:t xml:space="preserve"> </w:t>
      </w:r>
      <w:r w:rsidRPr="00B61948" w:rsidR="00012453">
        <w:rPr>
          <w:rFonts w:hint="eastAsia" w:eastAsia="나눔명조"/>
          <w:sz w:val="20"/>
          <w:szCs w:val="22"/>
        </w:rPr>
        <w:t>공공봉사동기</w:t>
      </w:r>
      <w:r w:rsidRPr="00B61948" w:rsidR="007949BF">
        <w:rPr>
          <w:rFonts w:hint="eastAsia" w:eastAsia="나눔명조"/>
          <w:sz w:val="20"/>
          <w:szCs w:val="22"/>
        </w:rPr>
        <w:t>를</w:t>
      </w:r>
      <w:r w:rsidRPr="00B61948">
        <w:rPr>
          <w:rFonts w:hint="eastAsia" w:eastAsia="나눔명조"/>
          <w:sz w:val="20"/>
          <w:szCs w:val="22"/>
        </w:rPr>
        <w:t xml:space="preserve"> </w:t>
      </w:r>
      <w:r w:rsidRPr="00B61948">
        <w:rPr>
          <w:rFonts w:hint="eastAsia" w:eastAsia="나눔명조"/>
          <w:sz w:val="20"/>
          <w:szCs w:val="22"/>
        </w:rPr>
        <w:t>효과적으로</w:t>
      </w:r>
      <w:r w:rsidRPr="00B61948">
        <w:rPr>
          <w:rFonts w:hint="eastAsia" w:eastAsia="나눔명조"/>
          <w:sz w:val="20"/>
          <w:szCs w:val="22"/>
        </w:rPr>
        <w:t xml:space="preserve"> </w:t>
      </w:r>
      <w:r w:rsidRPr="00B61948" w:rsidR="007949BF">
        <w:rPr>
          <w:rFonts w:hint="eastAsia" w:eastAsia="나눔명조"/>
          <w:sz w:val="20"/>
          <w:szCs w:val="22"/>
        </w:rPr>
        <w:t>제고할</w:t>
      </w:r>
      <w:r w:rsidRPr="00B61948" w:rsidR="007949BF">
        <w:rPr>
          <w:rFonts w:hint="eastAsia" w:eastAsia="나눔명조"/>
          <w:sz w:val="20"/>
          <w:szCs w:val="22"/>
        </w:rPr>
        <w:t xml:space="preserve"> </w:t>
      </w:r>
      <w:r w:rsidRPr="00B61948" w:rsidR="007949BF">
        <w:rPr>
          <w:rFonts w:hint="eastAsia" w:eastAsia="나눔명조"/>
          <w:sz w:val="20"/>
          <w:szCs w:val="22"/>
        </w:rPr>
        <w:t>수</w:t>
      </w:r>
      <w:r w:rsidRPr="00B61948" w:rsidR="007949BF">
        <w:rPr>
          <w:rFonts w:hint="eastAsia" w:eastAsia="나눔명조"/>
          <w:sz w:val="20"/>
          <w:szCs w:val="22"/>
        </w:rPr>
        <w:t xml:space="preserve"> </w:t>
      </w:r>
      <w:r w:rsidRPr="00B61948" w:rsidR="007949BF">
        <w:rPr>
          <w:rFonts w:hint="eastAsia" w:eastAsia="나눔명조"/>
          <w:sz w:val="20"/>
          <w:szCs w:val="22"/>
        </w:rPr>
        <w:t>있는데</w:t>
      </w:r>
      <w:r w:rsidRPr="00B61948" w:rsidR="007949BF">
        <w:rPr>
          <w:rFonts w:hint="eastAsia" w:eastAsia="나눔명조"/>
          <w:sz w:val="20"/>
          <w:szCs w:val="22"/>
        </w:rPr>
        <w:t>,</w:t>
      </w:r>
      <w:r w:rsidRPr="00B61948" w:rsidR="007949BF">
        <w:rPr>
          <w:rFonts w:eastAsia="나눔명조"/>
          <w:sz w:val="20"/>
          <w:szCs w:val="22"/>
        </w:rPr>
        <w:t xml:space="preserve"> </w:t>
      </w:r>
      <w:r w:rsidRPr="00B61948" w:rsidR="007949BF">
        <w:rPr>
          <w:rFonts w:hint="eastAsia" w:eastAsia="나눔명조"/>
          <w:sz w:val="20"/>
          <w:szCs w:val="22"/>
        </w:rPr>
        <w:t>이는</w:t>
      </w:r>
      <w:r w:rsidRPr="00B61948" w:rsidR="007949BF">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내에서</w:t>
      </w:r>
      <w:r w:rsidRPr="00B61948">
        <w:rPr>
          <w:rFonts w:hint="eastAsia" w:eastAsia="나눔명조"/>
          <w:sz w:val="20"/>
          <w:szCs w:val="22"/>
        </w:rPr>
        <w:t xml:space="preserve"> </w:t>
      </w:r>
      <w:r w:rsidRPr="00B61948">
        <w:rPr>
          <w:rFonts w:hint="eastAsia" w:eastAsia="나눔명조"/>
          <w:sz w:val="20"/>
          <w:szCs w:val="22"/>
        </w:rPr>
        <w:t>주요</w:t>
      </w:r>
      <w:r w:rsidRPr="00B61948">
        <w:rPr>
          <w:rFonts w:hint="eastAsia" w:eastAsia="나눔명조"/>
          <w:sz w:val="20"/>
          <w:szCs w:val="22"/>
        </w:rPr>
        <w:t xml:space="preserve"> </w:t>
      </w:r>
      <w:r w:rsidRPr="00B61948">
        <w:rPr>
          <w:rFonts w:hint="eastAsia" w:eastAsia="나눔명조"/>
          <w:sz w:val="20"/>
          <w:szCs w:val="22"/>
        </w:rPr>
        <w:t>경험</w:t>
      </w:r>
      <w:r w:rsidRPr="00B61948">
        <w:rPr>
          <w:rFonts w:hint="eastAsia" w:eastAsia="나눔명조"/>
          <w:sz w:val="20"/>
          <w:szCs w:val="22"/>
        </w:rPr>
        <w:t xml:space="preserve">, </w:t>
      </w:r>
      <w:r w:rsidRPr="00B61948">
        <w:rPr>
          <w:rFonts w:hint="eastAsia" w:eastAsia="나눔명조"/>
          <w:sz w:val="20"/>
          <w:szCs w:val="22"/>
        </w:rPr>
        <w:t>즉</w:t>
      </w:r>
      <w:r w:rsidRPr="00B61948">
        <w:rPr>
          <w:rFonts w:hint="eastAsia" w:eastAsia="나눔명조"/>
          <w:sz w:val="20"/>
          <w:szCs w:val="22"/>
        </w:rPr>
        <w:t xml:space="preserve"> </w:t>
      </w:r>
      <w:r w:rsidRPr="00B61948">
        <w:rPr>
          <w:rFonts w:hint="eastAsia" w:eastAsia="나눔명조"/>
          <w:sz w:val="20"/>
          <w:szCs w:val="22"/>
        </w:rPr>
        <w:t>상사</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동료와의</w:t>
      </w:r>
      <w:r w:rsidRPr="00B61948">
        <w:rPr>
          <w:rFonts w:hint="eastAsia" w:eastAsia="나눔명조"/>
          <w:sz w:val="20"/>
          <w:szCs w:val="22"/>
        </w:rPr>
        <w:t xml:space="preserve"> </w:t>
      </w:r>
      <w:r w:rsidRPr="00B61948">
        <w:rPr>
          <w:rFonts w:hint="eastAsia" w:eastAsia="나눔명조"/>
          <w:sz w:val="20"/>
          <w:szCs w:val="22"/>
        </w:rPr>
        <w:t>관계나</w:t>
      </w:r>
      <w:r w:rsidRPr="00B61948">
        <w:rPr>
          <w:rFonts w:hint="eastAsia" w:eastAsia="나눔명조"/>
          <w:sz w:val="20"/>
          <w:szCs w:val="22"/>
        </w:rPr>
        <w:t xml:space="preserve"> </w:t>
      </w:r>
      <w:r w:rsidRPr="00B61948">
        <w:rPr>
          <w:rFonts w:hint="eastAsia" w:eastAsia="나눔명조"/>
          <w:sz w:val="20"/>
          <w:szCs w:val="22"/>
        </w:rPr>
        <w:t>공직봉사</w:t>
      </w:r>
      <w:r w:rsidRPr="00B61948">
        <w:rPr>
          <w:rFonts w:hint="eastAsia" w:eastAsia="나눔명조"/>
          <w:sz w:val="20"/>
          <w:szCs w:val="22"/>
        </w:rPr>
        <w:t xml:space="preserve"> </w:t>
      </w:r>
      <w:r w:rsidRPr="00B61948">
        <w:rPr>
          <w:rFonts w:hint="eastAsia" w:eastAsia="나눔명조"/>
          <w:sz w:val="20"/>
          <w:szCs w:val="22"/>
        </w:rPr>
        <w:t>경험</w:t>
      </w:r>
      <w:r w:rsidRPr="00B61948">
        <w:rPr>
          <w:rFonts w:hint="eastAsia" w:eastAsia="나눔명조"/>
          <w:sz w:val="20"/>
          <w:szCs w:val="22"/>
        </w:rPr>
        <w:t xml:space="preserve"> </w:t>
      </w:r>
      <w:r w:rsidRPr="00B61948">
        <w:rPr>
          <w:rFonts w:hint="eastAsia" w:eastAsia="나눔명조"/>
          <w:sz w:val="20"/>
          <w:szCs w:val="22"/>
        </w:rPr>
        <w:t>등이</w:t>
      </w:r>
      <w:r w:rsidRPr="00B61948">
        <w:rPr>
          <w:rFonts w:hint="eastAsia" w:eastAsia="나눔명조"/>
          <w:sz w:val="20"/>
          <w:szCs w:val="22"/>
        </w:rPr>
        <w:t xml:space="preserve"> </w:t>
      </w:r>
      <w:r w:rsidRPr="00B61948">
        <w:rPr>
          <w:rFonts w:hint="eastAsia" w:eastAsia="나눔명조"/>
          <w:sz w:val="20"/>
          <w:szCs w:val="22"/>
        </w:rPr>
        <w:t>긍정적일수록</w:t>
      </w:r>
      <w:r w:rsidRPr="00B61948">
        <w:rPr>
          <w:rFonts w:hint="eastAsia" w:eastAsia="나눔명조"/>
          <w:sz w:val="20"/>
          <w:szCs w:val="22"/>
        </w:rPr>
        <w:t xml:space="preserve"> </w:t>
      </w:r>
      <w:r w:rsidRPr="00B61948" w:rsidR="00012453">
        <w:rPr>
          <w:rFonts w:hint="eastAsia" w:eastAsia="나눔명조"/>
          <w:sz w:val="20"/>
          <w:szCs w:val="22"/>
        </w:rPr>
        <w:t>공공봉사동기</w:t>
      </w:r>
      <w:r w:rsidRPr="00B61948">
        <w:rPr>
          <w:rFonts w:hint="eastAsia" w:eastAsia="나눔명조"/>
          <w:sz w:val="20"/>
          <w:szCs w:val="22"/>
        </w:rPr>
        <w:t xml:space="preserve"> </w:t>
      </w:r>
      <w:r w:rsidRPr="00B61948">
        <w:rPr>
          <w:rFonts w:hint="eastAsia" w:eastAsia="나눔명조"/>
          <w:sz w:val="20"/>
          <w:szCs w:val="22"/>
        </w:rPr>
        <w:t>수준이</w:t>
      </w:r>
      <w:r w:rsidRPr="00B61948">
        <w:rPr>
          <w:rFonts w:hint="eastAsia" w:eastAsia="나눔명조"/>
          <w:sz w:val="20"/>
          <w:szCs w:val="22"/>
        </w:rPr>
        <w:t xml:space="preserve"> </w:t>
      </w:r>
      <w:r w:rsidRPr="00B61948">
        <w:rPr>
          <w:rFonts w:hint="eastAsia" w:eastAsia="나눔명조"/>
          <w:sz w:val="20"/>
          <w:szCs w:val="22"/>
        </w:rPr>
        <w:t>증대된다</w:t>
      </w:r>
      <w:r w:rsidRPr="00B61948" w:rsidR="007949BF">
        <w:rPr>
          <w:rFonts w:hint="eastAsia" w:eastAsia="나눔명조"/>
          <w:sz w:val="20"/>
          <w:szCs w:val="22"/>
        </w:rPr>
        <w:t>는</w:t>
      </w:r>
      <w:r w:rsidRPr="00B61948" w:rsidR="007949BF">
        <w:rPr>
          <w:rFonts w:hint="eastAsia" w:eastAsia="나눔명조"/>
          <w:sz w:val="20"/>
          <w:szCs w:val="22"/>
        </w:rPr>
        <w:t xml:space="preserve"> </w:t>
      </w:r>
      <w:r w:rsidRPr="00B61948" w:rsidR="007949BF">
        <w:rPr>
          <w:rFonts w:hint="eastAsia" w:eastAsia="나눔명조"/>
          <w:sz w:val="20"/>
          <w:szCs w:val="22"/>
        </w:rPr>
        <w:t>연구</w:t>
      </w:r>
      <w:r w:rsidRPr="00B61948" w:rsidR="007949BF">
        <w:rPr>
          <w:rFonts w:hint="eastAsia" w:eastAsia="나눔명조"/>
          <w:sz w:val="20"/>
          <w:szCs w:val="22"/>
        </w:rPr>
        <w:t xml:space="preserve"> </w:t>
      </w:r>
      <w:r w:rsidRPr="00B61948" w:rsidR="007949BF">
        <w:rPr>
          <w:rFonts w:hint="eastAsia" w:eastAsia="나눔명조"/>
          <w:sz w:val="20"/>
          <w:szCs w:val="22"/>
        </w:rPr>
        <w:t>결과</w:t>
      </w:r>
      <w:r w:rsidRPr="00B61948" w:rsidR="007949BF">
        <w:rPr>
          <w:rFonts w:hint="eastAsia" w:eastAsia="나눔명조"/>
          <w:sz w:val="20"/>
          <w:szCs w:val="22"/>
        </w:rPr>
        <w:t xml:space="preserve"> </w:t>
      </w:r>
      <w:r w:rsidRPr="00B61948" w:rsidR="007949BF">
        <w:rPr>
          <w:rFonts w:hint="eastAsia" w:eastAsia="나눔명조"/>
          <w:sz w:val="20"/>
          <w:szCs w:val="22"/>
        </w:rPr>
        <w:t>등을</w:t>
      </w:r>
      <w:r w:rsidRPr="00B61948" w:rsidR="007949BF">
        <w:rPr>
          <w:rFonts w:hint="eastAsia" w:eastAsia="나눔명조"/>
          <w:sz w:val="20"/>
          <w:szCs w:val="22"/>
        </w:rPr>
        <w:t xml:space="preserve"> </w:t>
      </w:r>
      <w:r w:rsidRPr="00B61948" w:rsidR="007949BF">
        <w:rPr>
          <w:rFonts w:hint="eastAsia" w:eastAsia="나눔명조"/>
          <w:sz w:val="20"/>
          <w:szCs w:val="22"/>
        </w:rPr>
        <w:t>통해</w:t>
      </w:r>
      <w:r w:rsidRPr="00B61948" w:rsidR="007949BF">
        <w:rPr>
          <w:rFonts w:hint="eastAsia" w:eastAsia="나눔명조"/>
          <w:sz w:val="20"/>
          <w:szCs w:val="22"/>
        </w:rPr>
        <w:t xml:space="preserve"> </w:t>
      </w:r>
      <w:r w:rsidRPr="00B61948" w:rsidR="007949BF">
        <w:rPr>
          <w:rFonts w:hint="eastAsia" w:eastAsia="나눔명조"/>
          <w:sz w:val="20"/>
          <w:szCs w:val="22"/>
        </w:rPr>
        <w:lastRenderedPageBreak/>
        <w:t>살펴볼</w:t>
      </w:r>
      <w:r w:rsidRPr="00B61948" w:rsidR="007949BF">
        <w:rPr>
          <w:rFonts w:hint="eastAsia" w:eastAsia="나눔명조"/>
          <w:sz w:val="20"/>
          <w:szCs w:val="22"/>
        </w:rPr>
        <w:t xml:space="preserve"> </w:t>
      </w:r>
      <w:r w:rsidRPr="00B61948" w:rsidR="007949BF">
        <w:rPr>
          <w:rFonts w:hint="eastAsia" w:eastAsia="나눔명조"/>
          <w:sz w:val="20"/>
          <w:szCs w:val="22"/>
        </w:rPr>
        <w:t>수</w:t>
      </w:r>
      <w:r w:rsidRPr="00B61948" w:rsidR="007949BF">
        <w:rPr>
          <w:rFonts w:hint="eastAsia" w:eastAsia="나눔명조"/>
          <w:sz w:val="20"/>
          <w:szCs w:val="22"/>
        </w:rPr>
        <w:t xml:space="preserve"> </w:t>
      </w:r>
      <w:r w:rsidRPr="00B61948" w:rsidR="007949BF">
        <w:rPr>
          <w:rFonts w:hint="eastAsia" w:eastAsia="나눔명조"/>
          <w:sz w:val="20"/>
          <w:szCs w:val="22"/>
        </w:rPr>
        <w:t>있다</w:t>
      </w:r>
      <w:r w:rsidRPr="00B61948" w:rsidR="007949BF">
        <w:rPr>
          <w:rFonts w:eastAsia="나눔명조"/>
          <w:sz w:val="20"/>
          <w:szCs w:val="22"/>
        </w:rPr>
        <w:fldChar w:fldCharType="begin"/>
      </w:r>
      <w:r w:rsidR="00AC65B9">
        <w:rPr>
          <w:rFonts w:eastAsia="나눔명조"/>
          <w:sz w:val="20"/>
          <w:szCs w:val="22"/>
        </w:rPr>
        <w:instrText xml:space="preserve"> ADDIN ZOTERO_ITEM CSL_CITATION {"citationID":"oYcv6ENH","properties":{"formattedCitation":"(\\uc0\\u44608{}\\uc0\\u49436{}\\uc0\\u50857{}, \\uc0\\u51312{}\\uc0\\u49457{}\\uc0\\u49688{}, and \\uc0\\u48149{}\\uc0\\u48337{}\\uc0\\u51452{} 2010; \\uc0\\u5462</w:instrText>
      </w:r>
      <w:r w:rsidR="00AC65B9">
        <w:rPr>
          <w:rFonts w:hint="eastAsia" w:eastAsia="나눔명조"/>
          <w:sz w:val="20"/>
          <w:szCs w:val="22"/>
        </w:rPr>
        <w:instrText>0{}\\uc0\\u50640{}\\uc0\\u49828{}\\uc0\\u45908{} and \\uc0\\u51060{}\\uc0\\u44540{}\\uc0\\u51452{} 2012)","plainCitation":"(</w:instrText>
      </w:r>
      <w:r w:rsidR="00AC65B9">
        <w:rPr>
          <w:rFonts w:hint="eastAsia" w:eastAsia="나눔명조"/>
          <w:sz w:val="20"/>
          <w:szCs w:val="22"/>
        </w:rPr>
        <w:instrText>김서용</w:instrText>
      </w:r>
      <w:r w:rsidR="00AC65B9">
        <w:rPr>
          <w:rFonts w:hint="eastAsia" w:eastAsia="나눔명조"/>
          <w:sz w:val="20"/>
          <w:szCs w:val="22"/>
        </w:rPr>
        <w:instrText xml:space="preserve">, </w:instrText>
      </w:r>
      <w:r w:rsidR="00AC65B9">
        <w:rPr>
          <w:rFonts w:hint="eastAsia" w:eastAsia="나눔명조"/>
          <w:sz w:val="20"/>
          <w:szCs w:val="22"/>
        </w:rPr>
        <w:instrText>조성수</w:instrText>
      </w:r>
      <w:r w:rsidR="00AC65B9">
        <w:rPr>
          <w:rFonts w:hint="eastAsia" w:eastAsia="나눔명조"/>
          <w:sz w:val="20"/>
          <w:szCs w:val="22"/>
        </w:rPr>
        <w:instrText xml:space="preserve">, and </w:instrText>
      </w:r>
      <w:r w:rsidR="00AC65B9">
        <w:rPr>
          <w:rFonts w:hint="eastAsia" w:eastAsia="나눔명조"/>
          <w:sz w:val="20"/>
          <w:szCs w:val="22"/>
        </w:rPr>
        <w:instrText>박병주</w:instrText>
      </w:r>
      <w:r w:rsidR="00AC65B9">
        <w:rPr>
          <w:rFonts w:hint="eastAsia" w:eastAsia="나눔명조"/>
          <w:sz w:val="20"/>
          <w:szCs w:val="22"/>
        </w:rPr>
        <w:instrText xml:space="preserve"> 2010; </w:instrText>
      </w:r>
      <w:r w:rsidR="00AC65B9">
        <w:rPr>
          <w:rFonts w:hint="eastAsia" w:eastAsia="나눔명조"/>
          <w:sz w:val="20"/>
          <w:szCs w:val="22"/>
        </w:rPr>
        <w:instrText>한에스더</w:instrText>
      </w:r>
      <w:r w:rsidR="00AC65B9">
        <w:rPr>
          <w:rFonts w:hint="eastAsia" w:eastAsia="나눔명조"/>
          <w:sz w:val="20"/>
          <w:szCs w:val="22"/>
        </w:rPr>
        <w:instrText xml:space="preserve"> and </w:instrText>
      </w:r>
      <w:r w:rsidR="00AC65B9">
        <w:rPr>
          <w:rFonts w:hint="eastAsia" w:eastAsia="나눔명조"/>
          <w:sz w:val="20"/>
          <w:szCs w:val="22"/>
        </w:rPr>
        <w:instrText>이근주</w:instrText>
      </w:r>
      <w:r w:rsidR="00AC65B9">
        <w:rPr>
          <w:rFonts w:hint="eastAsia" w:eastAsia="나눔명조"/>
          <w:sz w:val="20"/>
          <w:szCs w:val="22"/>
        </w:rPr>
        <w:instrText xml:space="preserve"> 2012)","dontUpdate":true,"noteIndex":0},"citationItems":[{"id":"PSjZbscb/QyzXaMVL","uris":["http://zotero.org/users/5210800/items/8LMANU3C"],"uri":["http://zotero.org/users/5210800/items/8LMANU3C"],"itemData":{"id":1437,"type":"article-journal","container-title":"</w:instrText>
      </w:r>
      <w:r w:rsidR="00AC65B9">
        <w:rPr>
          <w:rFonts w:hint="eastAsia" w:eastAsia="나눔명조"/>
          <w:sz w:val="20"/>
          <w:szCs w:val="22"/>
        </w:rPr>
        <w:instrText>한국행정학보</w:instrText>
      </w:r>
      <w:r w:rsidR="00AC65B9">
        <w:rPr>
          <w:rFonts w:hint="eastAsia" w:eastAsia="나눔명조"/>
          <w:sz w:val="20"/>
          <w:szCs w:val="22"/>
        </w:rPr>
        <w:instrText>","issue":"1","note":"Citation Key: kimetal:2010","page":"143</w:instrText>
      </w:r>
      <w:r w:rsidR="00AC65B9">
        <w:rPr>
          <w:rFonts w:hint="eastAsia" w:eastAsia="나눔명조"/>
          <w:sz w:val="20"/>
          <w:szCs w:val="22"/>
        </w:rPr>
        <w:instrText>–</w:instrText>
      </w:r>
      <w:r w:rsidR="00AC65B9">
        <w:rPr>
          <w:rFonts w:hint="eastAsia" w:eastAsia="나눔명조"/>
          <w:sz w:val="20"/>
          <w:szCs w:val="22"/>
        </w:rPr>
        <w:instrText>177","title":"</w:instrText>
      </w:r>
      <w:r w:rsidR="00AC65B9">
        <w:rPr>
          <w:rFonts w:hint="eastAsia" w:eastAsia="나눔명조"/>
          <w:sz w:val="20"/>
          <w:szCs w:val="22"/>
        </w:rPr>
        <w:instrText>공직동기</w:instrText>
      </w:r>
      <w:r w:rsidR="00AC65B9">
        <w:rPr>
          <w:rFonts w:hint="eastAsia" w:eastAsia="나눔명조"/>
          <w:sz w:val="20"/>
          <w:szCs w:val="22"/>
        </w:rPr>
        <w:instrText>(PSM)</w:instrText>
      </w:r>
      <w:r w:rsidR="00AC65B9">
        <w:rPr>
          <w:rFonts w:hint="eastAsia" w:eastAsia="나눔명조"/>
          <w:sz w:val="20"/>
          <w:szCs w:val="22"/>
        </w:rPr>
        <w:instrText>의</w:instrText>
      </w:r>
      <w:r w:rsidR="00AC65B9">
        <w:rPr>
          <w:rFonts w:hint="eastAsia" w:eastAsia="나눔명조"/>
          <w:sz w:val="20"/>
          <w:szCs w:val="22"/>
        </w:rPr>
        <w:instrText xml:space="preserve"> </w:instrText>
      </w:r>
      <w:r w:rsidR="00AC65B9">
        <w:rPr>
          <w:rFonts w:hint="eastAsia" w:eastAsia="나눔명조"/>
          <w:sz w:val="20"/>
          <w:szCs w:val="22"/>
        </w:rPr>
        <w:instrText>선행요인</w:instrText>
      </w:r>
      <w:r w:rsidR="00AC65B9">
        <w:rPr>
          <w:rFonts w:hint="eastAsia" w:eastAsia="나눔명조"/>
          <w:sz w:val="20"/>
          <w:szCs w:val="22"/>
        </w:rPr>
        <w:instrText xml:space="preserve">: </w:instrText>
      </w:r>
      <w:r w:rsidR="00AC65B9">
        <w:rPr>
          <w:rFonts w:hint="eastAsia" w:eastAsia="나눔명조"/>
          <w:sz w:val="20"/>
          <w:szCs w:val="22"/>
        </w:rPr>
        <w:instrText>사회화</w:instrText>
      </w:r>
      <w:r w:rsidR="00AC65B9">
        <w:rPr>
          <w:rFonts w:hint="eastAsia" w:eastAsia="나눔명조"/>
          <w:sz w:val="20"/>
          <w:szCs w:val="22"/>
        </w:rPr>
        <w:instrText xml:space="preserve"> </w:instrText>
      </w:r>
      <w:r w:rsidR="00AC65B9">
        <w:rPr>
          <w:rFonts w:hint="eastAsia" w:eastAsia="나눔명조"/>
          <w:sz w:val="20"/>
          <w:szCs w:val="22"/>
        </w:rPr>
        <w:instrText>요인의</w:instrText>
      </w:r>
      <w:r w:rsidR="00AC65B9">
        <w:rPr>
          <w:rFonts w:hint="eastAsia" w:eastAsia="나눔명조"/>
          <w:sz w:val="20"/>
          <w:szCs w:val="22"/>
        </w:rPr>
        <w:instrText xml:space="preserve"> </w:instrText>
      </w:r>
      <w:r w:rsidR="00AC65B9">
        <w:rPr>
          <w:rFonts w:hint="eastAsia" w:eastAsia="나눔명조"/>
          <w:sz w:val="20"/>
          <w:szCs w:val="22"/>
        </w:rPr>
        <w:instrText>비교분석</w:instrText>
      </w:r>
      <w:r w:rsidR="00AC65B9">
        <w:rPr>
          <w:rFonts w:hint="eastAsia" w:eastAsia="나눔명조"/>
          <w:sz w:val="20"/>
          <w:szCs w:val="22"/>
        </w:rPr>
        <w:instrText>","volume":"44","author":[{"family":"</w:instrText>
      </w:r>
      <w:r w:rsidR="00AC65B9">
        <w:rPr>
          <w:rFonts w:hint="eastAsia" w:eastAsia="나눔명조"/>
          <w:sz w:val="20"/>
          <w:szCs w:val="22"/>
        </w:rPr>
        <w:instrText>김서용</w:instrText>
      </w:r>
      <w:r w:rsidR="00AC65B9">
        <w:rPr>
          <w:rFonts w:hint="eastAsia" w:eastAsia="나눔명조"/>
          <w:sz w:val="20"/>
          <w:szCs w:val="22"/>
        </w:rPr>
        <w:instrText>","given":""},{"family":"</w:instrText>
      </w:r>
      <w:r w:rsidR="00AC65B9">
        <w:rPr>
          <w:rFonts w:hint="eastAsia" w:eastAsia="나눔명조"/>
          <w:sz w:val="20"/>
          <w:szCs w:val="22"/>
        </w:rPr>
        <w:instrText>조성수</w:instrText>
      </w:r>
      <w:r w:rsidR="00AC65B9">
        <w:rPr>
          <w:rFonts w:hint="eastAsia" w:eastAsia="나눔명조"/>
          <w:sz w:val="20"/>
          <w:szCs w:val="22"/>
        </w:rPr>
        <w:instrText>","given":""},{"family":"</w:instrText>
      </w:r>
      <w:r w:rsidR="00AC65B9">
        <w:rPr>
          <w:rFonts w:hint="eastAsia" w:eastAsia="나눔명조"/>
          <w:sz w:val="20"/>
          <w:szCs w:val="22"/>
        </w:rPr>
        <w:instrText>박병주</w:instrText>
      </w:r>
      <w:r w:rsidR="00AC65B9">
        <w:rPr>
          <w:rFonts w:hint="eastAsia" w:eastAsia="나눔명조"/>
          <w:sz w:val="20"/>
          <w:szCs w:val="22"/>
        </w:rPr>
        <w:instrText>","given":""}],"issued":{"date-parts":[["2010"]]}}},{"id":"PSjZbscb/ztAmG5Nd","uris":["http://zotero.org/users/5210800/items/W8RDPRNH"],"uri":["http://zotero.org/users/5210800/items/W8RDPRNH"],"itemData":{"id":1475,"type":"article-journal","container-title":"</w:instrText>
      </w:r>
      <w:r w:rsidR="00AC65B9">
        <w:rPr>
          <w:rFonts w:hint="eastAsia" w:eastAsia="나눔명조"/>
          <w:sz w:val="20"/>
          <w:szCs w:val="22"/>
        </w:rPr>
        <w:instrText>행정논총</w:instrText>
      </w:r>
      <w:r w:rsidR="00AC65B9">
        <w:rPr>
          <w:rFonts w:hint="eastAsia" w:eastAsia="나눔명조"/>
          <w:sz w:val="20"/>
          <w:szCs w:val="22"/>
        </w:rPr>
        <w:instrText>","issue":"2","note":"Citation Key: han:lee:2012","page":"89</w:instrText>
      </w:r>
      <w:r w:rsidR="00AC65B9">
        <w:rPr>
          <w:rFonts w:hint="eastAsia" w:eastAsia="나눔명조"/>
          <w:sz w:val="20"/>
          <w:szCs w:val="22"/>
        </w:rPr>
        <w:instrText>–</w:instrText>
      </w:r>
      <w:r w:rsidR="00AC65B9">
        <w:rPr>
          <w:rFonts w:hint="eastAsia" w:eastAsia="나눔명조"/>
          <w:sz w:val="20"/>
          <w:szCs w:val="22"/>
        </w:rPr>
        <w:instrText>112","title":"</w:instrText>
      </w:r>
      <w:r w:rsidR="00AC65B9">
        <w:rPr>
          <w:rFonts w:hint="eastAsia" w:eastAsia="나눔명조"/>
          <w:sz w:val="20"/>
          <w:szCs w:val="22"/>
        </w:rPr>
        <w:instrText>조직경험과</w:instrText>
      </w:r>
      <w:r w:rsidR="00AC65B9">
        <w:rPr>
          <w:rFonts w:hint="eastAsia" w:eastAsia="나눔명조"/>
          <w:sz w:val="20"/>
          <w:szCs w:val="22"/>
        </w:rPr>
        <w:instrText xml:space="preserve"> </w:instrText>
      </w:r>
      <w:r w:rsidR="00AC65B9">
        <w:rPr>
          <w:rFonts w:hint="eastAsia" w:eastAsia="나눔명조"/>
          <w:sz w:val="20"/>
          <w:szCs w:val="22"/>
        </w:rPr>
        <w:instrText>업무특성이</w:instrText>
      </w:r>
      <w:r w:rsidR="00AC65B9">
        <w:rPr>
          <w:rFonts w:hint="eastAsia" w:eastAsia="나눔명조"/>
          <w:sz w:val="20"/>
          <w:szCs w:val="22"/>
        </w:rPr>
        <w:instrText xml:space="preserve"> PSM(</w:instrText>
      </w:r>
      <w:r w:rsidR="00AC65B9">
        <w:rPr>
          <w:rFonts w:hint="eastAsia" w:eastAsia="나눔명조"/>
          <w:sz w:val="20"/>
          <w:szCs w:val="22"/>
        </w:rPr>
        <w:instrText>공공봉사동기</w:instrText>
      </w:r>
      <w:r w:rsidR="00AC65B9">
        <w:rPr>
          <w:rFonts w:hint="eastAsia" w:eastAsia="나눔명조"/>
          <w:sz w:val="20"/>
          <w:szCs w:val="22"/>
        </w:rPr>
        <w:instrText>)</w:instrText>
      </w:r>
      <w:r w:rsidR="00AC65B9">
        <w:rPr>
          <w:rFonts w:hint="eastAsia" w:eastAsia="나눔명조"/>
          <w:sz w:val="20"/>
          <w:szCs w:val="22"/>
        </w:rPr>
        <w:instrText>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영향에</w:instrText>
      </w:r>
      <w:r w:rsidR="00AC65B9">
        <w:rPr>
          <w:rFonts w:hint="eastAsia" w:eastAsia="나눔명조"/>
          <w:sz w:val="20"/>
          <w:szCs w:val="22"/>
        </w:rPr>
        <w:instrText xml:space="preserve"> </w:instrText>
      </w:r>
      <w:r w:rsidR="00AC65B9">
        <w:rPr>
          <w:rFonts w:hint="eastAsia" w:eastAsia="나눔명조"/>
          <w:sz w:val="20"/>
          <w:szCs w:val="22"/>
        </w:rPr>
        <w:instrText>대한</w:instrText>
      </w:r>
      <w:r w:rsidR="00AC65B9">
        <w:rPr>
          <w:rFonts w:hint="eastAsia" w:eastAsia="나눔명조"/>
          <w:sz w:val="20"/>
          <w:szCs w:val="22"/>
        </w:rPr>
        <w:instrText xml:space="preserve"> </w:instrText>
      </w:r>
      <w:r w:rsidR="00AC65B9">
        <w:rPr>
          <w:rFonts w:hint="eastAsia" w:eastAsia="나눔명조"/>
          <w:sz w:val="20"/>
          <w:szCs w:val="22"/>
        </w:rPr>
        <w:instrText>분석</w:instrText>
      </w:r>
      <w:r w:rsidR="00AC65B9">
        <w:rPr>
          <w:rFonts w:hint="eastAsia" w:eastAsia="나눔명조"/>
          <w:sz w:val="20"/>
          <w:szCs w:val="22"/>
        </w:rPr>
        <w:instrText>","volume":"50","author":[{"family":"</w:instrText>
      </w:r>
      <w:r w:rsidR="00AC65B9">
        <w:rPr>
          <w:rFonts w:hint="eastAsia" w:eastAsia="나눔명조"/>
          <w:sz w:val="20"/>
          <w:szCs w:val="22"/>
        </w:rPr>
        <w:instrText>한에스더</w:instrText>
      </w:r>
      <w:r w:rsidR="00AC65B9">
        <w:rPr>
          <w:rFonts w:hint="eastAsia" w:eastAsia="나눔명조"/>
          <w:sz w:val="20"/>
          <w:szCs w:val="22"/>
        </w:rPr>
        <w:instrText>","given":""},{"family":"</w:instrText>
      </w:r>
      <w:r w:rsidR="00AC65B9">
        <w:rPr>
          <w:rFonts w:hint="eastAsia" w:eastAsia="나눔명조"/>
          <w:sz w:val="20"/>
          <w:szCs w:val="22"/>
        </w:rPr>
        <w:instrText>이근주</w:instrText>
      </w:r>
      <w:r w:rsidR="00AC65B9">
        <w:rPr>
          <w:rFonts w:hint="eastAsia" w:eastAsia="나눔명조"/>
          <w:sz w:val="20"/>
          <w:szCs w:val="22"/>
        </w:rPr>
        <w:instrText xml:space="preserve">","given":""}],"issued":{"date-parts":[["2012",6]]}}}],"schema":"https://github.com/citation-style-language/schema/raw/master/csl-citation.json"} </w:instrText>
      </w:r>
      <w:r w:rsidRPr="00B61948" w:rsidR="007949BF">
        <w:rPr>
          <w:rFonts w:eastAsia="나눔명조"/>
          <w:sz w:val="20"/>
          <w:szCs w:val="22"/>
        </w:rPr>
        <w:fldChar w:fldCharType="separate"/>
      </w:r>
      <w:r w:rsidRPr="003820D2" w:rsidR="007949BF">
        <w:rPr>
          <w:rFonts w:eastAsia="나눔명조"/>
          <w:sz w:val="20"/>
          <w:szCs w:val="22"/>
        </w:rPr>
        <w:t>(</w:t>
      </w:r>
      <w:r w:rsidRPr="003820D2" w:rsidR="007949BF">
        <w:rPr>
          <w:rFonts w:hint="eastAsia" w:eastAsia="나눔명조"/>
          <w:sz w:val="20"/>
          <w:szCs w:val="22"/>
        </w:rPr>
        <w:t>김서용</w:t>
      </w:r>
      <w:r w:rsidR="00512F0D">
        <w:rPr>
          <w:rFonts w:eastAsia="나눔명조"/>
          <w:sz w:val="20"/>
          <w:szCs w:val="22"/>
        </w:rPr>
        <w:t xml:space="preserve"> </w:t>
      </w:r>
      <w:r w:rsidR="00512F0D">
        <w:rPr>
          <w:rFonts w:hint="eastAsia" w:eastAsia="나눔명조"/>
          <w:sz w:val="20"/>
          <w:szCs w:val="22"/>
        </w:rPr>
        <w:t>외</w:t>
      </w:r>
      <w:r w:rsidR="00512F0D">
        <w:rPr>
          <w:rFonts w:hint="eastAsia" w:eastAsia="나눔명조"/>
          <w:sz w:val="20"/>
          <w:szCs w:val="22"/>
        </w:rPr>
        <w:t>,</w:t>
      </w:r>
      <w:r w:rsidRPr="003820D2" w:rsidR="007949BF">
        <w:rPr>
          <w:rFonts w:eastAsia="나눔명조"/>
          <w:sz w:val="20"/>
          <w:szCs w:val="22"/>
        </w:rPr>
        <w:t xml:space="preserve"> </w:t>
      </w:r>
      <w:r w:rsidR="00512F0D">
        <w:rPr>
          <w:rFonts w:eastAsia="나눔명조"/>
          <w:sz w:val="20"/>
          <w:szCs w:val="22"/>
        </w:rPr>
        <w:t xml:space="preserve"> </w:t>
      </w:r>
      <w:r w:rsidRPr="003820D2" w:rsidR="007949BF">
        <w:rPr>
          <w:rFonts w:eastAsia="나눔명조"/>
          <w:sz w:val="20"/>
          <w:szCs w:val="22"/>
        </w:rPr>
        <w:t xml:space="preserve">2010; </w:t>
      </w:r>
      <w:r w:rsidRPr="003820D2" w:rsidR="007949BF">
        <w:rPr>
          <w:rFonts w:hint="eastAsia" w:eastAsia="나눔명조"/>
          <w:sz w:val="20"/>
          <w:szCs w:val="22"/>
        </w:rPr>
        <w:t>한에스더</w:t>
      </w:r>
      <w:r w:rsidR="00512F0D">
        <w:rPr>
          <w:rFonts w:eastAsia="나눔명조"/>
          <w:sz w:val="20"/>
          <w:szCs w:val="22"/>
        </w:rPr>
        <w:t>‧</w:t>
      </w:r>
      <w:r w:rsidRPr="003820D2" w:rsidR="007949BF">
        <w:rPr>
          <w:rFonts w:hint="eastAsia" w:eastAsia="나눔명조"/>
          <w:sz w:val="20"/>
          <w:szCs w:val="22"/>
        </w:rPr>
        <w:t>이근주</w:t>
      </w:r>
      <w:r w:rsidR="0000244A">
        <w:rPr>
          <w:rFonts w:hint="eastAsia" w:eastAsia="나눔명조"/>
          <w:sz w:val="20"/>
          <w:szCs w:val="22"/>
        </w:rPr>
        <w:t>,</w:t>
      </w:r>
      <w:r w:rsidRPr="003820D2" w:rsidR="007949BF">
        <w:rPr>
          <w:rFonts w:eastAsia="나눔명조"/>
          <w:sz w:val="20"/>
          <w:szCs w:val="22"/>
        </w:rPr>
        <w:t xml:space="preserve"> 2012)</w:t>
      </w:r>
      <w:r w:rsidRPr="00B61948" w:rsidR="007949BF">
        <w:rPr>
          <w:rFonts w:eastAsia="나눔명조"/>
          <w:sz w:val="20"/>
          <w:szCs w:val="22"/>
        </w:rPr>
        <w:fldChar w:fldCharType="end"/>
      </w:r>
      <w:r w:rsidRPr="00B61948">
        <w:rPr>
          <w:rFonts w:hint="eastAsia" w:eastAsia="나눔명조"/>
          <w:sz w:val="20"/>
          <w:szCs w:val="22"/>
        </w:rPr>
        <w:t xml:space="preserve">. </w:t>
      </w:r>
      <w:r w:rsidRPr="00B61948">
        <w:rPr>
          <w:rFonts w:hint="eastAsia" w:eastAsia="나눔명조"/>
          <w:sz w:val="20"/>
          <w:szCs w:val="22"/>
        </w:rPr>
        <w:t>조직의</w:t>
      </w:r>
      <w:r w:rsidRPr="00B61948">
        <w:rPr>
          <w:rFonts w:hint="eastAsia" w:eastAsia="나눔명조"/>
          <w:sz w:val="20"/>
          <w:szCs w:val="22"/>
        </w:rPr>
        <w:t xml:space="preserve"> </w:t>
      </w:r>
      <w:r w:rsidRPr="00B61948">
        <w:rPr>
          <w:rFonts w:hint="eastAsia" w:eastAsia="나눔명조"/>
          <w:sz w:val="20"/>
          <w:szCs w:val="22"/>
        </w:rPr>
        <w:t>팀워크와</w:t>
      </w:r>
      <w:r w:rsidRPr="00B61948">
        <w:rPr>
          <w:rFonts w:hint="eastAsia" w:eastAsia="나눔명조"/>
          <w:sz w:val="20"/>
          <w:szCs w:val="22"/>
        </w:rPr>
        <w:t xml:space="preserve"> </w:t>
      </w:r>
      <w:r w:rsidRPr="00B61948">
        <w:rPr>
          <w:rFonts w:hint="eastAsia" w:eastAsia="나눔명조"/>
          <w:sz w:val="20"/>
          <w:szCs w:val="22"/>
        </w:rPr>
        <w:t>긍정적</w:t>
      </w:r>
      <w:r w:rsidRPr="00B61948">
        <w:rPr>
          <w:rFonts w:hint="eastAsia" w:eastAsia="나눔명조"/>
          <w:sz w:val="20"/>
          <w:szCs w:val="22"/>
        </w:rPr>
        <w:t xml:space="preserve"> </w:t>
      </w:r>
      <w:r w:rsidRPr="00B61948">
        <w:rPr>
          <w:rFonts w:hint="eastAsia" w:eastAsia="나눔명조"/>
          <w:sz w:val="20"/>
          <w:szCs w:val="22"/>
        </w:rPr>
        <w:t>관계에</w:t>
      </w:r>
      <w:r w:rsidRPr="00B61948">
        <w:rPr>
          <w:rFonts w:hint="eastAsia" w:eastAsia="나눔명조"/>
          <w:sz w:val="20"/>
          <w:szCs w:val="22"/>
        </w:rPr>
        <w:t xml:space="preserve"> </w:t>
      </w:r>
      <w:r w:rsidRPr="00B61948">
        <w:rPr>
          <w:rFonts w:hint="eastAsia" w:eastAsia="나눔명조"/>
          <w:sz w:val="20"/>
          <w:szCs w:val="22"/>
        </w:rPr>
        <w:t>대한</w:t>
      </w:r>
      <w:r w:rsidRPr="00B61948">
        <w:rPr>
          <w:rFonts w:hint="eastAsia" w:eastAsia="나눔명조"/>
          <w:sz w:val="20"/>
          <w:szCs w:val="22"/>
        </w:rPr>
        <w:t xml:space="preserve"> </w:t>
      </w:r>
      <w:r w:rsidRPr="00B61948">
        <w:rPr>
          <w:rFonts w:hint="eastAsia" w:eastAsia="나눔명조"/>
          <w:sz w:val="20"/>
          <w:szCs w:val="22"/>
        </w:rPr>
        <w:t>욕구</w:t>
      </w:r>
      <w:r w:rsidR="0048587E">
        <w:rPr>
          <w:rFonts w:hint="eastAsia" w:eastAsia="나눔명조"/>
          <w:sz w:val="20"/>
          <w:szCs w:val="22"/>
        </w:rPr>
        <w:t xml:space="preserve"> </w:t>
      </w:r>
      <w:r w:rsidR="0048587E">
        <w:rPr>
          <w:rFonts w:hint="eastAsia" w:eastAsia="나눔명조"/>
          <w:sz w:val="20"/>
          <w:szCs w:val="22"/>
        </w:rPr>
        <w:t>또는</w:t>
      </w:r>
      <w:r w:rsidR="0048587E">
        <w:rPr>
          <w:rFonts w:hint="eastAsia" w:eastAsia="나눔명조"/>
          <w:sz w:val="20"/>
          <w:szCs w:val="22"/>
        </w:rPr>
        <w:t xml:space="preserve"> </w:t>
      </w:r>
      <w:r w:rsidRPr="00B61948">
        <w:rPr>
          <w:rFonts w:hint="eastAsia" w:eastAsia="나눔명조"/>
          <w:sz w:val="20"/>
          <w:szCs w:val="22"/>
        </w:rPr>
        <w:t>팀</w:t>
      </w:r>
      <w:r w:rsidRPr="00B61948">
        <w:rPr>
          <w:rFonts w:hint="eastAsia" w:eastAsia="나눔명조"/>
          <w:sz w:val="20"/>
          <w:szCs w:val="22"/>
        </w:rPr>
        <w:t xml:space="preserve"> </w:t>
      </w:r>
      <w:r w:rsidRPr="00B61948">
        <w:rPr>
          <w:rFonts w:hint="eastAsia" w:eastAsia="나눔명조"/>
          <w:sz w:val="20"/>
          <w:szCs w:val="22"/>
        </w:rPr>
        <w:t>형성</w:t>
      </w:r>
      <w:r w:rsidRPr="00B61948">
        <w:rPr>
          <w:rFonts w:hint="eastAsia" w:eastAsia="나눔명조"/>
          <w:sz w:val="20"/>
          <w:szCs w:val="22"/>
        </w:rPr>
        <w:t xml:space="preserve"> </w:t>
      </w:r>
      <w:r w:rsidRPr="00B61948">
        <w:rPr>
          <w:rFonts w:hint="eastAsia" w:eastAsia="나눔명조"/>
          <w:sz w:val="20"/>
          <w:szCs w:val="22"/>
        </w:rPr>
        <w:t>기술</w:t>
      </w:r>
      <w:r w:rsidRPr="00B61948">
        <w:rPr>
          <w:rFonts w:hint="eastAsia" w:eastAsia="나눔명조"/>
          <w:sz w:val="20"/>
          <w:szCs w:val="22"/>
        </w:rPr>
        <w:t>(team building skill)</w:t>
      </w:r>
      <w:r w:rsidRPr="00B61948">
        <w:rPr>
          <w:rFonts w:hint="eastAsia" w:eastAsia="나눔명조"/>
          <w:sz w:val="20"/>
          <w:szCs w:val="22"/>
        </w:rPr>
        <w:t>과</w:t>
      </w:r>
      <w:r w:rsidRPr="00B61948">
        <w:rPr>
          <w:rFonts w:hint="eastAsia" w:eastAsia="나눔명조"/>
          <w:sz w:val="20"/>
          <w:szCs w:val="22"/>
        </w:rPr>
        <w:t xml:space="preserve"> </w:t>
      </w:r>
      <w:r w:rsidRPr="00B61948">
        <w:rPr>
          <w:rFonts w:hint="eastAsia" w:eastAsia="나눔명조"/>
          <w:sz w:val="20"/>
          <w:szCs w:val="22"/>
        </w:rPr>
        <w:t>대인관계</w:t>
      </w:r>
      <w:r w:rsidRPr="00B61948">
        <w:rPr>
          <w:rFonts w:hint="eastAsia" w:eastAsia="나눔명조"/>
          <w:sz w:val="20"/>
          <w:szCs w:val="22"/>
        </w:rPr>
        <w:t xml:space="preserve"> </w:t>
      </w:r>
      <w:r w:rsidRPr="00B61948">
        <w:rPr>
          <w:rFonts w:hint="eastAsia" w:eastAsia="나눔명조"/>
          <w:sz w:val="20"/>
          <w:szCs w:val="22"/>
        </w:rPr>
        <w:t>기술</w:t>
      </w:r>
      <w:r w:rsidRPr="00B61948">
        <w:rPr>
          <w:rFonts w:hint="eastAsia" w:eastAsia="나눔명조"/>
          <w:sz w:val="20"/>
          <w:szCs w:val="22"/>
        </w:rPr>
        <w:t xml:space="preserve"> </w:t>
      </w:r>
      <w:r w:rsidRPr="00B61948">
        <w:rPr>
          <w:rFonts w:hint="eastAsia" w:eastAsia="나눔명조"/>
          <w:sz w:val="20"/>
          <w:szCs w:val="22"/>
        </w:rPr>
        <w:t>수준</w:t>
      </w:r>
      <w:r w:rsidR="0048587E">
        <w:rPr>
          <w:rFonts w:hint="eastAsia" w:eastAsia="나눔명조"/>
          <w:sz w:val="20"/>
          <w:szCs w:val="22"/>
        </w:rPr>
        <w:t>도</w:t>
      </w:r>
      <w:r w:rsidR="0048587E">
        <w:rPr>
          <w:rFonts w:hint="eastAsia" w:eastAsia="나눔명조"/>
          <w:sz w:val="20"/>
          <w:szCs w:val="22"/>
        </w:rPr>
        <w:t xml:space="preserve"> </w:t>
      </w:r>
      <w:r w:rsidRPr="00B61948" w:rsidR="00012453">
        <w:rPr>
          <w:rFonts w:hint="eastAsia" w:eastAsia="나눔명조"/>
          <w:sz w:val="20"/>
          <w:szCs w:val="22"/>
        </w:rPr>
        <w:t>공공봉사동기</w:t>
      </w:r>
      <w:r w:rsidR="0048587E">
        <w:rPr>
          <w:rFonts w:hint="eastAsia" w:eastAsia="나눔명조"/>
          <w:sz w:val="20"/>
          <w:szCs w:val="22"/>
        </w:rPr>
        <w:t>에</w:t>
      </w:r>
      <w:r w:rsidR="0048587E">
        <w:rPr>
          <w:rFonts w:hint="eastAsia" w:eastAsia="나눔명조"/>
          <w:sz w:val="20"/>
          <w:szCs w:val="22"/>
        </w:rPr>
        <w:t xml:space="preserve"> </w:t>
      </w:r>
      <w:r w:rsidR="0048587E">
        <w:rPr>
          <w:rFonts w:hint="eastAsia" w:eastAsia="나눔명조"/>
          <w:sz w:val="20"/>
          <w:szCs w:val="22"/>
        </w:rPr>
        <w:t>긍정적인</w:t>
      </w:r>
      <w:r w:rsidR="0048587E">
        <w:rPr>
          <w:rFonts w:hint="eastAsia" w:eastAsia="나눔명조"/>
          <w:sz w:val="20"/>
          <w:szCs w:val="22"/>
        </w:rPr>
        <w:t xml:space="preserve"> </w:t>
      </w:r>
      <w:r w:rsidR="0048587E">
        <w:rPr>
          <w:rFonts w:hint="eastAsia" w:eastAsia="나눔명조"/>
          <w:sz w:val="20"/>
          <w:szCs w:val="22"/>
        </w:rPr>
        <w:t>영향을</w:t>
      </w:r>
      <w:r w:rsidR="0048587E">
        <w:rPr>
          <w:rFonts w:hint="eastAsia" w:eastAsia="나눔명조"/>
          <w:sz w:val="20"/>
          <w:szCs w:val="22"/>
        </w:rPr>
        <w:t xml:space="preserve"> </w:t>
      </w:r>
      <w:r w:rsidR="0048587E">
        <w:rPr>
          <w:rFonts w:hint="eastAsia" w:eastAsia="나눔명조"/>
          <w:sz w:val="20"/>
          <w:szCs w:val="22"/>
        </w:rPr>
        <w:t>미칠</w:t>
      </w:r>
      <w:r w:rsidR="0048587E">
        <w:rPr>
          <w:rFonts w:hint="eastAsia" w:eastAsia="나눔명조"/>
          <w:sz w:val="20"/>
          <w:szCs w:val="22"/>
        </w:rPr>
        <w:t xml:space="preserve"> </w:t>
      </w:r>
      <w:r w:rsidR="0048587E">
        <w:rPr>
          <w:rFonts w:hint="eastAsia" w:eastAsia="나눔명조"/>
          <w:sz w:val="20"/>
          <w:szCs w:val="22"/>
        </w:rPr>
        <w:t>수</w:t>
      </w:r>
      <w:r w:rsidR="0048587E">
        <w:rPr>
          <w:rFonts w:hint="eastAsia" w:eastAsia="나눔명조"/>
          <w:sz w:val="20"/>
          <w:szCs w:val="22"/>
        </w:rPr>
        <w:t xml:space="preserve"> </w:t>
      </w:r>
      <w:r w:rsidR="0048587E">
        <w:rPr>
          <w:rFonts w:hint="eastAsia" w:eastAsia="나눔명조"/>
          <w:sz w:val="20"/>
          <w:szCs w:val="22"/>
        </w:rPr>
        <w:t>있다</w:t>
      </w:r>
      <w:r w:rsidRPr="00B61948" w:rsidR="007949BF">
        <w:rPr>
          <w:rFonts w:eastAsia="나눔명조"/>
          <w:sz w:val="20"/>
          <w:szCs w:val="22"/>
        </w:rPr>
        <w:fldChar w:fldCharType="begin"/>
      </w:r>
      <w:r w:rsidR="00AC65B9">
        <w:rPr>
          <w:rFonts w:eastAsia="나눔명조"/>
          <w:sz w:val="20"/>
          <w:szCs w:val="22"/>
        </w:rPr>
        <w:instrText xml:space="preserve"> ADDIN ZOTERO_ITEM CSL_CITATION {"citationID":"VNd9J7oW","properties":{"formattedCitation":"(Paarlberg, Perry, and Hondeghem 2008; Schott and Pronk 2014; \\uc0\\u51060{}\\uc0\\u54616{}\\uc0\\u50689{}, \\uc0\\u50724{}\\uc0\\u48124{}\\uc0\\u51648{}, and \\u</w:instrText>
      </w:r>
      <w:r w:rsidR="00AC65B9">
        <w:rPr>
          <w:rFonts w:hint="eastAsia" w:eastAsia="나눔명조"/>
          <w:sz w:val="20"/>
          <w:szCs w:val="22"/>
        </w:rPr>
        <w:instrText xml:space="preserve">c0\\u51060{}\\uc0\\u49688{}\\uc0\\u50689{} 2017)","plainCitation":"(Paarlberg, Perry, and Hondeghem 2008; Schott and Pronk 2014; </w:instrText>
      </w:r>
      <w:r w:rsidR="00AC65B9">
        <w:rPr>
          <w:rFonts w:hint="eastAsia" w:eastAsia="나눔명조"/>
          <w:sz w:val="20"/>
          <w:szCs w:val="22"/>
        </w:rPr>
        <w:instrText>이하영</w:instrText>
      </w:r>
      <w:r w:rsidR="00AC65B9">
        <w:rPr>
          <w:rFonts w:hint="eastAsia" w:eastAsia="나눔명조"/>
          <w:sz w:val="20"/>
          <w:szCs w:val="22"/>
        </w:rPr>
        <w:instrText xml:space="preserve">, </w:instrText>
      </w:r>
      <w:r w:rsidR="00AC65B9">
        <w:rPr>
          <w:rFonts w:hint="eastAsia" w:eastAsia="나눔명조"/>
          <w:sz w:val="20"/>
          <w:szCs w:val="22"/>
        </w:rPr>
        <w:instrText>오민지</w:instrText>
      </w:r>
      <w:r w:rsidR="00AC65B9">
        <w:rPr>
          <w:rFonts w:hint="eastAsia" w:eastAsia="나눔명조"/>
          <w:sz w:val="20"/>
          <w:szCs w:val="22"/>
        </w:rPr>
        <w:instrText xml:space="preserve">, and </w:instrText>
      </w:r>
      <w:r w:rsidR="00AC65B9">
        <w:rPr>
          <w:rFonts w:hint="eastAsia" w:eastAsia="나눔명조"/>
          <w:sz w:val="20"/>
          <w:szCs w:val="22"/>
        </w:rPr>
        <w:instrText>이수영</w:instrText>
      </w:r>
      <w:r w:rsidR="00AC65B9">
        <w:rPr>
          <w:rFonts w:hint="eastAsia" w:eastAsia="나눔명조"/>
          <w:sz w:val="20"/>
          <w:szCs w:val="22"/>
        </w:rPr>
        <w:instrText xml:space="preserve"> 2017)","dontUpdate":true,"noteIndex":0},"citationItems":[{"id":"PSjZbscb/fplF3gHJ","uris":["http://zotero.or</w:instrText>
      </w:r>
      <w:r w:rsidR="00AC65B9">
        <w:rPr>
          <w:rFonts w:eastAsia="나눔명조"/>
          <w:sz w:val="20"/>
          <w:szCs w:val="22"/>
        </w:rPr>
        <w:instrText>g/users/5210800/items/CHEDJFFM"],"uri":["http://zotero.org/users/5210800/items/CHEDJFFM"],"itemData":{"id":1427,"type":"chapter","container-title":"Motivation in public management: The call of public service","language":"English","note":"Citation Key: paarlberg_theory_2008","page":"268–293","publisher":"Oxford university press on demand","title":"From theory to practice: Strategies for applying public service motivation.","author":[{"family":"Paarlberg","given":"Laurie E"},{"family":"Perry","given":"James L."},{"family":"Hondeghem","given":"Annie"}],"editor":[{"family":"Perry","given":"James L."},{"family":"Hondeghem","given":"Annie"}],"issued":{"date-parts":[["2008"]]}}},{"id":"PSjZbscb/lEPvV7DH","uris":["http://zotero.org/users/5210800/items/IF9KVLYK"],"uri":["http://zotero.org/users/5210800/items/IF9KVLYK"],"itemData":{"id":1395,"type":"article-journal","abstract":"Purpose – First, the purpose of this paper is to contribute to the public service motivation (PSM) literature by increasing the limited knowledge of organizational antecedents of PSM. Second, by combining PSM with insights from self-determination theory (SDT), the paper aims to elucidate the link through which high-performance work systems (HPWS) relate to PSM.","container-title":"Evidence-based HRM: a Global Forum for Empirical Scholarship","DOI":"10.1108/EBHRM-07-2013-0021","ISSN":"2049-3983","issue":"1","language":"English","note":"Citation Key: fabian_homberg_dr_vurain_tabvuma_and_professor_klaus_heine_investigating_2014","page":"28–56","title":"Investigating and explaining organizational antecedents of PSM","volume":"2","author":[{"family":"Schott","given":"C."},{"family":"Pronk","given":"J.L.J."}],"editor":[{"family":"Fabian Homberg, Dr Vurain Tabvuma and Professor Klaus Heine","given"</w:instrText>
      </w:r>
      <w:r w:rsidR="00AC65B9">
        <w:rPr>
          <w:rFonts w:hint="eastAsia" w:eastAsia="나눔명조"/>
          <w:sz w:val="20"/>
          <w:szCs w:val="22"/>
        </w:rPr>
        <w:instrText>:"Dr"}],"issued":{"date-parts":[["2014",5]]}}},{"id":"PSjZbscb/gQufQUcI","uris":["http://zotero.org/users/5210800/items/ZT9CRR6Q"],"uri":["http://zotero.org/users/5210800/items/ZT9CRR6Q"],"itemData":{"id":1463,"type":"article-journal","container-title":"</w:instrText>
      </w:r>
      <w:r w:rsidR="00AC65B9">
        <w:rPr>
          <w:rFonts w:hint="eastAsia" w:eastAsia="나눔명조"/>
          <w:sz w:val="20"/>
          <w:szCs w:val="22"/>
        </w:rPr>
        <w:instrText>한국인사행정학회보</w:instrText>
      </w:r>
      <w:r w:rsidR="00AC65B9">
        <w:rPr>
          <w:rFonts w:hint="eastAsia" w:eastAsia="나눔명조"/>
          <w:sz w:val="20"/>
          <w:szCs w:val="22"/>
        </w:rPr>
        <w:instrText>","issue":"3","note":"Citation Key: leeetal:2017","page":"53</w:instrText>
      </w:r>
      <w:r w:rsidR="00AC65B9">
        <w:rPr>
          <w:rFonts w:hint="eastAsia" w:eastAsia="나눔명조"/>
          <w:sz w:val="20"/>
          <w:szCs w:val="22"/>
        </w:rPr>
        <w:instrText>–</w:instrText>
      </w:r>
      <w:r w:rsidR="00AC65B9">
        <w:rPr>
          <w:rFonts w:hint="eastAsia" w:eastAsia="나눔명조"/>
          <w:sz w:val="20"/>
          <w:szCs w:val="22"/>
        </w:rPr>
        <w:instrText>91","title":"</w:instrText>
      </w:r>
      <w:r w:rsidR="00AC65B9">
        <w:rPr>
          <w:rFonts w:hint="eastAsia" w:eastAsia="나눔명조"/>
          <w:sz w:val="20"/>
          <w:szCs w:val="22"/>
        </w:rPr>
        <w:instrText>조직적</w:instrText>
      </w:r>
      <w:r w:rsidR="00AC65B9">
        <w:rPr>
          <w:rFonts w:hint="eastAsia" w:eastAsia="나눔명조"/>
          <w:sz w:val="20"/>
          <w:szCs w:val="22"/>
        </w:rPr>
        <w:instrText xml:space="preserve"> </w:instrText>
      </w:r>
      <w:r w:rsidR="00AC65B9">
        <w:rPr>
          <w:rFonts w:hint="eastAsia" w:eastAsia="나눔명조"/>
          <w:sz w:val="20"/>
          <w:szCs w:val="22"/>
        </w:rPr>
        <w:instrText>요인이</w:instrText>
      </w:r>
      <w:r w:rsidR="00AC65B9">
        <w:rPr>
          <w:rFonts w:hint="eastAsia" w:eastAsia="나눔명조"/>
          <w:sz w:val="20"/>
          <w:szCs w:val="22"/>
        </w:rPr>
        <w:instrText xml:space="preserve"> </w:instrText>
      </w:r>
      <w:r w:rsidR="00AC65B9">
        <w:rPr>
          <w:rFonts w:hint="eastAsia" w:eastAsia="나눔명조"/>
          <w:sz w:val="20"/>
          <w:szCs w:val="22"/>
        </w:rPr>
        <w:instrText>공무원의</w:instrText>
      </w:r>
      <w:r w:rsidR="00AC65B9">
        <w:rPr>
          <w:rFonts w:hint="eastAsia" w:eastAsia="나눔명조"/>
          <w:sz w:val="20"/>
          <w:szCs w:val="22"/>
        </w:rPr>
        <w:instrText xml:space="preserve"> </w:instrText>
      </w:r>
      <w:r w:rsidR="00AC65B9">
        <w:rPr>
          <w:rFonts w:hint="eastAsia" w:eastAsia="나눔명조"/>
          <w:sz w:val="20"/>
          <w:szCs w:val="22"/>
        </w:rPr>
        <w:instrText>공공봉사동기에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영향에</w:instrText>
      </w:r>
      <w:r w:rsidR="00AC65B9">
        <w:rPr>
          <w:rFonts w:hint="eastAsia" w:eastAsia="나눔명조"/>
          <w:sz w:val="20"/>
          <w:szCs w:val="22"/>
        </w:rPr>
        <w:instrText xml:space="preserve"> </w:instrText>
      </w:r>
      <w:r w:rsidR="00AC65B9">
        <w:rPr>
          <w:rFonts w:hint="eastAsia" w:eastAsia="나눔명조"/>
          <w:sz w:val="20"/>
          <w:szCs w:val="22"/>
        </w:rPr>
        <w:instrText>관한</w:instrText>
      </w:r>
      <w:r w:rsidR="00AC65B9">
        <w:rPr>
          <w:rFonts w:hint="eastAsia" w:eastAsia="나눔명조"/>
          <w:sz w:val="20"/>
          <w:szCs w:val="22"/>
        </w:rPr>
        <w:instrText xml:space="preserve"> </w:instrText>
      </w:r>
      <w:r w:rsidR="00AC65B9">
        <w:rPr>
          <w:rFonts w:hint="eastAsia" w:eastAsia="나눔명조"/>
          <w:sz w:val="20"/>
          <w:szCs w:val="22"/>
        </w:rPr>
        <w:instrText>연구</w:instrText>
      </w:r>
      <w:r w:rsidR="00AC65B9">
        <w:rPr>
          <w:rFonts w:hint="eastAsia" w:eastAsia="나눔명조"/>
          <w:sz w:val="20"/>
          <w:szCs w:val="22"/>
        </w:rPr>
        <w:instrText>","volume":"16","author":[{"family":"</w:instrText>
      </w:r>
      <w:r w:rsidR="00AC65B9">
        <w:rPr>
          <w:rFonts w:hint="eastAsia" w:eastAsia="나눔명조"/>
          <w:sz w:val="20"/>
          <w:szCs w:val="22"/>
        </w:rPr>
        <w:instrText>이하영</w:instrText>
      </w:r>
      <w:r w:rsidR="00AC65B9">
        <w:rPr>
          <w:rFonts w:hint="eastAsia" w:eastAsia="나눔명조"/>
          <w:sz w:val="20"/>
          <w:szCs w:val="22"/>
        </w:rPr>
        <w:instrText>","given":""},{"family":"</w:instrText>
      </w:r>
      <w:r w:rsidR="00AC65B9">
        <w:rPr>
          <w:rFonts w:hint="eastAsia" w:eastAsia="나눔명조"/>
          <w:sz w:val="20"/>
          <w:szCs w:val="22"/>
        </w:rPr>
        <w:instrText>오민지</w:instrText>
      </w:r>
      <w:r w:rsidR="00AC65B9">
        <w:rPr>
          <w:rFonts w:hint="eastAsia" w:eastAsia="나눔명조"/>
          <w:sz w:val="20"/>
          <w:szCs w:val="22"/>
        </w:rPr>
        <w:instrText>","given":""},{"family":"</w:instrText>
      </w:r>
      <w:r w:rsidR="00AC65B9">
        <w:rPr>
          <w:rFonts w:hint="eastAsia" w:eastAsia="나눔명조"/>
          <w:sz w:val="20"/>
          <w:szCs w:val="22"/>
        </w:rPr>
        <w:instrText>이수영</w:instrText>
      </w:r>
      <w:r w:rsidR="00AC65B9">
        <w:rPr>
          <w:rFonts w:hint="eastAsia" w:eastAsia="나눔명조"/>
          <w:sz w:val="20"/>
          <w:szCs w:val="22"/>
        </w:rPr>
        <w:instrText>","given":""}],"issued":{"date-parts":[["20</w:instrText>
      </w:r>
      <w:r w:rsidR="00AC65B9">
        <w:rPr>
          <w:rFonts w:eastAsia="나눔명조"/>
          <w:sz w:val="20"/>
          <w:szCs w:val="22"/>
        </w:rPr>
        <w:instrText xml:space="preserve">17"]]}}}],"schema":"https://github.com/citation-style-language/schema/raw/master/csl-citation.json"} </w:instrText>
      </w:r>
      <w:r w:rsidRPr="00B61948" w:rsidR="007949BF">
        <w:rPr>
          <w:rFonts w:eastAsia="나눔명조"/>
          <w:sz w:val="20"/>
          <w:szCs w:val="22"/>
        </w:rPr>
        <w:fldChar w:fldCharType="separate"/>
      </w:r>
      <w:r w:rsidRPr="003820D2" w:rsidR="007949BF">
        <w:rPr>
          <w:rFonts w:eastAsia="나눔명조"/>
          <w:sz w:val="20"/>
          <w:szCs w:val="22"/>
        </w:rPr>
        <w:t>(Paarlberg</w:t>
      </w:r>
      <w:r w:rsidR="00265B70">
        <w:rPr>
          <w:rFonts w:eastAsia="나눔명조"/>
          <w:sz w:val="20"/>
          <w:szCs w:val="22"/>
        </w:rPr>
        <w:t xml:space="preserve"> et al., </w:t>
      </w:r>
      <w:r w:rsidRPr="003820D2" w:rsidR="007949BF">
        <w:rPr>
          <w:rFonts w:eastAsia="나눔명조"/>
          <w:sz w:val="20"/>
          <w:szCs w:val="22"/>
        </w:rPr>
        <w:t xml:space="preserve">2008; Schott </w:t>
      </w:r>
      <w:r w:rsidR="00A04BB2">
        <w:rPr>
          <w:rFonts w:eastAsia="나눔명조"/>
          <w:sz w:val="20"/>
          <w:szCs w:val="22"/>
        </w:rPr>
        <w:t>&amp;</w:t>
      </w:r>
      <w:r w:rsidRPr="003820D2" w:rsidR="007949BF">
        <w:rPr>
          <w:rFonts w:eastAsia="나눔명조"/>
          <w:sz w:val="20"/>
          <w:szCs w:val="22"/>
        </w:rPr>
        <w:t xml:space="preserve"> Pronk</w:t>
      </w:r>
      <w:r w:rsidR="00F451EA">
        <w:rPr>
          <w:rFonts w:eastAsia="나눔명조"/>
          <w:sz w:val="20"/>
          <w:szCs w:val="22"/>
        </w:rPr>
        <w:t>,</w:t>
      </w:r>
      <w:r w:rsidRPr="003820D2" w:rsidR="007949BF">
        <w:rPr>
          <w:rFonts w:eastAsia="나눔명조"/>
          <w:sz w:val="20"/>
          <w:szCs w:val="22"/>
        </w:rPr>
        <w:t xml:space="preserve"> 2014; </w:t>
      </w:r>
      <w:r w:rsidRPr="003820D2" w:rsidR="007949BF">
        <w:rPr>
          <w:rFonts w:hint="eastAsia" w:eastAsia="나눔명조"/>
          <w:sz w:val="20"/>
          <w:szCs w:val="22"/>
        </w:rPr>
        <w:t>이하영</w:t>
      </w:r>
      <w:r w:rsidR="00512F0D">
        <w:rPr>
          <w:rFonts w:eastAsia="나눔명조"/>
          <w:sz w:val="20"/>
          <w:szCs w:val="22"/>
        </w:rPr>
        <w:t xml:space="preserve"> </w:t>
      </w:r>
      <w:r w:rsidR="00512F0D">
        <w:rPr>
          <w:rFonts w:hint="eastAsia" w:eastAsia="나눔명조"/>
          <w:sz w:val="20"/>
          <w:szCs w:val="22"/>
        </w:rPr>
        <w:t>외</w:t>
      </w:r>
      <w:r w:rsidR="00512F0D">
        <w:rPr>
          <w:rFonts w:hint="eastAsia" w:eastAsia="나눔명조"/>
          <w:sz w:val="20"/>
          <w:szCs w:val="22"/>
        </w:rPr>
        <w:t>,</w:t>
      </w:r>
      <w:r w:rsidRPr="003820D2" w:rsidR="007949BF">
        <w:rPr>
          <w:rFonts w:eastAsia="나눔명조"/>
          <w:sz w:val="20"/>
          <w:szCs w:val="22"/>
        </w:rPr>
        <w:t xml:space="preserve"> 2017)</w:t>
      </w:r>
      <w:r w:rsidRPr="00B61948" w:rsidR="007949BF">
        <w:rPr>
          <w:rFonts w:eastAsia="나눔명조"/>
          <w:sz w:val="20"/>
          <w:szCs w:val="22"/>
        </w:rPr>
        <w:fldChar w:fldCharType="end"/>
      </w:r>
      <w:r w:rsidRPr="00B61948" w:rsidR="007949BF">
        <w:rPr>
          <w:rFonts w:eastAsia="나눔명조"/>
          <w:sz w:val="20"/>
          <w:szCs w:val="22"/>
        </w:rPr>
        <w:t xml:space="preserve">. </w:t>
      </w:r>
      <w:r w:rsidRPr="00B61948">
        <w:rPr>
          <w:rFonts w:hint="eastAsia" w:eastAsia="나눔명조"/>
          <w:sz w:val="20"/>
          <w:szCs w:val="22"/>
        </w:rPr>
        <w:t>또한</w:t>
      </w:r>
      <w:r w:rsidR="00DA3AE4">
        <w:rPr>
          <w:rFonts w:hint="eastAsia" w:eastAsia="나눔명조"/>
          <w:sz w:val="20"/>
          <w:szCs w:val="22"/>
        </w:rPr>
        <w:t xml:space="preserve"> </w:t>
      </w:r>
      <w:r w:rsidRPr="00B61948">
        <w:rPr>
          <w:rFonts w:hint="eastAsia" w:eastAsia="나눔명조"/>
          <w:sz w:val="20"/>
          <w:szCs w:val="22"/>
        </w:rPr>
        <w:t>공직종사자에게</w:t>
      </w:r>
      <w:r w:rsidRPr="00B61948">
        <w:rPr>
          <w:rFonts w:hint="eastAsia" w:eastAsia="나눔명조"/>
          <w:sz w:val="20"/>
          <w:szCs w:val="22"/>
        </w:rPr>
        <w:t xml:space="preserve"> </w:t>
      </w:r>
      <w:r w:rsidRPr="00B61948">
        <w:rPr>
          <w:rFonts w:hint="eastAsia" w:eastAsia="나눔명조"/>
          <w:sz w:val="20"/>
          <w:szCs w:val="22"/>
        </w:rPr>
        <w:t>충분한</w:t>
      </w:r>
      <w:r w:rsidRPr="00B61948">
        <w:rPr>
          <w:rFonts w:hint="eastAsia" w:eastAsia="나눔명조"/>
          <w:sz w:val="20"/>
          <w:szCs w:val="22"/>
        </w:rPr>
        <w:t xml:space="preserve"> </w:t>
      </w:r>
      <w:r w:rsidRPr="00B61948">
        <w:rPr>
          <w:rFonts w:hint="eastAsia" w:eastAsia="나눔명조"/>
          <w:sz w:val="20"/>
          <w:szCs w:val="22"/>
        </w:rPr>
        <w:t>재량권을</w:t>
      </w:r>
      <w:r w:rsidRPr="00B61948">
        <w:rPr>
          <w:rFonts w:hint="eastAsia" w:eastAsia="나눔명조"/>
          <w:sz w:val="20"/>
          <w:szCs w:val="22"/>
        </w:rPr>
        <w:t xml:space="preserve"> </w:t>
      </w:r>
      <w:r w:rsidRPr="00B61948">
        <w:rPr>
          <w:rFonts w:hint="eastAsia" w:eastAsia="나눔명조"/>
          <w:sz w:val="20"/>
          <w:szCs w:val="22"/>
        </w:rPr>
        <w:t>부여함과</w:t>
      </w:r>
      <w:r w:rsidRPr="00B61948">
        <w:rPr>
          <w:rFonts w:hint="eastAsia" w:eastAsia="나눔명조"/>
          <w:sz w:val="20"/>
          <w:szCs w:val="22"/>
        </w:rPr>
        <w:t xml:space="preserve"> </w:t>
      </w:r>
      <w:r w:rsidRPr="00B61948">
        <w:rPr>
          <w:rFonts w:hint="eastAsia" w:eastAsia="나눔명조"/>
          <w:sz w:val="20"/>
          <w:szCs w:val="22"/>
        </w:rPr>
        <w:t>동시에</w:t>
      </w:r>
      <w:r w:rsidRPr="00B61948">
        <w:rPr>
          <w:rFonts w:hint="eastAsia" w:eastAsia="나눔명조"/>
          <w:sz w:val="20"/>
          <w:szCs w:val="22"/>
        </w:rPr>
        <w:t xml:space="preserve">, </w:t>
      </w:r>
      <w:r w:rsidRPr="00B61948">
        <w:rPr>
          <w:rFonts w:hint="eastAsia" w:eastAsia="나눔명조"/>
          <w:sz w:val="20"/>
          <w:szCs w:val="22"/>
        </w:rPr>
        <w:t>종사자</w:t>
      </w:r>
      <w:r w:rsidRPr="00B61948">
        <w:rPr>
          <w:rFonts w:hint="eastAsia" w:eastAsia="나눔명조"/>
          <w:sz w:val="20"/>
          <w:szCs w:val="22"/>
        </w:rPr>
        <w:t xml:space="preserve"> </w:t>
      </w:r>
      <w:r w:rsidRPr="00B61948">
        <w:rPr>
          <w:rFonts w:hint="eastAsia" w:eastAsia="나눔명조"/>
          <w:sz w:val="20"/>
          <w:szCs w:val="22"/>
        </w:rPr>
        <w:t>자</w:t>
      </w:r>
      <w:r w:rsidR="00DA3AE4">
        <w:rPr>
          <w:rFonts w:hint="eastAsia" w:eastAsia="나눔명조"/>
          <w:sz w:val="20"/>
          <w:szCs w:val="22"/>
        </w:rPr>
        <w:t>신</w:t>
      </w:r>
      <w:r w:rsidRPr="00B61948">
        <w:rPr>
          <w:rFonts w:hint="eastAsia" w:eastAsia="나눔명조"/>
          <w:sz w:val="20"/>
          <w:szCs w:val="22"/>
        </w:rPr>
        <w:t>의</w:t>
      </w:r>
      <w:r w:rsidRPr="00B61948">
        <w:rPr>
          <w:rFonts w:hint="eastAsia" w:eastAsia="나눔명조"/>
          <w:sz w:val="20"/>
          <w:szCs w:val="22"/>
        </w:rPr>
        <w:t xml:space="preserve"> </w:t>
      </w:r>
      <w:r w:rsidRPr="00B61948">
        <w:rPr>
          <w:rFonts w:hint="eastAsia" w:eastAsia="나눔명조"/>
          <w:sz w:val="20"/>
          <w:szCs w:val="22"/>
        </w:rPr>
        <w:t>결정이</w:t>
      </w:r>
      <w:r w:rsidRPr="00B61948">
        <w:rPr>
          <w:rFonts w:hint="eastAsia" w:eastAsia="나눔명조"/>
          <w:sz w:val="20"/>
          <w:szCs w:val="22"/>
        </w:rPr>
        <w:t xml:space="preserve"> </w:t>
      </w:r>
      <w:r w:rsidRPr="00B61948">
        <w:rPr>
          <w:rFonts w:hint="eastAsia" w:eastAsia="나눔명조"/>
          <w:sz w:val="20"/>
          <w:szCs w:val="22"/>
        </w:rPr>
        <w:t>공익에</w:t>
      </w:r>
      <w:r w:rsidRPr="00B61948">
        <w:rPr>
          <w:rFonts w:hint="eastAsia" w:eastAsia="나눔명조"/>
          <w:sz w:val="20"/>
          <w:szCs w:val="22"/>
        </w:rPr>
        <w:t xml:space="preserve"> </w:t>
      </w:r>
      <w:r w:rsidRPr="00B61948">
        <w:rPr>
          <w:rFonts w:hint="eastAsia" w:eastAsia="나눔명조"/>
          <w:sz w:val="20"/>
          <w:szCs w:val="22"/>
        </w:rPr>
        <w:t>어떤</w:t>
      </w:r>
      <w:r w:rsidRPr="00B61948">
        <w:rPr>
          <w:rFonts w:hint="eastAsia" w:eastAsia="나눔명조"/>
          <w:sz w:val="20"/>
          <w:szCs w:val="22"/>
        </w:rPr>
        <w:t xml:space="preserve"> </w:t>
      </w:r>
      <w:r w:rsidRPr="00B61948">
        <w:rPr>
          <w:rFonts w:hint="eastAsia" w:eastAsia="나눔명조"/>
          <w:sz w:val="20"/>
          <w:szCs w:val="22"/>
        </w:rPr>
        <w:t>영향을</w:t>
      </w:r>
      <w:r w:rsidRPr="00B61948">
        <w:rPr>
          <w:rFonts w:hint="eastAsia" w:eastAsia="나눔명조"/>
          <w:sz w:val="20"/>
          <w:szCs w:val="22"/>
        </w:rPr>
        <w:t xml:space="preserve"> </w:t>
      </w:r>
      <w:r w:rsidRPr="00B61948">
        <w:rPr>
          <w:rFonts w:hint="eastAsia" w:eastAsia="나눔명조"/>
          <w:sz w:val="20"/>
          <w:szCs w:val="22"/>
        </w:rPr>
        <w:t>미치는지</w:t>
      </w:r>
      <w:r w:rsidRPr="00B61948">
        <w:rPr>
          <w:rFonts w:hint="eastAsia" w:eastAsia="나눔명조"/>
          <w:sz w:val="20"/>
          <w:szCs w:val="22"/>
        </w:rPr>
        <w:t xml:space="preserve"> </w:t>
      </w:r>
      <w:r w:rsidRPr="00B61948">
        <w:rPr>
          <w:rFonts w:hint="eastAsia" w:eastAsia="나눔명조"/>
          <w:sz w:val="20"/>
          <w:szCs w:val="22"/>
        </w:rPr>
        <w:t>인식하는</w:t>
      </w:r>
      <w:r w:rsidRPr="00B61948">
        <w:rPr>
          <w:rFonts w:hint="eastAsia" w:eastAsia="나눔명조"/>
          <w:sz w:val="20"/>
          <w:szCs w:val="22"/>
        </w:rPr>
        <w:t xml:space="preserve"> </w:t>
      </w:r>
      <w:r w:rsidRPr="00B61948">
        <w:rPr>
          <w:rFonts w:hint="eastAsia" w:eastAsia="나눔명조"/>
          <w:sz w:val="20"/>
          <w:szCs w:val="22"/>
        </w:rPr>
        <w:t>것</w:t>
      </w:r>
      <w:r w:rsidRPr="00B61948" w:rsidR="007949BF">
        <w:rPr>
          <w:rFonts w:hint="eastAsia" w:eastAsia="나눔명조"/>
          <w:sz w:val="20"/>
          <w:szCs w:val="22"/>
        </w:rPr>
        <w:t>과</w:t>
      </w:r>
      <w:r w:rsidRPr="00B61948">
        <w:rPr>
          <w:rFonts w:hint="eastAsia" w:eastAsia="나눔명조"/>
          <w:sz w:val="20"/>
          <w:szCs w:val="22"/>
        </w:rPr>
        <w:t xml:space="preserve"> </w:t>
      </w:r>
      <w:r w:rsidRPr="00B61948">
        <w:rPr>
          <w:rFonts w:hint="eastAsia" w:eastAsia="나눔명조"/>
          <w:sz w:val="20"/>
          <w:szCs w:val="22"/>
        </w:rPr>
        <w:t>조직의</w:t>
      </w:r>
      <w:r w:rsidRPr="00B61948">
        <w:rPr>
          <w:rFonts w:hint="eastAsia" w:eastAsia="나눔명조"/>
          <w:sz w:val="20"/>
          <w:szCs w:val="22"/>
        </w:rPr>
        <w:t xml:space="preserve"> </w:t>
      </w:r>
      <w:r w:rsidRPr="00B61948">
        <w:rPr>
          <w:rFonts w:hint="eastAsia" w:eastAsia="나눔명조"/>
          <w:sz w:val="20"/>
          <w:szCs w:val="22"/>
        </w:rPr>
        <w:t>가치와</w:t>
      </w:r>
      <w:r w:rsidRPr="00B61948">
        <w:rPr>
          <w:rFonts w:hint="eastAsia" w:eastAsia="나눔명조"/>
          <w:sz w:val="20"/>
          <w:szCs w:val="22"/>
        </w:rPr>
        <w:t xml:space="preserve"> </w:t>
      </w:r>
      <w:r w:rsidRPr="00B61948">
        <w:rPr>
          <w:rFonts w:hint="eastAsia" w:eastAsia="나눔명조"/>
          <w:sz w:val="20"/>
          <w:szCs w:val="22"/>
        </w:rPr>
        <w:t>종사자</w:t>
      </w:r>
      <w:r w:rsidRPr="00B61948">
        <w:rPr>
          <w:rFonts w:hint="eastAsia" w:eastAsia="나눔명조"/>
          <w:sz w:val="20"/>
          <w:szCs w:val="22"/>
        </w:rPr>
        <w:t xml:space="preserve"> </w:t>
      </w:r>
      <w:r w:rsidRPr="00B61948">
        <w:rPr>
          <w:rFonts w:hint="eastAsia" w:eastAsia="나눔명조"/>
          <w:sz w:val="20"/>
          <w:szCs w:val="22"/>
        </w:rPr>
        <w:t>자신의</w:t>
      </w:r>
      <w:r w:rsidRPr="00B61948">
        <w:rPr>
          <w:rFonts w:hint="eastAsia" w:eastAsia="나눔명조"/>
          <w:sz w:val="20"/>
          <w:szCs w:val="22"/>
        </w:rPr>
        <w:t xml:space="preserve"> </w:t>
      </w:r>
      <w:r w:rsidRPr="00B61948">
        <w:rPr>
          <w:rFonts w:hint="eastAsia" w:eastAsia="나눔명조"/>
          <w:sz w:val="20"/>
          <w:szCs w:val="22"/>
        </w:rPr>
        <w:t>가치를</w:t>
      </w:r>
      <w:r w:rsidRPr="00B61948">
        <w:rPr>
          <w:rFonts w:hint="eastAsia" w:eastAsia="나눔명조"/>
          <w:sz w:val="20"/>
          <w:szCs w:val="22"/>
        </w:rPr>
        <w:t xml:space="preserve"> </w:t>
      </w:r>
      <w:r w:rsidRPr="00B61948">
        <w:rPr>
          <w:rFonts w:hint="eastAsia" w:eastAsia="나눔명조"/>
          <w:sz w:val="20"/>
          <w:szCs w:val="22"/>
        </w:rPr>
        <w:t>일치하여</w:t>
      </w:r>
      <w:r w:rsidRPr="00B61948">
        <w:rPr>
          <w:rFonts w:hint="eastAsia" w:eastAsia="나눔명조"/>
          <w:sz w:val="20"/>
          <w:szCs w:val="22"/>
        </w:rPr>
        <w:t xml:space="preserve"> </w:t>
      </w:r>
      <w:r w:rsidRPr="00B61948">
        <w:rPr>
          <w:rFonts w:hint="eastAsia" w:eastAsia="나눔명조"/>
          <w:sz w:val="20"/>
          <w:szCs w:val="22"/>
        </w:rPr>
        <w:t>일체감을</w:t>
      </w:r>
      <w:r w:rsidRPr="00B61948">
        <w:rPr>
          <w:rFonts w:hint="eastAsia" w:eastAsia="나눔명조"/>
          <w:sz w:val="20"/>
          <w:szCs w:val="22"/>
        </w:rPr>
        <w:t xml:space="preserve"> </w:t>
      </w:r>
      <w:r w:rsidRPr="00B61948">
        <w:rPr>
          <w:rFonts w:hint="eastAsia" w:eastAsia="나눔명조"/>
          <w:sz w:val="20"/>
          <w:szCs w:val="22"/>
        </w:rPr>
        <w:t>갖는</w:t>
      </w:r>
      <w:r w:rsidRPr="00B61948">
        <w:rPr>
          <w:rFonts w:hint="eastAsia" w:eastAsia="나눔명조"/>
          <w:sz w:val="20"/>
          <w:szCs w:val="22"/>
        </w:rPr>
        <w:t xml:space="preserve"> </w:t>
      </w:r>
      <w:r w:rsidRPr="00B61948">
        <w:rPr>
          <w:rFonts w:hint="eastAsia" w:eastAsia="나눔명조"/>
          <w:sz w:val="20"/>
          <w:szCs w:val="22"/>
        </w:rPr>
        <w:t>것</w:t>
      </w:r>
      <w:r w:rsidR="00DA3AE4">
        <w:rPr>
          <w:rFonts w:hint="eastAsia" w:eastAsia="나눔명조"/>
          <w:sz w:val="20"/>
          <w:szCs w:val="22"/>
        </w:rPr>
        <w:t xml:space="preserve"> </w:t>
      </w:r>
      <w:r w:rsidR="00DA3AE4">
        <w:rPr>
          <w:rFonts w:hint="eastAsia" w:eastAsia="나눔명조"/>
          <w:sz w:val="20"/>
          <w:szCs w:val="22"/>
        </w:rPr>
        <w:t>등도</w:t>
      </w:r>
      <w:r w:rsidR="00DA3AE4">
        <w:rPr>
          <w:rFonts w:hint="eastAsia" w:eastAsia="나눔명조"/>
          <w:sz w:val="20"/>
          <w:szCs w:val="22"/>
        </w:rPr>
        <w:t xml:space="preserve"> </w:t>
      </w:r>
      <w:r w:rsidR="00DA3AE4">
        <w:rPr>
          <w:rFonts w:hint="eastAsia" w:eastAsia="나눔명조"/>
          <w:sz w:val="20"/>
          <w:szCs w:val="22"/>
        </w:rPr>
        <w:t>공공봉사동기를</w:t>
      </w:r>
      <w:r w:rsidR="00DA3AE4">
        <w:rPr>
          <w:rFonts w:hint="eastAsia" w:eastAsia="나눔명조"/>
          <w:sz w:val="20"/>
          <w:szCs w:val="22"/>
        </w:rPr>
        <w:t xml:space="preserve"> </w:t>
      </w:r>
      <w:r w:rsidR="00DA3AE4">
        <w:rPr>
          <w:rFonts w:hint="eastAsia" w:eastAsia="나눔명조"/>
          <w:sz w:val="20"/>
          <w:szCs w:val="22"/>
        </w:rPr>
        <w:t>제고할</w:t>
      </w:r>
      <w:r w:rsidR="00DA3AE4">
        <w:rPr>
          <w:rFonts w:hint="eastAsia" w:eastAsia="나눔명조"/>
          <w:sz w:val="20"/>
          <w:szCs w:val="22"/>
        </w:rPr>
        <w:t xml:space="preserve"> </w:t>
      </w:r>
      <w:r w:rsidR="00DA3AE4">
        <w:rPr>
          <w:rFonts w:hint="eastAsia" w:eastAsia="나눔명조"/>
          <w:sz w:val="20"/>
          <w:szCs w:val="22"/>
        </w:rPr>
        <w:t>수</w:t>
      </w:r>
      <w:r w:rsidR="00DA3AE4">
        <w:rPr>
          <w:rFonts w:hint="eastAsia" w:eastAsia="나눔명조"/>
          <w:sz w:val="20"/>
          <w:szCs w:val="22"/>
        </w:rPr>
        <w:t xml:space="preserve"> </w:t>
      </w:r>
      <w:r w:rsidR="00DA3AE4">
        <w:rPr>
          <w:rFonts w:hint="eastAsia" w:eastAsia="나눔명조"/>
          <w:sz w:val="20"/>
          <w:szCs w:val="22"/>
        </w:rPr>
        <w:t>있다</w:t>
      </w:r>
      <w:r w:rsidRPr="00B61948" w:rsidR="007949BF">
        <w:rPr>
          <w:rFonts w:eastAsia="나눔명조"/>
          <w:sz w:val="20"/>
          <w:szCs w:val="22"/>
        </w:rPr>
        <w:fldChar w:fldCharType="begin"/>
      </w:r>
      <w:r w:rsidR="00AC65B9">
        <w:rPr>
          <w:rFonts w:eastAsia="나눔명조"/>
          <w:sz w:val="20"/>
          <w:szCs w:val="22"/>
        </w:rPr>
        <w:instrText xml:space="preserve"> ADDIN ZOTERO_ITEM CSL_CITATION {"citationID":"jWBVvSEy","properties":{"formattedCitation":"(Moynihan and Pandey 2007; Paarlberg, E., and Lavigna 2010; Pandey, Wright, and Moynihan 2008)","plainCitation":"(Moynihan and Pandey 2007; Paarlberg, E., and Lavigna 2010; Pandey, Wright, and Moynihan 2008)","dontUpdate":true,"noteIndex":0},"citationItems":[{"id":"PSjZbscb/k0BeexhP","uris":["http://zotero.org/users/5210800/items/6W48QCGZ"],"uri":["http://zotero.org/users/5210800/items/6W48QCGZ"],"itemData":{"id":1389,"type":"article-journal","container-title":"Public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K."}],"issued":{"date-parts":[["2007",1]]}}},{"id":"PSjZbscb/CMi83CUq","uris":["http://zotero.org/users/5210800/items/NMXB8ZFN"],"uri":["http://zotero.org/users/5210800/items/NMXB8ZFN"],"itemData":{"id":1504,"type":"article-journal","container-title":"Public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id":"PSjZbscb/pDrTfbEr","uris":["http://zotero.org/users/5210800/items/8XA3FZ4D"],"uri":["http://zotero.org/users/5210800/items/8XA3FZ4D"],"itemData":{"id":1393,"type":"article-journal","abstract":"A good deal of research has demonstrated how public service motivation (PSM) facilitates desirable organizational attitudes and behaviors such as job satisfaction, organizational commitment, and work effort. Other research has demonstrated that PSM predicts higher levels of social capital and altruistic behavior in society. Between these two strands of PSM research, there is a gap in knowledge about whether PSM matters to citizenship behavior internal to the organization. This article tests the direct and indirect relationship between individual levels of PSM and interpersonal citizenship behavior using a structural equation model. We also account for the effect of organizational environment by incorporating a measure of co-worker support. We find that PSM has a direct and positive effect on interpersonal citizenship behavior in public organizations, even when accounting for the significant role of co-worker support.","container-title":"International Public Management Journal","DOI":"10.1080/10967490801887947","ISSN":"1096-7494, 1559-3169","issue":"1","language":"English","note":"Citation Key: pandey_public_2008","page":"89–108","title":"Public Service Motivation and Interpersonal Citizenship Behavior in Public Organizations: Testing a Preliminary Model","title-short":"Public Service Motivation and Interpersonal Citizenship Behavior in Public Organizations","volume":"11","author":[{"family":"Pandey","given":"Sanjay K."},{"family":"Wright","given":"Bradley E."},{"family":"Moynihan","given":"Donald P."}],"issued":{"date-parts":[["2008",3]]}}}],"schema":"https://github.com/citation-style-language/schema/raw/master/csl-citation.json"} </w:instrText>
      </w:r>
      <w:r w:rsidRPr="00B61948" w:rsidR="007949BF">
        <w:rPr>
          <w:rFonts w:eastAsia="나눔명조"/>
          <w:sz w:val="20"/>
          <w:szCs w:val="22"/>
        </w:rPr>
        <w:fldChar w:fldCharType="separate"/>
      </w:r>
      <w:r w:rsidRPr="00283EF6" w:rsidR="002C4115">
        <w:rPr>
          <w:rFonts w:eastAsia="나눔명조"/>
          <w:sz w:val="20"/>
          <w:szCs w:val="22"/>
        </w:rPr>
        <w:t xml:space="preserve">(Moynihan </w:t>
      </w:r>
      <w:r w:rsidRPr="00283EF6" w:rsidR="00A04BB2">
        <w:rPr>
          <w:rFonts w:eastAsia="나눔명조"/>
          <w:sz w:val="20"/>
          <w:szCs w:val="22"/>
        </w:rPr>
        <w:t>&amp;</w:t>
      </w:r>
      <w:r w:rsidRPr="00283EF6" w:rsidR="002C4115">
        <w:rPr>
          <w:rFonts w:eastAsia="나눔명조"/>
          <w:sz w:val="20"/>
          <w:szCs w:val="22"/>
        </w:rPr>
        <w:t xml:space="preserve"> Pandey</w:t>
      </w:r>
      <w:r w:rsidRPr="00283EF6" w:rsidR="0000244A">
        <w:rPr>
          <w:rFonts w:eastAsia="나눔명조"/>
          <w:sz w:val="20"/>
          <w:szCs w:val="22"/>
        </w:rPr>
        <w:t>,</w:t>
      </w:r>
      <w:r w:rsidRPr="00283EF6" w:rsidR="002C4115">
        <w:rPr>
          <w:rFonts w:eastAsia="나눔명조"/>
          <w:sz w:val="20"/>
          <w:szCs w:val="22"/>
        </w:rPr>
        <w:t xml:space="preserve"> 2007; </w:t>
      </w:r>
      <w:r w:rsidRPr="00283EF6" w:rsidR="00F451EA">
        <w:rPr>
          <w:rFonts w:eastAsia="나눔명조"/>
          <w:sz w:val="20"/>
          <w:szCs w:val="22"/>
        </w:rPr>
        <w:t>Paarlberg</w:t>
      </w:r>
      <w:r w:rsidRPr="00283EF6" w:rsidR="002C4115">
        <w:rPr>
          <w:rFonts w:eastAsia="나눔명조"/>
          <w:sz w:val="20"/>
          <w:szCs w:val="22"/>
        </w:rPr>
        <w:t xml:space="preserve"> </w:t>
      </w:r>
      <w:r w:rsidRPr="00283EF6" w:rsidR="00A04BB2">
        <w:rPr>
          <w:rFonts w:eastAsia="나눔명조"/>
          <w:sz w:val="20"/>
          <w:szCs w:val="22"/>
        </w:rPr>
        <w:t>&amp;</w:t>
      </w:r>
      <w:r w:rsidRPr="00283EF6" w:rsidR="002C4115">
        <w:rPr>
          <w:rFonts w:eastAsia="나눔명조"/>
          <w:sz w:val="20"/>
          <w:szCs w:val="22"/>
        </w:rPr>
        <w:t xml:space="preserve"> Lavigna</w:t>
      </w:r>
      <w:r w:rsidRPr="00283EF6" w:rsidR="0000244A">
        <w:rPr>
          <w:rFonts w:eastAsia="나눔명조"/>
          <w:sz w:val="20"/>
          <w:szCs w:val="22"/>
        </w:rPr>
        <w:t>,</w:t>
      </w:r>
      <w:r w:rsidRPr="00283EF6" w:rsidR="002C4115">
        <w:rPr>
          <w:rFonts w:eastAsia="나눔명조"/>
          <w:sz w:val="20"/>
          <w:szCs w:val="22"/>
        </w:rPr>
        <w:t xml:space="preserve"> 2010; </w:t>
      </w:r>
      <w:r w:rsidRPr="00283EF6" w:rsidR="0000244A">
        <w:rPr>
          <w:rFonts w:eastAsia="나눔명조"/>
          <w:sz w:val="20"/>
          <w:szCs w:val="22"/>
        </w:rPr>
        <w:t>Pandey et al.,</w:t>
      </w:r>
      <w:r w:rsidRPr="00283EF6" w:rsidR="002C4115">
        <w:rPr>
          <w:rFonts w:eastAsia="나눔명조"/>
          <w:sz w:val="20"/>
          <w:szCs w:val="22"/>
        </w:rPr>
        <w:t xml:space="preserve"> 2008)</w:t>
      </w:r>
      <w:r w:rsidRPr="00B61948" w:rsidR="007949BF">
        <w:rPr>
          <w:rFonts w:eastAsia="나눔명조"/>
          <w:sz w:val="20"/>
          <w:szCs w:val="22"/>
        </w:rPr>
        <w:fldChar w:fldCharType="end"/>
      </w:r>
      <w:r w:rsidRPr="00B61948">
        <w:rPr>
          <w:rFonts w:hint="eastAsia" w:eastAsia="나눔명조"/>
          <w:sz w:val="20"/>
          <w:szCs w:val="22"/>
        </w:rPr>
        <w:t xml:space="preserve">. </w:t>
      </w:r>
      <w:r w:rsidRPr="00B61948">
        <w:rPr>
          <w:rFonts w:hint="eastAsia" w:eastAsia="나눔명조"/>
          <w:sz w:val="20"/>
          <w:szCs w:val="22"/>
        </w:rPr>
        <w:t>즉</w:t>
      </w:r>
      <w:r w:rsidRPr="00B61948">
        <w:rPr>
          <w:rFonts w:hint="eastAsia" w:eastAsia="나눔명조"/>
          <w:sz w:val="20"/>
          <w:szCs w:val="22"/>
        </w:rPr>
        <w:t xml:space="preserve">, </w:t>
      </w:r>
      <w:r w:rsidRPr="00B61948" w:rsidR="007949BF">
        <w:rPr>
          <w:rFonts w:hint="eastAsia" w:eastAsia="나눔명조"/>
          <w:sz w:val="20"/>
          <w:szCs w:val="22"/>
        </w:rPr>
        <w:t>조직</w:t>
      </w:r>
      <w:r w:rsidRPr="00B61948" w:rsidR="007949BF">
        <w:rPr>
          <w:rFonts w:hint="eastAsia" w:eastAsia="나눔명조"/>
          <w:sz w:val="20"/>
          <w:szCs w:val="22"/>
        </w:rPr>
        <w:t xml:space="preserve"> </w:t>
      </w:r>
      <w:r w:rsidRPr="00B61948" w:rsidR="007949BF">
        <w:rPr>
          <w:rFonts w:hint="eastAsia" w:eastAsia="나눔명조"/>
          <w:sz w:val="20"/>
          <w:szCs w:val="22"/>
        </w:rPr>
        <w:t>내</w:t>
      </w:r>
      <w:r w:rsidRPr="00B61948" w:rsidR="007949BF">
        <w:rPr>
          <w:rFonts w:hint="eastAsia" w:eastAsia="나눔명조"/>
          <w:sz w:val="20"/>
          <w:szCs w:val="22"/>
        </w:rPr>
        <w:t xml:space="preserve"> </w:t>
      </w:r>
      <w:r w:rsidRPr="00B61948" w:rsidR="007949BF">
        <w:rPr>
          <w:rFonts w:hint="eastAsia" w:eastAsia="나눔명조"/>
          <w:sz w:val="20"/>
          <w:szCs w:val="22"/>
        </w:rPr>
        <w:t>의사소통은</w:t>
      </w:r>
      <w:r w:rsidRPr="00B61948" w:rsidR="007949BF">
        <w:rPr>
          <w:rFonts w:hint="eastAsia" w:eastAsia="나눔명조"/>
          <w:sz w:val="20"/>
          <w:szCs w:val="22"/>
        </w:rPr>
        <w:t xml:space="preserve"> </w:t>
      </w:r>
      <w:r w:rsidRPr="00B61948">
        <w:rPr>
          <w:rFonts w:hint="eastAsia" w:eastAsia="나눔명조"/>
          <w:sz w:val="20"/>
          <w:szCs w:val="22"/>
        </w:rPr>
        <w:t>공공봉사동기를</w:t>
      </w:r>
      <w:r w:rsidRPr="00B61948">
        <w:rPr>
          <w:rFonts w:hint="eastAsia" w:eastAsia="나눔명조"/>
          <w:sz w:val="20"/>
          <w:szCs w:val="22"/>
        </w:rPr>
        <w:t xml:space="preserve"> </w:t>
      </w:r>
      <w:r w:rsidRPr="00B61948">
        <w:rPr>
          <w:rFonts w:hint="eastAsia" w:eastAsia="나눔명조"/>
          <w:sz w:val="20"/>
          <w:szCs w:val="22"/>
        </w:rPr>
        <w:t>증대할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있는</w:t>
      </w:r>
      <w:r w:rsidRPr="00B61948">
        <w:rPr>
          <w:rFonts w:hint="eastAsia" w:eastAsia="나눔명조"/>
          <w:sz w:val="20"/>
          <w:szCs w:val="22"/>
        </w:rPr>
        <w:t xml:space="preserve"> </w:t>
      </w:r>
      <w:r w:rsidRPr="00B61948">
        <w:rPr>
          <w:rFonts w:hint="eastAsia" w:eastAsia="나눔명조"/>
          <w:sz w:val="20"/>
          <w:szCs w:val="22"/>
        </w:rPr>
        <w:t>하나의</w:t>
      </w:r>
      <w:r w:rsidRPr="00B61948">
        <w:rPr>
          <w:rFonts w:hint="eastAsia" w:eastAsia="나눔명조"/>
          <w:sz w:val="20"/>
          <w:szCs w:val="22"/>
        </w:rPr>
        <w:t xml:space="preserve"> </w:t>
      </w:r>
      <w:r w:rsidRPr="00B61948" w:rsidR="007949BF">
        <w:rPr>
          <w:rFonts w:hint="eastAsia" w:eastAsia="나눔명조"/>
          <w:sz w:val="20"/>
          <w:szCs w:val="22"/>
        </w:rPr>
        <w:t>요인으로</w:t>
      </w:r>
      <w:r w:rsidRPr="00B61948" w:rsidR="007949BF">
        <w:rPr>
          <w:rFonts w:hint="eastAsia" w:eastAsia="나눔명조"/>
          <w:sz w:val="20"/>
          <w:szCs w:val="22"/>
        </w:rPr>
        <w:t xml:space="preserve"> </w:t>
      </w:r>
      <w:r w:rsidRPr="00B61948" w:rsidR="007949BF">
        <w:rPr>
          <w:rFonts w:hint="eastAsia" w:eastAsia="나눔명조"/>
          <w:sz w:val="20"/>
          <w:szCs w:val="22"/>
        </w:rPr>
        <w:t>간주되고</w:t>
      </w:r>
      <w:r w:rsidRPr="00B61948" w:rsidR="007949BF">
        <w:rPr>
          <w:rFonts w:hint="eastAsia" w:eastAsia="나눔명조"/>
          <w:sz w:val="20"/>
          <w:szCs w:val="22"/>
        </w:rPr>
        <w:t xml:space="preserve"> </w:t>
      </w:r>
      <w:r w:rsidRPr="00B61948" w:rsidR="007949BF">
        <w:rPr>
          <w:rFonts w:hint="eastAsia" w:eastAsia="나눔명조"/>
          <w:sz w:val="20"/>
          <w:szCs w:val="22"/>
        </w:rPr>
        <w:t>있다</w:t>
      </w:r>
      <w:r w:rsidRPr="00B61948" w:rsidR="007949BF">
        <w:rPr>
          <w:rFonts w:hint="eastAsia" w:eastAsia="나눔명조"/>
          <w:sz w:val="20"/>
          <w:szCs w:val="22"/>
        </w:rPr>
        <w:t>.</w:t>
      </w:r>
    </w:p>
    <w:p w:rsidRPr="00B61948" w:rsidR="004D452C" w:rsidP="00283EF6" w:rsidRDefault="004D452C" w14:paraId="1F802623" w14:textId="12D6CE4A">
      <w:pPr>
        <w:wordWrap/>
        <w:spacing w:before="120" w:after="120" w:line="276" w:lineRule="auto"/>
        <w:ind w:firstLine="288"/>
        <w:rPr>
          <w:rFonts w:eastAsia="나눔명조"/>
          <w:sz w:val="20"/>
          <w:szCs w:val="22"/>
        </w:rPr>
      </w:pPr>
      <w:r w:rsidRPr="00B61948">
        <w:rPr>
          <w:rFonts w:hint="eastAsia" w:eastAsia="나눔명조"/>
          <w:sz w:val="20"/>
          <w:szCs w:val="22"/>
        </w:rPr>
        <w:t>의사소통이란</w:t>
      </w:r>
      <w:r w:rsidRPr="00B61948">
        <w:rPr>
          <w:rFonts w:hint="eastAsia" w:eastAsia="나눔명조"/>
          <w:sz w:val="20"/>
          <w:szCs w:val="22"/>
        </w:rPr>
        <w:t xml:space="preserve"> </w:t>
      </w:r>
      <w:r w:rsidRPr="00B61948">
        <w:rPr>
          <w:rFonts w:hint="eastAsia" w:eastAsia="나눔명조"/>
          <w:sz w:val="20"/>
          <w:szCs w:val="22"/>
        </w:rPr>
        <w:t>다양한</w:t>
      </w:r>
      <w:r w:rsidRPr="00B61948">
        <w:rPr>
          <w:rFonts w:hint="eastAsia" w:eastAsia="나눔명조"/>
          <w:sz w:val="20"/>
          <w:szCs w:val="22"/>
        </w:rPr>
        <w:t xml:space="preserve"> </w:t>
      </w:r>
      <w:r w:rsidRPr="00B61948">
        <w:rPr>
          <w:rFonts w:hint="eastAsia" w:eastAsia="나눔명조"/>
          <w:sz w:val="20"/>
          <w:szCs w:val="22"/>
        </w:rPr>
        <w:t>주체들</w:t>
      </w:r>
      <w:r w:rsidRPr="00B61948">
        <w:rPr>
          <w:rFonts w:hint="eastAsia" w:eastAsia="나눔명조"/>
          <w:sz w:val="20"/>
          <w:szCs w:val="22"/>
        </w:rPr>
        <w:t xml:space="preserve"> </w:t>
      </w:r>
      <w:r w:rsidRPr="00B61948">
        <w:rPr>
          <w:rFonts w:hint="eastAsia" w:eastAsia="나눔명조"/>
          <w:sz w:val="20"/>
          <w:szCs w:val="22"/>
        </w:rPr>
        <w:t>간에</w:t>
      </w:r>
      <w:ins w:author="Kang, Jiyoon" w:date="2022-03-03T00:40:00Z" w:id="685">
        <w:r w:rsidR="00A4030C">
          <w:rPr>
            <w:rFonts w:hint="eastAsia" w:eastAsia="나눔명조"/>
            <w:sz w:val="20"/>
            <w:szCs w:val="22"/>
          </w:rPr>
          <w:t>,</w:t>
        </w:r>
      </w:ins>
      <w:r w:rsidRPr="00B61948">
        <w:rPr>
          <w:rFonts w:hint="eastAsia" w:eastAsia="나눔명조"/>
          <w:sz w:val="20"/>
          <w:szCs w:val="22"/>
        </w:rPr>
        <w:t xml:space="preserve"> </w:t>
      </w:r>
      <w:r w:rsidRPr="00B61948">
        <w:rPr>
          <w:rFonts w:hint="eastAsia" w:eastAsia="나눔명조"/>
          <w:sz w:val="20"/>
          <w:szCs w:val="22"/>
        </w:rPr>
        <w:t>즉</w:t>
      </w:r>
      <w:r w:rsidRPr="00B61948">
        <w:rPr>
          <w:rFonts w:hint="eastAsia" w:eastAsia="나눔명조"/>
          <w:sz w:val="20"/>
          <w:szCs w:val="22"/>
        </w:rPr>
        <w:t xml:space="preserve"> </w:t>
      </w:r>
      <w:r w:rsidRPr="00B61948">
        <w:rPr>
          <w:rFonts w:hint="eastAsia" w:eastAsia="나눔명조"/>
          <w:sz w:val="20"/>
          <w:szCs w:val="22"/>
        </w:rPr>
        <w:t>개인간</w:t>
      </w:r>
      <w:r w:rsidRPr="00B61948">
        <w:rPr>
          <w:rFonts w:hint="eastAsia" w:eastAsia="나눔명조"/>
          <w:sz w:val="20"/>
          <w:szCs w:val="22"/>
        </w:rPr>
        <w:t xml:space="preserve">, </w:t>
      </w:r>
      <w:r w:rsidRPr="00B61948">
        <w:rPr>
          <w:rFonts w:hint="eastAsia" w:eastAsia="나눔명조"/>
          <w:sz w:val="20"/>
          <w:szCs w:val="22"/>
        </w:rPr>
        <w:t>집단간</w:t>
      </w:r>
      <w:r w:rsidRPr="00B61948">
        <w:rPr>
          <w:rFonts w:hint="eastAsia" w:eastAsia="나눔명조"/>
          <w:sz w:val="20"/>
          <w:szCs w:val="22"/>
        </w:rPr>
        <w:t xml:space="preserve">, </w:t>
      </w:r>
      <w:r w:rsidRPr="00B61948">
        <w:rPr>
          <w:rFonts w:hint="eastAsia" w:eastAsia="나눔명조"/>
          <w:sz w:val="20"/>
          <w:szCs w:val="22"/>
        </w:rPr>
        <w:t>개인</w:t>
      </w:r>
      <w:r w:rsidRPr="00B61948">
        <w:rPr>
          <w:rFonts w:hint="eastAsia" w:eastAsia="나눔명조"/>
          <w:sz w:val="20"/>
          <w:szCs w:val="22"/>
        </w:rPr>
        <w:t>-</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간에</w:t>
      </w:r>
      <w:r w:rsidRPr="00B61948">
        <w:rPr>
          <w:rFonts w:hint="eastAsia" w:eastAsia="나눔명조"/>
          <w:sz w:val="20"/>
          <w:szCs w:val="22"/>
        </w:rPr>
        <w:t xml:space="preserve"> </w:t>
      </w:r>
      <w:r w:rsidRPr="00B61948">
        <w:rPr>
          <w:rFonts w:hint="eastAsia" w:eastAsia="나눔명조"/>
          <w:sz w:val="20"/>
          <w:szCs w:val="22"/>
        </w:rPr>
        <w:t>상호</w:t>
      </w:r>
      <w:r w:rsidRPr="00B61948">
        <w:rPr>
          <w:rFonts w:hint="eastAsia" w:eastAsia="나눔명조"/>
          <w:sz w:val="20"/>
          <w:szCs w:val="22"/>
        </w:rPr>
        <w:t xml:space="preserve"> </w:t>
      </w:r>
      <w:r w:rsidRPr="00B61948">
        <w:rPr>
          <w:rFonts w:hint="eastAsia" w:eastAsia="나눔명조"/>
          <w:sz w:val="20"/>
          <w:szCs w:val="22"/>
        </w:rPr>
        <w:t>의사를</w:t>
      </w:r>
      <w:r w:rsidRPr="00B61948">
        <w:rPr>
          <w:rFonts w:hint="eastAsia" w:eastAsia="나눔명조"/>
          <w:sz w:val="20"/>
          <w:szCs w:val="22"/>
        </w:rPr>
        <w:t xml:space="preserve"> </w:t>
      </w:r>
      <w:r w:rsidRPr="00B61948">
        <w:rPr>
          <w:rFonts w:hint="eastAsia" w:eastAsia="나눔명조"/>
          <w:sz w:val="20"/>
          <w:szCs w:val="22"/>
        </w:rPr>
        <w:t>전달하고</w:t>
      </w:r>
      <w:r w:rsidRPr="00B61948">
        <w:rPr>
          <w:rFonts w:hint="eastAsia" w:eastAsia="나눔명조"/>
          <w:sz w:val="20"/>
          <w:szCs w:val="22"/>
        </w:rPr>
        <w:t xml:space="preserve"> </w:t>
      </w:r>
      <w:r w:rsidRPr="00B61948">
        <w:rPr>
          <w:rFonts w:hint="eastAsia" w:eastAsia="나눔명조"/>
          <w:sz w:val="20"/>
          <w:szCs w:val="22"/>
        </w:rPr>
        <w:t>정보와</w:t>
      </w:r>
      <w:r w:rsidRPr="00B61948">
        <w:rPr>
          <w:rFonts w:hint="eastAsia" w:eastAsia="나눔명조"/>
          <w:sz w:val="20"/>
          <w:szCs w:val="22"/>
        </w:rPr>
        <w:t xml:space="preserve"> </w:t>
      </w:r>
      <w:r w:rsidRPr="00B61948">
        <w:rPr>
          <w:rFonts w:hint="eastAsia" w:eastAsia="나눔명조"/>
          <w:sz w:val="20"/>
          <w:szCs w:val="22"/>
        </w:rPr>
        <w:t>의견을</w:t>
      </w:r>
      <w:r w:rsidRPr="00B61948">
        <w:rPr>
          <w:rFonts w:hint="eastAsia" w:eastAsia="나눔명조"/>
          <w:sz w:val="20"/>
          <w:szCs w:val="22"/>
        </w:rPr>
        <w:t xml:space="preserve"> </w:t>
      </w:r>
      <w:r w:rsidRPr="00B61948">
        <w:rPr>
          <w:rFonts w:hint="eastAsia" w:eastAsia="나눔명조"/>
          <w:sz w:val="20"/>
          <w:szCs w:val="22"/>
        </w:rPr>
        <w:t>교류</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공유하는</w:t>
      </w:r>
      <w:r w:rsidRPr="00B61948">
        <w:rPr>
          <w:rFonts w:hint="eastAsia" w:eastAsia="나눔명조"/>
          <w:sz w:val="20"/>
          <w:szCs w:val="22"/>
        </w:rPr>
        <w:t xml:space="preserve"> </w:t>
      </w:r>
      <w:r w:rsidRPr="00B61948">
        <w:rPr>
          <w:rFonts w:hint="eastAsia" w:eastAsia="나눔명조"/>
          <w:sz w:val="20"/>
          <w:szCs w:val="22"/>
        </w:rPr>
        <w:t>과정을</w:t>
      </w:r>
      <w:r w:rsidRPr="00B61948">
        <w:rPr>
          <w:rFonts w:hint="eastAsia" w:eastAsia="나눔명조"/>
          <w:sz w:val="20"/>
          <w:szCs w:val="22"/>
        </w:rPr>
        <w:t xml:space="preserve"> </w:t>
      </w:r>
      <w:r w:rsidRPr="00B61948">
        <w:rPr>
          <w:rFonts w:hint="eastAsia" w:eastAsia="나눔명조"/>
          <w:sz w:val="20"/>
          <w:szCs w:val="22"/>
        </w:rPr>
        <w:t>의미한다</w:t>
      </w:r>
      <w:r w:rsidRPr="00B61948" w:rsidR="00DF4E62">
        <w:rPr>
          <w:rFonts w:eastAsia="나눔명조"/>
          <w:sz w:val="20"/>
          <w:szCs w:val="22"/>
        </w:rPr>
        <w:fldChar w:fldCharType="begin"/>
      </w:r>
      <w:r w:rsidR="00AC65B9">
        <w:rPr>
          <w:rFonts w:eastAsia="나눔명조"/>
          <w:sz w:val="20"/>
          <w:szCs w:val="22"/>
        </w:rPr>
        <w:instrText xml:space="preserve"> ADDIN ZOTERO_ITEM CSL_CITATION {"citationID":"3Uv733gw","properties":{"formattedCitation":"(Jones 1996)","plainCitation":"(Jones 1996)","dontUpdate":true,"noteIndex":0},"citationItems":[{"id":"PSjZbscb/zHuk7Q7z","uris":["http://zotero.org/users/5210800/items/G6694HRV"],"uri":["http://zotero.org/users/5210800/items/G6694HRV"],"itemData":{"id":1530,"type":"article-journal","container-title":"Administrative Science Quarterly","issue":"3","page":"454-467","title":"Transaction Costs, Property Rights and Organizational Culture: An Exchange Perspective","volume":"28","author":[{"family":"Jones","given":"G. R."}],"issued":{"date-parts":[["1996"]]}}}],"schema":"https://github.com/citation-style-language/schema/raw/master/csl-citation.json"} </w:instrText>
      </w:r>
      <w:r w:rsidRPr="00B61948" w:rsidR="00DF4E62">
        <w:rPr>
          <w:rFonts w:eastAsia="나눔명조"/>
          <w:sz w:val="20"/>
          <w:szCs w:val="22"/>
        </w:rPr>
        <w:fldChar w:fldCharType="separate"/>
      </w:r>
      <w:r w:rsidRPr="00283EF6" w:rsidR="00DF4E62">
        <w:rPr>
          <w:rFonts w:eastAsia="나눔명조"/>
          <w:sz w:val="20"/>
          <w:szCs w:val="22"/>
        </w:rPr>
        <w:t>(Jones</w:t>
      </w:r>
      <w:r w:rsidRPr="00283EF6" w:rsidR="0000244A">
        <w:rPr>
          <w:rFonts w:eastAsia="나눔명조"/>
          <w:sz w:val="20"/>
          <w:szCs w:val="22"/>
        </w:rPr>
        <w:t>,</w:t>
      </w:r>
      <w:r w:rsidRPr="00283EF6" w:rsidR="00DF4E62">
        <w:rPr>
          <w:rFonts w:eastAsia="나눔명조"/>
          <w:sz w:val="20"/>
          <w:szCs w:val="22"/>
        </w:rPr>
        <w:t xml:space="preserve"> 1996)</w:t>
      </w:r>
      <w:r w:rsidRPr="00B61948" w:rsidR="00DF4E62">
        <w:rPr>
          <w:rFonts w:eastAsia="나눔명조"/>
          <w:sz w:val="20"/>
          <w:szCs w:val="22"/>
        </w:rPr>
        <w:fldChar w:fldCharType="end"/>
      </w:r>
      <w:r w:rsidRPr="00B61948">
        <w:rPr>
          <w:rFonts w:hint="eastAsia" w:eastAsia="나눔명조"/>
          <w:sz w:val="20"/>
          <w:szCs w:val="22"/>
        </w:rPr>
        <w:t xml:space="preserve">. </w:t>
      </w:r>
      <w:r w:rsidR="00955987">
        <w:rPr>
          <w:rFonts w:hint="eastAsia" w:eastAsia="나눔명조"/>
          <w:sz w:val="20"/>
          <w:szCs w:val="22"/>
        </w:rPr>
        <w:t>기존</w:t>
      </w:r>
      <w:r w:rsidR="00955987">
        <w:rPr>
          <w:rFonts w:hint="eastAsia" w:eastAsia="나눔명조"/>
          <w:sz w:val="20"/>
          <w:szCs w:val="22"/>
        </w:rPr>
        <w:t xml:space="preserve"> </w:t>
      </w:r>
      <w:r w:rsidR="00955987">
        <w:rPr>
          <w:rFonts w:hint="eastAsia" w:eastAsia="나눔명조"/>
          <w:sz w:val="20"/>
          <w:szCs w:val="22"/>
        </w:rPr>
        <w:t>연구들은</w:t>
      </w:r>
      <w:r w:rsidRPr="00B61948">
        <w:rPr>
          <w:rFonts w:hint="eastAsia" w:eastAsia="나눔명조"/>
          <w:sz w:val="20"/>
          <w:szCs w:val="22"/>
        </w:rPr>
        <w:t xml:space="preserve"> </w:t>
      </w:r>
      <w:r w:rsidRPr="00B61948">
        <w:rPr>
          <w:rFonts w:hint="eastAsia" w:eastAsia="나눔명조"/>
          <w:sz w:val="20"/>
          <w:szCs w:val="22"/>
        </w:rPr>
        <w:t>‘</w:t>
      </w:r>
      <w:proofErr w:type="spellStart"/>
      <w:r w:rsidRPr="00B61948">
        <w:rPr>
          <w:rFonts w:hint="eastAsia" w:eastAsia="나눔명조"/>
          <w:sz w:val="20"/>
          <w:szCs w:val="22"/>
        </w:rPr>
        <w:t>의사소통’이라는</w:t>
      </w:r>
      <w:proofErr w:type="spellEnd"/>
      <w:r w:rsidRPr="00B61948">
        <w:rPr>
          <w:rFonts w:hint="eastAsia" w:eastAsia="나눔명조"/>
          <w:sz w:val="20"/>
          <w:szCs w:val="22"/>
        </w:rPr>
        <w:t xml:space="preserve"> </w:t>
      </w:r>
      <w:r w:rsidRPr="00B61948">
        <w:rPr>
          <w:rFonts w:hint="eastAsia" w:eastAsia="나눔명조"/>
          <w:sz w:val="20"/>
          <w:szCs w:val="22"/>
        </w:rPr>
        <w:t>명확한</w:t>
      </w:r>
      <w:r w:rsidRPr="00B61948">
        <w:rPr>
          <w:rFonts w:hint="eastAsia" w:eastAsia="나눔명조"/>
          <w:sz w:val="20"/>
          <w:szCs w:val="22"/>
        </w:rPr>
        <w:t xml:space="preserve"> </w:t>
      </w:r>
      <w:r w:rsidRPr="00B61948">
        <w:rPr>
          <w:rFonts w:hint="eastAsia" w:eastAsia="나눔명조"/>
          <w:sz w:val="20"/>
          <w:szCs w:val="22"/>
        </w:rPr>
        <w:t>용어</w:t>
      </w:r>
      <w:r w:rsidRPr="00B61948">
        <w:rPr>
          <w:rFonts w:hint="eastAsia" w:eastAsia="나눔명조"/>
          <w:sz w:val="20"/>
          <w:szCs w:val="22"/>
        </w:rPr>
        <w:t xml:space="preserve"> </w:t>
      </w:r>
      <w:r w:rsidRPr="00B61948">
        <w:rPr>
          <w:rFonts w:hint="eastAsia" w:eastAsia="나눔명조"/>
          <w:sz w:val="20"/>
          <w:szCs w:val="22"/>
        </w:rPr>
        <w:t>사용이</w:t>
      </w:r>
      <w:r w:rsidRPr="00B61948">
        <w:rPr>
          <w:rFonts w:hint="eastAsia" w:eastAsia="나눔명조"/>
          <w:sz w:val="20"/>
          <w:szCs w:val="22"/>
        </w:rPr>
        <w:t xml:space="preserve"> </w:t>
      </w:r>
      <w:r w:rsidRPr="00B61948">
        <w:rPr>
          <w:rFonts w:hint="eastAsia" w:eastAsia="나눔명조"/>
          <w:sz w:val="20"/>
          <w:szCs w:val="22"/>
        </w:rPr>
        <w:t>부재할</w:t>
      </w:r>
      <w:r w:rsidRPr="00B61948">
        <w:rPr>
          <w:rFonts w:hint="eastAsia" w:eastAsia="나눔명조"/>
          <w:sz w:val="20"/>
          <w:szCs w:val="22"/>
        </w:rPr>
        <w:t xml:space="preserve"> </w:t>
      </w:r>
      <w:r w:rsidRPr="00B61948">
        <w:rPr>
          <w:rFonts w:hint="eastAsia" w:eastAsia="나눔명조"/>
          <w:sz w:val="20"/>
          <w:szCs w:val="22"/>
        </w:rPr>
        <w:t>뿐</w:t>
      </w:r>
      <w:r w:rsidRPr="00B61948">
        <w:rPr>
          <w:rFonts w:hint="eastAsia" w:eastAsia="나눔명조"/>
          <w:sz w:val="20"/>
          <w:szCs w:val="22"/>
        </w:rPr>
        <w:t xml:space="preserve">, </w:t>
      </w:r>
      <w:r w:rsidRPr="00B61948">
        <w:rPr>
          <w:rFonts w:hint="eastAsia" w:eastAsia="나눔명조"/>
          <w:sz w:val="20"/>
          <w:szCs w:val="22"/>
        </w:rPr>
        <w:t>‘</w:t>
      </w:r>
      <w:proofErr w:type="spellStart"/>
      <w:r w:rsidRPr="00B61948">
        <w:rPr>
          <w:rFonts w:hint="eastAsia" w:eastAsia="나눔명조"/>
          <w:sz w:val="20"/>
          <w:szCs w:val="22"/>
        </w:rPr>
        <w:t>의사소통’이</w:t>
      </w:r>
      <w:proofErr w:type="spellEnd"/>
      <w:r w:rsidRPr="00B61948">
        <w:rPr>
          <w:rFonts w:hint="eastAsia" w:eastAsia="나눔명조"/>
          <w:sz w:val="20"/>
          <w:szCs w:val="22"/>
        </w:rPr>
        <w:t xml:space="preserve"> </w:t>
      </w:r>
      <w:r w:rsidRPr="00B61948">
        <w:rPr>
          <w:rFonts w:hint="eastAsia" w:eastAsia="나눔명조"/>
          <w:sz w:val="20"/>
          <w:szCs w:val="22"/>
        </w:rPr>
        <w:t>선행하지</w:t>
      </w:r>
      <w:r w:rsidRPr="00B61948">
        <w:rPr>
          <w:rFonts w:hint="eastAsia" w:eastAsia="나눔명조"/>
          <w:sz w:val="20"/>
          <w:szCs w:val="22"/>
        </w:rPr>
        <w:t xml:space="preserve"> </w:t>
      </w:r>
      <w:r w:rsidRPr="00B61948">
        <w:rPr>
          <w:rFonts w:hint="eastAsia" w:eastAsia="나눔명조"/>
          <w:sz w:val="20"/>
          <w:szCs w:val="22"/>
        </w:rPr>
        <w:t>않고는</w:t>
      </w:r>
      <w:r w:rsidRPr="00B61948">
        <w:rPr>
          <w:rFonts w:hint="eastAsia" w:eastAsia="나눔명조"/>
          <w:sz w:val="20"/>
          <w:szCs w:val="22"/>
        </w:rPr>
        <w:t xml:space="preserve"> </w:t>
      </w:r>
      <w:r w:rsidRPr="00B61948">
        <w:rPr>
          <w:rFonts w:hint="eastAsia" w:eastAsia="나눔명조"/>
          <w:sz w:val="20"/>
          <w:szCs w:val="22"/>
        </w:rPr>
        <w:t>취득할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없는</w:t>
      </w:r>
      <w:r w:rsidRPr="00B61948">
        <w:rPr>
          <w:rFonts w:hint="eastAsia" w:eastAsia="나눔명조"/>
          <w:sz w:val="20"/>
          <w:szCs w:val="22"/>
        </w:rPr>
        <w:t xml:space="preserve"> </w:t>
      </w:r>
      <w:r w:rsidRPr="00B61948">
        <w:rPr>
          <w:rFonts w:hint="eastAsia" w:eastAsia="나눔명조"/>
          <w:sz w:val="20"/>
          <w:szCs w:val="22"/>
        </w:rPr>
        <w:t>요인들을</w:t>
      </w:r>
      <w:r w:rsidRPr="00B61948">
        <w:rPr>
          <w:rFonts w:hint="eastAsia" w:eastAsia="나눔명조"/>
          <w:sz w:val="20"/>
          <w:szCs w:val="22"/>
        </w:rPr>
        <w:t xml:space="preserve"> </w:t>
      </w:r>
      <w:r w:rsidRPr="00B61948">
        <w:rPr>
          <w:rFonts w:hint="eastAsia" w:eastAsia="나눔명조"/>
          <w:sz w:val="20"/>
          <w:szCs w:val="22"/>
        </w:rPr>
        <w:t>다수</w:t>
      </w:r>
      <w:r w:rsidRPr="00B61948">
        <w:rPr>
          <w:rFonts w:hint="eastAsia" w:eastAsia="나눔명조"/>
          <w:sz w:val="20"/>
          <w:szCs w:val="22"/>
        </w:rPr>
        <w:t xml:space="preserve"> </w:t>
      </w:r>
      <w:r w:rsidRPr="00B61948">
        <w:rPr>
          <w:rFonts w:hint="eastAsia" w:eastAsia="나눔명조"/>
          <w:sz w:val="20"/>
          <w:szCs w:val="22"/>
        </w:rPr>
        <w:t>언급하고</w:t>
      </w:r>
      <w:r w:rsidR="00DA3AE4">
        <w:rPr>
          <w:rFonts w:hint="eastAsia" w:eastAsia="나눔명조"/>
          <w:sz w:val="20"/>
          <w:szCs w:val="22"/>
        </w:rPr>
        <w:t xml:space="preserve"> </w:t>
      </w:r>
      <w:r w:rsidRPr="00B61948">
        <w:rPr>
          <w:rFonts w:hint="eastAsia" w:eastAsia="나눔명조"/>
          <w:sz w:val="20"/>
          <w:szCs w:val="22"/>
        </w:rPr>
        <w:t>있다</w:t>
      </w:r>
      <w:r w:rsidRPr="00B61948">
        <w:rPr>
          <w:rFonts w:hint="eastAsia" w:eastAsia="나눔명조"/>
          <w:sz w:val="20"/>
          <w:szCs w:val="22"/>
        </w:rPr>
        <w:t>.</w:t>
      </w:r>
      <w:r w:rsidR="00955987">
        <w:rPr>
          <w:rFonts w:hint="eastAsia" w:eastAsia="나눔명조"/>
          <w:sz w:val="20"/>
          <w:szCs w:val="22"/>
        </w:rPr>
        <w:t xml:space="preserve"> </w:t>
      </w:r>
      <w:r w:rsidRPr="00B61948">
        <w:rPr>
          <w:rFonts w:hint="eastAsia" w:eastAsia="나눔명조"/>
          <w:sz w:val="20"/>
          <w:szCs w:val="22"/>
        </w:rPr>
        <w:t>공무원</w:t>
      </w:r>
      <w:r w:rsidRPr="00B61948">
        <w:rPr>
          <w:rFonts w:hint="eastAsia" w:eastAsia="나눔명조"/>
          <w:sz w:val="20"/>
          <w:szCs w:val="22"/>
        </w:rPr>
        <w:t xml:space="preserve"> </w:t>
      </w:r>
      <w:r w:rsidRPr="00B61948">
        <w:rPr>
          <w:rFonts w:hint="eastAsia" w:eastAsia="나눔명조"/>
          <w:sz w:val="20"/>
          <w:szCs w:val="22"/>
        </w:rPr>
        <w:t>조직에서</w:t>
      </w:r>
      <w:r w:rsidRPr="00B61948">
        <w:rPr>
          <w:rFonts w:hint="eastAsia" w:eastAsia="나눔명조"/>
          <w:sz w:val="20"/>
          <w:szCs w:val="22"/>
        </w:rPr>
        <w:t xml:space="preserve"> </w:t>
      </w:r>
      <w:r w:rsidRPr="00B61948">
        <w:rPr>
          <w:rFonts w:hint="eastAsia" w:eastAsia="나눔명조"/>
          <w:sz w:val="20"/>
          <w:szCs w:val="22"/>
        </w:rPr>
        <w:t>의사소통이란</w:t>
      </w:r>
      <w:r w:rsidRPr="00B61948">
        <w:rPr>
          <w:rFonts w:hint="eastAsia" w:eastAsia="나눔명조"/>
          <w:sz w:val="20"/>
          <w:szCs w:val="22"/>
        </w:rPr>
        <w:t xml:space="preserve"> </w:t>
      </w:r>
      <w:r w:rsidRPr="00B61948">
        <w:rPr>
          <w:rFonts w:hint="eastAsia" w:eastAsia="나눔명조"/>
          <w:sz w:val="20"/>
          <w:szCs w:val="22"/>
        </w:rPr>
        <w:t>동료</w:t>
      </w:r>
      <w:r w:rsidRPr="00B61948">
        <w:rPr>
          <w:rFonts w:hint="eastAsia" w:eastAsia="나눔명조"/>
          <w:sz w:val="20"/>
          <w:szCs w:val="22"/>
        </w:rPr>
        <w:t xml:space="preserve"> </w:t>
      </w:r>
      <w:r w:rsidRPr="00B61948">
        <w:rPr>
          <w:rFonts w:hint="eastAsia" w:eastAsia="나눔명조"/>
          <w:sz w:val="20"/>
          <w:szCs w:val="22"/>
        </w:rPr>
        <w:t>간의</w:t>
      </w:r>
      <w:r w:rsidRPr="00B61948">
        <w:rPr>
          <w:rFonts w:hint="eastAsia" w:eastAsia="나눔명조"/>
          <w:sz w:val="20"/>
          <w:szCs w:val="22"/>
        </w:rPr>
        <w:t xml:space="preserve"> </w:t>
      </w:r>
      <w:r w:rsidRPr="00B61948">
        <w:rPr>
          <w:rFonts w:hint="eastAsia" w:eastAsia="나눔명조"/>
          <w:sz w:val="20"/>
          <w:szCs w:val="22"/>
        </w:rPr>
        <w:t>감정</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정보</w:t>
      </w:r>
      <w:r w:rsidRPr="00B61948">
        <w:rPr>
          <w:rFonts w:hint="eastAsia" w:eastAsia="나눔명조"/>
          <w:sz w:val="20"/>
          <w:szCs w:val="22"/>
        </w:rPr>
        <w:t xml:space="preserve"> </w:t>
      </w:r>
      <w:r w:rsidRPr="00B61948">
        <w:rPr>
          <w:rFonts w:hint="eastAsia" w:eastAsia="나눔명조"/>
          <w:sz w:val="20"/>
          <w:szCs w:val="22"/>
        </w:rPr>
        <w:t>공유를</w:t>
      </w:r>
      <w:r w:rsidRPr="00B61948">
        <w:rPr>
          <w:rFonts w:hint="eastAsia" w:eastAsia="나눔명조"/>
          <w:sz w:val="20"/>
          <w:szCs w:val="22"/>
        </w:rPr>
        <w:t xml:space="preserve"> </w:t>
      </w:r>
      <w:r w:rsidRPr="00B61948">
        <w:rPr>
          <w:rFonts w:hint="eastAsia" w:eastAsia="나눔명조"/>
          <w:sz w:val="20"/>
          <w:szCs w:val="22"/>
        </w:rPr>
        <w:t>넘어서</w:t>
      </w:r>
      <w:r w:rsidRPr="00B61948">
        <w:rPr>
          <w:rFonts w:hint="eastAsia" w:eastAsia="나눔명조"/>
          <w:sz w:val="20"/>
          <w:szCs w:val="22"/>
        </w:rPr>
        <w:t xml:space="preserve">, </w:t>
      </w:r>
      <w:r w:rsidRPr="00B61948">
        <w:rPr>
          <w:rFonts w:hint="eastAsia" w:eastAsia="나눔명조"/>
          <w:sz w:val="20"/>
          <w:szCs w:val="22"/>
        </w:rPr>
        <w:t>관리자와</w:t>
      </w:r>
      <w:r w:rsidRPr="00B61948">
        <w:rPr>
          <w:rFonts w:hint="eastAsia" w:eastAsia="나눔명조"/>
          <w:sz w:val="20"/>
          <w:szCs w:val="22"/>
        </w:rPr>
        <w:t xml:space="preserve"> </w:t>
      </w:r>
      <w:r w:rsidRPr="00B61948">
        <w:rPr>
          <w:rFonts w:hint="eastAsia" w:eastAsia="나눔명조"/>
          <w:sz w:val="20"/>
          <w:szCs w:val="22"/>
        </w:rPr>
        <w:t>비관리자</w:t>
      </w:r>
      <w:r w:rsidRPr="00B61948">
        <w:rPr>
          <w:rFonts w:hint="eastAsia" w:eastAsia="나눔명조"/>
          <w:sz w:val="20"/>
          <w:szCs w:val="22"/>
        </w:rPr>
        <w:t xml:space="preserve">, </w:t>
      </w:r>
      <w:r w:rsidRPr="00B61948">
        <w:rPr>
          <w:rFonts w:hint="eastAsia" w:eastAsia="나눔명조"/>
          <w:sz w:val="20"/>
          <w:szCs w:val="22"/>
        </w:rPr>
        <w:t>관리자간</w:t>
      </w:r>
      <w:r w:rsidRPr="00B61948">
        <w:rPr>
          <w:rFonts w:hint="eastAsia" w:eastAsia="나눔명조"/>
          <w:sz w:val="20"/>
          <w:szCs w:val="22"/>
        </w:rPr>
        <w:t xml:space="preserve">, </w:t>
      </w:r>
      <w:r w:rsidRPr="00B61948" w:rsidR="00367E96">
        <w:rPr>
          <w:rFonts w:hint="eastAsia" w:eastAsia="나눔명조"/>
          <w:sz w:val="20"/>
          <w:szCs w:val="22"/>
        </w:rPr>
        <w:t>부처</w:t>
      </w:r>
      <w:r w:rsidRPr="00B61948" w:rsidR="00367E96">
        <w:rPr>
          <w:rFonts w:hint="eastAsia" w:eastAsia="나눔명조"/>
          <w:sz w:val="20"/>
          <w:szCs w:val="22"/>
        </w:rPr>
        <w:t xml:space="preserve"> </w:t>
      </w:r>
      <w:r w:rsidRPr="00B61948" w:rsidR="00367E96">
        <w:rPr>
          <w:rFonts w:hint="eastAsia" w:eastAsia="나눔명조"/>
          <w:sz w:val="20"/>
          <w:szCs w:val="22"/>
        </w:rPr>
        <w:t>간에</w:t>
      </w:r>
      <w:r w:rsidRPr="00B61948">
        <w:rPr>
          <w:rFonts w:hint="eastAsia" w:eastAsia="나눔명조"/>
          <w:sz w:val="20"/>
          <w:szCs w:val="22"/>
        </w:rPr>
        <w:t xml:space="preserve"> </w:t>
      </w:r>
      <w:r w:rsidRPr="00B61948">
        <w:rPr>
          <w:rFonts w:hint="eastAsia" w:eastAsia="나눔명조"/>
          <w:sz w:val="20"/>
          <w:szCs w:val="22"/>
        </w:rPr>
        <w:t>업무와</w:t>
      </w:r>
      <w:r w:rsidRPr="00B61948">
        <w:rPr>
          <w:rFonts w:hint="eastAsia" w:eastAsia="나눔명조"/>
          <w:sz w:val="20"/>
          <w:szCs w:val="22"/>
        </w:rPr>
        <w:t xml:space="preserve"> </w:t>
      </w:r>
      <w:r w:rsidRPr="00B61948">
        <w:rPr>
          <w:rFonts w:hint="eastAsia" w:eastAsia="나눔명조"/>
          <w:sz w:val="20"/>
          <w:szCs w:val="22"/>
        </w:rPr>
        <w:t>관련한</w:t>
      </w:r>
      <w:r w:rsidRPr="00B61948">
        <w:rPr>
          <w:rFonts w:hint="eastAsia" w:eastAsia="나눔명조"/>
          <w:sz w:val="20"/>
          <w:szCs w:val="22"/>
        </w:rPr>
        <w:t xml:space="preserve"> </w:t>
      </w:r>
      <w:r w:rsidRPr="00B61948">
        <w:rPr>
          <w:rFonts w:hint="eastAsia" w:eastAsia="나눔명조"/>
          <w:sz w:val="20"/>
          <w:szCs w:val="22"/>
        </w:rPr>
        <w:t>다양한</w:t>
      </w:r>
      <w:r w:rsidRPr="00B61948">
        <w:rPr>
          <w:rFonts w:hint="eastAsia" w:eastAsia="나눔명조"/>
          <w:sz w:val="20"/>
          <w:szCs w:val="22"/>
        </w:rPr>
        <w:t xml:space="preserve"> </w:t>
      </w:r>
      <w:r w:rsidRPr="00B61948">
        <w:rPr>
          <w:rFonts w:hint="eastAsia" w:eastAsia="나눔명조"/>
          <w:sz w:val="20"/>
          <w:szCs w:val="22"/>
        </w:rPr>
        <w:t>정보를</w:t>
      </w:r>
      <w:r w:rsidRPr="00B61948">
        <w:rPr>
          <w:rFonts w:hint="eastAsia" w:eastAsia="나눔명조"/>
          <w:sz w:val="20"/>
          <w:szCs w:val="22"/>
        </w:rPr>
        <w:t xml:space="preserve"> </w:t>
      </w:r>
      <w:r w:rsidRPr="00B61948">
        <w:rPr>
          <w:rFonts w:hint="eastAsia" w:eastAsia="나눔명조"/>
          <w:sz w:val="20"/>
          <w:szCs w:val="22"/>
        </w:rPr>
        <w:t>전달하고</w:t>
      </w:r>
      <w:r w:rsidRPr="00B61948">
        <w:rPr>
          <w:rFonts w:hint="eastAsia" w:eastAsia="나눔명조"/>
          <w:sz w:val="20"/>
          <w:szCs w:val="22"/>
        </w:rPr>
        <w:t xml:space="preserve"> </w:t>
      </w:r>
      <w:r w:rsidRPr="00B61948">
        <w:rPr>
          <w:rFonts w:hint="eastAsia" w:eastAsia="나눔명조"/>
          <w:sz w:val="20"/>
          <w:szCs w:val="22"/>
        </w:rPr>
        <w:t>업무목표와</w:t>
      </w:r>
      <w:r w:rsidRPr="00B61948">
        <w:rPr>
          <w:rFonts w:hint="eastAsia" w:eastAsia="나눔명조"/>
          <w:sz w:val="20"/>
          <w:szCs w:val="22"/>
        </w:rPr>
        <w:t xml:space="preserve"> </w:t>
      </w:r>
      <w:r w:rsidRPr="00B61948">
        <w:rPr>
          <w:rFonts w:hint="eastAsia" w:eastAsia="나눔명조"/>
          <w:sz w:val="20"/>
          <w:szCs w:val="22"/>
        </w:rPr>
        <w:t>지시를</w:t>
      </w:r>
      <w:r w:rsidRPr="00B61948">
        <w:rPr>
          <w:rFonts w:hint="eastAsia" w:eastAsia="나눔명조"/>
          <w:sz w:val="20"/>
          <w:szCs w:val="22"/>
        </w:rPr>
        <w:t xml:space="preserve"> </w:t>
      </w:r>
      <w:r w:rsidRPr="00B61948">
        <w:rPr>
          <w:rFonts w:hint="eastAsia" w:eastAsia="나눔명조"/>
          <w:sz w:val="20"/>
          <w:szCs w:val="22"/>
        </w:rPr>
        <w:t>수용하고</w:t>
      </w:r>
      <w:r w:rsidRPr="00B61948">
        <w:rPr>
          <w:rFonts w:hint="eastAsia" w:eastAsia="나눔명조"/>
          <w:sz w:val="20"/>
          <w:szCs w:val="22"/>
        </w:rPr>
        <w:t xml:space="preserve"> </w:t>
      </w:r>
      <w:r w:rsidRPr="00B61948">
        <w:rPr>
          <w:rFonts w:hint="eastAsia" w:eastAsia="나눔명조"/>
          <w:sz w:val="20"/>
          <w:szCs w:val="22"/>
        </w:rPr>
        <w:t>이해도를</w:t>
      </w:r>
      <w:r w:rsidRPr="00B61948">
        <w:rPr>
          <w:rFonts w:hint="eastAsia" w:eastAsia="나눔명조"/>
          <w:sz w:val="20"/>
          <w:szCs w:val="22"/>
        </w:rPr>
        <w:t xml:space="preserve"> </w:t>
      </w:r>
      <w:r w:rsidRPr="00B61948">
        <w:rPr>
          <w:rFonts w:hint="eastAsia" w:eastAsia="나눔명조"/>
          <w:sz w:val="20"/>
          <w:szCs w:val="22"/>
        </w:rPr>
        <w:t>높임으로써</w:t>
      </w:r>
      <w:r w:rsidRPr="00B61948">
        <w:rPr>
          <w:rFonts w:hint="eastAsia" w:eastAsia="나눔명조"/>
          <w:sz w:val="20"/>
          <w:szCs w:val="22"/>
        </w:rPr>
        <w:t xml:space="preserve"> </w:t>
      </w:r>
      <w:r w:rsidRPr="00B61948">
        <w:rPr>
          <w:rFonts w:hint="eastAsia" w:eastAsia="나눔명조"/>
          <w:sz w:val="20"/>
          <w:szCs w:val="22"/>
        </w:rPr>
        <w:t>조직원들의</w:t>
      </w:r>
      <w:r w:rsidRPr="00B61948">
        <w:rPr>
          <w:rFonts w:hint="eastAsia" w:eastAsia="나눔명조"/>
          <w:sz w:val="20"/>
          <w:szCs w:val="22"/>
        </w:rPr>
        <w:t xml:space="preserve"> </w:t>
      </w:r>
      <w:r w:rsidRPr="00B61948">
        <w:rPr>
          <w:rFonts w:hint="eastAsia" w:eastAsia="나눔명조"/>
          <w:sz w:val="20"/>
          <w:szCs w:val="22"/>
        </w:rPr>
        <w:t>긍정적</w:t>
      </w:r>
      <w:r w:rsidRPr="00B61948">
        <w:rPr>
          <w:rFonts w:hint="eastAsia" w:eastAsia="나눔명조"/>
          <w:sz w:val="20"/>
          <w:szCs w:val="22"/>
        </w:rPr>
        <w:t xml:space="preserve"> </w:t>
      </w:r>
      <w:r w:rsidRPr="00B61948">
        <w:rPr>
          <w:rFonts w:hint="eastAsia" w:eastAsia="나눔명조"/>
          <w:sz w:val="20"/>
          <w:szCs w:val="22"/>
        </w:rPr>
        <w:t>조직경험을</w:t>
      </w:r>
      <w:r w:rsidRPr="00B61948">
        <w:rPr>
          <w:rFonts w:hint="eastAsia" w:eastAsia="나눔명조"/>
          <w:sz w:val="20"/>
          <w:szCs w:val="22"/>
        </w:rPr>
        <w:t xml:space="preserve"> </w:t>
      </w:r>
      <w:r w:rsidRPr="00B61948">
        <w:rPr>
          <w:rFonts w:hint="eastAsia" w:eastAsia="나눔명조"/>
          <w:sz w:val="20"/>
          <w:szCs w:val="22"/>
        </w:rPr>
        <w:t>증</w:t>
      </w:r>
      <w:r w:rsidRPr="00B61948" w:rsidR="00367E96">
        <w:rPr>
          <w:rFonts w:hint="eastAsia" w:eastAsia="나눔명조"/>
          <w:sz w:val="20"/>
          <w:szCs w:val="22"/>
        </w:rPr>
        <w:t>가</w:t>
      </w:r>
      <w:r w:rsidRPr="00B61948">
        <w:rPr>
          <w:rFonts w:hint="eastAsia" w:eastAsia="나눔명조"/>
          <w:sz w:val="20"/>
          <w:szCs w:val="22"/>
        </w:rPr>
        <w:t>시키고</w:t>
      </w:r>
      <w:r w:rsidRPr="00B61948">
        <w:rPr>
          <w:rFonts w:hint="eastAsia" w:eastAsia="나눔명조"/>
          <w:sz w:val="20"/>
          <w:szCs w:val="22"/>
        </w:rPr>
        <w:t xml:space="preserve"> </w:t>
      </w:r>
      <w:r w:rsidRPr="00B61948">
        <w:rPr>
          <w:rFonts w:hint="eastAsia" w:eastAsia="나눔명조"/>
          <w:sz w:val="20"/>
          <w:szCs w:val="22"/>
        </w:rPr>
        <w:t>업무이행성과를</w:t>
      </w:r>
      <w:r w:rsidRPr="00B61948">
        <w:rPr>
          <w:rFonts w:hint="eastAsia" w:eastAsia="나눔명조"/>
          <w:sz w:val="20"/>
          <w:szCs w:val="22"/>
        </w:rPr>
        <w:t xml:space="preserve"> </w:t>
      </w:r>
      <w:r w:rsidRPr="00B61948">
        <w:rPr>
          <w:rFonts w:hint="eastAsia" w:eastAsia="나눔명조"/>
          <w:sz w:val="20"/>
          <w:szCs w:val="22"/>
        </w:rPr>
        <w:t>높일</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있는</w:t>
      </w:r>
      <w:r w:rsidRPr="00B61948">
        <w:rPr>
          <w:rFonts w:hint="eastAsia" w:eastAsia="나눔명조"/>
          <w:sz w:val="20"/>
          <w:szCs w:val="22"/>
        </w:rPr>
        <w:t xml:space="preserve"> </w:t>
      </w:r>
      <w:r w:rsidRPr="00B61948">
        <w:rPr>
          <w:rFonts w:hint="eastAsia" w:eastAsia="나눔명조"/>
          <w:sz w:val="20"/>
          <w:szCs w:val="22"/>
        </w:rPr>
        <w:t>주요한</w:t>
      </w:r>
      <w:r w:rsidRPr="00B61948">
        <w:rPr>
          <w:rFonts w:hint="eastAsia" w:eastAsia="나눔명조"/>
          <w:sz w:val="20"/>
          <w:szCs w:val="22"/>
        </w:rPr>
        <w:t xml:space="preserve"> </w:t>
      </w:r>
      <w:r w:rsidRPr="00B61948">
        <w:rPr>
          <w:rFonts w:hint="eastAsia" w:eastAsia="나눔명조"/>
          <w:sz w:val="20"/>
          <w:szCs w:val="22"/>
        </w:rPr>
        <w:t>수단이</w:t>
      </w:r>
      <w:r w:rsidRPr="00B61948">
        <w:rPr>
          <w:rFonts w:hint="eastAsia" w:eastAsia="나눔명조"/>
          <w:sz w:val="20"/>
          <w:szCs w:val="22"/>
        </w:rPr>
        <w:t xml:space="preserve"> </w:t>
      </w:r>
      <w:r w:rsidRPr="00B61948">
        <w:rPr>
          <w:rFonts w:hint="eastAsia" w:eastAsia="나눔명조"/>
          <w:sz w:val="20"/>
          <w:szCs w:val="22"/>
        </w:rPr>
        <w:t>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있다</w:t>
      </w:r>
      <w:r w:rsidRPr="00B61948">
        <w:rPr>
          <w:rFonts w:hint="eastAsia" w:eastAsia="나눔명조"/>
          <w:sz w:val="20"/>
          <w:szCs w:val="22"/>
        </w:rPr>
        <w:t>.</w:t>
      </w:r>
      <w:ins w:author="Kang, Jiyoon" w:date="2022-03-03T00:41:00Z" w:id="686">
        <w:r w:rsidR="00A4030C">
          <w:rPr>
            <w:rFonts w:hint="eastAsia" w:eastAsia="나눔명조"/>
            <w:sz w:val="20"/>
            <w:szCs w:val="22"/>
          </w:rPr>
          <w:t xml:space="preserve"> </w:t>
        </w:r>
        <w:r w:rsidR="00A4030C">
          <w:rPr>
            <w:rFonts w:hint="eastAsia" w:eastAsia="나눔명조"/>
            <w:sz w:val="20"/>
            <w:szCs w:val="22"/>
          </w:rPr>
          <w:t>따라서</w:t>
        </w:r>
        <w:r w:rsidR="00A4030C">
          <w:rPr>
            <w:rFonts w:hint="eastAsia" w:eastAsia="나눔명조"/>
            <w:sz w:val="20"/>
            <w:szCs w:val="22"/>
          </w:rPr>
          <w:t xml:space="preserve"> </w:t>
        </w:r>
        <w:r w:rsidR="00A4030C">
          <w:rPr>
            <w:rFonts w:hint="eastAsia" w:eastAsia="나눔명조"/>
            <w:sz w:val="20"/>
            <w:szCs w:val="22"/>
          </w:rPr>
          <w:t>본</w:t>
        </w:r>
        <w:r w:rsidR="00A4030C">
          <w:rPr>
            <w:rFonts w:hint="eastAsia" w:eastAsia="나눔명조"/>
            <w:sz w:val="20"/>
            <w:szCs w:val="22"/>
          </w:rPr>
          <w:t xml:space="preserve"> </w:t>
        </w:r>
        <w:r w:rsidR="00A4030C">
          <w:rPr>
            <w:rFonts w:hint="eastAsia" w:eastAsia="나눔명조"/>
            <w:sz w:val="20"/>
            <w:szCs w:val="22"/>
          </w:rPr>
          <w:t>연구에서는</w:t>
        </w:r>
        <w:r w:rsidR="00A4030C">
          <w:rPr>
            <w:rFonts w:hint="eastAsia" w:eastAsia="나눔명조"/>
            <w:sz w:val="20"/>
            <w:szCs w:val="22"/>
          </w:rPr>
          <w:t xml:space="preserve"> </w:t>
        </w:r>
        <w:r w:rsidR="00A4030C">
          <w:rPr>
            <w:rFonts w:hint="eastAsia" w:eastAsia="나눔명조"/>
            <w:sz w:val="20"/>
            <w:szCs w:val="22"/>
          </w:rPr>
          <w:t>조직</w:t>
        </w:r>
        <w:r w:rsidR="00A4030C">
          <w:rPr>
            <w:rFonts w:hint="eastAsia" w:eastAsia="나눔명조"/>
            <w:sz w:val="20"/>
            <w:szCs w:val="22"/>
          </w:rPr>
          <w:t xml:space="preserve"> </w:t>
        </w:r>
        <w:r w:rsidR="00A4030C">
          <w:rPr>
            <w:rFonts w:hint="eastAsia" w:eastAsia="나눔명조"/>
            <w:sz w:val="20"/>
            <w:szCs w:val="22"/>
          </w:rPr>
          <w:t>내</w:t>
        </w:r>
        <w:r w:rsidR="00A4030C">
          <w:rPr>
            <w:rFonts w:hint="eastAsia" w:eastAsia="나눔명조"/>
            <w:sz w:val="20"/>
            <w:szCs w:val="22"/>
          </w:rPr>
          <w:t xml:space="preserve"> </w:t>
        </w:r>
        <w:r w:rsidR="00A4030C">
          <w:rPr>
            <w:rFonts w:hint="eastAsia" w:eastAsia="나눔명조"/>
            <w:sz w:val="20"/>
            <w:szCs w:val="22"/>
          </w:rPr>
          <w:t>의사소통</w:t>
        </w:r>
      </w:ins>
      <w:ins w:author="Kang, Jiyoon" w:date="2022-03-03T00:42:00Z" w:id="687">
        <w:r w:rsidR="00A4030C">
          <w:rPr>
            <w:rFonts w:hint="eastAsia" w:eastAsia="나눔명조"/>
            <w:sz w:val="20"/>
            <w:szCs w:val="22"/>
          </w:rPr>
          <w:t xml:space="preserve"> </w:t>
        </w:r>
        <w:r w:rsidR="00A4030C">
          <w:rPr>
            <w:rFonts w:hint="eastAsia" w:eastAsia="나눔명조"/>
            <w:sz w:val="20"/>
            <w:szCs w:val="22"/>
          </w:rPr>
          <w:t>증가가</w:t>
        </w:r>
        <w:r w:rsidR="00A4030C">
          <w:rPr>
            <w:rFonts w:hint="eastAsia" w:eastAsia="나눔명조"/>
            <w:sz w:val="20"/>
            <w:szCs w:val="22"/>
          </w:rPr>
          <w:t xml:space="preserve"> </w:t>
        </w:r>
        <w:r w:rsidR="00A4030C">
          <w:rPr>
            <w:rFonts w:hint="eastAsia" w:eastAsia="나눔명조"/>
            <w:sz w:val="20"/>
            <w:szCs w:val="22"/>
          </w:rPr>
          <w:t>조직구성원들의</w:t>
        </w:r>
        <w:r w:rsidR="00A4030C">
          <w:rPr>
            <w:rFonts w:hint="eastAsia" w:eastAsia="나눔명조"/>
            <w:sz w:val="20"/>
            <w:szCs w:val="22"/>
          </w:rPr>
          <w:t xml:space="preserve"> </w:t>
        </w:r>
        <w:r w:rsidR="00A4030C">
          <w:rPr>
            <w:rFonts w:hint="eastAsia" w:eastAsia="나눔명조"/>
            <w:sz w:val="20"/>
            <w:szCs w:val="22"/>
          </w:rPr>
          <w:t>공공봉</w:t>
        </w:r>
      </w:ins>
      <w:ins w:author="Kang, Jiyoon" w:date="2022-03-03T00:43:00Z" w:id="688">
        <w:r w:rsidR="00A4030C">
          <w:rPr>
            <w:rFonts w:hint="eastAsia" w:eastAsia="나눔명조"/>
            <w:sz w:val="20"/>
            <w:szCs w:val="22"/>
          </w:rPr>
          <w:t>사동기</w:t>
        </w:r>
        <w:r w:rsidR="00A4030C">
          <w:rPr>
            <w:rFonts w:hint="eastAsia" w:eastAsia="나눔명조"/>
            <w:sz w:val="20"/>
            <w:szCs w:val="22"/>
          </w:rPr>
          <w:t xml:space="preserve"> </w:t>
        </w:r>
        <w:r w:rsidR="00A4030C">
          <w:rPr>
            <w:rFonts w:hint="eastAsia" w:eastAsia="나눔명조"/>
            <w:sz w:val="20"/>
            <w:szCs w:val="22"/>
          </w:rPr>
          <w:t>향상에</w:t>
        </w:r>
        <w:r w:rsidR="00A4030C">
          <w:rPr>
            <w:rFonts w:hint="eastAsia" w:eastAsia="나눔명조"/>
            <w:sz w:val="20"/>
            <w:szCs w:val="22"/>
          </w:rPr>
          <w:t xml:space="preserve"> </w:t>
        </w:r>
        <w:r w:rsidR="00A4030C">
          <w:rPr>
            <w:rFonts w:hint="eastAsia" w:eastAsia="나눔명조"/>
            <w:sz w:val="20"/>
            <w:szCs w:val="22"/>
          </w:rPr>
          <w:t>긍정적</w:t>
        </w:r>
        <w:r w:rsidR="00A4030C">
          <w:rPr>
            <w:rFonts w:hint="eastAsia" w:eastAsia="나눔명조"/>
            <w:sz w:val="20"/>
            <w:szCs w:val="22"/>
          </w:rPr>
          <w:t xml:space="preserve"> </w:t>
        </w:r>
        <w:r w:rsidR="00A4030C">
          <w:rPr>
            <w:rFonts w:hint="eastAsia" w:eastAsia="나눔명조"/>
            <w:sz w:val="20"/>
            <w:szCs w:val="22"/>
          </w:rPr>
          <w:t>영향을</w:t>
        </w:r>
        <w:r w:rsidR="00A4030C">
          <w:rPr>
            <w:rFonts w:hint="eastAsia" w:eastAsia="나눔명조"/>
            <w:sz w:val="20"/>
            <w:szCs w:val="22"/>
          </w:rPr>
          <w:t xml:space="preserve"> </w:t>
        </w:r>
        <w:r w:rsidR="00A4030C">
          <w:rPr>
            <w:rFonts w:hint="eastAsia" w:eastAsia="나눔명조"/>
            <w:sz w:val="20"/>
            <w:szCs w:val="22"/>
          </w:rPr>
          <w:t>끼칠</w:t>
        </w:r>
        <w:r w:rsidR="00A4030C">
          <w:rPr>
            <w:rFonts w:hint="eastAsia" w:eastAsia="나눔명조"/>
            <w:sz w:val="20"/>
            <w:szCs w:val="22"/>
          </w:rPr>
          <w:t xml:space="preserve"> </w:t>
        </w:r>
        <w:r w:rsidR="00A4030C">
          <w:rPr>
            <w:rFonts w:hint="eastAsia" w:eastAsia="나눔명조"/>
            <w:sz w:val="20"/>
            <w:szCs w:val="22"/>
          </w:rPr>
          <w:t>것이라고</w:t>
        </w:r>
        <w:r w:rsidR="00A4030C">
          <w:rPr>
            <w:rFonts w:hint="eastAsia" w:eastAsia="나눔명조"/>
            <w:sz w:val="20"/>
            <w:szCs w:val="22"/>
          </w:rPr>
          <w:t xml:space="preserve"> </w:t>
        </w:r>
        <w:r w:rsidR="00A4030C">
          <w:rPr>
            <w:rFonts w:hint="eastAsia" w:eastAsia="나눔명조"/>
            <w:sz w:val="20"/>
            <w:szCs w:val="22"/>
          </w:rPr>
          <w:t>기대한다</w:t>
        </w:r>
        <w:r w:rsidR="00A4030C">
          <w:rPr>
            <w:rFonts w:hint="eastAsia" w:eastAsia="나눔명조"/>
            <w:sz w:val="20"/>
            <w:szCs w:val="22"/>
          </w:rPr>
          <w:t>.</w:t>
        </w:r>
      </w:ins>
      <w:r w:rsidRPr="00B61948">
        <w:rPr>
          <w:rFonts w:hint="eastAsia" w:eastAsia="나눔명조"/>
          <w:sz w:val="20"/>
          <w:szCs w:val="22"/>
        </w:rPr>
        <w:t xml:space="preserve"> </w:t>
      </w:r>
    </w:p>
    <w:p w:rsidRPr="00B61948" w:rsidR="004D452C" w:rsidP="00283EF6" w:rsidRDefault="004D452C" w14:paraId="1243E2E3" w14:textId="77777777">
      <w:pPr>
        <w:wordWrap/>
        <w:spacing w:before="120" w:after="120" w:line="276" w:lineRule="auto"/>
        <w:ind w:firstLine="288"/>
        <w:rPr>
          <w:rFonts w:eastAsia="나눔명조"/>
          <w:sz w:val="20"/>
          <w:szCs w:val="22"/>
        </w:rPr>
      </w:pPr>
    </w:p>
    <w:p w:rsidRPr="00B61948" w:rsidR="004D452C" w:rsidP="00283EF6" w:rsidRDefault="004D452C" w14:paraId="5163CD98" w14:textId="1FBA9A6D">
      <w:pPr>
        <w:wordWrap/>
        <w:spacing w:before="120" w:after="120" w:line="276" w:lineRule="auto"/>
        <w:rPr>
          <w:rFonts w:eastAsia="나눔명조"/>
          <w:sz w:val="20"/>
          <w:szCs w:val="22"/>
        </w:rPr>
      </w:pPr>
      <w:r w:rsidRPr="00B61948">
        <w:rPr>
          <w:rFonts w:hint="eastAsia" w:eastAsia="나눔명조"/>
          <w:sz w:val="20"/>
          <w:szCs w:val="22"/>
        </w:rPr>
        <w:t>가설</w:t>
      </w:r>
      <w:r w:rsidRPr="00B61948">
        <w:rPr>
          <w:rFonts w:hint="eastAsia" w:eastAsia="나눔명조"/>
          <w:sz w:val="20"/>
          <w:szCs w:val="22"/>
        </w:rPr>
        <w:t xml:space="preserve"> </w:t>
      </w:r>
      <w:del w:author="Kang, Jiyoon" w:date="2022-03-02T23:41:00Z" w:id="689">
        <w:r w:rsidRPr="00B61948" w:rsidDel="008C1E74">
          <w:rPr>
            <w:rFonts w:eastAsia="나눔명조"/>
            <w:sz w:val="20"/>
            <w:szCs w:val="22"/>
          </w:rPr>
          <w:delText>4</w:delText>
        </w:r>
      </w:del>
      <w:ins w:author="Kang, Jiyoon" w:date="2022-03-02T23:41:00Z" w:id="690">
        <w:r w:rsidR="008C1E74">
          <w:rPr>
            <w:rFonts w:eastAsia="나눔명조"/>
            <w:sz w:val="20"/>
            <w:szCs w:val="22"/>
          </w:rPr>
          <w:t>3</w:t>
        </w:r>
      </w:ins>
      <w:r w:rsidRPr="00B61948">
        <w:rPr>
          <w:rFonts w:hint="eastAsia" w:eastAsia="나눔명조"/>
          <w:sz w:val="20"/>
          <w:szCs w:val="22"/>
        </w:rPr>
        <w:t xml:space="preserve">. </w:t>
      </w:r>
      <w:r w:rsidRPr="00B61948">
        <w:rPr>
          <w:rFonts w:hint="eastAsia" w:eastAsia="나눔명조"/>
          <w:sz w:val="20"/>
          <w:szCs w:val="22"/>
        </w:rPr>
        <w:t>관료조직</w:t>
      </w:r>
      <w:r w:rsidRPr="00B61948">
        <w:rPr>
          <w:rFonts w:hint="eastAsia" w:eastAsia="나눔명조"/>
          <w:sz w:val="20"/>
          <w:szCs w:val="22"/>
        </w:rPr>
        <w:t xml:space="preserve"> </w:t>
      </w:r>
      <w:r w:rsidRPr="00B61948">
        <w:rPr>
          <w:rFonts w:hint="eastAsia" w:eastAsia="나눔명조"/>
          <w:sz w:val="20"/>
          <w:szCs w:val="22"/>
        </w:rPr>
        <w:t>내</w:t>
      </w:r>
      <w:r w:rsidRPr="00B61948">
        <w:rPr>
          <w:rFonts w:hint="eastAsia" w:eastAsia="나눔명조"/>
          <w:sz w:val="20"/>
          <w:szCs w:val="22"/>
        </w:rPr>
        <w:t xml:space="preserve"> </w:t>
      </w:r>
      <w:r w:rsidRPr="00B61948">
        <w:rPr>
          <w:rFonts w:hint="eastAsia" w:eastAsia="나눔명조"/>
          <w:sz w:val="20"/>
          <w:szCs w:val="22"/>
        </w:rPr>
        <w:t>소통노력이</w:t>
      </w:r>
      <w:r w:rsidRPr="00B61948">
        <w:rPr>
          <w:rFonts w:hint="eastAsia" w:eastAsia="나눔명조"/>
          <w:sz w:val="20"/>
          <w:szCs w:val="22"/>
        </w:rPr>
        <w:t xml:space="preserve"> </w:t>
      </w:r>
      <w:r w:rsidRPr="00B61948">
        <w:rPr>
          <w:rFonts w:hint="eastAsia" w:eastAsia="나눔명조"/>
          <w:sz w:val="20"/>
          <w:szCs w:val="22"/>
        </w:rPr>
        <w:t>증진되고</w:t>
      </w:r>
      <w:r w:rsidRPr="00B61948">
        <w:rPr>
          <w:rFonts w:hint="eastAsia" w:eastAsia="나눔명조"/>
          <w:sz w:val="20"/>
          <w:szCs w:val="22"/>
        </w:rPr>
        <w:t xml:space="preserve"> </w:t>
      </w:r>
      <w:r w:rsidRPr="00B61948">
        <w:rPr>
          <w:rFonts w:hint="eastAsia" w:eastAsia="나눔명조"/>
          <w:sz w:val="20"/>
          <w:szCs w:val="22"/>
        </w:rPr>
        <w:t>의사소통이</w:t>
      </w:r>
      <w:r w:rsidRPr="00B61948">
        <w:rPr>
          <w:rFonts w:hint="eastAsia" w:eastAsia="나눔명조"/>
          <w:sz w:val="20"/>
          <w:szCs w:val="22"/>
        </w:rPr>
        <w:t xml:space="preserve"> </w:t>
      </w:r>
      <w:r w:rsidRPr="00B61948">
        <w:rPr>
          <w:rFonts w:hint="eastAsia" w:eastAsia="나눔명조"/>
          <w:sz w:val="20"/>
          <w:szCs w:val="22"/>
        </w:rPr>
        <w:t>빈번하게</w:t>
      </w:r>
      <w:r w:rsidRPr="00B61948">
        <w:rPr>
          <w:rFonts w:hint="eastAsia" w:eastAsia="나눔명조"/>
          <w:sz w:val="20"/>
          <w:szCs w:val="22"/>
        </w:rPr>
        <w:t xml:space="preserve"> </w:t>
      </w:r>
      <w:r w:rsidRPr="00B61948">
        <w:rPr>
          <w:rFonts w:hint="eastAsia" w:eastAsia="나눔명조"/>
          <w:sz w:val="20"/>
          <w:szCs w:val="22"/>
        </w:rPr>
        <w:t>진행될수록</w:t>
      </w:r>
      <w:r w:rsidRPr="00B61948">
        <w:rPr>
          <w:rFonts w:hint="eastAsia" w:eastAsia="나눔명조"/>
          <w:sz w:val="20"/>
          <w:szCs w:val="22"/>
        </w:rPr>
        <w:t xml:space="preserve">, </w:t>
      </w:r>
      <w:r w:rsidRPr="00B61948">
        <w:rPr>
          <w:rFonts w:hint="eastAsia" w:eastAsia="나눔명조"/>
          <w:sz w:val="20"/>
          <w:szCs w:val="22"/>
        </w:rPr>
        <w:t>조직원들의</w:t>
      </w:r>
      <w:r w:rsidRPr="00B61948">
        <w:rPr>
          <w:rFonts w:hint="eastAsia" w:eastAsia="나눔명조"/>
          <w:sz w:val="20"/>
          <w:szCs w:val="22"/>
        </w:rPr>
        <w:t xml:space="preserve"> </w:t>
      </w:r>
      <w:r w:rsidRPr="00B61948">
        <w:rPr>
          <w:rFonts w:hint="eastAsia" w:eastAsia="나눔명조"/>
          <w:sz w:val="20"/>
          <w:szCs w:val="22"/>
        </w:rPr>
        <w:t>공공봉사동기</w:t>
      </w:r>
      <w:r w:rsidRPr="00B61948" w:rsidR="00E75810">
        <w:rPr>
          <w:rFonts w:hint="eastAsia" w:eastAsia="나눔명조"/>
          <w:sz w:val="20"/>
          <w:szCs w:val="22"/>
        </w:rPr>
        <w:t>가</w:t>
      </w:r>
      <w:r w:rsidRPr="00B61948">
        <w:rPr>
          <w:rFonts w:hint="eastAsia" w:eastAsia="나눔명조"/>
          <w:sz w:val="20"/>
          <w:szCs w:val="22"/>
        </w:rPr>
        <w:t xml:space="preserve"> </w:t>
      </w:r>
      <w:r w:rsidRPr="00B61948">
        <w:rPr>
          <w:rFonts w:hint="eastAsia" w:eastAsia="나눔명조"/>
          <w:sz w:val="20"/>
          <w:szCs w:val="22"/>
        </w:rPr>
        <w:t>증가한다</w:t>
      </w:r>
      <w:r w:rsidRPr="00B61948">
        <w:rPr>
          <w:rFonts w:hint="eastAsia" w:eastAsia="나눔명조"/>
          <w:sz w:val="20"/>
          <w:szCs w:val="22"/>
        </w:rPr>
        <w:t>.</w:t>
      </w:r>
    </w:p>
    <w:p w:rsidRPr="00B61948" w:rsidR="004D452C" w:rsidP="00283EF6" w:rsidRDefault="004D452C" w14:paraId="7CD323B8" w14:textId="77777777">
      <w:pPr>
        <w:wordWrap/>
        <w:spacing w:before="120" w:after="120" w:line="276" w:lineRule="auto"/>
        <w:ind w:firstLine="288"/>
        <w:rPr>
          <w:rFonts w:eastAsia="나눔명조"/>
          <w:sz w:val="20"/>
          <w:szCs w:val="22"/>
        </w:rPr>
      </w:pPr>
    </w:p>
    <w:p w:rsidRPr="00B61948" w:rsidR="004D452C" w:rsidP="00283EF6" w:rsidRDefault="004D452C" w14:paraId="7F7D719E" w14:textId="57F9934D">
      <w:pPr>
        <w:wordWrap/>
        <w:spacing w:before="120" w:after="120" w:line="276" w:lineRule="auto"/>
        <w:ind w:firstLine="288"/>
        <w:rPr>
          <w:rFonts w:eastAsia="나눔명조"/>
          <w:sz w:val="20"/>
          <w:szCs w:val="22"/>
        </w:rPr>
      </w:pPr>
      <w:r w:rsidRPr="00B61948">
        <w:rPr>
          <w:rFonts w:hint="eastAsia" w:eastAsia="나눔명조"/>
          <w:sz w:val="20"/>
          <w:szCs w:val="22"/>
        </w:rPr>
        <w:t>본</w:t>
      </w:r>
      <w:r w:rsidRPr="00B61948">
        <w:rPr>
          <w:rFonts w:hint="eastAsia" w:eastAsia="나눔명조"/>
          <w:sz w:val="20"/>
          <w:szCs w:val="22"/>
        </w:rPr>
        <w:t xml:space="preserve"> </w:t>
      </w:r>
      <w:r w:rsidRPr="00B61948">
        <w:rPr>
          <w:rFonts w:hint="eastAsia" w:eastAsia="나눔명조"/>
          <w:sz w:val="20"/>
          <w:szCs w:val="22"/>
        </w:rPr>
        <w:t>연구에서는</w:t>
      </w:r>
      <w:r w:rsidRPr="00B61948">
        <w:rPr>
          <w:rFonts w:hint="eastAsia" w:eastAsia="나눔명조"/>
          <w:sz w:val="20"/>
          <w:szCs w:val="22"/>
        </w:rPr>
        <w:t xml:space="preserve"> </w:t>
      </w:r>
      <w:r w:rsidRPr="00B61948">
        <w:rPr>
          <w:rFonts w:hint="eastAsia" w:eastAsia="나눔명조"/>
          <w:sz w:val="20"/>
          <w:szCs w:val="22"/>
        </w:rPr>
        <w:t>의사소통을</w:t>
      </w:r>
      <w:r w:rsidRPr="00B61948">
        <w:rPr>
          <w:rFonts w:hint="eastAsia" w:eastAsia="나눔명조"/>
          <w:sz w:val="20"/>
          <w:szCs w:val="22"/>
        </w:rPr>
        <w:t xml:space="preserve"> </w:t>
      </w:r>
      <w:r w:rsidRPr="00B61948">
        <w:rPr>
          <w:rFonts w:hint="eastAsia" w:eastAsia="나눔명조"/>
          <w:sz w:val="20"/>
          <w:szCs w:val="22"/>
        </w:rPr>
        <w:t>“다양한</w:t>
      </w:r>
      <w:r w:rsidRPr="00B61948">
        <w:rPr>
          <w:rFonts w:hint="eastAsia" w:eastAsia="나눔명조"/>
          <w:sz w:val="20"/>
          <w:szCs w:val="22"/>
        </w:rPr>
        <w:t xml:space="preserve"> </w:t>
      </w:r>
      <w:r w:rsidRPr="00B61948">
        <w:rPr>
          <w:rFonts w:hint="eastAsia" w:eastAsia="나눔명조"/>
          <w:sz w:val="20"/>
          <w:szCs w:val="22"/>
        </w:rPr>
        <w:t>층위의</w:t>
      </w:r>
      <w:r w:rsidRPr="00B61948">
        <w:rPr>
          <w:rFonts w:hint="eastAsia" w:eastAsia="나눔명조"/>
          <w:sz w:val="20"/>
          <w:szCs w:val="22"/>
        </w:rPr>
        <w:t xml:space="preserve"> </w:t>
      </w:r>
      <w:r w:rsidRPr="00B61948">
        <w:rPr>
          <w:rFonts w:hint="eastAsia" w:eastAsia="나눔명조"/>
          <w:sz w:val="20"/>
          <w:szCs w:val="22"/>
        </w:rPr>
        <w:t>주체</w:t>
      </w:r>
      <w:r w:rsidRPr="00B61948">
        <w:rPr>
          <w:rFonts w:hint="eastAsia" w:eastAsia="나눔명조"/>
          <w:sz w:val="20"/>
          <w:szCs w:val="22"/>
        </w:rPr>
        <w:t xml:space="preserve"> </w:t>
      </w:r>
      <w:r w:rsidRPr="00B61948">
        <w:rPr>
          <w:rFonts w:hint="eastAsia" w:eastAsia="나눔명조"/>
          <w:sz w:val="20"/>
          <w:szCs w:val="22"/>
        </w:rPr>
        <w:t>간의</w:t>
      </w:r>
      <w:r w:rsidRPr="00B61948">
        <w:rPr>
          <w:rFonts w:hint="eastAsia" w:eastAsia="나눔명조"/>
          <w:sz w:val="20"/>
          <w:szCs w:val="22"/>
        </w:rPr>
        <w:t xml:space="preserve"> </w:t>
      </w:r>
      <w:r w:rsidRPr="00B61948">
        <w:rPr>
          <w:rFonts w:hint="eastAsia" w:eastAsia="나눔명조"/>
          <w:sz w:val="20"/>
          <w:szCs w:val="22"/>
        </w:rPr>
        <w:t>상호의사를</w:t>
      </w:r>
      <w:r w:rsidRPr="00B61948">
        <w:rPr>
          <w:rFonts w:hint="eastAsia" w:eastAsia="나눔명조"/>
          <w:sz w:val="20"/>
          <w:szCs w:val="22"/>
        </w:rPr>
        <w:t xml:space="preserve"> </w:t>
      </w:r>
      <w:r w:rsidRPr="00B61948">
        <w:rPr>
          <w:rFonts w:hint="eastAsia" w:eastAsia="나눔명조"/>
          <w:sz w:val="20"/>
          <w:szCs w:val="22"/>
        </w:rPr>
        <w:t>전달하고</w:t>
      </w:r>
      <w:r w:rsidRPr="00B61948">
        <w:rPr>
          <w:rFonts w:hint="eastAsia" w:eastAsia="나눔명조"/>
          <w:sz w:val="20"/>
          <w:szCs w:val="22"/>
        </w:rPr>
        <w:t xml:space="preserve"> </w:t>
      </w:r>
      <w:r w:rsidRPr="00B61948">
        <w:rPr>
          <w:rFonts w:hint="eastAsia" w:eastAsia="나눔명조"/>
          <w:sz w:val="20"/>
          <w:szCs w:val="22"/>
        </w:rPr>
        <w:t>의견과</w:t>
      </w:r>
      <w:r w:rsidRPr="00B61948">
        <w:rPr>
          <w:rFonts w:hint="eastAsia" w:eastAsia="나눔명조"/>
          <w:sz w:val="20"/>
          <w:szCs w:val="22"/>
        </w:rPr>
        <w:t xml:space="preserve"> </w:t>
      </w:r>
      <w:r w:rsidRPr="00B61948">
        <w:rPr>
          <w:rFonts w:hint="eastAsia" w:eastAsia="나눔명조"/>
          <w:sz w:val="20"/>
          <w:szCs w:val="22"/>
        </w:rPr>
        <w:t>가치를</w:t>
      </w:r>
      <w:r w:rsidRPr="00B61948">
        <w:rPr>
          <w:rFonts w:hint="eastAsia" w:eastAsia="나눔명조"/>
          <w:sz w:val="20"/>
          <w:szCs w:val="22"/>
        </w:rPr>
        <w:t xml:space="preserve"> </w:t>
      </w:r>
      <w:r w:rsidRPr="00B61948">
        <w:rPr>
          <w:rFonts w:hint="eastAsia" w:eastAsia="나눔명조"/>
          <w:sz w:val="20"/>
          <w:szCs w:val="22"/>
        </w:rPr>
        <w:t>공유하는</w:t>
      </w:r>
      <w:r w:rsidRPr="00B61948">
        <w:rPr>
          <w:rFonts w:hint="eastAsia" w:eastAsia="나눔명조"/>
          <w:sz w:val="20"/>
          <w:szCs w:val="22"/>
        </w:rPr>
        <w:t xml:space="preserve"> </w:t>
      </w:r>
      <w:proofErr w:type="spellStart"/>
      <w:r w:rsidRPr="00B61948">
        <w:rPr>
          <w:rFonts w:hint="eastAsia" w:eastAsia="나눔명조"/>
          <w:sz w:val="20"/>
          <w:szCs w:val="22"/>
        </w:rPr>
        <w:t>과정”으로</w:t>
      </w:r>
      <w:proofErr w:type="spellEnd"/>
      <w:r w:rsidRPr="00B61948">
        <w:rPr>
          <w:rFonts w:hint="eastAsia" w:eastAsia="나눔명조"/>
          <w:sz w:val="20"/>
          <w:szCs w:val="22"/>
        </w:rPr>
        <w:t xml:space="preserve"> </w:t>
      </w:r>
      <w:r w:rsidRPr="00B61948">
        <w:rPr>
          <w:rFonts w:hint="eastAsia" w:eastAsia="나눔명조"/>
          <w:sz w:val="20"/>
          <w:szCs w:val="22"/>
        </w:rPr>
        <w:t>정의하며</w:t>
      </w:r>
      <w:r w:rsidRPr="00B61948">
        <w:rPr>
          <w:rFonts w:hint="eastAsia" w:eastAsia="나눔명조"/>
          <w:sz w:val="20"/>
          <w:szCs w:val="22"/>
        </w:rPr>
        <w:t xml:space="preserve">, </w:t>
      </w:r>
      <w:r w:rsidRPr="00B61948">
        <w:rPr>
          <w:rFonts w:hint="eastAsia" w:eastAsia="나눔명조"/>
          <w:sz w:val="20"/>
          <w:szCs w:val="22"/>
        </w:rPr>
        <w:t>따라서</w:t>
      </w:r>
      <w:r w:rsidRPr="00B61948">
        <w:rPr>
          <w:rFonts w:hint="eastAsia" w:eastAsia="나눔명조"/>
          <w:sz w:val="20"/>
          <w:szCs w:val="22"/>
        </w:rPr>
        <w:t xml:space="preserve"> </w:t>
      </w:r>
      <w:r w:rsidRPr="00B61948">
        <w:rPr>
          <w:rFonts w:hint="eastAsia" w:eastAsia="나눔명조"/>
          <w:sz w:val="20"/>
          <w:szCs w:val="22"/>
        </w:rPr>
        <w:t>수직적인지</w:t>
      </w:r>
      <w:r w:rsidRPr="00B61948">
        <w:rPr>
          <w:rFonts w:hint="eastAsia" w:eastAsia="나눔명조"/>
          <w:sz w:val="20"/>
          <w:szCs w:val="22"/>
        </w:rPr>
        <w:t xml:space="preserve"> </w:t>
      </w:r>
      <w:r w:rsidRPr="00B61948">
        <w:rPr>
          <w:rFonts w:hint="eastAsia" w:eastAsia="나눔명조"/>
          <w:sz w:val="20"/>
          <w:szCs w:val="22"/>
        </w:rPr>
        <w:t>수평적인지</w:t>
      </w:r>
      <w:r w:rsidRPr="00B61948">
        <w:rPr>
          <w:rFonts w:hint="eastAsia" w:eastAsia="나눔명조"/>
          <w:sz w:val="20"/>
          <w:szCs w:val="22"/>
        </w:rPr>
        <w:t xml:space="preserve">, </w:t>
      </w:r>
      <w:r w:rsidRPr="00B61948">
        <w:rPr>
          <w:rFonts w:hint="eastAsia" w:eastAsia="나눔명조"/>
          <w:sz w:val="20"/>
          <w:szCs w:val="22"/>
        </w:rPr>
        <w:t>혹은</w:t>
      </w:r>
      <w:r w:rsidRPr="00B61948">
        <w:rPr>
          <w:rFonts w:hint="eastAsia" w:eastAsia="나눔명조"/>
          <w:sz w:val="20"/>
          <w:szCs w:val="22"/>
        </w:rPr>
        <w:t xml:space="preserve"> </w:t>
      </w:r>
      <w:r w:rsidRPr="00B61948">
        <w:rPr>
          <w:rFonts w:hint="eastAsia" w:eastAsia="나눔명조"/>
          <w:sz w:val="20"/>
          <w:szCs w:val="22"/>
        </w:rPr>
        <w:t>상향적</w:t>
      </w:r>
      <w:r w:rsidRPr="00B61948">
        <w:rPr>
          <w:rFonts w:hint="eastAsia" w:eastAsia="나눔명조"/>
          <w:sz w:val="20"/>
          <w:szCs w:val="22"/>
        </w:rPr>
        <w:t xml:space="preserve">, </w:t>
      </w:r>
      <w:proofErr w:type="spellStart"/>
      <w:r w:rsidRPr="00B61948">
        <w:rPr>
          <w:rFonts w:hint="eastAsia" w:eastAsia="나눔명조"/>
          <w:sz w:val="20"/>
          <w:szCs w:val="22"/>
        </w:rPr>
        <w:t>하향적인지와</w:t>
      </w:r>
      <w:proofErr w:type="spellEnd"/>
      <w:r w:rsidRPr="00B61948">
        <w:rPr>
          <w:rFonts w:hint="eastAsia" w:eastAsia="나눔명조"/>
          <w:sz w:val="20"/>
          <w:szCs w:val="22"/>
        </w:rPr>
        <w:t xml:space="preserve"> </w:t>
      </w:r>
      <w:r w:rsidRPr="00B61948">
        <w:rPr>
          <w:rFonts w:hint="eastAsia" w:eastAsia="나눔명조"/>
          <w:sz w:val="20"/>
          <w:szCs w:val="22"/>
        </w:rPr>
        <w:t>관계없이</w:t>
      </w:r>
      <w:r w:rsidRPr="00B61948">
        <w:rPr>
          <w:rFonts w:hint="eastAsia" w:eastAsia="나눔명조"/>
          <w:sz w:val="20"/>
          <w:szCs w:val="22"/>
        </w:rPr>
        <w:t xml:space="preserve"> </w:t>
      </w:r>
      <w:r w:rsidRPr="00B61948">
        <w:rPr>
          <w:rFonts w:hint="eastAsia" w:eastAsia="나눔명조"/>
          <w:sz w:val="20"/>
          <w:szCs w:val="22"/>
        </w:rPr>
        <w:t>의사소통</w:t>
      </w:r>
      <w:r w:rsidRPr="00B61948">
        <w:rPr>
          <w:rFonts w:hint="eastAsia" w:eastAsia="나눔명조"/>
          <w:sz w:val="20"/>
          <w:szCs w:val="22"/>
        </w:rPr>
        <w:t xml:space="preserve"> </w:t>
      </w:r>
      <w:r w:rsidRPr="00B61948">
        <w:rPr>
          <w:rFonts w:hint="eastAsia" w:eastAsia="나눔명조"/>
          <w:sz w:val="20"/>
          <w:szCs w:val="22"/>
        </w:rPr>
        <w:t>변수를</w:t>
      </w:r>
      <w:r w:rsidRPr="00B61948">
        <w:rPr>
          <w:rFonts w:hint="eastAsia" w:eastAsia="나눔명조"/>
          <w:sz w:val="20"/>
          <w:szCs w:val="22"/>
        </w:rPr>
        <w:t xml:space="preserve"> </w:t>
      </w:r>
      <w:r w:rsidRPr="00B61948">
        <w:rPr>
          <w:rFonts w:hint="eastAsia" w:eastAsia="나눔명조"/>
          <w:sz w:val="20"/>
          <w:szCs w:val="22"/>
        </w:rPr>
        <w:t>통합적으로</w:t>
      </w:r>
      <w:r w:rsidRPr="00B61948">
        <w:rPr>
          <w:rFonts w:hint="eastAsia" w:eastAsia="나눔명조"/>
          <w:sz w:val="20"/>
          <w:szCs w:val="22"/>
        </w:rPr>
        <w:t xml:space="preserve"> </w:t>
      </w:r>
      <w:r w:rsidRPr="00B61948">
        <w:rPr>
          <w:rFonts w:hint="eastAsia" w:eastAsia="나눔명조"/>
          <w:sz w:val="20"/>
          <w:szCs w:val="22"/>
        </w:rPr>
        <w:t>활용하여</w:t>
      </w:r>
      <w:r w:rsidRPr="00B61948">
        <w:rPr>
          <w:rFonts w:hint="eastAsia" w:eastAsia="나눔명조"/>
          <w:sz w:val="20"/>
          <w:szCs w:val="22"/>
        </w:rPr>
        <w:t xml:space="preserve"> </w:t>
      </w:r>
      <w:r w:rsidRPr="00B61948">
        <w:rPr>
          <w:rFonts w:hint="eastAsia" w:eastAsia="나눔명조"/>
          <w:sz w:val="20"/>
          <w:szCs w:val="22"/>
        </w:rPr>
        <w:t>분석하고자</w:t>
      </w:r>
      <w:r w:rsidRPr="00B61948">
        <w:rPr>
          <w:rFonts w:hint="eastAsia" w:eastAsia="나눔명조"/>
          <w:sz w:val="20"/>
          <w:szCs w:val="22"/>
        </w:rPr>
        <w:t xml:space="preserve"> </w:t>
      </w:r>
      <w:r w:rsidRPr="00B61948">
        <w:rPr>
          <w:rFonts w:hint="eastAsia" w:eastAsia="나눔명조"/>
          <w:sz w:val="20"/>
          <w:szCs w:val="22"/>
        </w:rPr>
        <w:t>한다</w:t>
      </w:r>
      <w:r w:rsidRPr="00B61948">
        <w:rPr>
          <w:rFonts w:hint="eastAsia" w:eastAsia="나눔명조"/>
          <w:sz w:val="20"/>
          <w:szCs w:val="22"/>
        </w:rPr>
        <w:t xml:space="preserve">. </w:t>
      </w:r>
      <w:r w:rsidRPr="00B61948">
        <w:rPr>
          <w:rFonts w:hint="eastAsia" w:eastAsia="나눔명조"/>
          <w:sz w:val="20"/>
          <w:szCs w:val="22"/>
        </w:rPr>
        <w:t>소통의</w:t>
      </w:r>
      <w:r w:rsidRPr="00B61948">
        <w:rPr>
          <w:rFonts w:hint="eastAsia" w:eastAsia="나눔명조"/>
          <w:sz w:val="20"/>
          <w:szCs w:val="22"/>
        </w:rPr>
        <w:t xml:space="preserve"> </w:t>
      </w:r>
      <w:r w:rsidRPr="00B61948">
        <w:rPr>
          <w:rFonts w:hint="eastAsia" w:eastAsia="나눔명조"/>
          <w:sz w:val="20"/>
          <w:szCs w:val="22"/>
        </w:rPr>
        <w:t>형태가</w:t>
      </w:r>
      <w:r w:rsidRPr="00B61948">
        <w:rPr>
          <w:rFonts w:hint="eastAsia" w:eastAsia="나눔명조"/>
          <w:sz w:val="20"/>
          <w:szCs w:val="22"/>
        </w:rPr>
        <w:t xml:space="preserve"> </w:t>
      </w:r>
      <w:r w:rsidRPr="00B61948">
        <w:rPr>
          <w:rFonts w:hint="eastAsia" w:eastAsia="나눔명조"/>
          <w:sz w:val="20"/>
          <w:szCs w:val="22"/>
        </w:rPr>
        <w:t>개방적이고</w:t>
      </w:r>
      <w:r w:rsidRPr="00B61948">
        <w:rPr>
          <w:rFonts w:hint="eastAsia" w:eastAsia="나눔명조"/>
          <w:sz w:val="20"/>
          <w:szCs w:val="22"/>
        </w:rPr>
        <w:t xml:space="preserve"> </w:t>
      </w:r>
      <w:r w:rsidRPr="00B61948">
        <w:rPr>
          <w:rFonts w:hint="eastAsia" w:eastAsia="나눔명조"/>
          <w:sz w:val="20"/>
          <w:szCs w:val="22"/>
        </w:rPr>
        <w:t>원활하며</w:t>
      </w:r>
      <w:r w:rsidRPr="00B61948">
        <w:rPr>
          <w:rFonts w:hint="eastAsia" w:eastAsia="나눔명조"/>
          <w:sz w:val="20"/>
          <w:szCs w:val="22"/>
        </w:rPr>
        <w:t xml:space="preserve">, </w:t>
      </w:r>
      <w:r w:rsidRPr="00B61948">
        <w:rPr>
          <w:rFonts w:hint="eastAsia" w:eastAsia="나눔명조"/>
          <w:sz w:val="20"/>
          <w:szCs w:val="22"/>
        </w:rPr>
        <w:t>빈번하게</w:t>
      </w:r>
      <w:r w:rsidRPr="00B61948">
        <w:rPr>
          <w:rFonts w:hint="eastAsia" w:eastAsia="나눔명조"/>
          <w:sz w:val="20"/>
          <w:szCs w:val="22"/>
        </w:rPr>
        <w:t xml:space="preserve"> </w:t>
      </w:r>
      <w:r w:rsidRPr="00B61948">
        <w:rPr>
          <w:rFonts w:hint="eastAsia" w:eastAsia="나눔명조"/>
          <w:sz w:val="20"/>
          <w:szCs w:val="22"/>
        </w:rPr>
        <w:t>발생한다면</w:t>
      </w:r>
      <w:r w:rsidRPr="00B61948">
        <w:rPr>
          <w:rFonts w:hint="eastAsia" w:eastAsia="나눔명조"/>
          <w:sz w:val="20"/>
          <w:szCs w:val="22"/>
        </w:rPr>
        <w:t xml:space="preserve">, </w:t>
      </w:r>
      <w:r w:rsidRPr="00B61948">
        <w:rPr>
          <w:rFonts w:hint="eastAsia" w:eastAsia="나눔명조"/>
          <w:sz w:val="20"/>
          <w:szCs w:val="22"/>
        </w:rPr>
        <w:t>의사소통의</w:t>
      </w:r>
      <w:r w:rsidRPr="00B61948">
        <w:rPr>
          <w:rFonts w:hint="eastAsia" w:eastAsia="나눔명조"/>
          <w:sz w:val="20"/>
          <w:szCs w:val="22"/>
        </w:rPr>
        <w:t xml:space="preserve"> </w:t>
      </w:r>
      <w:r w:rsidRPr="00B61948">
        <w:rPr>
          <w:rFonts w:hint="eastAsia" w:eastAsia="나눔명조"/>
          <w:sz w:val="20"/>
          <w:szCs w:val="22"/>
        </w:rPr>
        <w:t>형태가</w:t>
      </w:r>
      <w:r w:rsidRPr="00B61948">
        <w:rPr>
          <w:rFonts w:hint="eastAsia" w:eastAsia="나눔명조"/>
          <w:sz w:val="20"/>
          <w:szCs w:val="22"/>
        </w:rPr>
        <w:t xml:space="preserve"> </w:t>
      </w:r>
      <w:r w:rsidRPr="00B61948">
        <w:rPr>
          <w:rFonts w:hint="eastAsia" w:eastAsia="나눔명조"/>
          <w:sz w:val="20"/>
          <w:szCs w:val="22"/>
        </w:rPr>
        <w:t>수직적이거나</w:t>
      </w:r>
      <w:r w:rsidRPr="00B61948">
        <w:rPr>
          <w:rFonts w:hint="eastAsia" w:eastAsia="나눔명조"/>
          <w:sz w:val="20"/>
          <w:szCs w:val="22"/>
        </w:rPr>
        <w:t xml:space="preserve"> </w:t>
      </w:r>
      <w:r w:rsidRPr="00B61948">
        <w:rPr>
          <w:rFonts w:hint="eastAsia" w:eastAsia="나눔명조"/>
          <w:sz w:val="20"/>
          <w:szCs w:val="22"/>
        </w:rPr>
        <w:t>수평적임에</w:t>
      </w:r>
      <w:r w:rsidRPr="00B61948">
        <w:rPr>
          <w:rFonts w:hint="eastAsia" w:eastAsia="나눔명조"/>
          <w:sz w:val="20"/>
          <w:szCs w:val="22"/>
        </w:rPr>
        <w:t xml:space="preserve"> </w:t>
      </w:r>
      <w:r w:rsidRPr="00B61948">
        <w:rPr>
          <w:rFonts w:hint="eastAsia" w:eastAsia="나눔명조"/>
          <w:sz w:val="20"/>
          <w:szCs w:val="22"/>
        </w:rPr>
        <w:t>관계없이</w:t>
      </w:r>
      <w:r w:rsidRPr="00B61948">
        <w:rPr>
          <w:rFonts w:hint="eastAsia" w:eastAsia="나눔명조"/>
          <w:sz w:val="20"/>
          <w:szCs w:val="22"/>
        </w:rPr>
        <w:t xml:space="preserve"> </w:t>
      </w:r>
      <w:r w:rsidRPr="00B61948" w:rsidR="00012453">
        <w:rPr>
          <w:rFonts w:hint="eastAsia" w:eastAsia="나눔명조"/>
          <w:sz w:val="20"/>
          <w:szCs w:val="22"/>
        </w:rPr>
        <w:t>공공봉사동기</w:t>
      </w:r>
      <w:r w:rsidRPr="00B61948">
        <w:rPr>
          <w:rFonts w:hint="eastAsia" w:eastAsia="나눔명조"/>
          <w:sz w:val="20"/>
          <w:szCs w:val="22"/>
        </w:rPr>
        <w:t>에</w:t>
      </w:r>
      <w:r w:rsidRPr="00B61948">
        <w:rPr>
          <w:rFonts w:hint="eastAsia" w:eastAsia="나눔명조"/>
          <w:sz w:val="20"/>
          <w:szCs w:val="22"/>
        </w:rPr>
        <w:t xml:space="preserve"> </w:t>
      </w:r>
      <w:r w:rsidRPr="00B61948">
        <w:rPr>
          <w:rFonts w:hint="eastAsia" w:eastAsia="나눔명조"/>
          <w:sz w:val="20"/>
          <w:szCs w:val="22"/>
        </w:rPr>
        <w:t>동일한</w:t>
      </w:r>
      <w:r w:rsidRPr="00B61948">
        <w:rPr>
          <w:rFonts w:hint="eastAsia" w:eastAsia="나눔명조"/>
          <w:sz w:val="20"/>
          <w:szCs w:val="22"/>
        </w:rPr>
        <w:t xml:space="preserve"> </w:t>
      </w:r>
      <w:r w:rsidRPr="00B61948">
        <w:rPr>
          <w:rFonts w:hint="eastAsia" w:eastAsia="나눔명조"/>
          <w:sz w:val="20"/>
          <w:szCs w:val="22"/>
        </w:rPr>
        <w:t>영향력을</w:t>
      </w:r>
      <w:r w:rsidRPr="00B61948">
        <w:rPr>
          <w:rFonts w:hint="eastAsia" w:eastAsia="나눔명조"/>
          <w:sz w:val="20"/>
          <w:szCs w:val="22"/>
        </w:rPr>
        <w:t xml:space="preserve"> </w:t>
      </w:r>
      <w:r w:rsidRPr="00B61948">
        <w:rPr>
          <w:rFonts w:hint="eastAsia" w:eastAsia="나눔명조"/>
          <w:sz w:val="20"/>
          <w:szCs w:val="22"/>
        </w:rPr>
        <w:t>미칠</w:t>
      </w:r>
      <w:r w:rsidRPr="00B61948">
        <w:rPr>
          <w:rFonts w:hint="eastAsia" w:eastAsia="나눔명조"/>
          <w:sz w:val="20"/>
          <w:szCs w:val="22"/>
        </w:rPr>
        <w:t xml:space="preserve"> </w:t>
      </w:r>
      <w:r w:rsidRPr="00B61948">
        <w:rPr>
          <w:rFonts w:hint="eastAsia" w:eastAsia="나눔명조"/>
          <w:sz w:val="20"/>
          <w:szCs w:val="22"/>
        </w:rPr>
        <w:t>것이라고</w:t>
      </w:r>
      <w:r w:rsidRPr="00B61948">
        <w:rPr>
          <w:rFonts w:hint="eastAsia" w:eastAsia="나눔명조"/>
          <w:sz w:val="20"/>
          <w:szCs w:val="22"/>
        </w:rPr>
        <w:t xml:space="preserve"> </w:t>
      </w:r>
      <w:r w:rsidRPr="00B61948">
        <w:rPr>
          <w:rFonts w:hint="eastAsia" w:eastAsia="나눔명조"/>
          <w:sz w:val="20"/>
          <w:szCs w:val="22"/>
        </w:rPr>
        <w:t>예상한다</w:t>
      </w:r>
      <w:r w:rsidRPr="00B61948">
        <w:rPr>
          <w:rFonts w:hint="eastAsia" w:eastAsia="나눔명조"/>
          <w:sz w:val="20"/>
          <w:szCs w:val="22"/>
        </w:rPr>
        <w:t>.</w:t>
      </w:r>
    </w:p>
    <w:p w:rsidRPr="00B61948" w:rsidR="004D452C" w:rsidP="00283EF6" w:rsidRDefault="00DA3AE4" w14:paraId="0A7CBFED" w14:textId="2C8E5DAD">
      <w:pPr>
        <w:wordWrap/>
        <w:spacing w:before="120" w:after="120" w:line="276" w:lineRule="auto"/>
        <w:ind w:firstLine="288"/>
        <w:rPr>
          <w:rFonts w:eastAsia="나눔명조"/>
          <w:sz w:val="20"/>
          <w:szCs w:val="22"/>
        </w:rPr>
      </w:pPr>
      <w:r>
        <w:rPr>
          <w:rFonts w:hint="eastAsia" w:eastAsia="나눔명조"/>
          <w:sz w:val="20"/>
          <w:szCs w:val="22"/>
        </w:rPr>
        <w:t>의</w:t>
      </w:r>
      <w:r w:rsidRPr="00B61948" w:rsidR="004D452C">
        <w:rPr>
          <w:rFonts w:hint="eastAsia" w:eastAsia="나눔명조"/>
          <w:sz w:val="20"/>
          <w:szCs w:val="22"/>
        </w:rPr>
        <w:t>사소통</w:t>
      </w:r>
      <w:r w:rsidRPr="00B61948" w:rsidR="004D452C">
        <w:rPr>
          <w:rFonts w:hint="eastAsia" w:eastAsia="나눔명조"/>
          <w:sz w:val="20"/>
          <w:szCs w:val="22"/>
        </w:rPr>
        <w:t xml:space="preserve"> </w:t>
      </w:r>
      <w:r w:rsidRPr="00B61948" w:rsidR="004D452C">
        <w:rPr>
          <w:rFonts w:hint="eastAsia" w:eastAsia="나눔명조"/>
          <w:sz w:val="20"/>
          <w:szCs w:val="22"/>
        </w:rPr>
        <w:t>방식을</w:t>
      </w:r>
      <w:r w:rsidRPr="00B61948" w:rsidR="004D452C">
        <w:rPr>
          <w:rFonts w:hint="eastAsia" w:eastAsia="나눔명조"/>
          <w:sz w:val="20"/>
          <w:szCs w:val="22"/>
        </w:rPr>
        <w:t xml:space="preserve"> </w:t>
      </w:r>
      <w:r w:rsidRPr="00B61948" w:rsidR="004D452C">
        <w:rPr>
          <w:rFonts w:hint="eastAsia" w:eastAsia="나눔명조"/>
          <w:sz w:val="20"/>
          <w:szCs w:val="22"/>
        </w:rPr>
        <w:t>결정하고</w:t>
      </w:r>
      <w:r w:rsidRPr="00B61948" w:rsidR="004D452C">
        <w:rPr>
          <w:rFonts w:hint="eastAsia" w:eastAsia="나눔명조"/>
          <w:sz w:val="20"/>
          <w:szCs w:val="22"/>
        </w:rPr>
        <w:t xml:space="preserve"> </w:t>
      </w:r>
      <w:r w:rsidRPr="00B61948" w:rsidR="004D452C">
        <w:rPr>
          <w:rFonts w:hint="eastAsia" w:eastAsia="나눔명조"/>
          <w:sz w:val="20"/>
          <w:szCs w:val="22"/>
        </w:rPr>
        <w:t>조직</w:t>
      </w:r>
      <w:r w:rsidRPr="00B61948" w:rsidR="004D452C">
        <w:rPr>
          <w:rFonts w:hint="eastAsia" w:eastAsia="나눔명조"/>
          <w:sz w:val="20"/>
          <w:szCs w:val="22"/>
        </w:rPr>
        <w:t xml:space="preserve"> </w:t>
      </w:r>
      <w:r w:rsidRPr="00B61948" w:rsidR="004D452C">
        <w:rPr>
          <w:rFonts w:hint="eastAsia" w:eastAsia="나눔명조"/>
          <w:sz w:val="20"/>
          <w:szCs w:val="22"/>
        </w:rPr>
        <w:t>내</w:t>
      </w:r>
      <w:r w:rsidRPr="00B61948" w:rsidR="004D452C">
        <w:rPr>
          <w:rFonts w:hint="eastAsia" w:eastAsia="나눔명조"/>
          <w:sz w:val="20"/>
          <w:szCs w:val="22"/>
        </w:rPr>
        <w:t xml:space="preserve"> </w:t>
      </w:r>
      <w:r w:rsidRPr="00B61948" w:rsidR="004D452C">
        <w:rPr>
          <w:rFonts w:hint="eastAsia" w:eastAsia="나눔명조"/>
          <w:sz w:val="20"/>
          <w:szCs w:val="22"/>
        </w:rPr>
        <w:t>분위기를</w:t>
      </w:r>
      <w:r w:rsidRPr="00B61948" w:rsidR="004D452C">
        <w:rPr>
          <w:rFonts w:hint="eastAsia" w:eastAsia="나눔명조"/>
          <w:sz w:val="20"/>
          <w:szCs w:val="22"/>
        </w:rPr>
        <w:t xml:space="preserve"> </w:t>
      </w:r>
      <w:r w:rsidRPr="00B61948" w:rsidR="004D452C">
        <w:rPr>
          <w:rFonts w:hint="eastAsia" w:eastAsia="나눔명조"/>
          <w:sz w:val="20"/>
          <w:szCs w:val="22"/>
        </w:rPr>
        <w:t>결정하고</w:t>
      </w:r>
      <w:r w:rsidRPr="00B61948" w:rsidR="004D452C">
        <w:rPr>
          <w:rFonts w:hint="eastAsia" w:eastAsia="나눔명조"/>
          <w:sz w:val="20"/>
          <w:szCs w:val="22"/>
        </w:rPr>
        <w:t xml:space="preserve"> </w:t>
      </w:r>
      <w:r w:rsidRPr="00B61948" w:rsidR="004D452C">
        <w:rPr>
          <w:rFonts w:hint="eastAsia" w:eastAsia="나눔명조"/>
          <w:sz w:val="20"/>
          <w:szCs w:val="22"/>
        </w:rPr>
        <w:t>형성할</w:t>
      </w:r>
      <w:r w:rsidRPr="00B61948" w:rsidR="004D452C">
        <w:rPr>
          <w:rFonts w:hint="eastAsia" w:eastAsia="나눔명조"/>
          <w:sz w:val="20"/>
          <w:szCs w:val="22"/>
        </w:rPr>
        <w:t xml:space="preserve"> </w:t>
      </w:r>
      <w:r w:rsidRPr="00B61948" w:rsidR="004D452C">
        <w:rPr>
          <w:rFonts w:hint="eastAsia" w:eastAsia="나눔명조"/>
          <w:sz w:val="20"/>
          <w:szCs w:val="22"/>
        </w:rPr>
        <w:t>수</w:t>
      </w:r>
      <w:r w:rsidRPr="00B61948" w:rsidR="004D452C">
        <w:rPr>
          <w:rFonts w:hint="eastAsia" w:eastAsia="나눔명조"/>
          <w:sz w:val="20"/>
          <w:szCs w:val="22"/>
        </w:rPr>
        <w:t xml:space="preserve"> </w:t>
      </w:r>
      <w:r w:rsidRPr="00B61948" w:rsidR="004D452C">
        <w:rPr>
          <w:rFonts w:hint="eastAsia" w:eastAsia="나눔명조"/>
          <w:sz w:val="20"/>
          <w:szCs w:val="22"/>
        </w:rPr>
        <w:t>있는</w:t>
      </w:r>
      <w:r w:rsidRPr="00B61948" w:rsidR="004D452C">
        <w:rPr>
          <w:rFonts w:hint="eastAsia" w:eastAsia="나눔명조"/>
          <w:sz w:val="20"/>
          <w:szCs w:val="22"/>
        </w:rPr>
        <w:t xml:space="preserve"> </w:t>
      </w:r>
      <w:r w:rsidRPr="00B61948" w:rsidR="004D452C">
        <w:rPr>
          <w:rFonts w:hint="eastAsia" w:eastAsia="나눔명조"/>
          <w:sz w:val="20"/>
          <w:szCs w:val="22"/>
        </w:rPr>
        <w:t>것은</w:t>
      </w:r>
      <w:r w:rsidRPr="00B61948" w:rsidR="004D452C">
        <w:rPr>
          <w:rFonts w:hint="eastAsia" w:eastAsia="나눔명조"/>
          <w:sz w:val="20"/>
          <w:szCs w:val="22"/>
        </w:rPr>
        <w:t xml:space="preserve"> </w:t>
      </w:r>
      <w:r w:rsidRPr="00B61948" w:rsidR="004D452C">
        <w:rPr>
          <w:rFonts w:hint="eastAsia" w:eastAsia="나눔명조"/>
          <w:sz w:val="20"/>
          <w:szCs w:val="22"/>
        </w:rPr>
        <w:t>상급자</w:t>
      </w:r>
      <w:r w:rsidRPr="00B61948" w:rsidR="004D452C">
        <w:rPr>
          <w:rFonts w:hint="eastAsia" w:eastAsia="나눔명조"/>
          <w:sz w:val="20"/>
          <w:szCs w:val="22"/>
        </w:rPr>
        <w:t xml:space="preserve">, </w:t>
      </w:r>
      <w:r w:rsidRPr="00B61948" w:rsidR="004D452C">
        <w:rPr>
          <w:rFonts w:hint="eastAsia" w:eastAsia="나눔명조"/>
          <w:sz w:val="20"/>
          <w:szCs w:val="22"/>
        </w:rPr>
        <w:t>즉</w:t>
      </w:r>
      <w:r w:rsidRPr="00B61948" w:rsidR="004D452C">
        <w:rPr>
          <w:rFonts w:hint="eastAsia" w:eastAsia="나눔명조"/>
          <w:sz w:val="20"/>
          <w:szCs w:val="22"/>
        </w:rPr>
        <w:t xml:space="preserve"> </w:t>
      </w:r>
      <w:r w:rsidRPr="00B61948" w:rsidR="004D452C">
        <w:rPr>
          <w:rFonts w:hint="eastAsia" w:eastAsia="나눔명조"/>
          <w:sz w:val="20"/>
          <w:szCs w:val="22"/>
        </w:rPr>
        <w:t>조직</w:t>
      </w:r>
      <w:r w:rsidRPr="00B61948" w:rsidR="004D452C">
        <w:rPr>
          <w:rFonts w:hint="eastAsia" w:eastAsia="나눔명조"/>
          <w:sz w:val="20"/>
          <w:szCs w:val="22"/>
        </w:rPr>
        <w:t xml:space="preserve"> </w:t>
      </w:r>
      <w:r w:rsidRPr="00B61948" w:rsidR="004D452C">
        <w:rPr>
          <w:rFonts w:hint="eastAsia" w:eastAsia="나눔명조"/>
          <w:sz w:val="20"/>
          <w:szCs w:val="22"/>
        </w:rPr>
        <w:t>내</w:t>
      </w:r>
      <w:r w:rsidRPr="00B61948" w:rsidR="004D452C">
        <w:rPr>
          <w:rFonts w:hint="eastAsia" w:eastAsia="나눔명조"/>
          <w:sz w:val="20"/>
          <w:szCs w:val="22"/>
        </w:rPr>
        <w:t xml:space="preserve"> </w:t>
      </w:r>
      <w:r w:rsidRPr="00B61948" w:rsidR="004D452C">
        <w:rPr>
          <w:rFonts w:hint="eastAsia" w:eastAsia="나눔명조"/>
          <w:sz w:val="20"/>
          <w:szCs w:val="22"/>
        </w:rPr>
        <w:t>리더의</w:t>
      </w:r>
      <w:r w:rsidRPr="00B61948" w:rsidR="004D452C">
        <w:rPr>
          <w:rFonts w:hint="eastAsia" w:eastAsia="나눔명조"/>
          <w:sz w:val="20"/>
          <w:szCs w:val="22"/>
        </w:rPr>
        <w:t xml:space="preserve"> </w:t>
      </w:r>
      <w:r w:rsidRPr="00B61948" w:rsidR="004D452C">
        <w:rPr>
          <w:rFonts w:hint="eastAsia" w:eastAsia="나눔명조"/>
          <w:sz w:val="20"/>
          <w:szCs w:val="22"/>
        </w:rPr>
        <w:t>영향력이</w:t>
      </w:r>
      <w:r w:rsidRPr="00B61948" w:rsidR="004D452C">
        <w:rPr>
          <w:rFonts w:hint="eastAsia" w:eastAsia="나눔명조"/>
          <w:sz w:val="20"/>
          <w:szCs w:val="22"/>
        </w:rPr>
        <w:t xml:space="preserve"> </w:t>
      </w:r>
      <w:r w:rsidRPr="00B61948" w:rsidR="004D452C">
        <w:rPr>
          <w:rFonts w:hint="eastAsia" w:eastAsia="나눔명조"/>
          <w:sz w:val="20"/>
          <w:szCs w:val="22"/>
        </w:rPr>
        <w:t>크다</w:t>
      </w:r>
      <w:r w:rsidRPr="00B61948" w:rsidR="004D452C">
        <w:rPr>
          <w:rFonts w:hint="eastAsia" w:eastAsia="나눔명조"/>
          <w:sz w:val="20"/>
          <w:szCs w:val="22"/>
        </w:rPr>
        <w:t xml:space="preserve">. </w:t>
      </w:r>
      <w:r w:rsidRPr="00B61948" w:rsidR="004D452C">
        <w:rPr>
          <w:rFonts w:hint="eastAsia" w:eastAsia="나눔명조"/>
          <w:sz w:val="20"/>
          <w:szCs w:val="22"/>
        </w:rPr>
        <w:t>리더는</w:t>
      </w:r>
      <w:r w:rsidRPr="00B61948" w:rsidR="004D452C">
        <w:rPr>
          <w:rFonts w:hint="eastAsia" w:eastAsia="나눔명조"/>
          <w:sz w:val="20"/>
          <w:szCs w:val="22"/>
        </w:rPr>
        <w:t xml:space="preserve"> </w:t>
      </w:r>
      <w:r w:rsidRPr="00B61948" w:rsidR="004D452C">
        <w:rPr>
          <w:rFonts w:hint="eastAsia" w:eastAsia="나눔명조"/>
          <w:sz w:val="20"/>
          <w:szCs w:val="22"/>
        </w:rPr>
        <w:t>조직</w:t>
      </w:r>
      <w:r w:rsidRPr="00B61948" w:rsidR="004D452C">
        <w:rPr>
          <w:rFonts w:hint="eastAsia" w:eastAsia="나눔명조"/>
          <w:sz w:val="20"/>
          <w:szCs w:val="22"/>
        </w:rPr>
        <w:t xml:space="preserve"> </w:t>
      </w:r>
      <w:r w:rsidRPr="00B61948" w:rsidR="004D452C">
        <w:rPr>
          <w:rFonts w:hint="eastAsia" w:eastAsia="나눔명조"/>
          <w:sz w:val="20"/>
          <w:szCs w:val="22"/>
        </w:rPr>
        <w:t>구성원이</w:t>
      </w:r>
      <w:r w:rsidRPr="00B61948" w:rsidR="004D452C">
        <w:rPr>
          <w:rFonts w:hint="eastAsia" w:eastAsia="나눔명조"/>
          <w:sz w:val="20"/>
          <w:szCs w:val="22"/>
        </w:rPr>
        <w:t xml:space="preserve"> </w:t>
      </w:r>
      <w:r w:rsidRPr="00B61948" w:rsidR="004D452C">
        <w:rPr>
          <w:rFonts w:hint="eastAsia" w:eastAsia="나눔명조"/>
          <w:sz w:val="20"/>
          <w:szCs w:val="22"/>
        </w:rPr>
        <w:t>공유하는</w:t>
      </w:r>
      <w:r w:rsidRPr="00B61948" w:rsidR="004D452C">
        <w:rPr>
          <w:rFonts w:hint="eastAsia" w:eastAsia="나눔명조"/>
          <w:sz w:val="20"/>
          <w:szCs w:val="22"/>
        </w:rPr>
        <w:t xml:space="preserve"> </w:t>
      </w:r>
      <w:r w:rsidRPr="00B61948" w:rsidR="004D452C">
        <w:rPr>
          <w:rFonts w:hint="eastAsia" w:eastAsia="나눔명조"/>
          <w:sz w:val="20"/>
          <w:szCs w:val="22"/>
        </w:rPr>
        <w:t>가치</w:t>
      </w:r>
      <w:r w:rsidRPr="00B61948" w:rsidR="004D452C">
        <w:rPr>
          <w:rFonts w:hint="eastAsia" w:eastAsia="나눔명조"/>
          <w:sz w:val="20"/>
          <w:szCs w:val="22"/>
        </w:rPr>
        <w:t xml:space="preserve">, </w:t>
      </w:r>
      <w:r w:rsidRPr="00B61948" w:rsidR="004D452C">
        <w:rPr>
          <w:rFonts w:hint="eastAsia" w:eastAsia="나눔명조"/>
          <w:sz w:val="20"/>
          <w:szCs w:val="22"/>
        </w:rPr>
        <w:t>규범</w:t>
      </w:r>
      <w:r w:rsidRPr="00B61948" w:rsidR="004D452C">
        <w:rPr>
          <w:rFonts w:hint="eastAsia" w:eastAsia="나눔명조"/>
          <w:sz w:val="20"/>
          <w:szCs w:val="22"/>
        </w:rPr>
        <w:t xml:space="preserve">, </w:t>
      </w:r>
      <w:r w:rsidRPr="00B61948" w:rsidR="004D452C">
        <w:rPr>
          <w:rFonts w:hint="eastAsia" w:eastAsia="나눔명조"/>
          <w:sz w:val="20"/>
          <w:szCs w:val="22"/>
        </w:rPr>
        <w:t>목표</w:t>
      </w:r>
      <w:r w:rsidRPr="00B61948" w:rsidR="004D452C">
        <w:rPr>
          <w:rFonts w:hint="eastAsia" w:eastAsia="나눔명조"/>
          <w:sz w:val="20"/>
          <w:szCs w:val="22"/>
        </w:rPr>
        <w:t xml:space="preserve"> </w:t>
      </w:r>
      <w:r w:rsidRPr="00B61948" w:rsidR="004D452C">
        <w:rPr>
          <w:rFonts w:hint="eastAsia" w:eastAsia="나눔명조"/>
          <w:sz w:val="20"/>
          <w:szCs w:val="22"/>
        </w:rPr>
        <w:t>등을</w:t>
      </w:r>
      <w:r w:rsidRPr="00B61948" w:rsidR="004D452C">
        <w:rPr>
          <w:rFonts w:hint="eastAsia" w:eastAsia="나눔명조"/>
          <w:sz w:val="20"/>
          <w:szCs w:val="22"/>
        </w:rPr>
        <w:t xml:space="preserve"> </w:t>
      </w:r>
      <w:r w:rsidRPr="00B61948" w:rsidR="004D452C">
        <w:rPr>
          <w:rFonts w:hint="eastAsia" w:eastAsia="나눔명조"/>
          <w:sz w:val="20"/>
          <w:szCs w:val="22"/>
        </w:rPr>
        <w:t>형성하고</w:t>
      </w:r>
      <w:r w:rsidRPr="00B61948" w:rsidR="004D452C">
        <w:rPr>
          <w:rFonts w:hint="eastAsia" w:eastAsia="나눔명조"/>
          <w:sz w:val="20"/>
          <w:szCs w:val="22"/>
        </w:rPr>
        <w:t xml:space="preserve"> </w:t>
      </w:r>
      <w:proofErr w:type="spellStart"/>
      <w:r w:rsidRPr="00B61948" w:rsidR="004D452C">
        <w:rPr>
          <w:rFonts w:hint="eastAsia" w:eastAsia="나눔명조"/>
          <w:sz w:val="20"/>
          <w:szCs w:val="22"/>
        </w:rPr>
        <w:t>내재화</w:t>
      </w:r>
      <w:r w:rsidRPr="00B61948" w:rsidR="00E11AE8">
        <w:rPr>
          <w:rFonts w:hint="eastAsia" w:eastAsia="나눔명조"/>
          <w:sz w:val="20"/>
          <w:szCs w:val="22"/>
        </w:rPr>
        <w:t>할</w:t>
      </w:r>
      <w:proofErr w:type="spellEnd"/>
      <w:r w:rsidRPr="00B61948" w:rsidR="004D452C">
        <w:rPr>
          <w:rFonts w:hint="eastAsia" w:eastAsia="나눔명조"/>
          <w:sz w:val="20"/>
          <w:szCs w:val="22"/>
        </w:rPr>
        <w:t xml:space="preserve"> </w:t>
      </w:r>
      <w:r w:rsidRPr="00B61948" w:rsidR="004D452C">
        <w:rPr>
          <w:rFonts w:hint="eastAsia" w:eastAsia="나눔명조"/>
          <w:sz w:val="20"/>
          <w:szCs w:val="22"/>
        </w:rPr>
        <w:t>수</w:t>
      </w:r>
      <w:r w:rsidRPr="00B61948" w:rsidR="004D452C">
        <w:rPr>
          <w:rFonts w:hint="eastAsia" w:eastAsia="나눔명조"/>
          <w:sz w:val="20"/>
          <w:szCs w:val="22"/>
        </w:rPr>
        <w:t xml:space="preserve"> </w:t>
      </w:r>
      <w:r w:rsidRPr="00B61948" w:rsidR="004D452C">
        <w:rPr>
          <w:rFonts w:hint="eastAsia" w:eastAsia="나눔명조"/>
          <w:sz w:val="20"/>
          <w:szCs w:val="22"/>
        </w:rPr>
        <w:t>있으며</w:t>
      </w:r>
      <w:r w:rsidRPr="00B61948" w:rsidR="004D452C">
        <w:rPr>
          <w:rFonts w:hint="eastAsia" w:eastAsia="나눔명조"/>
          <w:sz w:val="20"/>
          <w:szCs w:val="22"/>
        </w:rPr>
        <w:t xml:space="preserve">, </w:t>
      </w:r>
      <w:r w:rsidRPr="00B61948" w:rsidR="004D452C">
        <w:rPr>
          <w:rFonts w:hint="eastAsia" w:eastAsia="나눔명조"/>
          <w:sz w:val="20"/>
          <w:szCs w:val="22"/>
        </w:rPr>
        <w:t>지속적</w:t>
      </w:r>
      <w:r w:rsidRPr="00B61948" w:rsidR="004D452C">
        <w:rPr>
          <w:rFonts w:hint="eastAsia" w:eastAsia="나눔명조"/>
          <w:sz w:val="20"/>
          <w:szCs w:val="22"/>
        </w:rPr>
        <w:t xml:space="preserve"> </w:t>
      </w:r>
      <w:r w:rsidRPr="00B61948" w:rsidR="004D452C">
        <w:rPr>
          <w:rFonts w:hint="eastAsia" w:eastAsia="나눔명조"/>
          <w:sz w:val="20"/>
          <w:szCs w:val="22"/>
        </w:rPr>
        <w:t>설득</w:t>
      </w:r>
      <w:r w:rsidRPr="00B61948" w:rsidR="004D452C">
        <w:rPr>
          <w:rFonts w:hint="eastAsia" w:eastAsia="나눔명조"/>
          <w:sz w:val="20"/>
          <w:szCs w:val="22"/>
        </w:rPr>
        <w:t xml:space="preserve"> </w:t>
      </w:r>
      <w:r w:rsidRPr="00B61948" w:rsidR="004D452C">
        <w:rPr>
          <w:rFonts w:hint="eastAsia" w:eastAsia="나눔명조"/>
          <w:sz w:val="20"/>
          <w:szCs w:val="22"/>
        </w:rPr>
        <w:t>통해</w:t>
      </w:r>
      <w:r w:rsidRPr="00B61948" w:rsidR="004D452C">
        <w:rPr>
          <w:rFonts w:hint="eastAsia" w:eastAsia="나눔명조"/>
          <w:sz w:val="20"/>
          <w:szCs w:val="22"/>
        </w:rPr>
        <w:t xml:space="preserve"> </w:t>
      </w:r>
      <w:r w:rsidRPr="00B61948" w:rsidR="004D452C">
        <w:rPr>
          <w:rFonts w:hint="eastAsia" w:eastAsia="나눔명조"/>
          <w:sz w:val="20"/>
          <w:szCs w:val="22"/>
        </w:rPr>
        <w:t>조직의</w:t>
      </w:r>
      <w:r w:rsidRPr="00B61948" w:rsidR="004D452C">
        <w:rPr>
          <w:rFonts w:hint="eastAsia" w:eastAsia="나눔명조"/>
          <w:sz w:val="20"/>
          <w:szCs w:val="22"/>
        </w:rPr>
        <w:t xml:space="preserve"> </w:t>
      </w:r>
      <w:r w:rsidRPr="00B61948" w:rsidR="004D452C">
        <w:rPr>
          <w:rFonts w:hint="eastAsia" w:eastAsia="나눔명조"/>
          <w:sz w:val="20"/>
          <w:szCs w:val="22"/>
        </w:rPr>
        <w:t>분위기와</w:t>
      </w:r>
      <w:r w:rsidRPr="00B61948" w:rsidR="004D452C">
        <w:rPr>
          <w:rFonts w:hint="eastAsia" w:eastAsia="나눔명조"/>
          <w:sz w:val="20"/>
          <w:szCs w:val="22"/>
        </w:rPr>
        <w:t xml:space="preserve"> </w:t>
      </w:r>
      <w:r w:rsidRPr="00B61948" w:rsidR="004D452C">
        <w:rPr>
          <w:rFonts w:hint="eastAsia" w:eastAsia="나눔명조"/>
          <w:sz w:val="20"/>
          <w:szCs w:val="22"/>
        </w:rPr>
        <w:t>환경을</w:t>
      </w:r>
      <w:r w:rsidRPr="00B61948" w:rsidR="004D452C">
        <w:rPr>
          <w:rFonts w:hint="eastAsia" w:eastAsia="나눔명조"/>
          <w:sz w:val="20"/>
          <w:szCs w:val="22"/>
        </w:rPr>
        <w:t xml:space="preserve"> </w:t>
      </w:r>
      <w:r w:rsidRPr="00B61948" w:rsidR="004D452C">
        <w:rPr>
          <w:rFonts w:hint="eastAsia" w:eastAsia="나눔명조"/>
          <w:sz w:val="20"/>
          <w:szCs w:val="22"/>
        </w:rPr>
        <w:t>구축할</w:t>
      </w:r>
      <w:r w:rsidRPr="00B61948" w:rsidR="004D452C">
        <w:rPr>
          <w:rFonts w:hint="eastAsia" w:eastAsia="나눔명조"/>
          <w:sz w:val="20"/>
          <w:szCs w:val="22"/>
        </w:rPr>
        <w:t xml:space="preserve"> </w:t>
      </w:r>
      <w:r w:rsidRPr="00B61948" w:rsidR="004D452C">
        <w:rPr>
          <w:rFonts w:hint="eastAsia" w:eastAsia="나눔명조"/>
          <w:sz w:val="20"/>
          <w:szCs w:val="22"/>
        </w:rPr>
        <w:t>수</w:t>
      </w:r>
      <w:r w:rsidRPr="00B61948" w:rsidR="004D452C">
        <w:rPr>
          <w:rFonts w:hint="eastAsia" w:eastAsia="나눔명조"/>
          <w:sz w:val="20"/>
          <w:szCs w:val="22"/>
        </w:rPr>
        <w:t xml:space="preserve"> </w:t>
      </w:r>
      <w:r w:rsidRPr="00B61948" w:rsidR="004D452C">
        <w:rPr>
          <w:rFonts w:hint="eastAsia" w:eastAsia="나눔명조"/>
          <w:sz w:val="20"/>
          <w:szCs w:val="22"/>
        </w:rPr>
        <w:t>있다</w:t>
      </w:r>
      <w:r w:rsidRPr="00B61948" w:rsidR="00805806">
        <w:rPr>
          <w:rFonts w:eastAsia="나눔명조"/>
          <w:sz w:val="20"/>
          <w:szCs w:val="22"/>
        </w:rPr>
        <w:fldChar w:fldCharType="begin"/>
      </w:r>
      <w:r w:rsidR="00AC65B9">
        <w:rPr>
          <w:rFonts w:hint="eastAsia" w:eastAsia="나눔명조"/>
          <w:sz w:val="20"/>
          <w:szCs w:val="22"/>
        </w:rPr>
        <w:instrText xml:space="preserve"> ADDIN ZOTERO_ITEM CSL_CITATION {"citationID":"vNCavGJm","properties":{"formattedCitation":"(\\uc0\\u49436{}\\uc0\\u51221{}\\uc0\\u49437{} and \\uc0\\u44608{}\\uc0\\u48337{}\\uc0\\u44540{} 2017)","plainCitation":"(</w:instrText>
      </w:r>
      <w:r w:rsidR="00AC65B9">
        <w:rPr>
          <w:rFonts w:hint="eastAsia" w:eastAsia="나눔명조"/>
          <w:sz w:val="20"/>
          <w:szCs w:val="22"/>
        </w:rPr>
        <w:instrText>서정석</w:instrText>
      </w:r>
      <w:r w:rsidR="00AC65B9">
        <w:rPr>
          <w:rFonts w:hint="eastAsia" w:eastAsia="나눔명조"/>
          <w:sz w:val="20"/>
          <w:szCs w:val="22"/>
        </w:rPr>
        <w:instrText xml:space="preserve"> and </w:instrText>
      </w:r>
      <w:r w:rsidR="00AC65B9">
        <w:rPr>
          <w:rFonts w:hint="eastAsia" w:eastAsia="나눔명조"/>
          <w:sz w:val="20"/>
          <w:szCs w:val="22"/>
        </w:rPr>
        <w:instrText>김병근</w:instrText>
      </w:r>
      <w:r w:rsidR="00AC65B9">
        <w:rPr>
          <w:rFonts w:hint="eastAsia" w:eastAsia="나눔명조"/>
          <w:sz w:val="20"/>
          <w:szCs w:val="22"/>
        </w:rPr>
        <w:instrText xml:space="preserve"> 2017)","dontUpdate":true,"noteIndex":0},"citationItems":[{"id":"PSjZbscb/O6NiaVEi","uris":["http://zotero.org/users/5210800/items/KZZGW6XV"],"uri":["http://zotero.org/users/5210800/items/KZZGW6XV"],"itemData":{"id":1453,"type":"article-journal","container-title":"</w:instrText>
      </w:r>
      <w:r w:rsidR="00AC65B9">
        <w:rPr>
          <w:rFonts w:hint="eastAsia" w:eastAsia="나눔명조"/>
          <w:sz w:val="20"/>
          <w:szCs w:val="22"/>
        </w:rPr>
        <w:instrText>기술혁신학회지</w:instrText>
      </w:r>
      <w:r w:rsidR="00AC65B9">
        <w:rPr>
          <w:rFonts w:hint="eastAsia" w:eastAsia="나눔명조"/>
          <w:sz w:val="20"/>
          <w:szCs w:val="22"/>
        </w:rPr>
        <w:instrText>","issue":"3","note":"Citation Key: seo:2017","page":"684</w:instrText>
      </w:r>
      <w:r w:rsidR="00AC65B9">
        <w:rPr>
          <w:rFonts w:hint="eastAsia" w:eastAsia="나눔명조"/>
          <w:sz w:val="20"/>
          <w:szCs w:val="22"/>
        </w:rPr>
        <w:instrText>–</w:instrText>
      </w:r>
      <w:r w:rsidR="00AC65B9">
        <w:rPr>
          <w:rFonts w:hint="eastAsia" w:eastAsia="나눔명조"/>
          <w:sz w:val="20"/>
          <w:szCs w:val="22"/>
        </w:rPr>
        <w:instrText>708","title":"</w:instrText>
      </w:r>
      <w:r w:rsidR="00AC65B9">
        <w:rPr>
          <w:rFonts w:hint="eastAsia" w:eastAsia="나눔명조"/>
          <w:sz w:val="20"/>
          <w:szCs w:val="22"/>
        </w:rPr>
        <w:instrText>변혁적</w:instrText>
      </w:r>
      <w:r w:rsidR="00AC65B9">
        <w:rPr>
          <w:rFonts w:hint="eastAsia" w:eastAsia="나눔명조"/>
          <w:sz w:val="20"/>
          <w:szCs w:val="22"/>
        </w:rPr>
        <w:instrText xml:space="preserve">, </w:instrText>
      </w:r>
      <w:r w:rsidR="00AC65B9">
        <w:rPr>
          <w:rFonts w:hint="eastAsia" w:eastAsia="나눔명조"/>
          <w:sz w:val="20"/>
          <w:szCs w:val="22"/>
        </w:rPr>
        <w:instrText>거래적</w:instrText>
      </w:r>
      <w:r w:rsidR="00AC65B9">
        <w:rPr>
          <w:rFonts w:hint="eastAsia" w:eastAsia="나눔명조"/>
          <w:sz w:val="20"/>
          <w:szCs w:val="22"/>
        </w:rPr>
        <w:instrText xml:space="preserve"> </w:instrText>
      </w:r>
      <w:r w:rsidR="00AC65B9">
        <w:rPr>
          <w:rFonts w:hint="eastAsia" w:eastAsia="나눔명조"/>
          <w:sz w:val="20"/>
          <w:szCs w:val="22"/>
        </w:rPr>
        <w:instrText>리더십이</w:instrText>
      </w:r>
      <w:r w:rsidR="00AC65B9">
        <w:rPr>
          <w:rFonts w:hint="eastAsia" w:eastAsia="나눔명조"/>
          <w:sz w:val="20"/>
          <w:szCs w:val="22"/>
        </w:rPr>
        <w:instrText xml:space="preserve"> </w:instrText>
      </w:r>
      <w:r w:rsidR="00AC65B9">
        <w:rPr>
          <w:rFonts w:hint="eastAsia" w:eastAsia="나눔명조"/>
          <w:sz w:val="20"/>
          <w:szCs w:val="22"/>
        </w:rPr>
        <w:instrText>연구개발조직</w:instrText>
      </w:r>
      <w:r w:rsidR="00AC65B9">
        <w:rPr>
          <w:rFonts w:hint="eastAsia" w:eastAsia="나눔명조"/>
          <w:sz w:val="20"/>
          <w:szCs w:val="22"/>
        </w:rPr>
        <w:instrText xml:space="preserve"> </w:instrText>
      </w:r>
      <w:r w:rsidR="00AC65B9">
        <w:rPr>
          <w:rFonts w:hint="eastAsia" w:eastAsia="나눔명조"/>
          <w:sz w:val="20"/>
          <w:szCs w:val="22"/>
        </w:rPr>
        <w:instrText>구성원의</w:instrText>
      </w:r>
      <w:r w:rsidR="00AC65B9">
        <w:rPr>
          <w:rFonts w:hint="eastAsia" w:eastAsia="나눔명조"/>
          <w:sz w:val="20"/>
          <w:szCs w:val="22"/>
        </w:rPr>
        <w:instrText xml:space="preserve"> </w:instrText>
      </w:r>
      <w:r w:rsidR="00AC65B9">
        <w:rPr>
          <w:rFonts w:hint="eastAsia" w:eastAsia="나눔명조"/>
          <w:sz w:val="20"/>
          <w:szCs w:val="22"/>
        </w:rPr>
        <w:instrText>창의성에</w:instrText>
      </w:r>
      <w:r w:rsidR="00AC65B9">
        <w:rPr>
          <w:rFonts w:hint="eastAsia" w:eastAsia="나눔명조"/>
          <w:sz w:val="20"/>
          <w:szCs w:val="22"/>
        </w:rPr>
        <w:instrText xml:space="preserve"> </w:instrText>
      </w:r>
      <w:r w:rsidR="00AC65B9">
        <w:rPr>
          <w:rFonts w:hint="eastAsia" w:eastAsia="나눔명조"/>
          <w:sz w:val="20"/>
          <w:szCs w:val="22"/>
        </w:rPr>
        <w:instrText>미치는</w:instrText>
      </w:r>
      <w:r w:rsidR="00AC65B9">
        <w:rPr>
          <w:rFonts w:hint="eastAsia" w:eastAsia="나눔명조"/>
          <w:sz w:val="20"/>
          <w:szCs w:val="22"/>
        </w:rPr>
        <w:instrText xml:space="preserve"> </w:instrText>
      </w:r>
      <w:r w:rsidR="00AC65B9">
        <w:rPr>
          <w:rFonts w:hint="eastAsia" w:eastAsia="나눔명조"/>
          <w:sz w:val="20"/>
          <w:szCs w:val="22"/>
        </w:rPr>
        <w:instrText>영향</w:instrText>
      </w:r>
      <w:r w:rsidR="00AC65B9">
        <w:rPr>
          <w:rFonts w:hint="eastAsia" w:eastAsia="나눔명조"/>
          <w:sz w:val="20"/>
          <w:szCs w:val="22"/>
        </w:rPr>
        <w:instrText>","volume":"20","author":[{"family":"</w:instrText>
      </w:r>
      <w:r w:rsidR="00AC65B9">
        <w:rPr>
          <w:rFonts w:hint="eastAsia" w:eastAsia="나눔명조"/>
          <w:sz w:val="20"/>
          <w:szCs w:val="22"/>
        </w:rPr>
        <w:instrText>서정석</w:instrText>
      </w:r>
      <w:r w:rsidR="00AC65B9">
        <w:rPr>
          <w:rFonts w:hint="eastAsia" w:eastAsia="나눔명조"/>
          <w:sz w:val="20"/>
          <w:szCs w:val="22"/>
        </w:rPr>
        <w:instrText>","given":""},{"family":"</w:instrText>
      </w:r>
      <w:r w:rsidR="00AC65B9">
        <w:rPr>
          <w:rFonts w:hint="eastAsia" w:eastAsia="나눔명조"/>
          <w:sz w:val="20"/>
          <w:szCs w:val="22"/>
        </w:rPr>
        <w:instrText>김병근</w:instrText>
      </w:r>
      <w:r w:rsidR="00AC65B9">
        <w:rPr>
          <w:rFonts w:hint="eastAsia" w:eastAsia="나눔명조"/>
          <w:sz w:val="20"/>
          <w:szCs w:val="22"/>
        </w:rPr>
        <w:instrText>","given":""}],"issued":{"date-parts":[["2017",9]]}}}],"schema":"https://github.com/citatio</w:instrText>
      </w:r>
      <w:r w:rsidR="00AC65B9">
        <w:rPr>
          <w:rFonts w:eastAsia="나눔명조"/>
          <w:sz w:val="20"/>
          <w:szCs w:val="22"/>
        </w:rPr>
        <w:instrText xml:space="preserve">n-style-language/schema/raw/master/csl-citation.json"} </w:instrText>
      </w:r>
      <w:r w:rsidRPr="00B61948" w:rsidR="00805806">
        <w:rPr>
          <w:rFonts w:eastAsia="나눔명조"/>
          <w:sz w:val="20"/>
          <w:szCs w:val="22"/>
        </w:rPr>
        <w:fldChar w:fldCharType="separate"/>
      </w:r>
      <w:r w:rsidRPr="003820D2" w:rsidR="00805806">
        <w:rPr>
          <w:rFonts w:eastAsia="나눔명조"/>
          <w:sz w:val="20"/>
          <w:szCs w:val="22"/>
        </w:rPr>
        <w:t>(</w:t>
      </w:r>
      <w:r w:rsidRPr="003820D2" w:rsidR="00805806">
        <w:rPr>
          <w:rFonts w:hint="eastAsia" w:eastAsia="나눔명조"/>
          <w:sz w:val="20"/>
          <w:szCs w:val="22"/>
        </w:rPr>
        <w:t>서정석</w:t>
      </w:r>
      <w:r w:rsidR="00512F0D">
        <w:rPr>
          <w:rFonts w:eastAsia="나눔명조"/>
          <w:sz w:val="20"/>
          <w:szCs w:val="22"/>
        </w:rPr>
        <w:t>‧</w:t>
      </w:r>
      <w:r w:rsidRPr="003820D2" w:rsidR="00805806">
        <w:rPr>
          <w:rFonts w:hint="eastAsia" w:eastAsia="나눔명조"/>
          <w:sz w:val="20"/>
          <w:szCs w:val="22"/>
        </w:rPr>
        <w:t>김병근</w:t>
      </w:r>
      <w:r w:rsidR="0000244A">
        <w:rPr>
          <w:rFonts w:hint="eastAsia" w:eastAsia="나눔명조"/>
          <w:sz w:val="20"/>
          <w:szCs w:val="22"/>
        </w:rPr>
        <w:t>,</w:t>
      </w:r>
      <w:r w:rsidRPr="003820D2" w:rsidR="00805806">
        <w:rPr>
          <w:rFonts w:eastAsia="나눔명조"/>
          <w:sz w:val="20"/>
          <w:szCs w:val="22"/>
        </w:rPr>
        <w:t xml:space="preserve"> 2017)</w:t>
      </w:r>
      <w:r w:rsidRPr="00B61948" w:rsidR="00805806">
        <w:rPr>
          <w:rFonts w:eastAsia="나눔명조"/>
          <w:sz w:val="20"/>
          <w:szCs w:val="22"/>
        </w:rPr>
        <w:fldChar w:fldCharType="end"/>
      </w:r>
      <w:r w:rsidRPr="00B61948" w:rsidR="004D452C">
        <w:rPr>
          <w:rFonts w:hint="eastAsia" w:eastAsia="나눔명조"/>
          <w:sz w:val="20"/>
          <w:szCs w:val="22"/>
        </w:rPr>
        <w:t xml:space="preserve">. </w:t>
      </w:r>
      <w:r w:rsidRPr="00B61948" w:rsidR="004D452C">
        <w:rPr>
          <w:rFonts w:hint="eastAsia" w:eastAsia="나눔명조"/>
          <w:sz w:val="20"/>
          <w:szCs w:val="22"/>
        </w:rPr>
        <w:t>그리고</w:t>
      </w:r>
      <w:r w:rsidRPr="00B61948" w:rsidR="004D452C">
        <w:rPr>
          <w:rFonts w:hint="eastAsia" w:eastAsia="나눔명조"/>
          <w:sz w:val="20"/>
          <w:szCs w:val="22"/>
        </w:rPr>
        <w:t xml:space="preserve"> </w:t>
      </w:r>
      <w:r w:rsidRPr="00B61948" w:rsidR="004D452C">
        <w:rPr>
          <w:rFonts w:hint="eastAsia" w:eastAsia="나눔명조"/>
          <w:sz w:val="20"/>
          <w:szCs w:val="22"/>
        </w:rPr>
        <w:t>이렇게</w:t>
      </w:r>
      <w:r w:rsidRPr="00B61948" w:rsidR="004D452C">
        <w:rPr>
          <w:rFonts w:hint="eastAsia" w:eastAsia="나눔명조"/>
          <w:sz w:val="20"/>
          <w:szCs w:val="22"/>
        </w:rPr>
        <w:t xml:space="preserve"> </w:t>
      </w:r>
      <w:ins w:author="Kang, Jiyoon" w:date="2022-03-03T00:44:00Z" w:id="691">
        <w:r w:rsidR="00A4030C">
          <w:rPr>
            <w:rFonts w:hint="eastAsia" w:eastAsia="나눔명조"/>
            <w:sz w:val="20"/>
            <w:szCs w:val="22"/>
          </w:rPr>
          <w:t>구축된</w:t>
        </w:r>
        <w:r w:rsidR="00A4030C">
          <w:rPr>
            <w:rFonts w:hint="eastAsia" w:eastAsia="나눔명조"/>
            <w:sz w:val="20"/>
            <w:szCs w:val="22"/>
          </w:rPr>
          <w:t xml:space="preserve"> </w:t>
        </w:r>
      </w:ins>
      <w:ins w:author="Kang, Jiyoon" w:date="2022-03-03T00:45:00Z" w:id="692">
        <w:r w:rsidR="00A4030C">
          <w:rPr>
            <w:rFonts w:hint="eastAsia" w:eastAsia="나눔명조"/>
            <w:sz w:val="20"/>
            <w:szCs w:val="22"/>
          </w:rPr>
          <w:t>조직</w:t>
        </w:r>
        <w:r w:rsidR="00A4030C">
          <w:rPr>
            <w:rFonts w:hint="eastAsia" w:eastAsia="나눔명조"/>
            <w:sz w:val="20"/>
            <w:szCs w:val="22"/>
          </w:rPr>
          <w:t xml:space="preserve"> </w:t>
        </w:r>
        <w:r w:rsidR="00A4030C">
          <w:rPr>
            <w:rFonts w:hint="eastAsia" w:eastAsia="나눔명조"/>
            <w:sz w:val="20"/>
            <w:szCs w:val="22"/>
          </w:rPr>
          <w:t>내</w:t>
        </w:r>
        <w:r w:rsidR="00A4030C">
          <w:rPr>
            <w:rFonts w:hint="eastAsia" w:eastAsia="나눔명조"/>
            <w:sz w:val="20"/>
            <w:szCs w:val="22"/>
          </w:rPr>
          <w:t xml:space="preserve"> </w:t>
        </w:r>
        <w:r w:rsidR="00A4030C">
          <w:rPr>
            <w:rFonts w:hint="eastAsia" w:eastAsia="나눔명조"/>
            <w:sz w:val="20"/>
            <w:szCs w:val="22"/>
          </w:rPr>
          <w:t>상호의존성과</w:t>
        </w:r>
        <w:r w:rsidR="00A4030C">
          <w:rPr>
            <w:rFonts w:hint="eastAsia" w:eastAsia="나눔명조"/>
            <w:sz w:val="20"/>
            <w:szCs w:val="22"/>
          </w:rPr>
          <w:t xml:space="preserve"> </w:t>
        </w:r>
        <w:r w:rsidR="00A4030C">
          <w:rPr>
            <w:rFonts w:hint="eastAsia" w:eastAsia="나눔명조"/>
            <w:sz w:val="20"/>
            <w:szCs w:val="22"/>
          </w:rPr>
          <w:t>가치일치성</w:t>
        </w:r>
      </w:ins>
      <w:ins w:author="Kang, Jiyoon" w:date="2022-03-03T00:46:00Z" w:id="693">
        <w:r w:rsidR="00A4030C">
          <w:rPr>
            <w:rFonts w:hint="eastAsia" w:eastAsia="나눔명조"/>
            <w:sz w:val="20"/>
            <w:szCs w:val="22"/>
          </w:rPr>
          <w:t>은</w:t>
        </w:r>
      </w:ins>
      <w:ins w:author="Kang, Jiyoon" w:date="2022-03-03T00:44:00Z" w:id="694">
        <w:r w:rsidR="00A4030C">
          <w:rPr>
            <w:rFonts w:hint="eastAsia" w:eastAsia="나눔명조"/>
            <w:sz w:val="20"/>
            <w:szCs w:val="22"/>
          </w:rPr>
          <w:t xml:space="preserve"> </w:t>
        </w:r>
      </w:ins>
      <w:del w:author="Kang, Jiyoon" w:date="2022-03-03T00:44:00Z" w:id="695">
        <w:r w:rsidRPr="00B61948" w:rsidDel="00A4030C" w:rsidR="004D452C">
          <w:rPr>
            <w:rFonts w:hint="eastAsia" w:eastAsia="나눔명조"/>
            <w:sz w:val="20"/>
            <w:szCs w:val="22"/>
          </w:rPr>
          <w:delText>구축된</w:delText>
        </w:r>
        <w:r w:rsidRPr="00B61948" w:rsidDel="00A4030C" w:rsidR="004D452C">
          <w:rPr>
            <w:rFonts w:hint="eastAsia" w:eastAsia="나눔명조"/>
            <w:sz w:val="20"/>
            <w:szCs w:val="22"/>
          </w:rPr>
          <w:delText xml:space="preserve"> </w:delText>
        </w:r>
        <w:r w:rsidRPr="00B61948" w:rsidDel="00A4030C" w:rsidR="004D452C">
          <w:rPr>
            <w:rFonts w:hint="eastAsia" w:eastAsia="나눔명조"/>
            <w:sz w:val="20"/>
            <w:szCs w:val="22"/>
          </w:rPr>
          <w:delText>상호의존적이고</w:delText>
        </w:r>
        <w:r w:rsidRPr="00B61948" w:rsidDel="00A4030C" w:rsidR="004D452C">
          <w:rPr>
            <w:rFonts w:hint="eastAsia" w:eastAsia="나눔명조"/>
            <w:sz w:val="20"/>
            <w:szCs w:val="22"/>
          </w:rPr>
          <w:delText xml:space="preserve"> </w:delText>
        </w:r>
        <w:r w:rsidRPr="00B61948" w:rsidDel="00A4030C" w:rsidR="004D452C">
          <w:rPr>
            <w:rFonts w:hint="eastAsia" w:eastAsia="나눔명조"/>
            <w:sz w:val="20"/>
            <w:szCs w:val="22"/>
          </w:rPr>
          <w:delText>가치</w:delText>
        </w:r>
        <w:r w:rsidRPr="00B61948" w:rsidDel="00A4030C" w:rsidR="004D452C">
          <w:rPr>
            <w:rFonts w:hint="eastAsia" w:eastAsia="나눔명조"/>
            <w:sz w:val="20"/>
            <w:szCs w:val="22"/>
          </w:rPr>
          <w:delText xml:space="preserve"> </w:delText>
        </w:r>
        <w:r w:rsidRPr="00B61948" w:rsidDel="00A4030C" w:rsidR="004D452C">
          <w:rPr>
            <w:rFonts w:hint="eastAsia" w:eastAsia="나눔명조"/>
            <w:sz w:val="20"/>
            <w:szCs w:val="22"/>
          </w:rPr>
          <w:delText>및</w:delText>
        </w:r>
        <w:r w:rsidRPr="00B61948" w:rsidDel="00A4030C" w:rsidR="004D452C">
          <w:rPr>
            <w:rFonts w:hint="eastAsia" w:eastAsia="나눔명조"/>
            <w:sz w:val="20"/>
            <w:szCs w:val="22"/>
          </w:rPr>
          <w:delText xml:space="preserve"> </w:delText>
        </w:r>
        <w:r w:rsidRPr="00B61948" w:rsidDel="00A4030C" w:rsidR="004D452C">
          <w:rPr>
            <w:rFonts w:hint="eastAsia" w:eastAsia="나눔명조"/>
            <w:sz w:val="20"/>
            <w:szCs w:val="22"/>
          </w:rPr>
          <w:delText>목표</w:delText>
        </w:r>
        <w:r w:rsidRPr="00B61948" w:rsidDel="00A4030C" w:rsidR="00805806">
          <w:rPr>
            <w:rFonts w:hint="eastAsia" w:eastAsia="나눔명조"/>
            <w:sz w:val="20"/>
            <w:szCs w:val="22"/>
          </w:rPr>
          <w:delText>가</w:delText>
        </w:r>
        <w:r w:rsidRPr="00B61948" w:rsidDel="00A4030C" w:rsidR="004D452C">
          <w:rPr>
            <w:rFonts w:hint="eastAsia" w:eastAsia="나눔명조"/>
            <w:sz w:val="20"/>
            <w:szCs w:val="22"/>
          </w:rPr>
          <w:delText xml:space="preserve"> </w:delText>
        </w:r>
      </w:del>
      <w:del w:author="Kang, Jiyoon" w:date="2022-03-03T00:45:00Z" w:id="696">
        <w:r w:rsidRPr="00B61948" w:rsidDel="00A4030C" w:rsidR="004D452C">
          <w:rPr>
            <w:rFonts w:hint="eastAsia" w:eastAsia="나눔명조"/>
            <w:sz w:val="20"/>
            <w:szCs w:val="22"/>
          </w:rPr>
          <w:delText>일치</w:delText>
        </w:r>
      </w:del>
      <w:del w:author="Kang, Jiyoon" w:date="2022-03-03T00:44:00Z" w:id="697">
        <w:r w:rsidRPr="00B61948" w:rsidDel="00A4030C" w:rsidR="00805806">
          <w:rPr>
            <w:rFonts w:hint="eastAsia" w:eastAsia="나눔명조"/>
            <w:sz w:val="20"/>
            <w:szCs w:val="22"/>
          </w:rPr>
          <w:delText>화된</w:delText>
        </w:r>
      </w:del>
      <w:del w:author="Kang, Jiyoon" w:date="2022-03-03T00:45:00Z" w:id="698">
        <w:r w:rsidRPr="00B61948" w:rsidDel="00A4030C" w:rsidR="004D452C">
          <w:rPr>
            <w:rFonts w:hint="eastAsia" w:eastAsia="나눔명조"/>
            <w:sz w:val="20"/>
            <w:szCs w:val="22"/>
          </w:rPr>
          <w:delText xml:space="preserve"> </w:delText>
        </w:r>
        <w:r w:rsidRPr="00B61948" w:rsidDel="00A4030C" w:rsidR="004D452C">
          <w:rPr>
            <w:rFonts w:hint="eastAsia" w:eastAsia="나눔명조"/>
            <w:sz w:val="20"/>
            <w:szCs w:val="22"/>
          </w:rPr>
          <w:delText>조직은</w:delText>
        </w:r>
        <w:r w:rsidRPr="00B61948" w:rsidDel="00A4030C" w:rsidR="004D452C">
          <w:rPr>
            <w:rFonts w:hint="eastAsia" w:eastAsia="나눔명조"/>
            <w:sz w:val="20"/>
            <w:szCs w:val="22"/>
          </w:rPr>
          <w:delText xml:space="preserve"> </w:delText>
        </w:r>
        <w:r w:rsidRPr="00B61948" w:rsidDel="00A4030C" w:rsidR="004D452C">
          <w:rPr>
            <w:rFonts w:hint="eastAsia" w:eastAsia="나눔명조"/>
            <w:sz w:val="20"/>
            <w:szCs w:val="22"/>
          </w:rPr>
          <w:delText>조직</w:delText>
        </w:r>
        <w:r w:rsidRPr="00B61948" w:rsidDel="00A4030C" w:rsidR="004D452C">
          <w:rPr>
            <w:rFonts w:hint="eastAsia" w:eastAsia="나눔명조"/>
            <w:sz w:val="20"/>
            <w:szCs w:val="22"/>
          </w:rPr>
          <w:delText xml:space="preserve"> </w:delText>
        </w:r>
        <w:r w:rsidRPr="00B61948" w:rsidDel="00A4030C" w:rsidR="004D452C">
          <w:rPr>
            <w:rFonts w:hint="eastAsia" w:eastAsia="나눔명조"/>
            <w:sz w:val="20"/>
            <w:szCs w:val="22"/>
          </w:rPr>
          <w:delText>내</w:delText>
        </w:r>
        <w:r w:rsidRPr="00B61948" w:rsidDel="00A4030C" w:rsidR="004D452C">
          <w:rPr>
            <w:rFonts w:hint="eastAsia" w:eastAsia="나눔명조"/>
            <w:sz w:val="20"/>
            <w:szCs w:val="22"/>
          </w:rPr>
          <w:delText xml:space="preserve"> </w:delText>
        </w:r>
      </w:del>
      <w:r w:rsidRPr="00B61948" w:rsidR="004D452C">
        <w:rPr>
          <w:rFonts w:hint="eastAsia" w:eastAsia="나눔명조"/>
          <w:sz w:val="20"/>
          <w:szCs w:val="22"/>
        </w:rPr>
        <w:t>구성원들의</w:t>
      </w:r>
      <w:r w:rsidRPr="00B61948" w:rsidR="004D452C">
        <w:rPr>
          <w:rFonts w:hint="eastAsia" w:eastAsia="나눔명조"/>
          <w:sz w:val="20"/>
          <w:szCs w:val="22"/>
        </w:rPr>
        <w:t xml:space="preserve"> </w:t>
      </w:r>
      <w:r w:rsidRPr="00B61948" w:rsidR="004D452C">
        <w:rPr>
          <w:rFonts w:hint="eastAsia" w:eastAsia="나눔명조"/>
          <w:sz w:val="20"/>
          <w:szCs w:val="22"/>
        </w:rPr>
        <w:t>조직</w:t>
      </w:r>
      <w:r w:rsidRPr="00B61948" w:rsidR="004D452C">
        <w:rPr>
          <w:rFonts w:hint="eastAsia" w:eastAsia="나눔명조"/>
          <w:sz w:val="20"/>
          <w:szCs w:val="22"/>
        </w:rPr>
        <w:t xml:space="preserve"> </w:t>
      </w:r>
      <w:r w:rsidRPr="00B61948" w:rsidR="004D452C">
        <w:rPr>
          <w:rFonts w:hint="eastAsia" w:eastAsia="나눔명조"/>
          <w:sz w:val="20"/>
          <w:szCs w:val="22"/>
        </w:rPr>
        <w:t>몰입</w:t>
      </w:r>
      <w:del w:author="Kang, Jiyoon" w:date="2022-03-03T00:45:00Z" w:id="699">
        <w:r w:rsidRPr="00B61948" w:rsidDel="00A4030C" w:rsidR="004D452C">
          <w:rPr>
            <w:rFonts w:hint="eastAsia" w:eastAsia="나눔명조"/>
            <w:sz w:val="20"/>
            <w:szCs w:val="22"/>
          </w:rPr>
          <w:delText>을</w:delText>
        </w:r>
      </w:del>
      <w:ins w:author="Kang, Jiyoon" w:date="2022-03-03T00:45:00Z" w:id="700">
        <w:r w:rsidR="00A4030C">
          <w:rPr>
            <w:rFonts w:hint="eastAsia" w:eastAsia="나눔명조"/>
            <w:sz w:val="20"/>
            <w:szCs w:val="22"/>
          </w:rPr>
          <w:t>도를</w:t>
        </w:r>
      </w:ins>
      <w:r w:rsidRPr="00B61948" w:rsidR="004D452C">
        <w:rPr>
          <w:rFonts w:hint="eastAsia" w:eastAsia="나눔명조"/>
          <w:sz w:val="20"/>
          <w:szCs w:val="22"/>
        </w:rPr>
        <w:t xml:space="preserve"> </w:t>
      </w:r>
      <w:r w:rsidRPr="00B61948" w:rsidR="004D452C">
        <w:rPr>
          <w:rFonts w:hint="eastAsia" w:eastAsia="나눔명조"/>
          <w:sz w:val="20"/>
          <w:szCs w:val="22"/>
        </w:rPr>
        <w:t>높이고</w:t>
      </w:r>
      <w:r w:rsidRPr="00B61948" w:rsidR="004D452C">
        <w:rPr>
          <w:rFonts w:hint="eastAsia" w:eastAsia="나눔명조"/>
          <w:sz w:val="20"/>
          <w:szCs w:val="22"/>
        </w:rPr>
        <w:t xml:space="preserve"> </w:t>
      </w:r>
      <w:r w:rsidRPr="00B61948" w:rsidR="004D452C">
        <w:rPr>
          <w:rFonts w:hint="eastAsia" w:eastAsia="나눔명조"/>
          <w:sz w:val="20"/>
          <w:szCs w:val="22"/>
        </w:rPr>
        <w:t>내적동기를</w:t>
      </w:r>
      <w:r w:rsidRPr="00B61948" w:rsidR="004D452C">
        <w:rPr>
          <w:rFonts w:hint="eastAsia" w:eastAsia="나눔명조"/>
          <w:sz w:val="20"/>
          <w:szCs w:val="22"/>
        </w:rPr>
        <w:t xml:space="preserve"> </w:t>
      </w:r>
      <w:r w:rsidRPr="00B61948" w:rsidR="004D452C">
        <w:rPr>
          <w:rFonts w:hint="eastAsia" w:eastAsia="나눔명조"/>
          <w:sz w:val="20"/>
          <w:szCs w:val="22"/>
        </w:rPr>
        <w:t>증진시켜</w:t>
      </w:r>
      <w:r w:rsidRPr="00B61948" w:rsidR="004D452C">
        <w:rPr>
          <w:rFonts w:hint="eastAsia" w:eastAsia="나눔명조"/>
          <w:sz w:val="20"/>
          <w:szCs w:val="22"/>
        </w:rPr>
        <w:t xml:space="preserve"> </w:t>
      </w:r>
      <w:r w:rsidRPr="00B61948" w:rsidR="004D452C">
        <w:rPr>
          <w:rFonts w:hint="eastAsia" w:eastAsia="나눔명조"/>
          <w:sz w:val="20"/>
          <w:szCs w:val="22"/>
        </w:rPr>
        <w:t>리더십의</w:t>
      </w:r>
      <w:r w:rsidRPr="00B61948" w:rsidR="004D452C">
        <w:rPr>
          <w:rFonts w:hint="eastAsia" w:eastAsia="나눔명조"/>
          <w:sz w:val="20"/>
          <w:szCs w:val="22"/>
        </w:rPr>
        <w:t xml:space="preserve"> </w:t>
      </w:r>
      <w:r w:rsidRPr="00B61948" w:rsidR="004D452C">
        <w:rPr>
          <w:rFonts w:hint="eastAsia" w:eastAsia="나눔명조"/>
          <w:sz w:val="20"/>
          <w:szCs w:val="22"/>
        </w:rPr>
        <w:t>효과를</w:t>
      </w:r>
      <w:r w:rsidRPr="00B61948" w:rsidR="004D452C">
        <w:rPr>
          <w:rFonts w:hint="eastAsia" w:eastAsia="나눔명조"/>
          <w:sz w:val="20"/>
          <w:szCs w:val="22"/>
        </w:rPr>
        <w:t xml:space="preserve"> </w:t>
      </w:r>
      <w:r w:rsidRPr="00B61948" w:rsidR="004D452C">
        <w:rPr>
          <w:rFonts w:hint="eastAsia" w:eastAsia="나눔명조"/>
          <w:sz w:val="20"/>
          <w:szCs w:val="22"/>
        </w:rPr>
        <w:t>증가시키</w:t>
      </w:r>
      <w:ins w:author="Kang, Jiyoon" w:date="2022-03-03T00:45:00Z" w:id="701">
        <w:r w:rsidR="00A4030C">
          <w:rPr>
            <w:rFonts w:hint="eastAsia" w:eastAsia="나눔명조"/>
            <w:sz w:val="20"/>
            <w:szCs w:val="22"/>
          </w:rPr>
          <w:t>는</w:t>
        </w:r>
        <w:r w:rsidR="00A4030C">
          <w:rPr>
            <w:rFonts w:hint="eastAsia" w:eastAsia="나눔명조"/>
            <w:sz w:val="20"/>
            <w:szCs w:val="22"/>
          </w:rPr>
          <w:t xml:space="preserve"> </w:t>
        </w:r>
        <w:r w:rsidR="00A4030C">
          <w:rPr>
            <w:rFonts w:hint="eastAsia" w:eastAsia="나눔명조"/>
            <w:sz w:val="20"/>
            <w:szCs w:val="22"/>
          </w:rPr>
          <w:t>동시에</w:t>
        </w:r>
      </w:ins>
      <w:del w:author="Kang, Jiyoon" w:date="2022-03-03T00:45:00Z" w:id="702">
        <w:r w:rsidRPr="00B61948" w:rsidDel="00A4030C" w:rsidR="004D452C">
          <w:rPr>
            <w:rFonts w:hint="eastAsia" w:eastAsia="나눔명조"/>
            <w:sz w:val="20"/>
            <w:szCs w:val="22"/>
          </w:rPr>
          <w:delText>고</w:delText>
        </w:r>
      </w:del>
      <w:ins w:author="Kang, Jiyoon" w:date="2022-03-03T00:45:00Z" w:id="703">
        <w:r w:rsidR="00A4030C">
          <w:rPr>
            <w:rFonts w:eastAsia="나눔명조"/>
            <w:sz w:val="20"/>
            <w:szCs w:val="22"/>
          </w:rPr>
          <w:t>,</w:t>
        </w:r>
      </w:ins>
      <w:del w:author="Kang, Jiyoon" w:date="2022-03-03T00:45:00Z" w:id="704">
        <w:r w:rsidRPr="00B61948" w:rsidDel="00A4030C" w:rsidR="004D452C">
          <w:rPr>
            <w:rFonts w:hint="eastAsia" w:eastAsia="나눔명조"/>
            <w:sz w:val="20"/>
            <w:szCs w:val="22"/>
          </w:rPr>
          <w:delText>,</w:delText>
        </w:r>
      </w:del>
      <w:r w:rsidRPr="00B61948" w:rsidR="004D452C">
        <w:rPr>
          <w:rFonts w:hint="eastAsia" w:eastAsia="나눔명조"/>
          <w:sz w:val="20"/>
          <w:szCs w:val="22"/>
        </w:rPr>
        <w:t xml:space="preserve"> </w:t>
      </w:r>
      <w:r w:rsidRPr="00B61948" w:rsidR="00012453">
        <w:rPr>
          <w:rFonts w:hint="eastAsia" w:eastAsia="나눔명조"/>
          <w:sz w:val="20"/>
          <w:szCs w:val="22"/>
        </w:rPr>
        <w:t>공공봉사동기</w:t>
      </w:r>
      <w:r w:rsidRPr="00B61948" w:rsidR="00012453">
        <w:rPr>
          <w:rFonts w:eastAsia="나눔명조"/>
          <w:sz w:val="20"/>
          <w:szCs w:val="22"/>
        </w:rPr>
        <w:t>를</w:t>
      </w:r>
      <w:r w:rsidRPr="00B61948" w:rsidR="004D452C">
        <w:rPr>
          <w:rFonts w:hint="eastAsia" w:eastAsia="나눔명조"/>
          <w:sz w:val="20"/>
          <w:szCs w:val="22"/>
        </w:rPr>
        <w:t xml:space="preserve"> </w:t>
      </w:r>
      <w:r w:rsidRPr="00B61948" w:rsidR="004D452C">
        <w:rPr>
          <w:rFonts w:hint="eastAsia" w:eastAsia="나눔명조"/>
          <w:sz w:val="20"/>
          <w:szCs w:val="22"/>
        </w:rPr>
        <w:t>강화하는</w:t>
      </w:r>
      <w:r w:rsidRPr="00B61948" w:rsidR="004D452C">
        <w:rPr>
          <w:rFonts w:hint="eastAsia" w:eastAsia="나눔명조"/>
          <w:sz w:val="20"/>
          <w:szCs w:val="22"/>
        </w:rPr>
        <w:t xml:space="preserve"> </w:t>
      </w:r>
      <w:r w:rsidRPr="00B61948" w:rsidR="004D452C">
        <w:rPr>
          <w:rFonts w:hint="eastAsia" w:eastAsia="나눔명조"/>
          <w:sz w:val="20"/>
          <w:szCs w:val="22"/>
        </w:rPr>
        <w:t>데</w:t>
      </w:r>
      <w:r w:rsidRPr="00B61948" w:rsidR="004D452C">
        <w:rPr>
          <w:rFonts w:hint="eastAsia" w:eastAsia="나눔명조"/>
          <w:sz w:val="20"/>
          <w:szCs w:val="22"/>
        </w:rPr>
        <w:t xml:space="preserve"> </w:t>
      </w:r>
      <w:r w:rsidRPr="00B61948" w:rsidR="004D452C">
        <w:rPr>
          <w:rFonts w:hint="eastAsia" w:eastAsia="나눔명조"/>
          <w:sz w:val="20"/>
          <w:szCs w:val="22"/>
        </w:rPr>
        <w:t>기여할</w:t>
      </w:r>
      <w:r w:rsidRPr="00B61948" w:rsidR="004D452C">
        <w:rPr>
          <w:rFonts w:hint="eastAsia" w:eastAsia="나눔명조"/>
          <w:sz w:val="20"/>
          <w:szCs w:val="22"/>
        </w:rPr>
        <w:t xml:space="preserve"> </w:t>
      </w:r>
      <w:r w:rsidRPr="00B61948" w:rsidR="004D452C">
        <w:rPr>
          <w:rFonts w:hint="eastAsia" w:eastAsia="나눔명조"/>
          <w:sz w:val="20"/>
          <w:szCs w:val="22"/>
        </w:rPr>
        <w:t>수</w:t>
      </w:r>
      <w:r w:rsidRPr="00B61948" w:rsidR="004D452C">
        <w:rPr>
          <w:rFonts w:hint="eastAsia" w:eastAsia="나눔명조"/>
          <w:sz w:val="20"/>
          <w:szCs w:val="22"/>
        </w:rPr>
        <w:t xml:space="preserve"> </w:t>
      </w:r>
      <w:r w:rsidRPr="00B61948" w:rsidR="004D452C">
        <w:rPr>
          <w:rFonts w:hint="eastAsia" w:eastAsia="나눔명조"/>
          <w:sz w:val="20"/>
          <w:szCs w:val="22"/>
        </w:rPr>
        <w:t>있다</w:t>
      </w:r>
      <w:r w:rsidRPr="00B61948" w:rsidR="00805806">
        <w:rPr>
          <w:rFonts w:eastAsia="나눔명조"/>
          <w:sz w:val="20"/>
          <w:szCs w:val="22"/>
        </w:rPr>
        <w:fldChar w:fldCharType="begin"/>
      </w:r>
      <w:r w:rsidR="00AC65B9">
        <w:rPr>
          <w:rFonts w:eastAsia="나눔명조"/>
          <w:sz w:val="20"/>
          <w:szCs w:val="22"/>
        </w:rPr>
        <w:instrText xml:space="preserve"> ADDIN ZOTERO_ITEM CSL_CITATION {"citationID":"ZBnKpL6R","properties":{"formattedCitation":"(Paarlberg, E., and Lavigna 2010)","plainCitation":"(Paarlberg, E., and Lavigna 2010)","dontUpdate":true,"noteIndex":0},"citationItems":[{"id":"PSjZbscb/CMi83CUq","uris":["http://zotero.org/users/5210800/items/NMXB8ZFN"],"uri":["http://zotero.org/users/5210800/items/NMXB8ZFN"],"itemData":{"id":1504,"type":"article-journal","container-title":"Public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performance","volume":"70","author":[{"literal":"Paarlberg"},{"family":"E.","given":"Laurie"},{"family":"Lavigna","given":"Bob"}],"issued":{"date-parts":[["2010"]]}}}],"schema":"https://github.com/citation-style-language/schema/raw/master/csl-citation.json"} </w:instrText>
      </w:r>
      <w:r w:rsidRPr="00B61948" w:rsidR="00805806">
        <w:rPr>
          <w:rFonts w:eastAsia="나눔명조"/>
          <w:sz w:val="20"/>
          <w:szCs w:val="22"/>
        </w:rPr>
        <w:fldChar w:fldCharType="separate"/>
      </w:r>
      <w:r w:rsidRPr="003820D2" w:rsidR="00805806">
        <w:rPr>
          <w:rFonts w:eastAsia="나눔명조"/>
          <w:sz w:val="20"/>
          <w:szCs w:val="22"/>
        </w:rPr>
        <w:t>(</w:t>
      </w:r>
      <w:r w:rsidR="00F451EA">
        <w:rPr>
          <w:rFonts w:eastAsia="나눔명조"/>
          <w:sz w:val="20"/>
          <w:szCs w:val="22"/>
        </w:rPr>
        <w:t>Paarlberg</w:t>
      </w:r>
      <w:r w:rsidRPr="003820D2" w:rsidR="00805806">
        <w:rPr>
          <w:rFonts w:eastAsia="나눔명조"/>
          <w:sz w:val="20"/>
          <w:szCs w:val="22"/>
        </w:rPr>
        <w:t xml:space="preserve"> </w:t>
      </w:r>
      <w:r w:rsidR="00A04BB2">
        <w:rPr>
          <w:rFonts w:eastAsia="나눔명조"/>
          <w:sz w:val="20"/>
          <w:szCs w:val="22"/>
        </w:rPr>
        <w:t>&amp;</w:t>
      </w:r>
      <w:r w:rsidRPr="003820D2" w:rsidR="00805806">
        <w:rPr>
          <w:rFonts w:eastAsia="나눔명조"/>
          <w:sz w:val="20"/>
          <w:szCs w:val="22"/>
        </w:rPr>
        <w:t xml:space="preserve"> Lavigna</w:t>
      </w:r>
      <w:r w:rsidR="0000244A">
        <w:rPr>
          <w:rFonts w:eastAsia="나눔명조"/>
          <w:sz w:val="20"/>
          <w:szCs w:val="22"/>
        </w:rPr>
        <w:t>,</w:t>
      </w:r>
      <w:r w:rsidRPr="003820D2" w:rsidR="00805806">
        <w:rPr>
          <w:rFonts w:eastAsia="나눔명조"/>
          <w:sz w:val="20"/>
          <w:szCs w:val="22"/>
        </w:rPr>
        <w:t xml:space="preserve"> 2010)</w:t>
      </w:r>
      <w:r w:rsidRPr="00B61948" w:rsidR="00805806">
        <w:rPr>
          <w:rFonts w:eastAsia="나눔명조"/>
          <w:sz w:val="20"/>
          <w:szCs w:val="22"/>
        </w:rPr>
        <w:fldChar w:fldCharType="end"/>
      </w:r>
      <w:r w:rsidRPr="00B61948" w:rsidR="004D452C">
        <w:rPr>
          <w:rFonts w:hint="eastAsia" w:eastAsia="나눔명조"/>
          <w:sz w:val="20"/>
          <w:szCs w:val="22"/>
        </w:rPr>
        <w:t xml:space="preserve">.  </w:t>
      </w:r>
      <w:r w:rsidRPr="00B61948" w:rsidR="004D452C">
        <w:rPr>
          <w:rFonts w:hint="eastAsia" w:eastAsia="나눔명조"/>
          <w:sz w:val="20"/>
          <w:szCs w:val="22"/>
        </w:rPr>
        <w:t>즉</w:t>
      </w:r>
      <w:r w:rsidRPr="00B61948" w:rsidR="004D452C">
        <w:rPr>
          <w:rFonts w:hint="eastAsia" w:eastAsia="나눔명조"/>
          <w:sz w:val="20"/>
          <w:szCs w:val="22"/>
        </w:rPr>
        <w:t xml:space="preserve">, </w:t>
      </w:r>
      <w:r w:rsidRPr="00B61948" w:rsidR="004D452C">
        <w:rPr>
          <w:rFonts w:hint="eastAsia" w:eastAsia="나눔명조"/>
          <w:sz w:val="20"/>
          <w:szCs w:val="22"/>
        </w:rPr>
        <w:t>리더십은</w:t>
      </w:r>
      <w:r w:rsidRPr="00B61948" w:rsidR="004D452C">
        <w:rPr>
          <w:rFonts w:hint="eastAsia" w:eastAsia="나눔명조"/>
          <w:sz w:val="20"/>
          <w:szCs w:val="22"/>
        </w:rPr>
        <w:t xml:space="preserve"> </w:t>
      </w:r>
      <w:r w:rsidRPr="00B61948" w:rsidR="004D452C">
        <w:rPr>
          <w:rFonts w:hint="eastAsia" w:eastAsia="나눔명조"/>
          <w:sz w:val="20"/>
          <w:szCs w:val="22"/>
        </w:rPr>
        <w:t>의사소통</w:t>
      </w:r>
      <w:r w:rsidRPr="00B61948" w:rsidR="004D452C">
        <w:rPr>
          <w:rFonts w:hint="eastAsia" w:eastAsia="나눔명조"/>
          <w:sz w:val="20"/>
          <w:szCs w:val="22"/>
        </w:rPr>
        <w:t xml:space="preserve"> </w:t>
      </w:r>
      <w:r w:rsidRPr="00B61948" w:rsidR="004D452C">
        <w:rPr>
          <w:rFonts w:hint="eastAsia" w:eastAsia="나눔명조"/>
          <w:sz w:val="20"/>
          <w:szCs w:val="22"/>
        </w:rPr>
        <w:t>빈도와</w:t>
      </w:r>
      <w:r w:rsidRPr="00B61948" w:rsidR="004D452C">
        <w:rPr>
          <w:rFonts w:hint="eastAsia" w:eastAsia="나눔명조"/>
          <w:sz w:val="20"/>
          <w:szCs w:val="22"/>
        </w:rPr>
        <w:t xml:space="preserve"> </w:t>
      </w:r>
      <w:r w:rsidRPr="00B61948" w:rsidR="004D452C">
        <w:rPr>
          <w:rFonts w:hint="eastAsia" w:eastAsia="나눔명조"/>
          <w:sz w:val="20"/>
          <w:szCs w:val="22"/>
        </w:rPr>
        <w:t>방식을</w:t>
      </w:r>
      <w:r w:rsidRPr="00B61948" w:rsidR="004D452C">
        <w:rPr>
          <w:rFonts w:hint="eastAsia" w:eastAsia="나눔명조"/>
          <w:sz w:val="20"/>
          <w:szCs w:val="22"/>
        </w:rPr>
        <w:t xml:space="preserve"> </w:t>
      </w:r>
      <w:r w:rsidRPr="00B61948" w:rsidR="004D452C">
        <w:rPr>
          <w:rFonts w:hint="eastAsia" w:eastAsia="나눔명조"/>
          <w:sz w:val="20"/>
          <w:szCs w:val="22"/>
        </w:rPr>
        <w:t>결정할</w:t>
      </w:r>
      <w:r w:rsidRPr="00B61948" w:rsidR="004D452C">
        <w:rPr>
          <w:rFonts w:hint="eastAsia" w:eastAsia="나눔명조"/>
          <w:sz w:val="20"/>
          <w:szCs w:val="22"/>
        </w:rPr>
        <w:t xml:space="preserve"> </w:t>
      </w:r>
      <w:r w:rsidRPr="00B61948" w:rsidR="004D452C">
        <w:rPr>
          <w:rFonts w:hint="eastAsia" w:eastAsia="나눔명조"/>
          <w:sz w:val="20"/>
          <w:szCs w:val="22"/>
        </w:rPr>
        <w:t>수</w:t>
      </w:r>
      <w:r w:rsidRPr="00B61948" w:rsidR="004D452C">
        <w:rPr>
          <w:rFonts w:hint="eastAsia" w:eastAsia="나눔명조"/>
          <w:sz w:val="20"/>
          <w:szCs w:val="22"/>
        </w:rPr>
        <w:t xml:space="preserve"> </w:t>
      </w:r>
      <w:r w:rsidRPr="00B61948" w:rsidR="004D452C">
        <w:rPr>
          <w:rFonts w:hint="eastAsia" w:eastAsia="나눔명조"/>
          <w:sz w:val="20"/>
          <w:szCs w:val="22"/>
        </w:rPr>
        <w:t>있고</w:t>
      </w:r>
      <w:r w:rsidRPr="00B61948" w:rsidR="004D452C">
        <w:rPr>
          <w:rFonts w:hint="eastAsia" w:eastAsia="나눔명조"/>
          <w:sz w:val="20"/>
          <w:szCs w:val="22"/>
        </w:rPr>
        <w:t xml:space="preserve">, </w:t>
      </w:r>
      <w:r w:rsidRPr="00B61948" w:rsidR="004D452C">
        <w:rPr>
          <w:rFonts w:hint="eastAsia" w:eastAsia="나눔명조"/>
          <w:sz w:val="20"/>
          <w:szCs w:val="22"/>
        </w:rPr>
        <w:t>의사소통</w:t>
      </w:r>
      <w:r w:rsidRPr="00B61948" w:rsidR="004D452C">
        <w:rPr>
          <w:rFonts w:hint="eastAsia" w:eastAsia="나눔명조"/>
          <w:sz w:val="20"/>
          <w:szCs w:val="22"/>
        </w:rPr>
        <w:t xml:space="preserve"> </w:t>
      </w:r>
      <w:r w:rsidRPr="00B61948" w:rsidR="004D452C">
        <w:rPr>
          <w:rFonts w:hint="eastAsia" w:eastAsia="나눔명조"/>
          <w:sz w:val="20"/>
          <w:szCs w:val="22"/>
        </w:rPr>
        <w:t>수준은</w:t>
      </w:r>
      <w:r w:rsidRPr="00B61948" w:rsidR="004D452C">
        <w:rPr>
          <w:rFonts w:hint="eastAsia" w:eastAsia="나눔명조"/>
          <w:sz w:val="20"/>
          <w:szCs w:val="22"/>
        </w:rPr>
        <w:t xml:space="preserve"> </w:t>
      </w:r>
      <w:r w:rsidRPr="00B61948" w:rsidR="004D452C">
        <w:rPr>
          <w:rFonts w:hint="eastAsia" w:eastAsia="나눔명조"/>
          <w:sz w:val="20"/>
          <w:szCs w:val="22"/>
        </w:rPr>
        <w:t>리더와</w:t>
      </w:r>
      <w:r w:rsidRPr="00B61948" w:rsidR="004D452C">
        <w:rPr>
          <w:rFonts w:hint="eastAsia" w:eastAsia="나눔명조"/>
          <w:sz w:val="20"/>
          <w:szCs w:val="22"/>
        </w:rPr>
        <w:t xml:space="preserve"> </w:t>
      </w:r>
      <w:r w:rsidRPr="00B61948" w:rsidR="004D452C">
        <w:rPr>
          <w:rFonts w:hint="eastAsia" w:eastAsia="나눔명조"/>
          <w:sz w:val="20"/>
          <w:szCs w:val="22"/>
        </w:rPr>
        <w:t>구성원</w:t>
      </w:r>
      <w:r w:rsidRPr="00B61948" w:rsidR="00E11AE8">
        <w:rPr>
          <w:rFonts w:hint="eastAsia" w:eastAsia="나눔명조"/>
          <w:sz w:val="20"/>
          <w:szCs w:val="22"/>
        </w:rPr>
        <w:t xml:space="preserve"> </w:t>
      </w:r>
      <w:r w:rsidRPr="00B61948" w:rsidR="004D452C">
        <w:rPr>
          <w:rFonts w:hint="eastAsia" w:eastAsia="나눔명조"/>
          <w:sz w:val="20"/>
          <w:szCs w:val="22"/>
        </w:rPr>
        <w:t>간의</w:t>
      </w:r>
      <w:r w:rsidRPr="00B61948" w:rsidR="004D452C">
        <w:rPr>
          <w:rFonts w:hint="eastAsia" w:eastAsia="나눔명조"/>
          <w:sz w:val="20"/>
          <w:szCs w:val="22"/>
        </w:rPr>
        <w:t xml:space="preserve"> </w:t>
      </w:r>
      <w:r w:rsidRPr="00B61948" w:rsidR="004D452C">
        <w:rPr>
          <w:rFonts w:hint="eastAsia" w:eastAsia="나눔명조"/>
          <w:sz w:val="20"/>
          <w:szCs w:val="22"/>
        </w:rPr>
        <w:t>가치</w:t>
      </w:r>
      <w:r w:rsidRPr="00B61948" w:rsidR="004D452C">
        <w:rPr>
          <w:rFonts w:hint="eastAsia" w:eastAsia="나눔명조"/>
          <w:sz w:val="20"/>
          <w:szCs w:val="22"/>
        </w:rPr>
        <w:t xml:space="preserve"> </w:t>
      </w:r>
      <w:r w:rsidRPr="00B61948" w:rsidR="004D452C">
        <w:rPr>
          <w:rFonts w:hint="eastAsia" w:eastAsia="나눔명조"/>
          <w:sz w:val="20"/>
          <w:szCs w:val="22"/>
        </w:rPr>
        <w:t>및</w:t>
      </w:r>
      <w:r w:rsidRPr="00B61948" w:rsidR="004D452C">
        <w:rPr>
          <w:rFonts w:hint="eastAsia" w:eastAsia="나눔명조"/>
          <w:sz w:val="20"/>
          <w:szCs w:val="22"/>
        </w:rPr>
        <w:t xml:space="preserve"> </w:t>
      </w:r>
      <w:r w:rsidRPr="00B61948" w:rsidR="004D452C">
        <w:rPr>
          <w:rFonts w:hint="eastAsia" w:eastAsia="나눔명조"/>
          <w:sz w:val="20"/>
          <w:szCs w:val="22"/>
        </w:rPr>
        <w:t>목적</w:t>
      </w:r>
      <w:r w:rsidRPr="00B61948" w:rsidR="004D452C">
        <w:rPr>
          <w:rFonts w:hint="eastAsia" w:eastAsia="나눔명조"/>
          <w:sz w:val="20"/>
          <w:szCs w:val="22"/>
        </w:rPr>
        <w:t xml:space="preserve"> </w:t>
      </w:r>
      <w:r w:rsidRPr="00B61948" w:rsidR="004D452C">
        <w:rPr>
          <w:rFonts w:hint="eastAsia" w:eastAsia="나눔명조"/>
          <w:sz w:val="20"/>
          <w:szCs w:val="22"/>
        </w:rPr>
        <w:t>공유를</w:t>
      </w:r>
      <w:r w:rsidRPr="00B61948" w:rsidR="004D452C">
        <w:rPr>
          <w:rFonts w:hint="eastAsia" w:eastAsia="나눔명조"/>
          <w:sz w:val="20"/>
          <w:szCs w:val="22"/>
        </w:rPr>
        <w:t xml:space="preserve"> </w:t>
      </w:r>
      <w:r w:rsidRPr="00B61948" w:rsidR="004D452C">
        <w:rPr>
          <w:rFonts w:hint="eastAsia" w:eastAsia="나눔명조"/>
          <w:sz w:val="20"/>
          <w:szCs w:val="22"/>
        </w:rPr>
        <w:t>촉진하여</w:t>
      </w:r>
      <w:r w:rsidRPr="00B61948" w:rsidR="004D452C">
        <w:rPr>
          <w:rFonts w:hint="eastAsia" w:eastAsia="나눔명조"/>
          <w:sz w:val="20"/>
          <w:szCs w:val="22"/>
        </w:rPr>
        <w:t xml:space="preserve"> </w:t>
      </w:r>
      <w:r w:rsidRPr="00B61948" w:rsidR="004D452C">
        <w:rPr>
          <w:rFonts w:hint="eastAsia" w:eastAsia="나눔명조"/>
          <w:sz w:val="20"/>
          <w:szCs w:val="22"/>
        </w:rPr>
        <w:t>리더십의</w:t>
      </w:r>
      <w:r w:rsidRPr="00B61948" w:rsidR="004D452C">
        <w:rPr>
          <w:rFonts w:hint="eastAsia" w:eastAsia="나눔명조"/>
          <w:sz w:val="20"/>
          <w:szCs w:val="22"/>
        </w:rPr>
        <w:t xml:space="preserve"> </w:t>
      </w:r>
      <w:r w:rsidRPr="00B61948" w:rsidR="004D452C">
        <w:rPr>
          <w:rFonts w:hint="eastAsia" w:eastAsia="나눔명조"/>
          <w:sz w:val="20"/>
          <w:szCs w:val="22"/>
        </w:rPr>
        <w:t>효과를</w:t>
      </w:r>
      <w:del w:author="Kang, Jiyoon" w:date="2022-03-03T00:35:00Z" w:id="705">
        <w:r w:rsidRPr="00B61948" w:rsidDel="00226142" w:rsidR="004D452C">
          <w:rPr>
            <w:rFonts w:hint="eastAsia" w:eastAsia="나눔명조"/>
            <w:sz w:val="20"/>
            <w:szCs w:val="22"/>
          </w:rPr>
          <w:delText xml:space="preserve"> </w:delText>
        </w:r>
        <w:r w:rsidRPr="00B61948" w:rsidDel="00226142" w:rsidR="004D452C">
          <w:rPr>
            <w:rFonts w:hint="eastAsia" w:eastAsia="나눔명조"/>
            <w:sz w:val="20"/>
            <w:szCs w:val="22"/>
          </w:rPr>
          <w:delText>높일</w:delText>
        </w:r>
        <w:r w:rsidRPr="00B61948" w:rsidDel="00226142" w:rsidR="004D452C">
          <w:rPr>
            <w:rFonts w:hint="eastAsia" w:eastAsia="나눔명조"/>
            <w:sz w:val="20"/>
            <w:szCs w:val="22"/>
          </w:rPr>
          <w:delText xml:space="preserve"> </w:delText>
        </w:r>
        <w:r w:rsidRPr="00B61948" w:rsidDel="00226142" w:rsidR="004D452C">
          <w:rPr>
            <w:rFonts w:hint="eastAsia" w:eastAsia="나눔명조"/>
            <w:sz w:val="20"/>
            <w:szCs w:val="22"/>
          </w:rPr>
          <w:delText>수</w:delText>
        </w:r>
        <w:r w:rsidRPr="00B61948" w:rsidDel="00226142" w:rsidR="004D452C">
          <w:rPr>
            <w:rFonts w:hint="eastAsia" w:eastAsia="나눔명조"/>
            <w:sz w:val="20"/>
            <w:szCs w:val="22"/>
          </w:rPr>
          <w:delText xml:space="preserve"> </w:delText>
        </w:r>
        <w:r w:rsidRPr="00B61948" w:rsidDel="00226142" w:rsidR="004D452C">
          <w:rPr>
            <w:rFonts w:hint="eastAsia" w:eastAsia="나눔명조"/>
            <w:sz w:val="20"/>
            <w:szCs w:val="22"/>
          </w:rPr>
          <w:delText>있</w:delText>
        </w:r>
        <w:r w:rsidRPr="00B61948" w:rsidDel="00226142" w:rsidR="00E11AE8">
          <w:rPr>
            <w:rFonts w:hint="eastAsia" w:eastAsia="나눔명조"/>
            <w:sz w:val="20"/>
            <w:szCs w:val="22"/>
          </w:rPr>
          <w:delText>다</w:delText>
        </w:r>
      </w:del>
      <w:ins w:author="Kang, Jiyoon" w:date="2022-03-03T00:35:00Z" w:id="706">
        <w:r w:rsidR="00226142">
          <w:rPr>
            <w:rFonts w:hint="eastAsia" w:eastAsia="나눔명조"/>
            <w:sz w:val="20"/>
            <w:szCs w:val="22"/>
          </w:rPr>
          <w:t xml:space="preserve"> </w:t>
        </w:r>
        <w:r w:rsidR="00226142">
          <w:rPr>
            <w:rFonts w:hint="eastAsia" w:eastAsia="나눔명조"/>
            <w:sz w:val="20"/>
            <w:szCs w:val="22"/>
          </w:rPr>
          <w:t>조절할</w:t>
        </w:r>
        <w:r w:rsidR="00226142">
          <w:rPr>
            <w:rFonts w:hint="eastAsia" w:eastAsia="나눔명조"/>
            <w:sz w:val="20"/>
            <w:szCs w:val="22"/>
          </w:rPr>
          <w:t xml:space="preserve"> </w:t>
        </w:r>
        <w:r w:rsidR="00226142">
          <w:rPr>
            <w:rFonts w:hint="eastAsia" w:eastAsia="나눔명조"/>
            <w:sz w:val="20"/>
            <w:szCs w:val="22"/>
          </w:rPr>
          <w:t>수</w:t>
        </w:r>
        <w:r w:rsidR="00226142">
          <w:rPr>
            <w:rFonts w:hint="eastAsia" w:eastAsia="나눔명조"/>
            <w:sz w:val="20"/>
            <w:szCs w:val="22"/>
          </w:rPr>
          <w:t xml:space="preserve"> </w:t>
        </w:r>
        <w:r w:rsidR="00226142">
          <w:rPr>
            <w:rFonts w:hint="eastAsia" w:eastAsia="나눔명조"/>
            <w:sz w:val="20"/>
            <w:szCs w:val="22"/>
          </w:rPr>
          <w:t>있다</w:t>
        </w:r>
      </w:ins>
      <w:r w:rsidRPr="00B61948" w:rsidR="00E11AE8">
        <w:rPr>
          <w:rFonts w:hint="eastAsia" w:eastAsia="나눔명조"/>
          <w:sz w:val="20"/>
          <w:szCs w:val="22"/>
        </w:rPr>
        <w:t>.</w:t>
      </w:r>
      <w:r w:rsidRPr="00B61948" w:rsidR="00E11AE8">
        <w:rPr>
          <w:rFonts w:eastAsia="나눔명조"/>
          <w:sz w:val="20"/>
          <w:szCs w:val="22"/>
        </w:rPr>
        <w:t xml:space="preserve"> </w:t>
      </w:r>
      <w:r w:rsidRPr="00B61948" w:rsidR="00E11AE8">
        <w:rPr>
          <w:rFonts w:hint="eastAsia" w:eastAsia="나눔명조"/>
          <w:sz w:val="20"/>
          <w:szCs w:val="22"/>
        </w:rPr>
        <w:t>그러므로</w:t>
      </w:r>
      <w:r w:rsidRPr="00B61948" w:rsidR="004D452C">
        <w:rPr>
          <w:rFonts w:hint="eastAsia" w:eastAsia="나눔명조"/>
          <w:sz w:val="20"/>
          <w:szCs w:val="22"/>
        </w:rPr>
        <w:t xml:space="preserve"> </w:t>
      </w:r>
      <w:r w:rsidRPr="00B61948" w:rsidR="004D452C">
        <w:rPr>
          <w:rFonts w:hint="eastAsia" w:eastAsia="나눔명조"/>
          <w:sz w:val="20"/>
          <w:szCs w:val="22"/>
        </w:rPr>
        <w:t>본</w:t>
      </w:r>
      <w:r w:rsidRPr="00B61948" w:rsidR="004D452C">
        <w:rPr>
          <w:rFonts w:hint="eastAsia" w:eastAsia="나눔명조"/>
          <w:sz w:val="20"/>
          <w:szCs w:val="22"/>
        </w:rPr>
        <w:t xml:space="preserve"> </w:t>
      </w:r>
      <w:r w:rsidRPr="00B61948" w:rsidR="004D452C">
        <w:rPr>
          <w:rFonts w:hint="eastAsia" w:eastAsia="나눔명조"/>
          <w:sz w:val="20"/>
          <w:szCs w:val="22"/>
        </w:rPr>
        <w:t>연구에서는</w:t>
      </w:r>
      <w:r w:rsidRPr="00B61948" w:rsidR="004D452C">
        <w:rPr>
          <w:rFonts w:hint="eastAsia" w:eastAsia="나눔명조"/>
          <w:sz w:val="20"/>
          <w:szCs w:val="22"/>
        </w:rPr>
        <w:t xml:space="preserve"> </w:t>
      </w:r>
      <w:r w:rsidRPr="00B61948" w:rsidR="004D452C">
        <w:rPr>
          <w:rFonts w:hint="eastAsia" w:eastAsia="나눔명조"/>
          <w:sz w:val="20"/>
          <w:szCs w:val="22"/>
        </w:rPr>
        <w:t>의사소통이</w:t>
      </w:r>
      <w:r w:rsidRPr="00B61948" w:rsidR="004D452C">
        <w:rPr>
          <w:rFonts w:hint="eastAsia" w:eastAsia="나눔명조"/>
          <w:sz w:val="20"/>
          <w:szCs w:val="22"/>
        </w:rPr>
        <w:t xml:space="preserve"> </w:t>
      </w:r>
      <w:r w:rsidRPr="00B61948" w:rsidR="004D452C">
        <w:rPr>
          <w:rFonts w:hint="eastAsia" w:eastAsia="나눔명조"/>
          <w:sz w:val="20"/>
          <w:szCs w:val="22"/>
        </w:rPr>
        <w:t>리더십과</w:t>
      </w:r>
      <w:r w:rsidRPr="00B61948" w:rsidR="004D452C">
        <w:rPr>
          <w:rFonts w:hint="eastAsia" w:eastAsia="나눔명조"/>
          <w:sz w:val="20"/>
          <w:szCs w:val="22"/>
        </w:rPr>
        <w:t xml:space="preserve"> </w:t>
      </w:r>
      <w:r w:rsidRPr="00B61948" w:rsidR="00012453">
        <w:rPr>
          <w:rFonts w:hint="eastAsia" w:eastAsia="나눔명조"/>
          <w:sz w:val="20"/>
          <w:szCs w:val="22"/>
        </w:rPr>
        <w:t>공공봉사동기</w:t>
      </w:r>
      <w:r w:rsidRPr="00B61948" w:rsidR="004D452C">
        <w:rPr>
          <w:rFonts w:hint="eastAsia" w:eastAsia="나눔명조"/>
          <w:sz w:val="20"/>
          <w:szCs w:val="22"/>
        </w:rPr>
        <w:t xml:space="preserve"> </w:t>
      </w:r>
      <w:r w:rsidRPr="00B61948" w:rsidR="004D452C">
        <w:rPr>
          <w:rFonts w:hint="eastAsia" w:eastAsia="나눔명조"/>
          <w:sz w:val="20"/>
          <w:szCs w:val="22"/>
        </w:rPr>
        <w:t>관계를</w:t>
      </w:r>
      <w:r w:rsidRPr="00B61948" w:rsidR="004D452C">
        <w:rPr>
          <w:rFonts w:hint="eastAsia" w:eastAsia="나눔명조"/>
          <w:sz w:val="20"/>
          <w:szCs w:val="22"/>
        </w:rPr>
        <w:t xml:space="preserve"> </w:t>
      </w:r>
      <w:r w:rsidRPr="00B61948" w:rsidR="004D452C">
        <w:rPr>
          <w:rFonts w:hint="eastAsia" w:eastAsia="나눔명조"/>
          <w:sz w:val="20"/>
          <w:szCs w:val="22"/>
        </w:rPr>
        <w:t>조절할</w:t>
      </w:r>
      <w:r w:rsidRPr="00B61948" w:rsidR="004D452C">
        <w:rPr>
          <w:rFonts w:hint="eastAsia" w:eastAsia="나눔명조"/>
          <w:sz w:val="20"/>
          <w:szCs w:val="22"/>
        </w:rPr>
        <w:t xml:space="preserve"> </w:t>
      </w:r>
      <w:r w:rsidRPr="00B61948" w:rsidR="004D452C">
        <w:rPr>
          <w:rFonts w:hint="eastAsia" w:eastAsia="나눔명조"/>
          <w:sz w:val="20"/>
          <w:szCs w:val="22"/>
        </w:rPr>
        <w:t>수</w:t>
      </w:r>
      <w:r w:rsidRPr="00B61948" w:rsidR="004D452C">
        <w:rPr>
          <w:rFonts w:hint="eastAsia" w:eastAsia="나눔명조"/>
          <w:sz w:val="20"/>
          <w:szCs w:val="22"/>
        </w:rPr>
        <w:t xml:space="preserve"> </w:t>
      </w:r>
      <w:r w:rsidRPr="00B61948" w:rsidR="004D452C">
        <w:rPr>
          <w:rFonts w:hint="eastAsia" w:eastAsia="나눔명조"/>
          <w:sz w:val="20"/>
          <w:szCs w:val="22"/>
        </w:rPr>
        <w:t>있는지</w:t>
      </w:r>
      <w:r w:rsidRPr="00B61948" w:rsidR="004D452C">
        <w:rPr>
          <w:rFonts w:hint="eastAsia" w:eastAsia="나눔명조"/>
          <w:sz w:val="20"/>
          <w:szCs w:val="22"/>
        </w:rPr>
        <w:t xml:space="preserve"> </w:t>
      </w:r>
      <w:r w:rsidRPr="00B61948" w:rsidR="004D452C">
        <w:rPr>
          <w:rFonts w:hint="eastAsia" w:eastAsia="나눔명조"/>
          <w:sz w:val="20"/>
          <w:szCs w:val="22"/>
        </w:rPr>
        <w:t>확인하</w:t>
      </w:r>
      <w:r w:rsidRPr="00B61948" w:rsidR="00E11AE8">
        <w:rPr>
          <w:rFonts w:hint="eastAsia" w:eastAsia="나눔명조"/>
          <w:sz w:val="20"/>
          <w:szCs w:val="22"/>
        </w:rPr>
        <w:t>기</w:t>
      </w:r>
      <w:r w:rsidRPr="00B61948" w:rsidR="00E11AE8">
        <w:rPr>
          <w:rFonts w:hint="eastAsia" w:eastAsia="나눔명조"/>
          <w:sz w:val="20"/>
          <w:szCs w:val="22"/>
        </w:rPr>
        <w:t xml:space="preserve"> </w:t>
      </w:r>
      <w:r w:rsidRPr="00B61948" w:rsidR="00E11AE8">
        <w:rPr>
          <w:rFonts w:hint="eastAsia" w:eastAsia="나눔명조"/>
          <w:sz w:val="20"/>
          <w:szCs w:val="22"/>
        </w:rPr>
        <w:t>위해</w:t>
      </w:r>
      <w:r w:rsidRPr="00B61948" w:rsidR="004D452C">
        <w:rPr>
          <w:rFonts w:hint="eastAsia" w:eastAsia="나눔명조"/>
          <w:sz w:val="20"/>
          <w:szCs w:val="22"/>
        </w:rPr>
        <w:t xml:space="preserve"> </w:t>
      </w:r>
      <w:r w:rsidRPr="00B61948" w:rsidR="004D452C">
        <w:rPr>
          <w:rFonts w:hint="eastAsia" w:eastAsia="나눔명조"/>
          <w:sz w:val="20"/>
          <w:szCs w:val="22"/>
        </w:rPr>
        <w:t>다음과</w:t>
      </w:r>
      <w:r w:rsidRPr="00B61948" w:rsidR="004D452C">
        <w:rPr>
          <w:rFonts w:hint="eastAsia" w:eastAsia="나눔명조"/>
          <w:sz w:val="20"/>
          <w:szCs w:val="22"/>
        </w:rPr>
        <w:t xml:space="preserve"> </w:t>
      </w:r>
      <w:r w:rsidRPr="00B61948" w:rsidR="004D452C">
        <w:rPr>
          <w:rFonts w:hint="eastAsia" w:eastAsia="나눔명조"/>
          <w:sz w:val="20"/>
          <w:szCs w:val="22"/>
        </w:rPr>
        <w:t>같이</w:t>
      </w:r>
      <w:r w:rsidRPr="00B61948" w:rsidR="004D452C">
        <w:rPr>
          <w:rFonts w:hint="eastAsia" w:eastAsia="나눔명조"/>
          <w:sz w:val="20"/>
          <w:szCs w:val="22"/>
        </w:rPr>
        <w:t xml:space="preserve"> </w:t>
      </w:r>
      <w:r w:rsidRPr="00B61948" w:rsidR="004D452C">
        <w:rPr>
          <w:rFonts w:hint="eastAsia" w:eastAsia="나눔명조"/>
          <w:sz w:val="20"/>
          <w:szCs w:val="22"/>
        </w:rPr>
        <w:t>가설을</w:t>
      </w:r>
      <w:r w:rsidRPr="00B61948" w:rsidR="004D452C">
        <w:rPr>
          <w:rFonts w:hint="eastAsia" w:eastAsia="나눔명조"/>
          <w:sz w:val="20"/>
          <w:szCs w:val="22"/>
        </w:rPr>
        <w:t xml:space="preserve"> </w:t>
      </w:r>
      <w:r w:rsidRPr="00B61948" w:rsidR="004D452C">
        <w:rPr>
          <w:rFonts w:hint="eastAsia" w:eastAsia="나눔명조"/>
          <w:sz w:val="20"/>
          <w:szCs w:val="22"/>
        </w:rPr>
        <w:t>설정하였다</w:t>
      </w:r>
      <w:r w:rsidRPr="00B61948" w:rsidR="004D452C">
        <w:rPr>
          <w:rFonts w:hint="eastAsia" w:eastAsia="나눔명조"/>
          <w:sz w:val="20"/>
          <w:szCs w:val="22"/>
        </w:rPr>
        <w:t>.</w:t>
      </w:r>
    </w:p>
    <w:p w:rsidRPr="00B61948" w:rsidR="004D452C" w:rsidP="00283EF6" w:rsidRDefault="004D452C" w14:paraId="6EDB8E95" w14:textId="77777777">
      <w:pPr>
        <w:wordWrap/>
        <w:spacing w:before="120" w:after="120" w:line="276" w:lineRule="auto"/>
        <w:ind w:firstLine="288"/>
        <w:rPr>
          <w:rFonts w:eastAsia="나눔명조"/>
          <w:sz w:val="20"/>
          <w:szCs w:val="22"/>
        </w:rPr>
      </w:pPr>
    </w:p>
    <w:p w:rsidR="00226142" w:rsidP="00283EF6" w:rsidRDefault="00226142" w14:paraId="32316548" w14:textId="3C4E3485">
      <w:pPr>
        <w:wordWrap/>
        <w:spacing w:before="120" w:after="120" w:line="276" w:lineRule="auto"/>
        <w:rPr>
          <w:ins w:author="Kang, Jiyoon" w:date="2022-03-03T00:35:00Z" w:id="707"/>
          <w:rFonts w:eastAsia="나눔명조"/>
          <w:sz w:val="20"/>
          <w:szCs w:val="22"/>
        </w:rPr>
      </w:pPr>
      <w:ins w:author="Kang, Jiyoon" w:date="2022-03-03T00:35:00Z" w:id="708">
        <w:r w:rsidRPr="00B61948">
          <w:rPr>
            <w:rFonts w:hint="eastAsia" w:eastAsia="나눔명조"/>
            <w:sz w:val="20"/>
            <w:szCs w:val="22"/>
          </w:rPr>
          <w:t>가설</w:t>
        </w:r>
        <w:r w:rsidRPr="00B61948">
          <w:rPr>
            <w:rFonts w:hint="eastAsia" w:eastAsia="나눔명조"/>
            <w:sz w:val="20"/>
            <w:szCs w:val="22"/>
          </w:rPr>
          <w:t xml:space="preserve"> </w:t>
        </w:r>
        <w:r>
          <w:rPr>
            <w:rFonts w:hint="eastAsia" w:eastAsia="나눔명조"/>
            <w:sz w:val="20"/>
            <w:szCs w:val="22"/>
          </w:rPr>
          <w:t>4</w:t>
        </w:r>
        <w:r w:rsidRPr="00B61948">
          <w:rPr>
            <w:rFonts w:hint="eastAsia" w:eastAsia="나눔명조"/>
            <w:sz w:val="20"/>
            <w:szCs w:val="22"/>
          </w:rPr>
          <w:t xml:space="preserve">. </w:t>
        </w:r>
        <w:r w:rsidRPr="00B61948">
          <w:rPr>
            <w:rFonts w:hint="eastAsia" w:eastAsia="나눔명조"/>
            <w:sz w:val="20"/>
            <w:szCs w:val="22"/>
          </w:rPr>
          <w:t>관료조직의</w:t>
        </w:r>
      </w:ins>
      <w:ins w:author="Kang, Jiyoon" w:date="2022-03-03T00:36:00Z" w:id="709">
        <w:r>
          <w:rPr>
            <w:rFonts w:hint="eastAsia" w:eastAsia="나눔명조"/>
            <w:sz w:val="20"/>
            <w:szCs w:val="22"/>
          </w:rPr>
          <w:t xml:space="preserve"> </w:t>
        </w:r>
      </w:ins>
      <w:ins w:author="Kang, Jiyoon" w:date="2022-03-03T00:35:00Z" w:id="710">
        <w:r w:rsidRPr="00B61948">
          <w:rPr>
            <w:rFonts w:hint="eastAsia" w:eastAsia="나눔명조"/>
            <w:sz w:val="20"/>
            <w:szCs w:val="22"/>
          </w:rPr>
          <w:t>리더십이</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미치는</w:t>
        </w:r>
        <w:r w:rsidRPr="00B61948">
          <w:rPr>
            <w:rFonts w:hint="eastAsia" w:eastAsia="나눔명조"/>
            <w:sz w:val="20"/>
            <w:szCs w:val="22"/>
          </w:rPr>
          <w:t xml:space="preserve"> </w:t>
        </w:r>
        <w:r w:rsidRPr="00B61948">
          <w:rPr>
            <w:rFonts w:hint="eastAsia" w:eastAsia="나눔명조"/>
            <w:sz w:val="20"/>
            <w:szCs w:val="22"/>
          </w:rPr>
          <w:t>효과는</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내</w:t>
        </w:r>
        <w:r w:rsidRPr="00B61948">
          <w:rPr>
            <w:rFonts w:hint="eastAsia" w:eastAsia="나눔명조"/>
            <w:sz w:val="20"/>
            <w:szCs w:val="22"/>
          </w:rPr>
          <w:t xml:space="preserve"> </w:t>
        </w:r>
        <w:r w:rsidRPr="00B61948">
          <w:rPr>
            <w:rFonts w:hint="eastAsia" w:eastAsia="나눔명조"/>
            <w:sz w:val="20"/>
            <w:szCs w:val="22"/>
          </w:rPr>
          <w:t>소통노력</w:t>
        </w:r>
      </w:ins>
      <w:ins w:author="Kang, Jiyoon" w:date="2022-03-03T00:36:00Z" w:id="711">
        <w:r>
          <w:rPr>
            <w:rFonts w:hint="eastAsia" w:eastAsia="나눔명조"/>
            <w:sz w:val="20"/>
            <w:szCs w:val="22"/>
          </w:rPr>
          <w:t>에</w:t>
        </w:r>
        <w:r>
          <w:rPr>
            <w:rFonts w:hint="eastAsia" w:eastAsia="나눔명조"/>
            <w:sz w:val="20"/>
            <w:szCs w:val="22"/>
          </w:rPr>
          <w:t xml:space="preserve"> </w:t>
        </w:r>
        <w:r>
          <w:rPr>
            <w:rFonts w:hint="eastAsia" w:eastAsia="나눔명조"/>
            <w:sz w:val="20"/>
            <w:szCs w:val="22"/>
          </w:rPr>
          <w:t>의해</w:t>
        </w:r>
        <w:r>
          <w:rPr>
            <w:rFonts w:hint="eastAsia" w:eastAsia="나눔명조"/>
            <w:sz w:val="20"/>
            <w:szCs w:val="22"/>
          </w:rPr>
          <w:t xml:space="preserve"> </w:t>
        </w:r>
        <w:r>
          <w:rPr>
            <w:rFonts w:hint="eastAsia" w:eastAsia="나눔명조"/>
            <w:sz w:val="20"/>
            <w:szCs w:val="22"/>
          </w:rPr>
          <w:t>조건적으로</w:t>
        </w:r>
        <w:r>
          <w:rPr>
            <w:rFonts w:hint="eastAsia" w:eastAsia="나눔명조"/>
            <w:sz w:val="20"/>
            <w:szCs w:val="22"/>
          </w:rPr>
          <w:t xml:space="preserve"> </w:t>
        </w:r>
        <w:r>
          <w:rPr>
            <w:rFonts w:hint="eastAsia" w:eastAsia="나눔명조"/>
            <w:sz w:val="20"/>
            <w:szCs w:val="22"/>
          </w:rPr>
          <w:t>변화한다</w:t>
        </w:r>
        <w:r>
          <w:rPr>
            <w:rFonts w:hint="eastAsia" w:eastAsia="나눔명조"/>
            <w:sz w:val="20"/>
            <w:szCs w:val="22"/>
          </w:rPr>
          <w:t>.</w:t>
        </w:r>
      </w:ins>
    </w:p>
    <w:p w:rsidRPr="00B61948" w:rsidR="004D452C" w:rsidRDefault="004D452C" w14:paraId="77F9DFC3" w14:textId="214D464B">
      <w:pPr>
        <w:wordWrap/>
        <w:spacing w:before="120" w:after="120" w:line="276" w:lineRule="auto"/>
        <w:ind w:left="800"/>
        <w:rPr>
          <w:rFonts w:eastAsia="나눔명조"/>
          <w:sz w:val="20"/>
          <w:szCs w:val="22"/>
        </w:rPr>
        <w:pPrChange w:author="Kang, Jiyoon" w:date="2022-03-03T00:46:00Z" w:id="712">
          <w:pPr>
            <w:wordWrap/>
            <w:spacing w:before="120" w:after="120" w:line="276" w:lineRule="auto"/>
          </w:pPr>
        </w:pPrChange>
      </w:pPr>
      <w:r w:rsidRPr="00B61948">
        <w:rPr>
          <w:rFonts w:hint="eastAsia" w:eastAsia="나눔명조"/>
          <w:sz w:val="20"/>
          <w:szCs w:val="22"/>
        </w:rPr>
        <w:t>가설</w:t>
      </w:r>
      <w:ins w:author="Kang, Jiyoon" w:date="2022-03-03T00:37:00Z" w:id="713">
        <w:r w:rsidR="00B7475F">
          <w:rPr>
            <w:rFonts w:hint="eastAsia" w:eastAsia="나눔명조"/>
            <w:sz w:val="20"/>
            <w:szCs w:val="22"/>
          </w:rPr>
          <w:t xml:space="preserve"> </w:t>
        </w:r>
      </w:ins>
      <w:del w:author="Kang, Jiyoon" w:date="2022-03-03T00:37:00Z" w:id="714">
        <w:r w:rsidRPr="00B61948" w:rsidDel="00B7475F">
          <w:rPr>
            <w:rFonts w:hint="eastAsia" w:eastAsia="나눔명조"/>
            <w:sz w:val="20"/>
            <w:szCs w:val="22"/>
          </w:rPr>
          <w:delText xml:space="preserve"> </w:delText>
        </w:r>
        <w:r w:rsidRPr="00B61948" w:rsidDel="00B7475F">
          <w:rPr>
            <w:rFonts w:eastAsia="나눔명조"/>
            <w:sz w:val="20"/>
            <w:szCs w:val="22"/>
          </w:rPr>
          <w:delText>5</w:delText>
        </w:r>
      </w:del>
      <w:ins w:author="Kang, Jiyoon" w:date="2022-03-03T00:37:00Z" w:id="715">
        <w:r w:rsidR="00B7475F">
          <w:rPr>
            <w:rFonts w:eastAsia="나눔명조"/>
            <w:sz w:val="20"/>
            <w:szCs w:val="22"/>
          </w:rPr>
          <w:t>4-1</w:t>
        </w:r>
      </w:ins>
      <w:r w:rsidRPr="00B61948">
        <w:rPr>
          <w:rFonts w:hint="eastAsia" w:eastAsia="나눔명조"/>
          <w:sz w:val="20"/>
          <w:szCs w:val="22"/>
        </w:rPr>
        <w:t xml:space="preserve">. </w:t>
      </w:r>
      <w:r w:rsidRPr="00B61948">
        <w:rPr>
          <w:rFonts w:hint="eastAsia" w:eastAsia="나눔명조"/>
          <w:sz w:val="20"/>
          <w:szCs w:val="22"/>
        </w:rPr>
        <w:t>관료조직의</w:t>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리더십이</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미치는</w:t>
      </w:r>
      <w:r w:rsidRPr="00B61948">
        <w:rPr>
          <w:rFonts w:hint="eastAsia" w:eastAsia="나눔명조"/>
          <w:sz w:val="20"/>
          <w:szCs w:val="22"/>
        </w:rPr>
        <w:t xml:space="preserve"> </w:t>
      </w:r>
      <w:r w:rsidRPr="00B61948">
        <w:rPr>
          <w:rFonts w:hint="eastAsia" w:eastAsia="나눔명조"/>
          <w:sz w:val="20"/>
          <w:szCs w:val="22"/>
        </w:rPr>
        <w:t>효과는</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내</w:t>
      </w:r>
      <w:r w:rsidRPr="00B61948">
        <w:rPr>
          <w:rFonts w:hint="eastAsia" w:eastAsia="나눔명조"/>
          <w:sz w:val="20"/>
          <w:szCs w:val="22"/>
        </w:rPr>
        <w:t xml:space="preserve"> </w:t>
      </w:r>
      <w:r w:rsidRPr="00B61948">
        <w:rPr>
          <w:rFonts w:hint="eastAsia" w:eastAsia="나눔명조"/>
          <w:sz w:val="20"/>
          <w:szCs w:val="22"/>
        </w:rPr>
        <w:t>소통노력이</w:t>
      </w:r>
      <w:r w:rsidRPr="00B61948">
        <w:rPr>
          <w:rFonts w:hint="eastAsia" w:eastAsia="나눔명조"/>
          <w:sz w:val="20"/>
          <w:szCs w:val="22"/>
        </w:rPr>
        <w:t xml:space="preserve"> </w:t>
      </w:r>
      <w:r w:rsidRPr="00B61948">
        <w:rPr>
          <w:rFonts w:hint="eastAsia" w:eastAsia="나눔명조"/>
          <w:sz w:val="20"/>
          <w:szCs w:val="22"/>
        </w:rPr>
        <w:t>증진될수록</w:t>
      </w:r>
      <w:r w:rsidRPr="00B61948">
        <w:rPr>
          <w:rFonts w:hint="eastAsia" w:eastAsia="나눔명조"/>
          <w:sz w:val="20"/>
          <w:szCs w:val="22"/>
        </w:rPr>
        <w:t xml:space="preserve"> </w:t>
      </w:r>
      <w:del w:author="Kang, Jiyoon" w:date="2022-03-03T00:46:00Z" w:id="716">
        <w:r w:rsidRPr="00B61948" w:rsidDel="006178AE">
          <w:rPr>
            <w:rFonts w:hint="eastAsia" w:eastAsia="나눔명조"/>
            <w:sz w:val="20"/>
            <w:szCs w:val="22"/>
          </w:rPr>
          <w:delText>증가한다</w:delText>
        </w:r>
      </w:del>
      <w:ins w:author="Kang, Jiyoon" w:date="2022-03-03T00:46:00Z" w:id="717">
        <w:r w:rsidR="006178AE">
          <w:rPr>
            <w:rFonts w:hint="eastAsia" w:eastAsia="나눔명조"/>
            <w:sz w:val="20"/>
            <w:szCs w:val="22"/>
          </w:rPr>
          <w:t>완화된다</w:t>
        </w:r>
      </w:ins>
      <w:r w:rsidRPr="00B61948">
        <w:rPr>
          <w:rFonts w:hint="eastAsia" w:eastAsia="나눔명조"/>
          <w:sz w:val="20"/>
          <w:szCs w:val="22"/>
        </w:rPr>
        <w:t>.</w:t>
      </w:r>
    </w:p>
    <w:p w:rsidR="00F20AAE" w:rsidRDefault="004D452C" w14:paraId="45F3D63D" w14:textId="0B76CB60">
      <w:pPr>
        <w:wordWrap/>
        <w:spacing w:before="120" w:after="120" w:line="276" w:lineRule="auto"/>
        <w:ind w:left="800"/>
        <w:rPr>
          <w:rFonts w:eastAsia="나눔명조"/>
          <w:sz w:val="20"/>
          <w:szCs w:val="22"/>
        </w:rPr>
        <w:pPrChange w:author="Kang, Jiyoon" w:date="2022-03-03T00:46:00Z" w:id="718">
          <w:pPr>
            <w:wordWrap/>
            <w:spacing w:before="120" w:after="120" w:line="276" w:lineRule="auto"/>
          </w:pPr>
        </w:pPrChange>
      </w:pPr>
      <w:r w:rsidRPr="00B61948">
        <w:rPr>
          <w:rFonts w:hint="eastAsia" w:eastAsia="나눔명조"/>
          <w:sz w:val="20"/>
          <w:szCs w:val="22"/>
        </w:rPr>
        <w:t>가설</w:t>
      </w:r>
      <w:ins w:author="Kang, Jiyoon" w:date="2022-03-03T00:46:00Z" w:id="719">
        <w:r w:rsidR="00A4030C">
          <w:rPr>
            <w:rFonts w:hint="eastAsia" w:eastAsia="나눔명조"/>
            <w:sz w:val="20"/>
            <w:szCs w:val="22"/>
          </w:rPr>
          <w:t xml:space="preserve"> </w:t>
        </w:r>
      </w:ins>
      <w:del w:author="Kang, Jiyoon" w:date="2022-03-03T00:46:00Z" w:id="720">
        <w:r w:rsidRPr="00B61948" w:rsidDel="00A4030C">
          <w:rPr>
            <w:rFonts w:hint="eastAsia" w:eastAsia="나눔명조"/>
            <w:sz w:val="20"/>
            <w:szCs w:val="22"/>
          </w:rPr>
          <w:delText xml:space="preserve"> 6</w:delText>
        </w:r>
      </w:del>
      <w:ins w:author="Kang, Jiyoon" w:date="2022-03-03T00:46:00Z" w:id="721">
        <w:r w:rsidR="00A4030C">
          <w:rPr>
            <w:rFonts w:eastAsia="나눔명조"/>
            <w:sz w:val="20"/>
            <w:szCs w:val="22"/>
          </w:rPr>
          <w:t>4-2</w:t>
        </w:r>
      </w:ins>
      <w:r w:rsidRPr="00B61948">
        <w:rPr>
          <w:rFonts w:hint="eastAsia" w:eastAsia="나눔명조"/>
          <w:sz w:val="20"/>
          <w:szCs w:val="22"/>
        </w:rPr>
        <w:t xml:space="preserve">. </w:t>
      </w:r>
      <w:r w:rsidRPr="00B61948">
        <w:rPr>
          <w:rFonts w:hint="eastAsia" w:eastAsia="나눔명조"/>
          <w:sz w:val="20"/>
          <w:szCs w:val="22"/>
        </w:rPr>
        <w:t>관료조직의</w:t>
      </w:r>
      <w:r w:rsidRPr="00B61948">
        <w:rPr>
          <w:rFonts w:hint="eastAsia"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리더십이</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미치는</w:t>
      </w:r>
      <w:r w:rsidRPr="00B61948">
        <w:rPr>
          <w:rFonts w:hint="eastAsia" w:eastAsia="나눔명조"/>
          <w:sz w:val="20"/>
          <w:szCs w:val="22"/>
        </w:rPr>
        <w:t xml:space="preserve"> </w:t>
      </w:r>
      <w:r w:rsidRPr="00B61948">
        <w:rPr>
          <w:rFonts w:hint="eastAsia" w:eastAsia="나눔명조"/>
          <w:sz w:val="20"/>
          <w:szCs w:val="22"/>
        </w:rPr>
        <w:t>효과는</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내</w:t>
      </w:r>
      <w:r w:rsidRPr="00B61948">
        <w:rPr>
          <w:rFonts w:hint="eastAsia" w:eastAsia="나눔명조"/>
          <w:sz w:val="20"/>
          <w:szCs w:val="22"/>
        </w:rPr>
        <w:t xml:space="preserve"> </w:t>
      </w:r>
      <w:r w:rsidRPr="00B61948">
        <w:rPr>
          <w:rFonts w:hint="eastAsia" w:eastAsia="나눔명조"/>
          <w:sz w:val="20"/>
          <w:szCs w:val="22"/>
        </w:rPr>
        <w:t>소통노력이</w:t>
      </w:r>
      <w:r w:rsidRPr="00B61948">
        <w:rPr>
          <w:rFonts w:hint="eastAsia" w:eastAsia="나눔명조"/>
          <w:sz w:val="20"/>
          <w:szCs w:val="22"/>
        </w:rPr>
        <w:t xml:space="preserve"> </w:t>
      </w:r>
      <w:r w:rsidRPr="00B61948">
        <w:rPr>
          <w:rFonts w:hint="eastAsia" w:eastAsia="나눔명조"/>
          <w:sz w:val="20"/>
          <w:szCs w:val="22"/>
        </w:rPr>
        <w:t>증진될수록</w:t>
      </w:r>
      <w:r w:rsidRPr="00B61948">
        <w:rPr>
          <w:rFonts w:hint="eastAsia" w:eastAsia="나눔명조"/>
          <w:sz w:val="20"/>
          <w:szCs w:val="22"/>
        </w:rPr>
        <w:t xml:space="preserve"> </w:t>
      </w:r>
      <w:del w:author="Kang, Jiyoon" w:date="2022-03-03T00:46:00Z" w:id="722">
        <w:r w:rsidRPr="00B61948" w:rsidDel="006178AE">
          <w:rPr>
            <w:rFonts w:hint="eastAsia" w:eastAsia="나눔명조"/>
            <w:sz w:val="20"/>
            <w:szCs w:val="22"/>
          </w:rPr>
          <w:delText>증가</w:delText>
        </w:r>
      </w:del>
      <w:ins w:author="Kang, Jiyoon" w:date="2022-03-03T00:46:00Z" w:id="723">
        <w:r w:rsidR="006178AE">
          <w:rPr>
            <w:rFonts w:hint="eastAsia" w:eastAsia="나눔명조"/>
            <w:sz w:val="20"/>
            <w:szCs w:val="22"/>
          </w:rPr>
          <w:t>촉진된다</w:t>
        </w:r>
      </w:ins>
      <w:del w:author="Kang, Jiyoon" w:date="2022-03-03T00:46:00Z" w:id="724">
        <w:r w:rsidRPr="00B61948" w:rsidDel="006178AE">
          <w:rPr>
            <w:rFonts w:hint="eastAsia" w:eastAsia="나눔명조"/>
            <w:sz w:val="20"/>
            <w:szCs w:val="22"/>
          </w:rPr>
          <w:delText>한다</w:delText>
        </w:r>
      </w:del>
      <w:r w:rsidRPr="00B61948">
        <w:rPr>
          <w:rFonts w:hint="eastAsia" w:eastAsia="나눔명조"/>
          <w:sz w:val="20"/>
          <w:szCs w:val="22"/>
        </w:rPr>
        <w:t>.</w:t>
      </w:r>
    </w:p>
    <w:p w:rsidRPr="00B61948" w:rsidR="006A2C1F" w:rsidP="00F20AAE" w:rsidRDefault="00F20AAE" w14:paraId="2E4637BC" w14:textId="74E9C2C6">
      <w:pPr>
        <w:widowControl/>
        <w:wordWrap/>
        <w:autoSpaceDE/>
        <w:autoSpaceDN/>
        <w:spacing w:after="0" w:line="240" w:lineRule="auto"/>
        <w:jc w:val="left"/>
        <w:rPr>
          <w:rFonts w:eastAsia="나눔명조"/>
          <w:sz w:val="20"/>
          <w:szCs w:val="22"/>
        </w:rPr>
      </w:pPr>
      <w:r>
        <w:rPr>
          <w:rFonts w:eastAsia="나눔명조"/>
          <w:sz w:val="20"/>
          <w:szCs w:val="22"/>
        </w:rPr>
        <w:br w:type="page"/>
      </w:r>
    </w:p>
    <w:p w:rsidRPr="003820D2" w:rsidR="00750801" w:rsidP="006A2C1F" w:rsidRDefault="004F55A8" w14:paraId="385B51CE" w14:textId="3E07965F">
      <w:pPr>
        <w:pStyle w:val="1"/>
        <w:rPr>
          <w:color w:val="auto"/>
        </w:rPr>
      </w:pPr>
      <w:r w:rsidRPr="003820D2">
        <w:rPr>
          <w:rFonts w:hint="eastAsia"/>
          <w:color w:val="auto"/>
        </w:rPr>
        <w:lastRenderedPageBreak/>
        <w:t>I</w:t>
      </w:r>
      <w:r w:rsidRPr="003820D2">
        <w:rPr>
          <w:color w:val="auto"/>
        </w:rPr>
        <w:t xml:space="preserve">II. </w:t>
      </w:r>
      <w:r w:rsidRPr="003820D2" w:rsidR="00750801">
        <w:rPr>
          <w:rFonts w:hint="eastAsia"/>
          <w:color w:val="auto"/>
        </w:rPr>
        <w:t>연구설계</w:t>
      </w:r>
      <w:r w:rsidRPr="003820D2" w:rsidR="00265BC3">
        <w:rPr>
          <w:rFonts w:hint="eastAsia"/>
          <w:color w:val="auto"/>
        </w:rPr>
        <w:t xml:space="preserve"> </w:t>
      </w:r>
      <w:r w:rsidRPr="003820D2" w:rsidR="00265BC3">
        <w:rPr>
          <w:rFonts w:hint="eastAsia"/>
          <w:color w:val="auto"/>
        </w:rPr>
        <w:t>및</w:t>
      </w:r>
      <w:r w:rsidRPr="003820D2" w:rsidR="00265BC3">
        <w:rPr>
          <w:rFonts w:hint="eastAsia"/>
          <w:color w:val="auto"/>
        </w:rPr>
        <w:t xml:space="preserve"> </w:t>
      </w:r>
      <w:r w:rsidRPr="003820D2" w:rsidR="00265BC3">
        <w:rPr>
          <w:rFonts w:hint="eastAsia"/>
          <w:color w:val="auto"/>
        </w:rPr>
        <w:t>분석</w:t>
      </w:r>
      <w:r w:rsidRPr="003820D2" w:rsidR="00265BC3">
        <w:rPr>
          <w:rFonts w:hint="eastAsia"/>
          <w:color w:val="auto"/>
        </w:rPr>
        <w:t xml:space="preserve"> </w:t>
      </w:r>
      <w:r w:rsidRPr="003820D2" w:rsidR="00265BC3">
        <w:rPr>
          <w:rFonts w:hint="eastAsia"/>
          <w:color w:val="auto"/>
        </w:rPr>
        <w:t>방법</w:t>
      </w:r>
    </w:p>
    <w:p w:rsidRPr="00B61948" w:rsidR="00265BC3" w:rsidP="00265BC3" w:rsidRDefault="00265BC3" w14:paraId="4D6C1DFF" w14:textId="77777777">
      <w:pPr>
        <w:wordWrap/>
        <w:spacing w:before="120" w:after="120" w:line="276" w:lineRule="auto"/>
        <w:rPr>
          <w:rFonts w:eastAsia="나눔명조"/>
          <w:smallCaps/>
          <w:sz w:val="20"/>
          <w:szCs w:val="22"/>
        </w:rPr>
      </w:pPr>
    </w:p>
    <w:p w:rsidRPr="003820D2" w:rsidR="00750801" w:rsidP="006A2C1F" w:rsidRDefault="006A2C1F" w14:paraId="3D58D514" w14:textId="3EEEB77F">
      <w:pPr>
        <w:pStyle w:val="2"/>
        <w:rPr>
          <w:color w:val="auto"/>
        </w:rPr>
      </w:pPr>
      <w:r w:rsidRPr="003820D2">
        <w:rPr>
          <w:rFonts w:hint="eastAsia"/>
          <w:color w:val="auto"/>
        </w:rPr>
        <w:t>1</w:t>
      </w:r>
      <w:r w:rsidRPr="003820D2">
        <w:rPr>
          <w:color w:val="auto"/>
        </w:rPr>
        <w:t xml:space="preserve">. </w:t>
      </w:r>
      <w:r w:rsidRPr="003820D2" w:rsidR="00750801">
        <w:rPr>
          <w:rFonts w:hint="eastAsia"/>
          <w:color w:val="auto"/>
        </w:rPr>
        <w:t>연구설계</w:t>
      </w:r>
    </w:p>
    <w:p w:rsidRPr="00B61948" w:rsidR="00750801" w:rsidP="00E001E7" w:rsidRDefault="00750801" w14:paraId="1CB46027" w14:textId="507730F0">
      <w:pPr>
        <w:wordWrap/>
        <w:spacing w:before="120" w:after="120" w:line="276" w:lineRule="auto"/>
        <w:ind w:firstLine="288"/>
        <w:rPr>
          <w:rFonts w:eastAsia="나눔명조"/>
          <w:sz w:val="20"/>
          <w:szCs w:val="22"/>
        </w:rPr>
      </w:pPr>
      <w:r w:rsidRPr="00B61948">
        <w:rPr>
          <w:rFonts w:hint="eastAsia" w:eastAsia="나눔명조"/>
          <w:sz w:val="20"/>
          <w:szCs w:val="22"/>
        </w:rPr>
        <w:t>본</w:t>
      </w:r>
      <w:r w:rsidRPr="00B61948">
        <w:rPr>
          <w:rFonts w:hint="eastAsia" w:eastAsia="나눔명조"/>
          <w:sz w:val="20"/>
          <w:szCs w:val="22"/>
        </w:rPr>
        <w:t xml:space="preserve"> </w:t>
      </w:r>
      <w:r w:rsidRPr="00B61948">
        <w:rPr>
          <w:rFonts w:hint="eastAsia" w:eastAsia="나눔명조"/>
          <w:sz w:val="20"/>
          <w:szCs w:val="22"/>
        </w:rPr>
        <w:t>연구의</w:t>
      </w:r>
      <w:r w:rsidRPr="00B61948">
        <w:rPr>
          <w:rFonts w:hint="eastAsia" w:eastAsia="나눔명조"/>
          <w:sz w:val="20"/>
          <w:szCs w:val="22"/>
        </w:rPr>
        <w:t xml:space="preserve"> </w:t>
      </w:r>
      <w:r w:rsidRPr="00B61948">
        <w:rPr>
          <w:rFonts w:hint="eastAsia" w:eastAsia="나눔명조"/>
          <w:sz w:val="20"/>
          <w:szCs w:val="22"/>
        </w:rPr>
        <w:t>가설을</w:t>
      </w:r>
      <w:r w:rsidRPr="00B61948">
        <w:rPr>
          <w:rFonts w:hint="eastAsia" w:eastAsia="나눔명조"/>
          <w:sz w:val="20"/>
          <w:szCs w:val="22"/>
        </w:rPr>
        <w:t xml:space="preserve"> </w:t>
      </w:r>
      <w:r w:rsidRPr="00B61948">
        <w:rPr>
          <w:rFonts w:hint="eastAsia" w:eastAsia="나눔명조"/>
          <w:sz w:val="20"/>
          <w:szCs w:val="22"/>
        </w:rPr>
        <w:t>검증하기</w:t>
      </w:r>
      <w:r w:rsidRPr="00B61948">
        <w:rPr>
          <w:rFonts w:hint="eastAsia" w:eastAsia="나눔명조"/>
          <w:sz w:val="20"/>
          <w:szCs w:val="22"/>
        </w:rPr>
        <w:t xml:space="preserve"> </w:t>
      </w:r>
      <w:r w:rsidRPr="00B61948">
        <w:rPr>
          <w:rFonts w:hint="eastAsia" w:eastAsia="나눔명조"/>
          <w:sz w:val="20"/>
          <w:szCs w:val="22"/>
        </w:rPr>
        <w:t>위하여</w:t>
      </w:r>
      <w:r w:rsidRPr="00B61948">
        <w:rPr>
          <w:rFonts w:hint="eastAsia" w:eastAsia="나눔명조"/>
          <w:sz w:val="20"/>
          <w:szCs w:val="22"/>
        </w:rPr>
        <w:t xml:space="preserve"> </w:t>
      </w:r>
      <w:r w:rsidRPr="00B61948">
        <w:rPr>
          <w:rFonts w:hint="eastAsia" w:eastAsia="나눔명조"/>
          <w:sz w:val="20"/>
          <w:szCs w:val="22"/>
        </w:rPr>
        <w:t>한국행정연구원가</w:t>
      </w:r>
      <w:r w:rsidRPr="00B61948">
        <w:rPr>
          <w:rFonts w:hint="eastAsia" w:eastAsia="나눔명조"/>
          <w:sz w:val="20"/>
          <w:szCs w:val="22"/>
        </w:rPr>
        <w:t xml:space="preserve"> </w:t>
      </w:r>
      <w:r w:rsidRPr="00B61948">
        <w:rPr>
          <w:rFonts w:hint="eastAsia" w:eastAsia="나눔명조"/>
          <w:sz w:val="20"/>
          <w:szCs w:val="22"/>
        </w:rPr>
        <w:t>주관하여</w:t>
      </w:r>
      <w:r w:rsidRPr="00B61948">
        <w:rPr>
          <w:rFonts w:hint="eastAsia" w:eastAsia="나눔명조"/>
          <w:sz w:val="20"/>
          <w:szCs w:val="22"/>
        </w:rPr>
        <w:t xml:space="preserve"> </w:t>
      </w:r>
      <w:r w:rsidRPr="00B61948">
        <w:rPr>
          <w:rFonts w:hint="eastAsia" w:eastAsia="나눔명조"/>
          <w:sz w:val="20"/>
          <w:szCs w:val="22"/>
        </w:rPr>
        <w:t>㈜</w:t>
      </w:r>
      <w:proofErr w:type="spellStart"/>
      <w:r w:rsidRPr="00B61948">
        <w:rPr>
          <w:rFonts w:hint="eastAsia" w:eastAsia="나눔명조"/>
          <w:sz w:val="20"/>
          <w:szCs w:val="22"/>
        </w:rPr>
        <w:t>리서치앤리서치가</w:t>
      </w:r>
      <w:proofErr w:type="spellEnd"/>
      <w:r w:rsidRPr="00B61948">
        <w:rPr>
          <w:rFonts w:hint="eastAsia" w:eastAsia="나눔명조"/>
          <w:sz w:val="20"/>
          <w:szCs w:val="22"/>
        </w:rPr>
        <w:t xml:space="preserve"> </w:t>
      </w:r>
      <w:r w:rsidRPr="00B61948">
        <w:rPr>
          <w:rFonts w:hint="eastAsia" w:eastAsia="나눔명조"/>
          <w:sz w:val="20"/>
          <w:szCs w:val="22"/>
        </w:rPr>
        <w:t>조사한</w:t>
      </w:r>
      <w:r w:rsidRPr="00B61948">
        <w:rPr>
          <w:rFonts w:hint="eastAsia" w:eastAsia="나눔명조"/>
          <w:sz w:val="20"/>
          <w:szCs w:val="22"/>
        </w:rPr>
        <w:t xml:space="preserve"> </w:t>
      </w:r>
      <w:r w:rsidRPr="00B61948">
        <w:rPr>
          <w:rFonts w:eastAsia="나눔명조"/>
          <w:sz w:val="20"/>
          <w:szCs w:val="22"/>
        </w:rPr>
        <w:t>2020</w:t>
      </w:r>
      <w:r w:rsidRPr="00B61948">
        <w:rPr>
          <w:rFonts w:hint="eastAsia" w:eastAsia="나눔명조"/>
          <w:sz w:val="20"/>
          <w:szCs w:val="22"/>
        </w:rPr>
        <w:t>년</w:t>
      </w:r>
      <w:r w:rsidRPr="00B61948">
        <w:rPr>
          <w:rFonts w:hint="eastAsia" w:eastAsia="나눔명조"/>
          <w:sz w:val="20"/>
          <w:szCs w:val="22"/>
        </w:rPr>
        <w:t xml:space="preserve"> </w:t>
      </w:r>
      <w:r w:rsidRPr="00B61948">
        <w:rPr>
          <w:rFonts w:hint="eastAsia" w:eastAsia="나눔명조"/>
          <w:sz w:val="20"/>
          <w:szCs w:val="22"/>
        </w:rPr>
        <w:t>「공직생활실태조사」</w:t>
      </w:r>
      <w:r w:rsidRPr="00B61948">
        <w:rPr>
          <w:rFonts w:hint="eastAsia" w:eastAsia="나눔명조"/>
          <w:sz w:val="20"/>
          <w:szCs w:val="22"/>
        </w:rPr>
        <w:t xml:space="preserve"> </w:t>
      </w:r>
      <w:r w:rsidRPr="00B61948">
        <w:rPr>
          <w:rFonts w:hint="eastAsia" w:eastAsia="나눔명조"/>
          <w:sz w:val="20"/>
          <w:szCs w:val="22"/>
        </w:rPr>
        <w:t>자료를</w:t>
      </w:r>
      <w:r w:rsidRPr="00B61948">
        <w:rPr>
          <w:rFonts w:hint="eastAsia" w:eastAsia="나눔명조"/>
          <w:sz w:val="20"/>
          <w:szCs w:val="22"/>
        </w:rPr>
        <w:t xml:space="preserve"> </w:t>
      </w:r>
      <w:r w:rsidRPr="00B61948">
        <w:rPr>
          <w:rFonts w:hint="eastAsia" w:eastAsia="나눔명조"/>
          <w:sz w:val="20"/>
          <w:szCs w:val="22"/>
        </w:rPr>
        <w:t>활용하였</w:t>
      </w:r>
      <w:r w:rsidRPr="00B61948" w:rsidR="00541892">
        <w:rPr>
          <w:rFonts w:hint="eastAsia" w:eastAsia="나눔명조"/>
          <w:sz w:val="20"/>
          <w:szCs w:val="22"/>
        </w:rPr>
        <w:t>으며</w:t>
      </w:r>
      <w:r w:rsidRPr="00B61948" w:rsidR="00541892">
        <w:rPr>
          <w:rFonts w:hint="eastAsia" w:eastAsia="나눔명조"/>
          <w:sz w:val="20"/>
          <w:szCs w:val="22"/>
        </w:rPr>
        <w:t>,</w:t>
      </w:r>
      <w:r w:rsidRPr="00B61948" w:rsidR="00541892">
        <w:rPr>
          <w:rFonts w:eastAsia="나눔명조"/>
          <w:sz w:val="20"/>
          <w:szCs w:val="22"/>
        </w:rPr>
        <w:t xml:space="preserve"> </w:t>
      </w:r>
      <w:r w:rsidRPr="00B61948" w:rsidR="00541892">
        <w:rPr>
          <w:rFonts w:hint="eastAsia" w:eastAsia="나눔명조"/>
          <w:sz w:val="20"/>
          <w:szCs w:val="22"/>
        </w:rPr>
        <w:t>한국행정연구원</w:t>
      </w:r>
      <w:r w:rsidRPr="00B61948" w:rsidR="00541892">
        <w:rPr>
          <w:rFonts w:hint="eastAsia" w:eastAsia="나눔명조"/>
          <w:sz w:val="20"/>
          <w:szCs w:val="22"/>
        </w:rPr>
        <w:t xml:space="preserve"> </w:t>
      </w:r>
      <w:r w:rsidRPr="00B61948" w:rsidR="00541892">
        <w:rPr>
          <w:rFonts w:hint="eastAsia" w:eastAsia="나눔명조"/>
          <w:sz w:val="20"/>
          <w:szCs w:val="22"/>
        </w:rPr>
        <w:t>연구자료관리규칙에</w:t>
      </w:r>
      <w:r w:rsidRPr="00B61948" w:rsidR="00541892">
        <w:rPr>
          <w:rFonts w:hint="eastAsia" w:eastAsia="나눔명조"/>
          <w:sz w:val="20"/>
          <w:szCs w:val="22"/>
        </w:rPr>
        <w:t xml:space="preserve"> </w:t>
      </w:r>
      <w:r w:rsidRPr="00B61948" w:rsidR="00541892">
        <w:rPr>
          <w:rFonts w:hint="eastAsia" w:eastAsia="나눔명조"/>
          <w:sz w:val="20"/>
          <w:szCs w:val="22"/>
        </w:rPr>
        <w:t>의거하여</w:t>
      </w:r>
      <w:r w:rsidRPr="00B61948" w:rsidR="00541892">
        <w:rPr>
          <w:rFonts w:hint="eastAsia" w:eastAsia="나눔명조"/>
          <w:sz w:val="20"/>
          <w:szCs w:val="22"/>
        </w:rPr>
        <w:t xml:space="preserve"> </w:t>
      </w:r>
      <w:r w:rsidRPr="00B61948" w:rsidR="00541892">
        <w:rPr>
          <w:rFonts w:hint="eastAsia" w:eastAsia="나눔명조"/>
          <w:sz w:val="20"/>
          <w:szCs w:val="22"/>
        </w:rPr>
        <w:t>사용을</w:t>
      </w:r>
      <w:r w:rsidRPr="00B61948" w:rsidR="00541892">
        <w:rPr>
          <w:rFonts w:hint="eastAsia" w:eastAsia="나눔명조"/>
          <w:sz w:val="20"/>
          <w:szCs w:val="22"/>
        </w:rPr>
        <w:t xml:space="preserve"> </w:t>
      </w:r>
      <w:r w:rsidRPr="00B61948" w:rsidR="00541892">
        <w:rPr>
          <w:rFonts w:hint="eastAsia" w:eastAsia="나눔명조"/>
          <w:sz w:val="20"/>
          <w:szCs w:val="22"/>
        </w:rPr>
        <w:t>허가</w:t>
      </w:r>
      <w:r w:rsidRPr="00B61948" w:rsidR="00541892">
        <w:rPr>
          <w:rFonts w:hint="eastAsia" w:eastAsia="나눔명조"/>
          <w:sz w:val="20"/>
          <w:szCs w:val="22"/>
        </w:rPr>
        <w:t xml:space="preserve"> </w:t>
      </w:r>
      <w:r w:rsidRPr="00B61948" w:rsidR="00541892">
        <w:rPr>
          <w:rFonts w:hint="eastAsia" w:eastAsia="나눔명조"/>
          <w:sz w:val="20"/>
          <w:szCs w:val="22"/>
        </w:rPr>
        <w:t>받았다</w:t>
      </w:r>
      <w:r w:rsidRPr="00B61948">
        <w:rPr>
          <w:rFonts w:eastAsia="나눔명조"/>
          <w:sz w:val="20"/>
          <w:szCs w:val="22"/>
        </w:rPr>
        <w:t xml:space="preserve">. </w:t>
      </w:r>
      <w:r w:rsidRPr="00B61948" w:rsidR="00805806">
        <w:rPr>
          <w:rFonts w:eastAsia="나눔명조"/>
          <w:sz w:val="20"/>
          <w:szCs w:val="22"/>
        </w:rPr>
        <w:t>2020</w:t>
      </w:r>
      <w:r w:rsidRPr="00B61948" w:rsidR="00805806">
        <w:rPr>
          <w:rFonts w:hint="eastAsia" w:eastAsia="나눔명조"/>
          <w:sz w:val="20"/>
          <w:szCs w:val="22"/>
        </w:rPr>
        <w:t>년</w:t>
      </w:r>
      <w:r w:rsidRPr="00B61948" w:rsidR="00805806">
        <w:rPr>
          <w:rFonts w:hint="eastAsia" w:eastAsia="나눔명조"/>
          <w:sz w:val="20"/>
          <w:szCs w:val="22"/>
        </w:rPr>
        <w:t xml:space="preserve"> </w:t>
      </w:r>
      <w:r w:rsidRPr="00B61948" w:rsidR="00805806">
        <w:rPr>
          <w:rFonts w:hint="eastAsia" w:eastAsia="나눔명조"/>
          <w:sz w:val="20"/>
          <w:szCs w:val="22"/>
        </w:rPr>
        <w:t>「</w:t>
      </w:r>
      <w:proofErr w:type="spellStart"/>
      <w:r w:rsidRPr="00B61948" w:rsidR="00805806">
        <w:rPr>
          <w:rFonts w:hint="eastAsia" w:eastAsia="나눔명조"/>
          <w:sz w:val="20"/>
          <w:szCs w:val="22"/>
        </w:rPr>
        <w:t>공직생활실태조사」는</w:t>
      </w:r>
      <w:proofErr w:type="spellEnd"/>
      <w:r w:rsidRPr="00B61948" w:rsidR="00805806">
        <w:rPr>
          <w:rFonts w:hint="eastAsia" w:eastAsia="나눔명조"/>
          <w:sz w:val="20"/>
          <w:szCs w:val="22"/>
        </w:rPr>
        <w:t xml:space="preserve"> </w:t>
      </w:r>
      <w:r w:rsidRPr="00B61948" w:rsidR="00805806">
        <w:rPr>
          <w:rFonts w:eastAsia="나눔명조"/>
          <w:sz w:val="20"/>
          <w:szCs w:val="22"/>
        </w:rPr>
        <w:t>2019</w:t>
      </w:r>
      <w:r w:rsidRPr="00B61948" w:rsidR="00805806">
        <w:rPr>
          <w:rFonts w:hint="eastAsia" w:eastAsia="나눔명조"/>
          <w:sz w:val="20"/>
          <w:szCs w:val="22"/>
        </w:rPr>
        <w:t>년</w:t>
      </w:r>
      <w:r w:rsidRPr="00B61948" w:rsidR="00805806">
        <w:rPr>
          <w:rFonts w:hint="eastAsia" w:eastAsia="나눔명조"/>
          <w:sz w:val="20"/>
          <w:szCs w:val="22"/>
        </w:rPr>
        <w:t xml:space="preserve"> </w:t>
      </w:r>
      <w:r w:rsidRPr="00B61948" w:rsidR="00805806">
        <w:rPr>
          <w:rFonts w:eastAsia="나눔명조"/>
          <w:sz w:val="20"/>
          <w:szCs w:val="22"/>
        </w:rPr>
        <w:t>7</w:t>
      </w:r>
      <w:r w:rsidRPr="00B61948" w:rsidR="00805806">
        <w:rPr>
          <w:rFonts w:hint="eastAsia" w:eastAsia="나눔명조"/>
          <w:sz w:val="20"/>
          <w:szCs w:val="22"/>
        </w:rPr>
        <w:t>월</w:t>
      </w:r>
      <w:r w:rsidRPr="00B61948" w:rsidR="00805806">
        <w:rPr>
          <w:rFonts w:hint="eastAsia" w:eastAsia="나눔명조"/>
          <w:sz w:val="20"/>
          <w:szCs w:val="22"/>
        </w:rPr>
        <w:t xml:space="preserve"> </w:t>
      </w:r>
      <w:r w:rsidRPr="00B61948" w:rsidR="00805806">
        <w:rPr>
          <w:rFonts w:eastAsia="나눔명조"/>
          <w:sz w:val="20"/>
          <w:szCs w:val="22"/>
        </w:rPr>
        <w:t>12</w:t>
      </w:r>
      <w:r w:rsidRPr="00B61948" w:rsidR="00805806">
        <w:rPr>
          <w:rFonts w:hint="eastAsia" w:eastAsia="나눔명조"/>
          <w:sz w:val="20"/>
          <w:szCs w:val="22"/>
        </w:rPr>
        <w:t>일부터</w:t>
      </w:r>
      <w:r w:rsidRPr="00B61948" w:rsidR="00805806">
        <w:rPr>
          <w:rFonts w:hint="eastAsia" w:eastAsia="나눔명조"/>
          <w:sz w:val="20"/>
          <w:szCs w:val="22"/>
        </w:rPr>
        <w:t xml:space="preserve"> </w:t>
      </w:r>
      <w:r w:rsidRPr="00B61948" w:rsidR="00805806">
        <w:rPr>
          <w:rFonts w:eastAsia="나눔명조"/>
          <w:sz w:val="20"/>
          <w:szCs w:val="22"/>
        </w:rPr>
        <w:t>2020</w:t>
      </w:r>
      <w:r w:rsidRPr="00B61948" w:rsidR="00805806">
        <w:rPr>
          <w:rFonts w:hint="eastAsia" w:eastAsia="나눔명조"/>
          <w:sz w:val="20"/>
          <w:szCs w:val="22"/>
        </w:rPr>
        <w:t>년</w:t>
      </w:r>
      <w:r w:rsidRPr="00B61948" w:rsidR="00805806">
        <w:rPr>
          <w:rFonts w:hint="eastAsia" w:eastAsia="나눔명조"/>
          <w:sz w:val="20"/>
          <w:szCs w:val="22"/>
        </w:rPr>
        <w:t xml:space="preserve"> </w:t>
      </w:r>
      <w:r w:rsidRPr="00B61948" w:rsidR="00805806">
        <w:rPr>
          <w:rFonts w:eastAsia="나눔명조"/>
          <w:sz w:val="20"/>
          <w:szCs w:val="22"/>
        </w:rPr>
        <w:t>8</w:t>
      </w:r>
      <w:r w:rsidRPr="00B61948" w:rsidR="00805806">
        <w:rPr>
          <w:rFonts w:hint="eastAsia" w:eastAsia="나눔명조"/>
          <w:sz w:val="20"/>
          <w:szCs w:val="22"/>
        </w:rPr>
        <w:t>월</w:t>
      </w:r>
      <w:r w:rsidRPr="00B61948" w:rsidR="00805806">
        <w:rPr>
          <w:rFonts w:hint="eastAsia" w:eastAsia="나눔명조"/>
          <w:sz w:val="20"/>
          <w:szCs w:val="22"/>
        </w:rPr>
        <w:t xml:space="preserve"> </w:t>
      </w:r>
      <w:r w:rsidRPr="00B61948" w:rsidR="00805806">
        <w:rPr>
          <w:rFonts w:eastAsia="나눔명조"/>
          <w:sz w:val="20"/>
          <w:szCs w:val="22"/>
        </w:rPr>
        <w:t>11</w:t>
      </w:r>
      <w:r w:rsidRPr="00B61948" w:rsidR="00805806">
        <w:rPr>
          <w:rFonts w:hint="eastAsia" w:eastAsia="나눔명조"/>
          <w:sz w:val="20"/>
          <w:szCs w:val="22"/>
        </w:rPr>
        <w:t>일</w:t>
      </w:r>
      <w:r w:rsidRPr="00B61948" w:rsidR="00805806">
        <w:rPr>
          <w:rFonts w:hint="eastAsia" w:eastAsia="나눔명조"/>
          <w:sz w:val="20"/>
          <w:szCs w:val="22"/>
        </w:rPr>
        <w:t xml:space="preserve"> </w:t>
      </w:r>
      <w:r w:rsidRPr="00B61948" w:rsidR="00805806">
        <w:rPr>
          <w:rFonts w:hint="eastAsia" w:eastAsia="나눔명조"/>
          <w:sz w:val="20"/>
          <w:szCs w:val="22"/>
        </w:rPr>
        <w:t>동안</w:t>
      </w:r>
      <w:r w:rsidRPr="00B61948" w:rsidR="00805806">
        <w:rPr>
          <w:rFonts w:hint="eastAsia" w:eastAsia="나눔명조"/>
          <w:sz w:val="20"/>
          <w:szCs w:val="22"/>
        </w:rPr>
        <w:t xml:space="preserve"> </w:t>
      </w:r>
      <w:r w:rsidRPr="00B61948" w:rsidR="00805806">
        <w:rPr>
          <w:rFonts w:hint="eastAsia" w:eastAsia="나눔명조"/>
          <w:sz w:val="20"/>
          <w:szCs w:val="22"/>
        </w:rPr>
        <w:t>조사되었으며</w:t>
      </w:r>
      <w:r w:rsidRPr="00B61948" w:rsidR="00805806">
        <w:rPr>
          <w:rFonts w:hint="eastAsia" w:eastAsia="나눔명조"/>
          <w:sz w:val="20"/>
          <w:szCs w:val="22"/>
        </w:rPr>
        <w:t>,</w:t>
      </w:r>
      <w:r w:rsidRPr="00B61948" w:rsidR="00805806">
        <w:rPr>
          <w:rFonts w:eastAsia="나눔명조"/>
          <w:sz w:val="20"/>
          <w:szCs w:val="22"/>
        </w:rPr>
        <w:t xml:space="preserve"> </w:t>
      </w:r>
      <w:r w:rsidRPr="00B61948" w:rsidR="00805806">
        <w:rPr>
          <w:rFonts w:hint="eastAsia" w:eastAsia="나눔명조"/>
          <w:sz w:val="20"/>
          <w:szCs w:val="22"/>
        </w:rPr>
        <w:t>대한민국</w:t>
      </w:r>
      <w:r w:rsidRPr="00B61948" w:rsidR="00805806">
        <w:rPr>
          <w:rFonts w:hint="eastAsia" w:eastAsia="나눔명조"/>
          <w:sz w:val="20"/>
          <w:szCs w:val="22"/>
        </w:rPr>
        <w:t xml:space="preserve"> </w:t>
      </w:r>
      <w:r w:rsidRPr="00B61948" w:rsidR="00805806">
        <w:rPr>
          <w:rFonts w:eastAsia="나눔명조"/>
          <w:sz w:val="20"/>
          <w:szCs w:val="22"/>
        </w:rPr>
        <w:t>46</w:t>
      </w:r>
      <w:r w:rsidRPr="00B61948" w:rsidR="00805806">
        <w:rPr>
          <w:rFonts w:hint="eastAsia" w:eastAsia="나눔명조"/>
          <w:sz w:val="20"/>
          <w:szCs w:val="22"/>
        </w:rPr>
        <w:t>개</w:t>
      </w:r>
      <w:r w:rsidRPr="00B61948" w:rsidR="00805806">
        <w:rPr>
          <w:rFonts w:hint="eastAsia" w:eastAsia="나눔명조"/>
          <w:sz w:val="20"/>
          <w:szCs w:val="22"/>
        </w:rPr>
        <w:t xml:space="preserve"> </w:t>
      </w:r>
      <w:r w:rsidRPr="00B61948" w:rsidR="00805806">
        <w:rPr>
          <w:rFonts w:hint="eastAsia" w:eastAsia="나눔명조"/>
          <w:sz w:val="20"/>
          <w:szCs w:val="22"/>
        </w:rPr>
        <w:t>중앙행정기관</w:t>
      </w:r>
      <w:r w:rsidRPr="00B61948" w:rsidR="00805806">
        <w:rPr>
          <w:rFonts w:hint="eastAsia" w:eastAsia="나눔명조"/>
          <w:sz w:val="20"/>
          <w:szCs w:val="22"/>
        </w:rPr>
        <w:t xml:space="preserve"> </w:t>
      </w:r>
      <w:r w:rsidRPr="00B61948" w:rsidR="00805806">
        <w:rPr>
          <w:rFonts w:hint="eastAsia" w:eastAsia="나눔명조"/>
          <w:sz w:val="20"/>
          <w:szCs w:val="22"/>
        </w:rPr>
        <w:t>본청</w:t>
      </w:r>
      <w:r w:rsidRPr="00B61948" w:rsidR="00805806">
        <w:rPr>
          <w:rFonts w:hint="eastAsia" w:eastAsia="나눔명조"/>
          <w:sz w:val="20"/>
          <w:szCs w:val="22"/>
        </w:rPr>
        <w:t xml:space="preserve"> </w:t>
      </w:r>
      <w:r w:rsidRPr="00B61948" w:rsidR="00805806">
        <w:rPr>
          <w:rFonts w:hint="eastAsia" w:eastAsia="나눔명조"/>
          <w:sz w:val="20"/>
          <w:szCs w:val="22"/>
        </w:rPr>
        <w:t>소속의</w:t>
      </w:r>
      <w:r w:rsidRPr="00B61948" w:rsidR="00805806">
        <w:rPr>
          <w:rFonts w:hint="eastAsia" w:eastAsia="나눔명조"/>
          <w:sz w:val="20"/>
          <w:szCs w:val="22"/>
        </w:rPr>
        <w:t xml:space="preserve"> </w:t>
      </w:r>
      <w:r w:rsidRPr="00B61948" w:rsidR="00805806">
        <w:rPr>
          <w:rFonts w:hint="eastAsia" w:eastAsia="나눔명조"/>
          <w:sz w:val="20"/>
          <w:szCs w:val="22"/>
        </w:rPr>
        <w:t>일반직</w:t>
      </w:r>
      <w:r w:rsidRPr="00B61948" w:rsidR="00805806">
        <w:rPr>
          <w:rFonts w:hint="eastAsia" w:eastAsia="나눔명조"/>
          <w:sz w:val="20"/>
          <w:szCs w:val="22"/>
        </w:rPr>
        <w:t xml:space="preserve"> </w:t>
      </w:r>
      <w:r w:rsidRPr="00B61948" w:rsidR="00805806">
        <w:rPr>
          <w:rFonts w:hint="eastAsia" w:eastAsia="나눔명조"/>
          <w:sz w:val="20"/>
          <w:szCs w:val="22"/>
        </w:rPr>
        <w:t>공무원들과</w:t>
      </w:r>
      <w:r w:rsidRPr="00B61948" w:rsidR="00805806">
        <w:rPr>
          <w:rFonts w:hint="eastAsia" w:eastAsia="나눔명조"/>
          <w:sz w:val="20"/>
          <w:szCs w:val="22"/>
        </w:rPr>
        <w:t xml:space="preserve"> </w:t>
      </w:r>
      <w:r w:rsidRPr="00B61948" w:rsidR="00805806">
        <w:rPr>
          <w:rFonts w:eastAsia="나눔명조"/>
          <w:sz w:val="20"/>
          <w:szCs w:val="22"/>
        </w:rPr>
        <w:t>17</w:t>
      </w:r>
      <w:r w:rsidRPr="00B61948" w:rsidR="00805806">
        <w:rPr>
          <w:rFonts w:hint="eastAsia" w:eastAsia="나눔명조"/>
          <w:sz w:val="20"/>
          <w:szCs w:val="22"/>
        </w:rPr>
        <w:t>개</w:t>
      </w:r>
      <w:r w:rsidRPr="00B61948" w:rsidR="00805806">
        <w:rPr>
          <w:rFonts w:hint="eastAsia" w:eastAsia="나눔명조"/>
          <w:sz w:val="20"/>
          <w:szCs w:val="22"/>
        </w:rPr>
        <w:t xml:space="preserve"> </w:t>
      </w:r>
      <w:r w:rsidRPr="00B61948" w:rsidR="00805806">
        <w:rPr>
          <w:rFonts w:hint="eastAsia" w:eastAsia="나눔명조"/>
          <w:sz w:val="20"/>
          <w:szCs w:val="22"/>
        </w:rPr>
        <w:t>광역자치단체</w:t>
      </w:r>
      <w:r w:rsidRPr="00B61948" w:rsidR="00805806">
        <w:rPr>
          <w:rFonts w:hint="eastAsia" w:eastAsia="나눔명조"/>
          <w:sz w:val="20"/>
          <w:szCs w:val="22"/>
        </w:rPr>
        <w:t xml:space="preserve"> </w:t>
      </w:r>
      <w:r w:rsidRPr="00B61948" w:rsidR="00805806">
        <w:rPr>
          <w:rFonts w:hint="eastAsia" w:eastAsia="나눔명조"/>
          <w:sz w:val="20"/>
          <w:szCs w:val="22"/>
        </w:rPr>
        <w:t>본청</w:t>
      </w:r>
      <w:r w:rsidRPr="00B61948" w:rsidR="00805806">
        <w:rPr>
          <w:rFonts w:hint="eastAsia" w:eastAsia="나눔명조"/>
          <w:sz w:val="20"/>
          <w:szCs w:val="22"/>
        </w:rPr>
        <w:t xml:space="preserve"> </w:t>
      </w:r>
      <w:r w:rsidRPr="00B61948" w:rsidR="00805806">
        <w:rPr>
          <w:rFonts w:hint="eastAsia" w:eastAsia="나눔명조"/>
          <w:sz w:val="20"/>
          <w:szCs w:val="22"/>
        </w:rPr>
        <w:t>소속</w:t>
      </w:r>
      <w:r w:rsidRPr="00B61948" w:rsidR="00805806">
        <w:rPr>
          <w:rFonts w:hint="eastAsia" w:eastAsia="나눔명조"/>
          <w:sz w:val="20"/>
          <w:szCs w:val="22"/>
        </w:rPr>
        <w:t xml:space="preserve"> </w:t>
      </w:r>
      <w:r w:rsidRPr="00B61948" w:rsidR="00805806">
        <w:rPr>
          <w:rFonts w:hint="eastAsia" w:eastAsia="나눔명조"/>
          <w:sz w:val="20"/>
          <w:szCs w:val="22"/>
        </w:rPr>
        <w:t>일반직</w:t>
      </w:r>
      <w:r w:rsidRPr="00B61948" w:rsidR="00805806">
        <w:rPr>
          <w:rFonts w:hint="eastAsia" w:eastAsia="나눔명조"/>
          <w:sz w:val="20"/>
          <w:szCs w:val="22"/>
        </w:rPr>
        <w:t xml:space="preserve"> </w:t>
      </w:r>
      <w:r w:rsidRPr="00B61948" w:rsidR="00805806">
        <w:rPr>
          <w:rFonts w:hint="eastAsia" w:eastAsia="나눔명조"/>
          <w:sz w:val="20"/>
          <w:szCs w:val="22"/>
        </w:rPr>
        <w:t>공무원을</w:t>
      </w:r>
      <w:r w:rsidRPr="00B61948" w:rsidR="00805806">
        <w:rPr>
          <w:rFonts w:hint="eastAsia" w:eastAsia="나눔명조"/>
          <w:sz w:val="20"/>
          <w:szCs w:val="22"/>
        </w:rPr>
        <w:t xml:space="preserve"> </w:t>
      </w:r>
      <w:r w:rsidRPr="00B61948" w:rsidR="00805806">
        <w:rPr>
          <w:rFonts w:hint="eastAsia" w:eastAsia="나눔명조"/>
          <w:sz w:val="20"/>
          <w:szCs w:val="22"/>
        </w:rPr>
        <w:t>대상으로</w:t>
      </w:r>
      <w:r w:rsidRPr="00B61948" w:rsidR="00805806">
        <w:rPr>
          <w:rFonts w:hint="eastAsia" w:eastAsia="나눔명조"/>
          <w:sz w:val="20"/>
          <w:szCs w:val="22"/>
        </w:rPr>
        <w:t xml:space="preserve"> </w:t>
      </w:r>
      <w:r w:rsidRPr="00B61948" w:rsidR="00805806">
        <w:rPr>
          <w:rFonts w:hint="eastAsia" w:eastAsia="나눔명조"/>
          <w:sz w:val="20"/>
          <w:szCs w:val="22"/>
        </w:rPr>
        <w:t>실시되었다</w:t>
      </w:r>
      <w:r w:rsidRPr="00B61948" w:rsidR="00805806">
        <w:rPr>
          <w:rFonts w:hint="eastAsia" w:eastAsia="나눔명조"/>
          <w:sz w:val="20"/>
          <w:szCs w:val="22"/>
        </w:rPr>
        <w:t>.</w:t>
      </w:r>
      <w:r w:rsidRPr="00B61948" w:rsidR="00D403C6">
        <w:rPr>
          <w:rFonts w:eastAsia="나눔명조"/>
          <w:sz w:val="20"/>
          <w:szCs w:val="22"/>
        </w:rPr>
        <w:t xml:space="preserve"> 2019</w:t>
      </w:r>
      <w:r w:rsidRPr="00B61948" w:rsidR="00D403C6">
        <w:rPr>
          <w:rFonts w:hint="eastAsia" w:eastAsia="나눔명조"/>
          <w:sz w:val="20"/>
          <w:szCs w:val="22"/>
        </w:rPr>
        <w:t>년</w:t>
      </w:r>
      <w:r w:rsidRPr="00B61948" w:rsidR="00D403C6">
        <w:rPr>
          <w:rFonts w:hint="eastAsia" w:eastAsia="나눔명조"/>
          <w:sz w:val="20"/>
          <w:szCs w:val="22"/>
        </w:rPr>
        <w:t xml:space="preserve"> </w:t>
      </w:r>
      <w:r w:rsidRPr="00B61948" w:rsidR="00D403C6">
        <w:rPr>
          <w:rFonts w:eastAsia="나눔명조"/>
          <w:sz w:val="20"/>
          <w:szCs w:val="22"/>
        </w:rPr>
        <w:t>12</w:t>
      </w:r>
      <w:r w:rsidRPr="00B61948" w:rsidR="00D403C6">
        <w:rPr>
          <w:rFonts w:hint="eastAsia" w:eastAsia="나눔명조"/>
          <w:sz w:val="20"/>
          <w:szCs w:val="22"/>
        </w:rPr>
        <w:t>월</w:t>
      </w:r>
      <w:r w:rsidRPr="00B61948" w:rsidR="00D403C6">
        <w:rPr>
          <w:rFonts w:hint="eastAsia" w:eastAsia="나눔명조"/>
          <w:sz w:val="20"/>
          <w:szCs w:val="22"/>
        </w:rPr>
        <w:t xml:space="preserve"> </w:t>
      </w:r>
      <w:r w:rsidRPr="00B61948" w:rsidR="00D403C6">
        <w:rPr>
          <w:rFonts w:eastAsia="나눔명조"/>
          <w:sz w:val="20"/>
          <w:szCs w:val="22"/>
        </w:rPr>
        <w:t>31</w:t>
      </w:r>
      <w:r w:rsidRPr="00B61948" w:rsidR="00D403C6">
        <w:rPr>
          <w:rFonts w:hint="eastAsia" w:eastAsia="나눔명조"/>
          <w:sz w:val="20"/>
          <w:szCs w:val="22"/>
        </w:rPr>
        <w:t>일</w:t>
      </w:r>
      <w:r w:rsidRPr="00B61948" w:rsidR="00D403C6">
        <w:rPr>
          <w:rFonts w:hint="eastAsia" w:eastAsia="나눔명조"/>
          <w:sz w:val="20"/>
          <w:szCs w:val="22"/>
        </w:rPr>
        <w:t xml:space="preserve"> </w:t>
      </w:r>
      <w:r w:rsidRPr="00B61948" w:rsidR="00D403C6">
        <w:rPr>
          <w:rFonts w:hint="eastAsia" w:eastAsia="나눔명조"/>
          <w:sz w:val="20"/>
          <w:szCs w:val="22"/>
        </w:rPr>
        <w:t>기준으로</w:t>
      </w:r>
      <w:r w:rsidRPr="00B61948" w:rsidR="00D403C6">
        <w:rPr>
          <w:rFonts w:hint="eastAsia" w:eastAsia="나눔명조"/>
          <w:sz w:val="20"/>
          <w:szCs w:val="22"/>
        </w:rPr>
        <w:t xml:space="preserve"> </w:t>
      </w:r>
      <w:r w:rsidRPr="00B61948" w:rsidR="00D403C6">
        <w:rPr>
          <w:rFonts w:hint="eastAsia" w:eastAsia="나눔명조"/>
          <w:sz w:val="20"/>
          <w:szCs w:val="22"/>
        </w:rPr>
        <w:t>중앙행정기관</w:t>
      </w:r>
      <w:r w:rsidRPr="00B61948" w:rsidR="00D403C6">
        <w:rPr>
          <w:rFonts w:hint="eastAsia" w:eastAsia="나눔명조"/>
          <w:sz w:val="20"/>
          <w:szCs w:val="22"/>
        </w:rPr>
        <w:t xml:space="preserve"> </w:t>
      </w:r>
      <w:r w:rsidRPr="00B61948" w:rsidR="00D403C6">
        <w:rPr>
          <w:rFonts w:hint="eastAsia" w:eastAsia="나눔명조"/>
          <w:sz w:val="20"/>
          <w:szCs w:val="22"/>
        </w:rPr>
        <w:t>본부</w:t>
      </w:r>
      <w:r w:rsidRPr="00B61948" w:rsidR="00D403C6">
        <w:rPr>
          <w:rFonts w:hint="eastAsia" w:eastAsia="나눔명조"/>
          <w:sz w:val="20"/>
          <w:szCs w:val="22"/>
        </w:rPr>
        <w:t>,</w:t>
      </w:r>
      <w:r w:rsidRPr="00B61948" w:rsidR="00D403C6">
        <w:rPr>
          <w:rFonts w:eastAsia="나눔명조"/>
          <w:sz w:val="20"/>
          <w:szCs w:val="22"/>
        </w:rPr>
        <w:t xml:space="preserve"> </w:t>
      </w:r>
      <w:r w:rsidRPr="00B61948" w:rsidR="00D403C6">
        <w:rPr>
          <w:rFonts w:hint="eastAsia" w:eastAsia="나눔명조"/>
          <w:sz w:val="20"/>
          <w:szCs w:val="22"/>
        </w:rPr>
        <w:t>소속기관별</w:t>
      </w:r>
      <w:r w:rsidRPr="00B61948" w:rsidR="00D403C6">
        <w:rPr>
          <w:rFonts w:hint="eastAsia" w:eastAsia="나눔명조"/>
          <w:sz w:val="20"/>
          <w:szCs w:val="22"/>
        </w:rPr>
        <w:t xml:space="preserve"> </w:t>
      </w:r>
      <w:r w:rsidRPr="00B61948" w:rsidR="00D403C6">
        <w:rPr>
          <w:rFonts w:hint="eastAsia" w:eastAsia="나눔명조"/>
          <w:sz w:val="20"/>
          <w:szCs w:val="22"/>
        </w:rPr>
        <w:t>정원</w:t>
      </w:r>
      <w:r w:rsidRPr="00B61948" w:rsidR="00D403C6">
        <w:rPr>
          <w:rFonts w:hint="eastAsia" w:eastAsia="나눔명조"/>
          <w:sz w:val="20"/>
          <w:szCs w:val="22"/>
        </w:rPr>
        <w:t xml:space="preserve"> </w:t>
      </w:r>
      <w:r w:rsidRPr="00B61948" w:rsidR="00D403C6">
        <w:rPr>
          <w:rFonts w:hint="eastAsia" w:eastAsia="나눔명조"/>
          <w:sz w:val="20"/>
          <w:szCs w:val="22"/>
        </w:rPr>
        <w:t>현황과</w:t>
      </w:r>
      <w:r w:rsidRPr="00B61948" w:rsidR="00D403C6">
        <w:rPr>
          <w:rFonts w:hint="eastAsia" w:eastAsia="나눔명조"/>
          <w:sz w:val="20"/>
          <w:szCs w:val="22"/>
        </w:rPr>
        <w:t xml:space="preserve"> </w:t>
      </w:r>
      <w:r w:rsidRPr="00B61948" w:rsidR="00D403C6">
        <w:rPr>
          <w:rFonts w:hint="eastAsia" w:eastAsia="나눔명조"/>
          <w:sz w:val="20"/>
          <w:szCs w:val="22"/>
        </w:rPr>
        <w:t>지방자치단체</w:t>
      </w:r>
      <w:r w:rsidRPr="00B61948" w:rsidR="00D403C6">
        <w:rPr>
          <w:rFonts w:hint="eastAsia" w:eastAsia="나눔명조"/>
          <w:sz w:val="20"/>
          <w:szCs w:val="22"/>
        </w:rPr>
        <w:t xml:space="preserve"> </w:t>
      </w:r>
      <w:r w:rsidRPr="00B61948" w:rsidR="00D403C6">
        <w:rPr>
          <w:rFonts w:hint="eastAsia" w:eastAsia="나눔명조"/>
          <w:sz w:val="20"/>
          <w:szCs w:val="22"/>
        </w:rPr>
        <w:t>공무원</w:t>
      </w:r>
      <w:r w:rsidRPr="00B61948" w:rsidR="00D403C6">
        <w:rPr>
          <w:rFonts w:hint="eastAsia" w:eastAsia="나눔명조"/>
          <w:sz w:val="20"/>
          <w:szCs w:val="22"/>
        </w:rPr>
        <w:t xml:space="preserve"> </w:t>
      </w:r>
      <w:r w:rsidRPr="00B61948" w:rsidR="00D403C6">
        <w:rPr>
          <w:rFonts w:hint="eastAsia" w:eastAsia="나눔명조"/>
          <w:sz w:val="20"/>
          <w:szCs w:val="22"/>
        </w:rPr>
        <w:t>인사통계를</w:t>
      </w:r>
      <w:r w:rsidRPr="00B61948" w:rsidR="00D403C6">
        <w:rPr>
          <w:rFonts w:hint="eastAsia" w:eastAsia="나눔명조"/>
          <w:sz w:val="20"/>
          <w:szCs w:val="22"/>
        </w:rPr>
        <w:t xml:space="preserve"> </w:t>
      </w:r>
      <w:r w:rsidRPr="00B61948" w:rsidR="00D403C6">
        <w:rPr>
          <w:rFonts w:hint="eastAsia" w:eastAsia="나눔명조"/>
          <w:sz w:val="20"/>
          <w:szCs w:val="22"/>
        </w:rPr>
        <w:t>활용하여</w:t>
      </w:r>
      <w:r w:rsidRPr="00B61948" w:rsidR="00D403C6">
        <w:rPr>
          <w:rFonts w:hint="eastAsia" w:eastAsia="나눔명조"/>
          <w:sz w:val="20"/>
          <w:szCs w:val="22"/>
        </w:rPr>
        <w:t xml:space="preserve"> </w:t>
      </w:r>
      <w:r w:rsidRPr="00B61948" w:rsidR="00D403C6">
        <w:rPr>
          <w:rFonts w:hint="eastAsia" w:eastAsia="나눔명조"/>
          <w:sz w:val="20"/>
          <w:szCs w:val="22"/>
        </w:rPr>
        <w:t>모집단이</w:t>
      </w:r>
      <w:r w:rsidRPr="00B61948" w:rsidR="00D403C6">
        <w:rPr>
          <w:rFonts w:hint="eastAsia" w:eastAsia="나눔명조"/>
          <w:sz w:val="20"/>
          <w:szCs w:val="22"/>
        </w:rPr>
        <w:t xml:space="preserve"> </w:t>
      </w:r>
      <w:r w:rsidRPr="00B61948" w:rsidR="00D403C6">
        <w:rPr>
          <w:rFonts w:hint="eastAsia" w:eastAsia="나눔명조"/>
          <w:sz w:val="20"/>
          <w:szCs w:val="22"/>
        </w:rPr>
        <w:t>설정되었으며</w:t>
      </w:r>
      <w:r w:rsidRPr="00B61948" w:rsidR="00D403C6">
        <w:rPr>
          <w:rFonts w:hint="eastAsia" w:eastAsia="나눔명조"/>
          <w:sz w:val="20"/>
          <w:szCs w:val="22"/>
        </w:rPr>
        <w:t>,</w:t>
      </w:r>
      <w:r w:rsidRPr="00B61948" w:rsidR="00D403C6">
        <w:rPr>
          <w:rFonts w:eastAsia="나눔명조"/>
          <w:sz w:val="20"/>
          <w:szCs w:val="22"/>
        </w:rPr>
        <w:t xml:space="preserve"> </w:t>
      </w:r>
      <w:proofErr w:type="spellStart"/>
      <w:r w:rsidRPr="00B61948" w:rsidR="00D403C6">
        <w:rPr>
          <w:rFonts w:hint="eastAsia" w:eastAsia="나눔명조"/>
          <w:sz w:val="20"/>
          <w:szCs w:val="22"/>
        </w:rPr>
        <w:t>층화표집을</w:t>
      </w:r>
      <w:proofErr w:type="spellEnd"/>
      <w:r w:rsidRPr="00B61948" w:rsidR="00D403C6">
        <w:rPr>
          <w:rFonts w:hint="eastAsia" w:eastAsia="나눔명조"/>
          <w:sz w:val="20"/>
          <w:szCs w:val="22"/>
        </w:rPr>
        <w:t xml:space="preserve"> </w:t>
      </w:r>
      <w:r w:rsidRPr="00B61948" w:rsidR="00D403C6">
        <w:rPr>
          <w:rFonts w:hint="eastAsia" w:eastAsia="나눔명조"/>
          <w:sz w:val="20"/>
          <w:szCs w:val="22"/>
        </w:rPr>
        <w:t>사용하고</w:t>
      </w:r>
      <w:r w:rsidRPr="00B61948" w:rsidR="00D403C6">
        <w:rPr>
          <w:rFonts w:hint="eastAsia" w:eastAsia="나눔명조"/>
          <w:sz w:val="20"/>
          <w:szCs w:val="22"/>
        </w:rPr>
        <w:t xml:space="preserve"> </w:t>
      </w:r>
      <w:r w:rsidRPr="00B61948" w:rsidR="00D403C6">
        <w:rPr>
          <w:rFonts w:hint="eastAsia" w:eastAsia="나눔명조"/>
          <w:sz w:val="20"/>
          <w:szCs w:val="22"/>
        </w:rPr>
        <w:t>있으나</w:t>
      </w:r>
      <w:r w:rsidRPr="00B61948" w:rsidR="00D403C6">
        <w:rPr>
          <w:rFonts w:hint="eastAsia" w:eastAsia="나눔명조"/>
          <w:sz w:val="20"/>
          <w:szCs w:val="22"/>
        </w:rPr>
        <w:t xml:space="preserve"> </w:t>
      </w:r>
      <w:r w:rsidRPr="00B61948" w:rsidR="00D403C6">
        <w:rPr>
          <w:rFonts w:hint="eastAsia" w:eastAsia="나눔명조"/>
          <w:sz w:val="20"/>
          <w:szCs w:val="22"/>
        </w:rPr>
        <w:t>소방청의</w:t>
      </w:r>
      <w:r w:rsidRPr="00B61948" w:rsidR="00D403C6">
        <w:rPr>
          <w:rFonts w:hint="eastAsia" w:eastAsia="나눔명조"/>
          <w:sz w:val="20"/>
          <w:szCs w:val="22"/>
        </w:rPr>
        <w:t xml:space="preserve"> </w:t>
      </w:r>
      <w:r w:rsidRPr="00B61948" w:rsidR="00D403C6">
        <w:rPr>
          <w:rFonts w:hint="eastAsia" w:eastAsia="나눔명조"/>
          <w:sz w:val="20"/>
          <w:szCs w:val="22"/>
        </w:rPr>
        <w:t>경우</w:t>
      </w:r>
      <w:r w:rsidRPr="00B61948" w:rsidR="00D403C6">
        <w:rPr>
          <w:rFonts w:hint="eastAsia" w:eastAsia="나눔명조"/>
          <w:sz w:val="20"/>
          <w:szCs w:val="22"/>
        </w:rPr>
        <w:t xml:space="preserve"> </w:t>
      </w:r>
      <w:r w:rsidRPr="00B61948" w:rsidR="00D403C6">
        <w:rPr>
          <w:rFonts w:hint="eastAsia" w:eastAsia="나눔명조"/>
          <w:sz w:val="20"/>
          <w:szCs w:val="22"/>
        </w:rPr>
        <w:t>모집단수가</w:t>
      </w:r>
      <w:r w:rsidRPr="00B61948" w:rsidR="00D403C6">
        <w:rPr>
          <w:rFonts w:hint="eastAsia" w:eastAsia="나눔명조"/>
          <w:sz w:val="20"/>
          <w:szCs w:val="22"/>
        </w:rPr>
        <w:t xml:space="preserve"> </w:t>
      </w:r>
      <w:r w:rsidRPr="00B61948" w:rsidR="00D403C6">
        <w:rPr>
          <w:rFonts w:hint="eastAsia" w:eastAsia="나눔명조"/>
          <w:sz w:val="20"/>
          <w:szCs w:val="22"/>
        </w:rPr>
        <w:t>적어</w:t>
      </w:r>
      <w:r w:rsidRPr="00B61948" w:rsidR="00D403C6">
        <w:rPr>
          <w:rFonts w:hint="eastAsia" w:eastAsia="나눔명조"/>
          <w:sz w:val="20"/>
          <w:szCs w:val="22"/>
        </w:rPr>
        <w:t xml:space="preserve"> </w:t>
      </w:r>
      <w:r w:rsidRPr="00B61948" w:rsidR="00D403C6">
        <w:rPr>
          <w:rFonts w:hint="eastAsia" w:eastAsia="나눔명조"/>
          <w:sz w:val="20"/>
          <w:szCs w:val="22"/>
        </w:rPr>
        <w:t>최소</w:t>
      </w:r>
      <w:r w:rsidRPr="00B61948" w:rsidR="00D403C6">
        <w:rPr>
          <w:rFonts w:hint="eastAsia" w:eastAsia="나눔명조"/>
          <w:sz w:val="20"/>
          <w:szCs w:val="22"/>
        </w:rPr>
        <w:t xml:space="preserve"> </w:t>
      </w:r>
      <w:r w:rsidRPr="00B61948" w:rsidR="00D403C6">
        <w:rPr>
          <w:rFonts w:hint="eastAsia" w:eastAsia="나눔명조"/>
          <w:sz w:val="20"/>
          <w:szCs w:val="22"/>
        </w:rPr>
        <w:t>회수율</w:t>
      </w:r>
      <w:r w:rsidRPr="00B61948" w:rsidR="00D403C6">
        <w:rPr>
          <w:rFonts w:hint="eastAsia" w:eastAsia="나눔명조"/>
          <w:sz w:val="20"/>
          <w:szCs w:val="22"/>
        </w:rPr>
        <w:t xml:space="preserve"> </w:t>
      </w:r>
      <w:r w:rsidRPr="00B61948" w:rsidR="00D403C6">
        <w:rPr>
          <w:rFonts w:eastAsia="나눔명조"/>
          <w:sz w:val="20"/>
          <w:szCs w:val="22"/>
        </w:rPr>
        <w:t>60%</w:t>
      </w:r>
      <w:r w:rsidRPr="00B61948" w:rsidR="00D403C6">
        <w:rPr>
          <w:rFonts w:hint="eastAsia" w:eastAsia="나눔명조"/>
          <w:sz w:val="20"/>
          <w:szCs w:val="22"/>
        </w:rPr>
        <w:t>에</w:t>
      </w:r>
      <w:r w:rsidRPr="00B61948" w:rsidR="00D403C6">
        <w:rPr>
          <w:rFonts w:hint="eastAsia" w:eastAsia="나눔명조"/>
          <w:sz w:val="20"/>
          <w:szCs w:val="22"/>
        </w:rPr>
        <w:t xml:space="preserve"> </w:t>
      </w:r>
      <w:r w:rsidRPr="00B61948" w:rsidR="00D403C6">
        <w:rPr>
          <w:rFonts w:hint="eastAsia" w:eastAsia="나눔명조"/>
          <w:sz w:val="20"/>
          <w:szCs w:val="22"/>
        </w:rPr>
        <w:t>해당하는</w:t>
      </w:r>
      <w:r w:rsidRPr="00B61948" w:rsidR="00D403C6">
        <w:rPr>
          <w:rFonts w:hint="eastAsia" w:eastAsia="나눔명조"/>
          <w:sz w:val="20"/>
          <w:szCs w:val="22"/>
        </w:rPr>
        <w:t xml:space="preserve"> </w:t>
      </w:r>
      <w:r w:rsidRPr="00B61948" w:rsidR="00D403C6">
        <w:rPr>
          <w:rFonts w:eastAsia="나눔명조"/>
          <w:sz w:val="20"/>
          <w:szCs w:val="22"/>
        </w:rPr>
        <w:t>12</w:t>
      </w:r>
      <w:r w:rsidRPr="00B61948" w:rsidR="00D403C6">
        <w:rPr>
          <w:rFonts w:hint="eastAsia" w:eastAsia="나눔명조"/>
          <w:sz w:val="20"/>
          <w:szCs w:val="22"/>
        </w:rPr>
        <w:t>명을</w:t>
      </w:r>
      <w:r w:rsidRPr="00B61948" w:rsidR="00D403C6">
        <w:rPr>
          <w:rFonts w:hint="eastAsia" w:eastAsia="나눔명조"/>
          <w:sz w:val="20"/>
          <w:szCs w:val="22"/>
        </w:rPr>
        <w:t xml:space="preserve"> </w:t>
      </w:r>
      <w:r w:rsidRPr="00B61948" w:rsidR="00D403C6">
        <w:rPr>
          <w:rFonts w:hint="eastAsia" w:eastAsia="나눔명조"/>
          <w:sz w:val="20"/>
          <w:szCs w:val="22"/>
        </w:rPr>
        <w:t>조사</w:t>
      </w:r>
      <w:r w:rsidRPr="00B61948" w:rsidR="00D403C6">
        <w:rPr>
          <w:rFonts w:hint="eastAsia" w:eastAsia="나눔명조"/>
          <w:sz w:val="20"/>
          <w:szCs w:val="22"/>
        </w:rPr>
        <w:t xml:space="preserve"> </w:t>
      </w:r>
      <w:r w:rsidRPr="00B61948" w:rsidR="00D403C6">
        <w:rPr>
          <w:rFonts w:hint="eastAsia" w:eastAsia="나눔명조"/>
          <w:sz w:val="20"/>
          <w:szCs w:val="22"/>
        </w:rPr>
        <w:t>적정표본으로</w:t>
      </w:r>
      <w:r w:rsidRPr="00B61948" w:rsidR="00D403C6">
        <w:rPr>
          <w:rFonts w:hint="eastAsia" w:eastAsia="나눔명조"/>
          <w:sz w:val="20"/>
          <w:szCs w:val="22"/>
        </w:rPr>
        <w:t xml:space="preserve"> </w:t>
      </w:r>
      <w:r w:rsidRPr="00B61948" w:rsidR="00D403C6">
        <w:rPr>
          <w:rFonts w:hint="eastAsia" w:eastAsia="나눔명조"/>
          <w:sz w:val="20"/>
          <w:szCs w:val="22"/>
        </w:rPr>
        <w:t>설정</w:t>
      </w:r>
      <w:r w:rsidRPr="00B61948" w:rsidR="00D403C6">
        <w:rPr>
          <w:rFonts w:hint="eastAsia" w:eastAsia="나눔명조"/>
          <w:sz w:val="20"/>
          <w:szCs w:val="22"/>
        </w:rPr>
        <w:t xml:space="preserve"> </w:t>
      </w:r>
      <w:r w:rsidRPr="00B61948" w:rsidR="00D403C6">
        <w:rPr>
          <w:rFonts w:hint="eastAsia" w:eastAsia="나눔명조"/>
          <w:sz w:val="20"/>
          <w:szCs w:val="22"/>
        </w:rPr>
        <w:t>후</w:t>
      </w:r>
      <w:r w:rsidRPr="00B61948" w:rsidR="00D403C6">
        <w:rPr>
          <w:rFonts w:hint="eastAsia" w:eastAsia="나눔명조"/>
          <w:sz w:val="20"/>
          <w:szCs w:val="22"/>
        </w:rPr>
        <w:t xml:space="preserve"> </w:t>
      </w:r>
      <w:r w:rsidRPr="00B61948" w:rsidR="00D403C6">
        <w:rPr>
          <w:rFonts w:hint="eastAsia" w:eastAsia="나눔명조"/>
          <w:sz w:val="20"/>
          <w:szCs w:val="22"/>
        </w:rPr>
        <w:t>우선</w:t>
      </w:r>
      <w:r w:rsidRPr="00B61948" w:rsidR="00D403C6">
        <w:rPr>
          <w:rFonts w:hint="eastAsia" w:eastAsia="나눔명조"/>
          <w:sz w:val="20"/>
          <w:szCs w:val="22"/>
        </w:rPr>
        <w:t xml:space="preserve"> </w:t>
      </w:r>
      <w:r w:rsidRPr="00B61948" w:rsidR="00D403C6">
        <w:rPr>
          <w:rFonts w:hint="eastAsia" w:eastAsia="나눔명조"/>
          <w:sz w:val="20"/>
          <w:szCs w:val="22"/>
        </w:rPr>
        <w:t>할당을</w:t>
      </w:r>
      <w:r w:rsidRPr="00B61948" w:rsidR="00D403C6">
        <w:rPr>
          <w:rFonts w:hint="eastAsia" w:eastAsia="나눔명조"/>
          <w:sz w:val="20"/>
          <w:szCs w:val="22"/>
        </w:rPr>
        <w:t xml:space="preserve"> </w:t>
      </w:r>
      <w:r w:rsidRPr="00B61948" w:rsidR="00D403C6">
        <w:rPr>
          <w:rFonts w:hint="eastAsia" w:eastAsia="나눔명조"/>
          <w:sz w:val="20"/>
          <w:szCs w:val="22"/>
        </w:rPr>
        <w:t>실시하였다고</w:t>
      </w:r>
      <w:r w:rsidRPr="00B61948" w:rsidR="00D403C6">
        <w:rPr>
          <w:rFonts w:hint="eastAsia" w:eastAsia="나눔명조"/>
          <w:sz w:val="20"/>
          <w:szCs w:val="22"/>
        </w:rPr>
        <w:t xml:space="preserve"> </w:t>
      </w:r>
      <w:r w:rsidRPr="00B61948" w:rsidR="00D403C6">
        <w:rPr>
          <w:rFonts w:hint="eastAsia" w:eastAsia="나눔명조"/>
          <w:sz w:val="20"/>
          <w:szCs w:val="22"/>
        </w:rPr>
        <w:t>밝히고</w:t>
      </w:r>
      <w:r w:rsidRPr="00B61948" w:rsidR="00D403C6">
        <w:rPr>
          <w:rFonts w:hint="eastAsia" w:eastAsia="나눔명조"/>
          <w:sz w:val="20"/>
          <w:szCs w:val="22"/>
        </w:rPr>
        <w:t xml:space="preserve"> </w:t>
      </w:r>
      <w:r w:rsidRPr="00B61948" w:rsidR="00D403C6">
        <w:rPr>
          <w:rFonts w:hint="eastAsia" w:eastAsia="나눔명조"/>
          <w:sz w:val="20"/>
          <w:szCs w:val="22"/>
        </w:rPr>
        <w:t>있다</w:t>
      </w:r>
      <w:r w:rsidRPr="00B61948" w:rsidR="00D403C6">
        <w:rPr>
          <w:rFonts w:eastAsia="나눔명조"/>
          <w:sz w:val="20"/>
          <w:szCs w:val="22"/>
        </w:rPr>
        <w:fldChar w:fldCharType="begin"/>
      </w:r>
      <w:r w:rsidR="00AC65B9">
        <w:rPr>
          <w:rFonts w:hint="eastAsia" w:eastAsia="나눔명조"/>
          <w:sz w:val="20"/>
          <w:szCs w:val="22"/>
        </w:rPr>
        <w:instrText xml:space="preserve"> ADDIN ZOTERO_ITEM CSL_CITATION {"citationID":"phSTdRF0","properties":{"formattedCitation":"(\\uc0\\u54620{}\\uc0\\u44397{}\\uc0\\u54665{}\\uc0\\u51221{}\\uc0\\u50672{}\\uc0\\u44396{}\\uc0\\u50896{} 2021)","plainCitation":"(</w:instrText>
      </w:r>
      <w:r w:rsidR="00AC65B9">
        <w:rPr>
          <w:rFonts w:hint="eastAsia" w:eastAsia="나눔명조"/>
          <w:sz w:val="20"/>
          <w:szCs w:val="22"/>
        </w:rPr>
        <w:instrText>한국행정연구원</w:instrText>
      </w:r>
      <w:r w:rsidR="00AC65B9">
        <w:rPr>
          <w:rFonts w:hint="eastAsia" w:eastAsia="나눔명조"/>
          <w:sz w:val="20"/>
          <w:szCs w:val="22"/>
        </w:rPr>
        <w:instrText xml:space="preserve"> 2021)","dontUpdate":true,"noteIndex":0},"citationItems":[{"id":"PSjZbscb/eR7zivca","uris":["http://zotero.org/users/5210800/items/EWLTLGLU"],"uri":["http://zotero.org/users/5210800/items/EWLTLGLU"],"itemData":{"id":1533,"type":"article","publisher":"</w:instrText>
      </w:r>
      <w:r w:rsidR="00AC65B9">
        <w:rPr>
          <w:rFonts w:hint="eastAsia" w:eastAsia="나눔명조"/>
          <w:sz w:val="20"/>
          <w:szCs w:val="22"/>
        </w:rPr>
        <w:instrText>한국행정연구원</w:instrText>
      </w:r>
      <w:r w:rsidR="00AC65B9">
        <w:rPr>
          <w:rFonts w:hint="eastAsia" w:eastAsia="나눔명조"/>
          <w:sz w:val="20"/>
          <w:szCs w:val="22"/>
        </w:rPr>
        <w:instrText>","title":"2020</w:instrText>
      </w:r>
      <w:r w:rsidR="00AC65B9">
        <w:rPr>
          <w:rFonts w:hint="eastAsia" w:eastAsia="나눔명조"/>
          <w:sz w:val="20"/>
          <w:szCs w:val="22"/>
        </w:rPr>
        <w:instrText>년</w:instrText>
      </w:r>
      <w:r w:rsidR="00AC65B9">
        <w:rPr>
          <w:rFonts w:hint="eastAsia" w:eastAsia="나눔명조"/>
          <w:sz w:val="20"/>
          <w:szCs w:val="22"/>
        </w:rPr>
        <w:instrText xml:space="preserve"> </w:instrText>
      </w:r>
      <w:r w:rsidR="00AC65B9">
        <w:rPr>
          <w:rFonts w:hint="eastAsia" w:eastAsia="나눔명조"/>
          <w:sz w:val="20"/>
          <w:szCs w:val="22"/>
        </w:rPr>
        <w:instrText>공직생활</w:instrText>
      </w:r>
      <w:r w:rsidR="00AC65B9">
        <w:rPr>
          <w:rFonts w:hint="eastAsia" w:eastAsia="나눔명조"/>
          <w:sz w:val="20"/>
          <w:szCs w:val="22"/>
        </w:rPr>
        <w:instrText xml:space="preserve"> </w:instrText>
      </w:r>
      <w:r w:rsidR="00AC65B9">
        <w:rPr>
          <w:rFonts w:hint="eastAsia" w:eastAsia="나눔명조"/>
          <w:sz w:val="20"/>
          <w:szCs w:val="22"/>
        </w:rPr>
        <w:instrText>실태조사</w:instrText>
      </w:r>
      <w:r w:rsidR="00AC65B9">
        <w:rPr>
          <w:rFonts w:hint="eastAsia" w:eastAsia="나눔명조"/>
          <w:sz w:val="20"/>
          <w:szCs w:val="22"/>
        </w:rPr>
        <w:instrText>","author":[{"family":"</w:instrText>
      </w:r>
      <w:r w:rsidR="00AC65B9">
        <w:rPr>
          <w:rFonts w:hint="eastAsia" w:eastAsia="나눔명조"/>
          <w:sz w:val="20"/>
          <w:szCs w:val="22"/>
        </w:rPr>
        <w:instrText>한국행정연구원</w:instrText>
      </w:r>
      <w:r w:rsidR="00AC65B9">
        <w:rPr>
          <w:rFonts w:hint="eastAsia" w:eastAsia="나눔명조"/>
          <w:sz w:val="20"/>
          <w:szCs w:val="22"/>
        </w:rPr>
        <w:instrText xml:space="preserve">","given":""}],"issued":{"date-parts":[["2021"]]}}}],"schema":"https://github.com/citation-style-language/schema/raw/master/csl-citation.json"} </w:instrText>
      </w:r>
      <w:r w:rsidRPr="00B61948" w:rsidR="00D403C6">
        <w:rPr>
          <w:rFonts w:eastAsia="나눔명조"/>
          <w:sz w:val="20"/>
          <w:szCs w:val="22"/>
        </w:rPr>
        <w:fldChar w:fldCharType="separate"/>
      </w:r>
      <w:r w:rsidRPr="003820D2" w:rsidR="00D403C6">
        <w:rPr>
          <w:rFonts w:eastAsia="나눔명조"/>
          <w:sz w:val="20"/>
          <w:szCs w:val="22"/>
        </w:rPr>
        <w:t>(</w:t>
      </w:r>
      <w:r w:rsidRPr="003820D2" w:rsidR="00D403C6">
        <w:rPr>
          <w:rFonts w:hint="eastAsia" w:eastAsia="나눔명조"/>
          <w:sz w:val="20"/>
          <w:szCs w:val="22"/>
        </w:rPr>
        <w:t>한국행정연구원</w:t>
      </w:r>
      <w:r w:rsidR="0000244A">
        <w:rPr>
          <w:rFonts w:hint="eastAsia" w:eastAsia="나눔명조"/>
          <w:sz w:val="20"/>
          <w:szCs w:val="22"/>
        </w:rPr>
        <w:t>,</w:t>
      </w:r>
      <w:r w:rsidRPr="003820D2" w:rsidR="00D403C6">
        <w:rPr>
          <w:rFonts w:eastAsia="나눔명조"/>
          <w:sz w:val="20"/>
          <w:szCs w:val="22"/>
        </w:rPr>
        <w:t xml:space="preserve"> 2021)</w:t>
      </w:r>
      <w:r w:rsidRPr="00B61948" w:rsidR="00D403C6">
        <w:rPr>
          <w:rFonts w:eastAsia="나눔명조"/>
          <w:sz w:val="20"/>
          <w:szCs w:val="22"/>
        </w:rPr>
        <w:fldChar w:fldCharType="end"/>
      </w:r>
      <w:r w:rsidRPr="00B61948" w:rsidR="00D403C6">
        <w:rPr>
          <w:rFonts w:hint="eastAsia" w:eastAsia="나눔명조"/>
          <w:sz w:val="20"/>
          <w:szCs w:val="22"/>
        </w:rPr>
        <w:t>.</w:t>
      </w:r>
    </w:p>
    <w:p w:rsidRPr="00B61948" w:rsidR="00750801" w:rsidP="00E001E7" w:rsidRDefault="00750801" w14:paraId="0E9958EF" w14:textId="6264621A">
      <w:pPr>
        <w:wordWrap/>
        <w:spacing w:before="120" w:after="120" w:line="276" w:lineRule="auto"/>
        <w:ind w:firstLine="288"/>
        <w:rPr>
          <w:rFonts w:eastAsia="나눔명조"/>
          <w:sz w:val="20"/>
          <w:szCs w:val="22"/>
        </w:rPr>
      </w:pPr>
      <w:r w:rsidRPr="00B61948">
        <w:rPr>
          <w:rFonts w:hint="eastAsia" w:eastAsia="나눔명조"/>
          <w:sz w:val="20"/>
          <w:szCs w:val="22"/>
        </w:rPr>
        <w:t>본</w:t>
      </w:r>
      <w:r w:rsidRPr="00B61948">
        <w:rPr>
          <w:rFonts w:hint="eastAsia" w:eastAsia="나눔명조"/>
          <w:sz w:val="20"/>
          <w:szCs w:val="22"/>
        </w:rPr>
        <w:t xml:space="preserve"> </w:t>
      </w:r>
      <w:r w:rsidR="00DC4D71">
        <w:rPr>
          <w:rFonts w:hint="eastAsia" w:eastAsia="나눔명조"/>
          <w:sz w:val="20"/>
          <w:szCs w:val="22"/>
        </w:rPr>
        <w:t>연구의</w:t>
      </w:r>
      <w:r w:rsidRPr="00B61948">
        <w:rPr>
          <w:rFonts w:hint="eastAsia" w:eastAsia="나눔명조"/>
          <w:sz w:val="20"/>
          <w:szCs w:val="22"/>
        </w:rPr>
        <w:t xml:space="preserve"> </w:t>
      </w:r>
      <w:r w:rsidRPr="00B61948">
        <w:rPr>
          <w:rFonts w:hint="eastAsia" w:eastAsia="나눔명조"/>
          <w:sz w:val="20"/>
          <w:szCs w:val="22"/>
        </w:rPr>
        <w:t>종속변수는</w:t>
      </w:r>
      <w:r w:rsidRPr="00B61948">
        <w:rPr>
          <w:rFonts w:hint="eastAsia" w:eastAsia="나눔명조"/>
          <w:sz w:val="20"/>
          <w:szCs w:val="22"/>
        </w:rPr>
        <w:t xml:space="preserve"> </w:t>
      </w:r>
      <w:r w:rsidRPr="00B61948">
        <w:rPr>
          <w:rFonts w:hint="eastAsia" w:eastAsia="나눔명조"/>
          <w:sz w:val="20"/>
          <w:szCs w:val="22"/>
        </w:rPr>
        <w:t>조직구성원의</w:t>
      </w:r>
      <w:r w:rsidRPr="00B61948">
        <w:rPr>
          <w:rFonts w:hint="eastAsia" w:eastAsia="나눔명조"/>
          <w:sz w:val="20"/>
          <w:szCs w:val="22"/>
        </w:rPr>
        <w:t xml:space="preserve"> </w:t>
      </w:r>
      <w:r w:rsidRPr="00B61948">
        <w:rPr>
          <w:rFonts w:hint="eastAsia" w:eastAsia="나눔명조"/>
          <w:sz w:val="20"/>
          <w:szCs w:val="22"/>
        </w:rPr>
        <w:t>동기</w:t>
      </w:r>
      <w:r w:rsidRPr="00B61948">
        <w:rPr>
          <w:rFonts w:eastAsia="나눔명조"/>
          <w:sz w:val="20"/>
          <w:szCs w:val="22"/>
        </w:rPr>
        <w:t xml:space="preserve">, </w:t>
      </w:r>
      <w:r w:rsidRPr="00B61948">
        <w:rPr>
          <w:rFonts w:hint="eastAsia" w:eastAsia="나눔명조"/>
          <w:sz w:val="20"/>
          <w:szCs w:val="22"/>
        </w:rPr>
        <w:t>태도</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행동에</w:t>
      </w:r>
      <w:r w:rsidRPr="00B61948">
        <w:rPr>
          <w:rFonts w:hint="eastAsia" w:eastAsia="나눔명조"/>
          <w:sz w:val="20"/>
          <w:szCs w:val="22"/>
        </w:rPr>
        <w:t xml:space="preserve"> </w:t>
      </w:r>
      <w:r w:rsidRPr="00B61948">
        <w:rPr>
          <w:rFonts w:hint="eastAsia" w:eastAsia="나눔명조"/>
          <w:sz w:val="20"/>
          <w:szCs w:val="22"/>
        </w:rPr>
        <w:t>관한</w:t>
      </w:r>
      <w:r w:rsidRPr="00B61948">
        <w:rPr>
          <w:rFonts w:hint="eastAsia" w:eastAsia="나눔명조"/>
          <w:sz w:val="20"/>
          <w:szCs w:val="22"/>
        </w:rPr>
        <w:t xml:space="preserve"> </w:t>
      </w:r>
      <w:r w:rsidRPr="00B61948">
        <w:rPr>
          <w:rFonts w:hint="eastAsia" w:eastAsia="나눔명조"/>
          <w:sz w:val="20"/>
          <w:szCs w:val="22"/>
        </w:rPr>
        <w:t>문항</w:t>
      </w:r>
      <w:r w:rsidRPr="00B61948">
        <w:rPr>
          <w:rFonts w:hint="eastAsia" w:eastAsia="나눔명조"/>
          <w:sz w:val="20"/>
          <w:szCs w:val="22"/>
        </w:rPr>
        <w:t xml:space="preserve"> </w:t>
      </w:r>
      <w:r w:rsidRPr="00B61948">
        <w:rPr>
          <w:rFonts w:hint="eastAsia" w:eastAsia="나눔명조"/>
          <w:sz w:val="20"/>
          <w:szCs w:val="22"/>
        </w:rPr>
        <w:t>중</w:t>
      </w:r>
      <w:r w:rsidRPr="00B61948">
        <w:rPr>
          <w:rFonts w:hint="eastAsia" w:eastAsia="나눔명조"/>
          <w:sz w:val="20"/>
          <w:szCs w:val="22"/>
        </w:rPr>
        <w:t xml:space="preserve"> </w:t>
      </w:r>
      <w:r w:rsidRPr="00B61948">
        <w:rPr>
          <w:rFonts w:eastAsia="나눔명조"/>
          <w:sz w:val="20"/>
          <w:szCs w:val="22"/>
        </w:rPr>
        <w:t>&lt;</w:t>
      </w:r>
      <w:r w:rsidRPr="00B61948">
        <w:rPr>
          <w:rFonts w:hint="eastAsia" w:eastAsia="나눔명조"/>
          <w:sz w:val="20"/>
          <w:szCs w:val="22"/>
        </w:rPr>
        <w:t>그림</w:t>
      </w:r>
      <w:r w:rsidRPr="00B61948">
        <w:rPr>
          <w:rFonts w:hint="eastAsia" w:eastAsia="나눔명조"/>
          <w:sz w:val="20"/>
          <w:szCs w:val="22"/>
        </w:rPr>
        <w:t xml:space="preserve"> </w:t>
      </w:r>
      <w:r w:rsidRPr="00B61948">
        <w:rPr>
          <w:rFonts w:eastAsia="나눔명조"/>
          <w:sz w:val="20"/>
          <w:szCs w:val="22"/>
        </w:rPr>
        <w:t>1&gt;</w:t>
      </w:r>
      <w:r w:rsidRPr="00B61948">
        <w:rPr>
          <w:rFonts w:hint="eastAsia" w:eastAsia="나눔명조"/>
          <w:sz w:val="20"/>
          <w:szCs w:val="22"/>
        </w:rPr>
        <w:t>과</w:t>
      </w:r>
      <w:r w:rsidRPr="00B61948">
        <w:rPr>
          <w:rFonts w:hint="eastAsia" w:eastAsia="나눔명조"/>
          <w:sz w:val="20"/>
          <w:szCs w:val="22"/>
        </w:rPr>
        <w:t xml:space="preserve"> </w:t>
      </w:r>
      <w:r w:rsidRPr="00B61948">
        <w:rPr>
          <w:rFonts w:hint="eastAsia" w:eastAsia="나눔명조"/>
          <w:sz w:val="20"/>
          <w:szCs w:val="22"/>
        </w:rPr>
        <w:t>같이</w:t>
      </w:r>
      <w:r w:rsidRPr="00B61948">
        <w:rPr>
          <w:rFonts w:hint="eastAsia" w:eastAsia="나눔명조"/>
          <w:sz w:val="20"/>
          <w:szCs w:val="22"/>
        </w:rPr>
        <w:t xml:space="preserve"> </w:t>
      </w:r>
      <w:r w:rsidRPr="00B61948">
        <w:rPr>
          <w:rFonts w:eastAsia="나눔명조"/>
          <w:sz w:val="20"/>
          <w:szCs w:val="22"/>
        </w:rPr>
        <w:t>“</w:t>
      </w:r>
      <w:r w:rsidRPr="00B61948">
        <w:rPr>
          <w:rFonts w:hint="eastAsia" w:eastAsia="나눔명조"/>
          <w:sz w:val="20"/>
          <w:szCs w:val="22"/>
        </w:rPr>
        <w:t>귀하께서는</w:t>
      </w:r>
      <w:r w:rsidRPr="00B61948">
        <w:rPr>
          <w:rFonts w:hint="eastAsia" w:eastAsia="나눔명조"/>
          <w:sz w:val="20"/>
          <w:szCs w:val="22"/>
        </w:rPr>
        <w:t xml:space="preserve"> </w:t>
      </w:r>
      <w:r w:rsidRPr="00B61948">
        <w:rPr>
          <w:rFonts w:hint="eastAsia" w:eastAsia="나눔명조"/>
          <w:sz w:val="20"/>
          <w:szCs w:val="22"/>
        </w:rPr>
        <w:t>공공봉사동기와</w:t>
      </w:r>
      <w:r w:rsidRPr="00B61948">
        <w:rPr>
          <w:rFonts w:hint="eastAsia" w:eastAsia="나눔명조"/>
          <w:sz w:val="20"/>
          <w:szCs w:val="22"/>
        </w:rPr>
        <w:t xml:space="preserve"> </w:t>
      </w:r>
      <w:r w:rsidRPr="00B61948">
        <w:rPr>
          <w:rFonts w:hint="eastAsia" w:eastAsia="나눔명조"/>
          <w:sz w:val="20"/>
          <w:szCs w:val="22"/>
        </w:rPr>
        <w:t>관련한</w:t>
      </w:r>
      <w:r w:rsidRPr="00B61948">
        <w:rPr>
          <w:rFonts w:hint="eastAsia" w:eastAsia="나눔명조"/>
          <w:sz w:val="20"/>
          <w:szCs w:val="22"/>
        </w:rPr>
        <w:t xml:space="preserve"> </w:t>
      </w:r>
      <w:r w:rsidRPr="00B61948">
        <w:rPr>
          <w:rFonts w:hint="eastAsia" w:eastAsia="나눔명조"/>
          <w:sz w:val="20"/>
          <w:szCs w:val="22"/>
        </w:rPr>
        <w:t>다음</w:t>
      </w:r>
      <w:r w:rsidRPr="00B61948">
        <w:rPr>
          <w:rFonts w:hint="eastAsia" w:eastAsia="나눔명조"/>
          <w:sz w:val="20"/>
          <w:szCs w:val="22"/>
        </w:rPr>
        <w:t xml:space="preserve"> </w:t>
      </w:r>
      <w:r w:rsidRPr="00B61948">
        <w:rPr>
          <w:rFonts w:hint="eastAsia" w:eastAsia="나눔명조"/>
          <w:sz w:val="20"/>
          <w:szCs w:val="22"/>
        </w:rPr>
        <w:t>각</w:t>
      </w:r>
      <w:r w:rsidRPr="00B61948">
        <w:rPr>
          <w:rFonts w:hint="eastAsia" w:eastAsia="나눔명조"/>
          <w:sz w:val="20"/>
          <w:szCs w:val="22"/>
        </w:rPr>
        <w:t xml:space="preserve"> </w:t>
      </w:r>
      <w:r w:rsidRPr="00B61948">
        <w:rPr>
          <w:rFonts w:hint="eastAsia" w:eastAsia="나눔명조"/>
          <w:sz w:val="20"/>
          <w:szCs w:val="22"/>
        </w:rPr>
        <w:t>항목에</w:t>
      </w:r>
      <w:r w:rsidRPr="00B61948">
        <w:rPr>
          <w:rFonts w:hint="eastAsia" w:eastAsia="나눔명조"/>
          <w:sz w:val="20"/>
          <w:szCs w:val="22"/>
        </w:rPr>
        <w:t xml:space="preserve"> </w:t>
      </w:r>
      <w:r w:rsidRPr="00B61948">
        <w:rPr>
          <w:rFonts w:hint="eastAsia" w:eastAsia="나눔명조"/>
          <w:sz w:val="20"/>
          <w:szCs w:val="22"/>
        </w:rPr>
        <w:t>대해</w:t>
      </w:r>
      <w:r w:rsidRPr="00B61948">
        <w:rPr>
          <w:rFonts w:hint="eastAsia" w:eastAsia="나눔명조"/>
          <w:sz w:val="20"/>
          <w:szCs w:val="22"/>
        </w:rPr>
        <w:t xml:space="preserve"> </w:t>
      </w:r>
      <w:r w:rsidRPr="00B61948">
        <w:rPr>
          <w:rFonts w:hint="eastAsia" w:eastAsia="나눔명조"/>
          <w:sz w:val="20"/>
          <w:szCs w:val="22"/>
        </w:rPr>
        <w:t>어떻게</w:t>
      </w:r>
      <w:r w:rsidRPr="00B61948">
        <w:rPr>
          <w:rFonts w:hint="eastAsia" w:eastAsia="나눔명조"/>
          <w:sz w:val="20"/>
          <w:szCs w:val="22"/>
        </w:rPr>
        <w:t xml:space="preserve"> </w:t>
      </w:r>
      <w:r w:rsidRPr="00B61948">
        <w:rPr>
          <w:rFonts w:hint="eastAsia" w:eastAsia="나눔명조"/>
          <w:sz w:val="20"/>
          <w:szCs w:val="22"/>
        </w:rPr>
        <w:t>생각하십니까</w:t>
      </w:r>
      <w:r w:rsidRPr="00B61948">
        <w:rPr>
          <w:rFonts w:eastAsia="나눔명조"/>
          <w:sz w:val="20"/>
          <w:szCs w:val="22"/>
        </w:rPr>
        <w:t>?”</w:t>
      </w:r>
      <w:r w:rsidRPr="00B61948">
        <w:rPr>
          <w:rFonts w:hint="eastAsia" w:eastAsia="나눔명조"/>
          <w:sz w:val="20"/>
          <w:szCs w:val="22"/>
        </w:rPr>
        <w:t>의</w:t>
      </w:r>
      <w:r w:rsidRPr="00B61948">
        <w:rPr>
          <w:rFonts w:hint="eastAsia" w:eastAsia="나눔명조"/>
          <w:sz w:val="20"/>
          <w:szCs w:val="22"/>
        </w:rPr>
        <w:t xml:space="preserve"> </w:t>
      </w:r>
      <w:r w:rsidRPr="00B61948">
        <w:rPr>
          <w:rFonts w:hint="eastAsia" w:eastAsia="나눔명조"/>
          <w:sz w:val="20"/>
          <w:szCs w:val="22"/>
        </w:rPr>
        <w:t>중</w:t>
      </w:r>
      <w:r w:rsidRPr="00B61948">
        <w:rPr>
          <w:rFonts w:hint="eastAsia" w:eastAsia="나눔명조"/>
          <w:sz w:val="20"/>
          <w:szCs w:val="22"/>
        </w:rPr>
        <w:t xml:space="preserve"> </w:t>
      </w:r>
      <w:r w:rsidRPr="00B61948">
        <w:rPr>
          <w:rFonts w:eastAsia="나눔명조"/>
          <w:sz w:val="20"/>
          <w:szCs w:val="22"/>
        </w:rPr>
        <w:t>“</w:t>
      </w:r>
      <w:r w:rsidRPr="00B61948">
        <w:rPr>
          <w:rFonts w:hint="eastAsia" w:eastAsia="나눔명조"/>
          <w:sz w:val="20"/>
          <w:szCs w:val="22"/>
        </w:rPr>
        <w:t>나는</w:t>
      </w:r>
      <w:r w:rsidRPr="00B61948">
        <w:rPr>
          <w:rFonts w:hint="eastAsia" w:eastAsia="나눔명조"/>
          <w:sz w:val="20"/>
          <w:szCs w:val="22"/>
        </w:rPr>
        <w:t xml:space="preserve"> </w:t>
      </w:r>
      <w:r w:rsidRPr="00B61948">
        <w:rPr>
          <w:rFonts w:hint="eastAsia" w:eastAsia="나눔명조"/>
          <w:sz w:val="20"/>
          <w:szCs w:val="22"/>
        </w:rPr>
        <w:t>정책과정에</w:t>
      </w:r>
      <w:r w:rsidRPr="00B61948">
        <w:rPr>
          <w:rFonts w:hint="eastAsia" w:eastAsia="나눔명조"/>
          <w:sz w:val="20"/>
          <w:szCs w:val="22"/>
        </w:rPr>
        <w:t xml:space="preserve"> </w:t>
      </w:r>
      <w:r w:rsidRPr="00B61948">
        <w:rPr>
          <w:rFonts w:hint="eastAsia" w:eastAsia="나눔명조"/>
          <w:sz w:val="20"/>
          <w:szCs w:val="22"/>
        </w:rPr>
        <w:t>참여해</w:t>
      </w:r>
      <w:r w:rsidRPr="00B61948">
        <w:rPr>
          <w:rFonts w:hint="eastAsia" w:eastAsia="나눔명조"/>
          <w:sz w:val="20"/>
          <w:szCs w:val="22"/>
        </w:rPr>
        <w:t xml:space="preserve"> </w:t>
      </w:r>
      <w:r w:rsidRPr="00B61948">
        <w:rPr>
          <w:rFonts w:hint="eastAsia" w:eastAsia="나눔명조"/>
          <w:sz w:val="20"/>
          <w:szCs w:val="22"/>
        </w:rPr>
        <w:t>사회적으로</w:t>
      </w:r>
      <w:r w:rsidRPr="00B61948">
        <w:rPr>
          <w:rFonts w:hint="eastAsia" w:eastAsia="나눔명조"/>
          <w:sz w:val="20"/>
          <w:szCs w:val="22"/>
        </w:rPr>
        <w:t xml:space="preserve"> </w:t>
      </w:r>
      <w:proofErr w:type="spellStart"/>
      <w:r w:rsidRPr="00B61948">
        <w:rPr>
          <w:rFonts w:hint="eastAsia" w:eastAsia="나눔명조"/>
          <w:sz w:val="20"/>
          <w:szCs w:val="22"/>
        </w:rPr>
        <w:t>의미있는</w:t>
      </w:r>
      <w:proofErr w:type="spellEnd"/>
      <w:r w:rsidRPr="00B61948">
        <w:rPr>
          <w:rFonts w:hint="eastAsia" w:eastAsia="나눔명조"/>
          <w:sz w:val="20"/>
          <w:szCs w:val="22"/>
        </w:rPr>
        <w:t xml:space="preserve"> </w:t>
      </w:r>
      <w:r w:rsidRPr="00B61948">
        <w:rPr>
          <w:rFonts w:hint="eastAsia" w:eastAsia="나눔명조"/>
          <w:sz w:val="20"/>
          <w:szCs w:val="22"/>
        </w:rPr>
        <w:t>일을</w:t>
      </w:r>
      <w:r w:rsidRPr="00B61948">
        <w:rPr>
          <w:rFonts w:hint="eastAsia" w:eastAsia="나눔명조"/>
          <w:sz w:val="20"/>
          <w:szCs w:val="22"/>
        </w:rPr>
        <w:t xml:space="preserve"> </w:t>
      </w:r>
      <w:r w:rsidRPr="00B61948">
        <w:rPr>
          <w:rFonts w:hint="eastAsia" w:eastAsia="나눔명조"/>
          <w:sz w:val="20"/>
          <w:szCs w:val="22"/>
        </w:rPr>
        <w:t>하는</w:t>
      </w:r>
      <w:r w:rsidRPr="00B61948">
        <w:rPr>
          <w:rFonts w:hint="eastAsia" w:eastAsia="나눔명조"/>
          <w:sz w:val="20"/>
          <w:szCs w:val="22"/>
        </w:rPr>
        <w:t xml:space="preserve"> </w:t>
      </w:r>
      <w:r w:rsidRPr="00B61948">
        <w:rPr>
          <w:rFonts w:hint="eastAsia" w:eastAsia="나눔명조"/>
          <w:sz w:val="20"/>
          <w:szCs w:val="22"/>
        </w:rPr>
        <w:t>것에</w:t>
      </w:r>
      <w:r w:rsidRPr="00B61948">
        <w:rPr>
          <w:rFonts w:hint="eastAsia" w:eastAsia="나눔명조"/>
          <w:sz w:val="20"/>
          <w:szCs w:val="22"/>
        </w:rPr>
        <w:t xml:space="preserve"> </w:t>
      </w:r>
      <w:r w:rsidRPr="00B61948">
        <w:rPr>
          <w:rFonts w:hint="eastAsia" w:eastAsia="나눔명조"/>
          <w:sz w:val="20"/>
          <w:szCs w:val="22"/>
        </w:rPr>
        <w:t>큰</w:t>
      </w:r>
      <w:r w:rsidRPr="00B61948">
        <w:rPr>
          <w:rFonts w:hint="eastAsia" w:eastAsia="나눔명조"/>
          <w:sz w:val="20"/>
          <w:szCs w:val="22"/>
        </w:rPr>
        <w:t xml:space="preserve"> </w:t>
      </w:r>
      <w:r w:rsidRPr="00B61948">
        <w:rPr>
          <w:rFonts w:hint="eastAsia" w:eastAsia="나눔명조"/>
          <w:sz w:val="20"/>
          <w:szCs w:val="22"/>
        </w:rPr>
        <w:t>보람을</w:t>
      </w:r>
      <w:r w:rsidRPr="00B61948">
        <w:rPr>
          <w:rFonts w:hint="eastAsia" w:eastAsia="나눔명조"/>
          <w:sz w:val="20"/>
          <w:szCs w:val="22"/>
        </w:rPr>
        <w:t xml:space="preserve"> </w:t>
      </w:r>
      <w:r w:rsidRPr="00B61948">
        <w:rPr>
          <w:rFonts w:hint="eastAsia" w:eastAsia="나눔명조"/>
          <w:sz w:val="20"/>
          <w:szCs w:val="22"/>
        </w:rPr>
        <w:t>느낀다</w:t>
      </w:r>
      <w:r w:rsidRPr="00B61948">
        <w:rPr>
          <w:rFonts w:eastAsia="나눔명조"/>
          <w:sz w:val="20"/>
          <w:szCs w:val="22"/>
        </w:rPr>
        <w:t>.”</w:t>
      </w:r>
      <w:r w:rsidRPr="00B61948">
        <w:rPr>
          <w:rFonts w:hint="eastAsia" w:eastAsia="나눔명조"/>
          <w:sz w:val="20"/>
          <w:szCs w:val="22"/>
        </w:rPr>
        <w:t>라는</w:t>
      </w:r>
      <w:r w:rsidRPr="00B61948">
        <w:rPr>
          <w:rFonts w:hint="eastAsia" w:eastAsia="나눔명조"/>
          <w:sz w:val="20"/>
          <w:szCs w:val="22"/>
        </w:rPr>
        <w:t xml:space="preserve"> </w:t>
      </w:r>
      <w:r w:rsidRPr="00B61948">
        <w:rPr>
          <w:rFonts w:hint="eastAsia" w:eastAsia="나눔명조"/>
          <w:sz w:val="20"/>
          <w:szCs w:val="22"/>
        </w:rPr>
        <w:t>항목을</w:t>
      </w:r>
      <w:r w:rsidRPr="00B61948">
        <w:rPr>
          <w:rFonts w:hint="eastAsia" w:eastAsia="나눔명조"/>
          <w:sz w:val="20"/>
          <w:szCs w:val="22"/>
        </w:rPr>
        <w:t xml:space="preserve"> </w:t>
      </w:r>
      <w:r w:rsidRPr="00B61948">
        <w:rPr>
          <w:rFonts w:hint="eastAsia" w:eastAsia="나눔명조"/>
          <w:sz w:val="20"/>
          <w:szCs w:val="22"/>
        </w:rPr>
        <w:t>사용한다</w:t>
      </w:r>
      <w:r w:rsidRPr="00B61948">
        <w:rPr>
          <w:rFonts w:eastAsia="나눔명조"/>
          <w:sz w:val="20"/>
          <w:szCs w:val="22"/>
        </w:rPr>
        <w:t xml:space="preserve">. </w:t>
      </w:r>
      <w:r w:rsidRPr="00B61948">
        <w:rPr>
          <w:rFonts w:hint="eastAsia" w:eastAsia="나눔명조"/>
          <w:sz w:val="20"/>
          <w:szCs w:val="22"/>
        </w:rPr>
        <w:t>본</w:t>
      </w:r>
      <w:r w:rsidRPr="00B61948">
        <w:rPr>
          <w:rFonts w:hint="eastAsia" w:eastAsia="나눔명조"/>
          <w:sz w:val="20"/>
          <w:szCs w:val="22"/>
        </w:rPr>
        <w:t xml:space="preserve"> </w:t>
      </w:r>
      <w:r w:rsidRPr="00B61948">
        <w:rPr>
          <w:rFonts w:hint="eastAsia" w:eastAsia="나눔명조"/>
          <w:sz w:val="20"/>
          <w:szCs w:val="22"/>
        </w:rPr>
        <w:t>연구에서는</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내</w:t>
      </w:r>
      <w:r w:rsidRPr="00B61948">
        <w:rPr>
          <w:rFonts w:hint="eastAsia" w:eastAsia="나눔명조"/>
          <w:sz w:val="20"/>
          <w:szCs w:val="22"/>
        </w:rPr>
        <w:t xml:space="preserve"> </w:t>
      </w:r>
      <w:r w:rsidRPr="00B61948">
        <w:rPr>
          <w:rFonts w:hint="eastAsia" w:eastAsia="나눔명조"/>
          <w:sz w:val="20"/>
          <w:szCs w:val="22"/>
        </w:rPr>
        <w:t>리더십과</w:t>
      </w:r>
      <w:r w:rsidRPr="00B61948">
        <w:rPr>
          <w:rFonts w:hint="eastAsia" w:eastAsia="나눔명조"/>
          <w:sz w:val="20"/>
          <w:szCs w:val="22"/>
        </w:rPr>
        <w:t xml:space="preserve"> </w:t>
      </w:r>
      <w:r w:rsidRPr="00B61948">
        <w:rPr>
          <w:rFonts w:hint="eastAsia" w:eastAsia="나눔명조"/>
          <w:sz w:val="20"/>
          <w:szCs w:val="22"/>
        </w:rPr>
        <w:t>소통의</w:t>
      </w:r>
      <w:r w:rsidRPr="00B61948">
        <w:rPr>
          <w:rFonts w:hint="eastAsia" w:eastAsia="나눔명조"/>
          <w:sz w:val="20"/>
          <w:szCs w:val="22"/>
        </w:rPr>
        <w:t xml:space="preserve"> </w:t>
      </w:r>
      <w:r w:rsidRPr="00B61948">
        <w:rPr>
          <w:rFonts w:hint="eastAsia" w:eastAsia="나눔명조"/>
          <w:sz w:val="20"/>
          <w:szCs w:val="22"/>
        </w:rPr>
        <w:t>노력이</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구성원의</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미치는</w:t>
      </w:r>
      <w:r w:rsidRPr="00B61948">
        <w:rPr>
          <w:rFonts w:hint="eastAsia" w:eastAsia="나눔명조"/>
          <w:sz w:val="20"/>
          <w:szCs w:val="22"/>
        </w:rPr>
        <w:t xml:space="preserve"> </w:t>
      </w:r>
      <w:r w:rsidRPr="00B61948">
        <w:rPr>
          <w:rFonts w:hint="eastAsia" w:eastAsia="나눔명조"/>
          <w:sz w:val="20"/>
          <w:szCs w:val="22"/>
        </w:rPr>
        <w:t>효과를</w:t>
      </w:r>
      <w:r w:rsidRPr="00B61948">
        <w:rPr>
          <w:rFonts w:hint="eastAsia" w:eastAsia="나눔명조"/>
          <w:sz w:val="20"/>
          <w:szCs w:val="22"/>
        </w:rPr>
        <w:t xml:space="preserve"> </w:t>
      </w:r>
      <w:r w:rsidRPr="00B61948">
        <w:rPr>
          <w:rFonts w:hint="eastAsia" w:eastAsia="나눔명조"/>
          <w:sz w:val="20"/>
          <w:szCs w:val="22"/>
        </w:rPr>
        <w:t>살펴보는</w:t>
      </w:r>
      <w:r w:rsidRPr="00B61948">
        <w:rPr>
          <w:rFonts w:hint="eastAsia" w:eastAsia="나눔명조"/>
          <w:sz w:val="20"/>
          <w:szCs w:val="22"/>
        </w:rPr>
        <w:t xml:space="preserve"> </w:t>
      </w:r>
      <w:r w:rsidRPr="00B61948">
        <w:rPr>
          <w:rFonts w:hint="eastAsia" w:eastAsia="나눔명조"/>
          <w:sz w:val="20"/>
          <w:szCs w:val="22"/>
        </w:rPr>
        <w:t>데</w:t>
      </w:r>
      <w:r w:rsidRPr="00B61948">
        <w:rPr>
          <w:rFonts w:hint="eastAsia" w:eastAsia="나눔명조"/>
          <w:sz w:val="20"/>
          <w:szCs w:val="22"/>
        </w:rPr>
        <w:t xml:space="preserve"> </w:t>
      </w:r>
      <w:r w:rsidRPr="00B61948">
        <w:rPr>
          <w:rFonts w:hint="eastAsia" w:eastAsia="나눔명조"/>
          <w:sz w:val="20"/>
          <w:szCs w:val="22"/>
        </w:rPr>
        <w:t>목적이</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 xml:space="preserve">. </w:t>
      </w:r>
      <w:r w:rsidRPr="00B61948">
        <w:rPr>
          <w:rFonts w:hint="eastAsia" w:eastAsia="나눔명조"/>
          <w:sz w:val="20"/>
          <w:szCs w:val="22"/>
        </w:rPr>
        <w:t>따라서</w:t>
      </w:r>
      <w:r w:rsidRPr="00B61948">
        <w:rPr>
          <w:rFonts w:hint="eastAsia" w:eastAsia="나눔명조"/>
          <w:sz w:val="20"/>
          <w:szCs w:val="22"/>
        </w:rPr>
        <w:t xml:space="preserve"> </w:t>
      </w:r>
      <w:r w:rsidRPr="00B61948">
        <w:rPr>
          <w:rFonts w:eastAsia="나눔명조"/>
          <w:sz w:val="20"/>
          <w:szCs w:val="22"/>
        </w:rPr>
        <w:t>5</w:t>
      </w:r>
      <w:r w:rsidRPr="00B61948">
        <w:rPr>
          <w:rFonts w:hint="eastAsia" w:eastAsia="나눔명조"/>
          <w:sz w:val="20"/>
          <w:szCs w:val="22"/>
        </w:rPr>
        <w:t>점</w:t>
      </w:r>
      <w:r w:rsidRPr="00B61948">
        <w:rPr>
          <w:rFonts w:hint="eastAsia" w:eastAsia="나눔명조"/>
          <w:sz w:val="20"/>
          <w:szCs w:val="22"/>
        </w:rPr>
        <w:t xml:space="preserve"> </w:t>
      </w:r>
      <w:r w:rsidRPr="00B61948">
        <w:rPr>
          <w:rFonts w:hint="eastAsia" w:eastAsia="나눔명조"/>
          <w:sz w:val="20"/>
          <w:szCs w:val="22"/>
        </w:rPr>
        <w:t>척도로</w:t>
      </w:r>
      <w:r w:rsidRPr="00B61948">
        <w:rPr>
          <w:rFonts w:hint="eastAsia" w:eastAsia="나눔명조"/>
          <w:sz w:val="20"/>
          <w:szCs w:val="22"/>
        </w:rPr>
        <w:t xml:space="preserve"> </w:t>
      </w:r>
      <w:r w:rsidRPr="00B61948">
        <w:rPr>
          <w:rFonts w:hint="eastAsia" w:eastAsia="나눔명조"/>
          <w:sz w:val="20"/>
          <w:szCs w:val="22"/>
        </w:rPr>
        <w:t>측정된</w:t>
      </w:r>
      <w:r w:rsidRPr="00B61948" w:rsidR="006435D4">
        <w:rPr>
          <w:rFonts w:eastAsia="나눔명조"/>
          <w:sz w:val="20"/>
          <w:szCs w:val="22"/>
        </w:rPr>
        <w:t xml:space="preserve"> </w:t>
      </w:r>
      <w:r w:rsidRPr="00B61948">
        <w:rPr>
          <w:rFonts w:hint="eastAsia" w:eastAsia="나눔명조"/>
          <w:sz w:val="20"/>
          <w:szCs w:val="22"/>
        </w:rPr>
        <w:t>문항을</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대한</w:t>
      </w:r>
      <w:r w:rsidRPr="00B61948">
        <w:rPr>
          <w:rFonts w:hint="eastAsia" w:eastAsia="나눔명조"/>
          <w:sz w:val="20"/>
          <w:szCs w:val="22"/>
        </w:rPr>
        <w:t xml:space="preserve"> </w:t>
      </w:r>
      <w:r w:rsidRPr="00B61948">
        <w:rPr>
          <w:rFonts w:hint="eastAsia" w:eastAsia="나눔명조"/>
          <w:sz w:val="20"/>
          <w:szCs w:val="22"/>
        </w:rPr>
        <w:t>긍정적</w:t>
      </w:r>
      <w:r w:rsidRPr="00B61948">
        <w:rPr>
          <w:rFonts w:hint="eastAsia" w:eastAsia="나눔명조"/>
          <w:sz w:val="20"/>
          <w:szCs w:val="22"/>
        </w:rPr>
        <w:t xml:space="preserve"> </w:t>
      </w:r>
      <w:r w:rsidRPr="00B61948">
        <w:rPr>
          <w:rFonts w:hint="eastAsia" w:eastAsia="나눔명조"/>
          <w:sz w:val="20"/>
          <w:szCs w:val="22"/>
        </w:rPr>
        <w:t>응답과</w:t>
      </w:r>
      <w:r w:rsidRPr="00B61948">
        <w:rPr>
          <w:rFonts w:hint="eastAsia" w:eastAsia="나눔명조"/>
          <w:sz w:val="20"/>
          <w:szCs w:val="22"/>
        </w:rPr>
        <w:t xml:space="preserve"> </w:t>
      </w:r>
      <w:r w:rsidRPr="00B61948">
        <w:rPr>
          <w:rFonts w:hint="eastAsia" w:eastAsia="나눔명조"/>
          <w:sz w:val="20"/>
          <w:szCs w:val="22"/>
        </w:rPr>
        <w:t>부정적</w:t>
      </w:r>
      <w:r w:rsidRPr="00B61948">
        <w:rPr>
          <w:rFonts w:hint="eastAsia" w:eastAsia="나눔명조"/>
          <w:sz w:val="20"/>
          <w:szCs w:val="22"/>
        </w:rPr>
        <w:t xml:space="preserve"> </w:t>
      </w:r>
      <w:r w:rsidRPr="00B61948">
        <w:rPr>
          <w:rFonts w:hint="eastAsia" w:eastAsia="나눔명조"/>
          <w:sz w:val="20"/>
          <w:szCs w:val="22"/>
        </w:rPr>
        <w:t>응답으로</w:t>
      </w:r>
      <w:r w:rsidRPr="00B61948">
        <w:rPr>
          <w:rFonts w:hint="eastAsia" w:eastAsia="나눔명조"/>
          <w:sz w:val="20"/>
          <w:szCs w:val="22"/>
        </w:rPr>
        <w:t xml:space="preserve"> </w:t>
      </w:r>
      <w:r w:rsidRPr="00B61948">
        <w:rPr>
          <w:rFonts w:hint="eastAsia" w:eastAsia="나눔명조"/>
          <w:sz w:val="20"/>
          <w:szCs w:val="22"/>
        </w:rPr>
        <w:t>측정하는</w:t>
      </w:r>
      <w:r w:rsidRPr="00B61948">
        <w:rPr>
          <w:rFonts w:hint="eastAsia" w:eastAsia="나눔명조"/>
          <w:sz w:val="20"/>
          <w:szCs w:val="22"/>
        </w:rPr>
        <w:t xml:space="preserve"> </w:t>
      </w:r>
      <w:r w:rsidRPr="00B61948">
        <w:rPr>
          <w:rFonts w:hint="eastAsia" w:eastAsia="나눔명조"/>
          <w:sz w:val="20"/>
          <w:szCs w:val="22"/>
        </w:rPr>
        <w:t>이항변수로</w:t>
      </w:r>
      <w:r w:rsidRPr="00B61948">
        <w:rPr>
          <w:rFonts w:hint="eastAsia" w:eastAsia="나눔명조"/>
          <w:sz w:val="20"/>
          <w:szCs w:val="22"/>
        </w:rPr>
        <w:t xml:space="preserve"> </w:t>
      </w:r>
      <w:proofErr w:type="spellStart"/>
      <w:r w:rsidRPr="00B61948">
        <w:rPr>
          <w:rFonts w:hint="eastAsia" w:eastAsia="나눔명조"/>
          <w:sz w:val="20"/>
          <w:szCs w:val="22"/>
        </w:rPr>
        <w:t>재코딩하였다</w:t>
      </w:r>
      <w:proofErr w:type="spellEnd"/>
      <w:r w:rsidRPr="00B61948">
        <w:rPr>
          <w:rFonts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대해</w:t>
      </w:r>
      <w:r w:rsidRPr="00B61948">
        <w:rPr>
          <w:rFonts w:hint="eastAsia" w:eastAsia="나눔명조"/>
          <w:sz w:val="20"/>
          <w:szCs w:val="22"/>
        </w:rPr>
        <w:t xml:space="preserve"> </w:t>
      </w:r>
      <w:r w:rsidRPr="00B61948">
        <w:rPr>
          <w:rFonts w:eastAsia="나눔명조"/>
          <w:sz w:val="20"/>
          <w:szCs w:val="22"/>
        </w:rPr>
        <w:t>‘</w:t>
      </w:r>
      <w:r w:rsidRPr="00B61948">
        <w:rPr>
          <w:rFonts w:hint="eastAsia" w:eastAsia="나눔명조"/>
          <w:sz w:val="20"/>
          <w:szCs w:val="22"/>
        </w:rPr>
        <w:t>그렇다</w:t>
      </w:r>
      <w:r w:rsidRPr="00B61948">
        <w:rPr>
          <w:rFonts w:eastAsia="나눔명조"/>
          <w:sz w:val="20"/>
          <w:szCs w:val="22"/>
        </w:rPr>
        <w:t xml:space="preserve">’ </w:t>
      </w:r>
      <w:r w:rsidRPr="00B61948">
        <w:rPr>
          <w:rFonts w:hint="eastAsia" w:eastAsia="나눔명조"/>
          <w:sz w:val="20"/>
          <w:szCs w:val="22"/>
        </w:rPr>
        <w:t>또는</w:t>
      </w:r>
      <w:r w:rsidRPr="00B61948">
        <w:rPr>
          <w:rFonts w:hint="eastAsia" w:eastAsia="나눔명조"/>
          <w:sz w:val="20"/>
          <w:szCs w:val="22"/>
        </w:rPr>
        <w:t xml:space="preserve"> </w:t>
      </w:r>
      <w:r w:rsidRPr="00B61948">
        <w:rPr>
          <w:rFonts w:eastAsia="나눔명조"/>
          <w:sz w:val="20"/>
          <w:szCs w:val="22"/>
        </w:rPr>
        <w:t>‘</w:t>
      </w:r>
      <w:r w:rsidRPr="00B61948">
        <w:rPr>
          <w:rFonts w:hint="eastAsia" w:eastAsia="나눔명조"/>
          <w:sz w:val="20"/>
          <w:szCs w:val="22"/>
        </w:rPr>
        <w:t>매우</w:t>
      </w:r>
      <w:r w:rsidRPr="00B61948">
        <w:rPr>
          <w:rFonts w:hint="eastAsia" w:eastAsia="나눔명조"/>
          <w:sz w:val="20"/>
          <w:szCs w:val="22"/>
        </w:rPr>
        <w:t xml:space="preserve"> </w:t>
      </w:r>
      <w:r w:rsidRPr="00B61948">
        <w:rPr>
          <w:rFonts w:hint="eastAsia" w:eastAsia="나눔명조"/>
          <w:sz w:val="20"/>
          <w:szCs w:val="22"/>
        </w:rPr>
        <w:t>그렇다</w:t>
      </w:r>
      <w:r w:rsidRPr="00B61948">
        <w:rPr>
          <w:rFonts w:eastAsia="나눔명조"/>
          <w:sz w:val="20"/>
          <w:szCs w:val="22"/>
        </w:rPr>
        <w:t>’</w:t>
      </w:r>
      <w:proofErr w:type="spellStart"/>
      <w:r w:rsidRPr="00B61948">
        <w:rPr>
          <w:rFonts w:hint="eastAsia" w:eastAsia="나눔명조"/>
          <w:sz w:val="20"/>
          <w:szCs w:val="22"/>
        </w:rPr>
        <w:t>라고</w:t>
      </w:r>
      <w:proofErr w:type="spellEnd"/>
      <w:r w:rsidRPr="00B61948">
        <w:rPr>
          <w:rFonts w:hint="eastAsia" w:eastAsia="나눔명조"/>
          <w:sz w:val="20"/>
          <w:szCs w:val="22"/>
        </w:rPr>
        <w:t xml:space="preserve"> </w:t>
      </w:r>
      <w:r w:rsidRPr="00B61948">
        <w:rPr>
          <w:rFonts w:hint="eastAsia" w:eastAsia="나눔명조"/>
          <w:sz w:val="20"/>
          <w:szCs w:val="22"/>
        </w:rPr>
        <w:t>응답한</w:t>
      </w:r>
      <w:r w:rsidRPr="00B61948">
        <w:rPr>
          <w:rFonts w:hint="eastAsia" w:eastAsia="나눔명조"/>
          <w:sz w:val="20"/>
          <w:szCs w:val="22"/>
        </w:rPr>
        <w:t xml:space="preserve"> </w:t>
      </w:r>
      <w:r w:rsidRPr="00B61948">
        <w:rPr>
          <w:rFonts w:hint="eastAsia" w:eastAsia="나눔명조"/>
          <w:sz w:val="20"/>
          <w:szCs w:val="22"/>
        </w:rPr>
        <w:t>경우를</w:t>
      </w:r>
      <w:r w:rsidRPr="00B61948">
        <w:rPr>
          <w:rFonts w:hint="eastAsia" w:eastAsia="나눔명조"/>
          <w:sz w:val="20"/>
          <w:szCs w:val="22"/>
        </w:rPr>
        <w:t xml:space="preserve"> </w:t>
      </w:r>
      <w:r w:rsidRPr="00B61948">
        <w:rPr>
          <w:rFonts w:eastAsia="나눔명조"/>
          <w:sz w:val="20"/>
          <w:szCs w:val="22"/>
        </w:rPr>
        <w:t>1, ‘</w:t>
      </w:r>
      <w:r w:rsidRPr="00B61948">
        <w:rPr>
          <w:rFonts w:hint="eastAsia" w:eastAsia="나눔명조"/>
          <w:sz w:val="20"/>
          <w:szCs w:val="22"/>
        </w:rPr>
        <w:t>전혀</w:t>
      </w:r>
      <w:r w:rsidRPr="00B61948">
        <w:rPr>
          <w:rFonts w:hint="eastAsia" w:eastAsia="나눔명조"/>
          <w:sz w:val="20"/>
          <w:szCs w:val="22"/>
        </w:rPr>
        <w:t xml:space="preserve"> </w:t>
      </w:r>
      <w:r w:rsidRPr="00B61948">
        <w:rPr>
          <w:rFonts w:hint="eastAsia" w:eastAsia="나눔명조"/>
          <w:sz w:val="20"/>
          <w:szCs w:val="22"/>
        </w:rPr>
        <w:t>그렇지</w:t>
      </w:r>
      <w:r w:rsidRPr="00B61948">
        <w:rPr>
          <w:rFonts w:hint="eastAsia" w:eastAsia="나눔명조"/>
          <w:sz w:val="20"/>
          <w:szCs w:val="22"/>
        </w:rPr>
        <w:t xml:space="preserve"> </w:t>
      </w:r>
      <w:r w:rsidRPr="00B61948">
        <w:rPr>
          <w:rFonts w:hint="eastAsia" w:eastAsia="나눔명조"/>
          <w:sz w:val="20"/>
          <w:szCs w:val="22"/>
        </w:rPr>
        <w:t>않다</w:t>
      </w:r>
      <w:r w:rsidRPr="00B61948">
        <w:rPr>
          <w:rFonts w:eastAsia="나눔명조"/>
          <w:sz w:val="20"/>
          <w:szCs w:val="22"/>
        </w:rPr>
        <w:t>’, ‘</w:t>
      </w:r>
      <w:r w:rsidRPr="00B61948">
        <w:rPr>
          <w:rFonts w:hint="eastAsia" w:eastAsia="나눔명조"/>
          <w:sz w:val="20"/>
          <w:szCs w:val="22"/>
        </w:rPr>
        <w:t>그렇지</w:t>
      </w:r>
      <w:r w:rsidRPr="00B61948">
        <w:rPr>
          <w:rFonts w:hint="eastAsia" w:eastAsia="나눔명조"/>
          <w:sz w:val="20"/>
          <w:szCs w:val="22"/>
        </w:rPr>
        <w:t xml:space="preserve"> </w:t>
      </w:r>
      <w:r w:rsidRPr="00B61948">
        <w:rPr>
          <w:rFonts w:hint="eastAsia" w:eastAsia="나눔명조"/>
          <w:sz w:val="20"/>
          <w:szCs w:val="22"/>
        </w:rPr>
        <w:t>않다</w:t>
      </w:r>
      <w:r w:rsidRPr="00B61948">
        <w:rPr>
          <w:rFonts w:eastAsia="나눔명조"/>
          <w:sz w:val="20"/>
          <w:szCs w:val="22"/>
        </w:rPr>
        <w:t>’, ‘</w:t>
      </w:r>
      <w:r w:rsidRPr="00B61948">
        <w:rPr>
          <w:rFonts w:hint="eastAsia" w:eastAsia="나눔명조"/>
          <w:sz w:val="20"/>
          <w:szCs w:val="22"/>
        </w:rPr>
        <w:t>보통이다</w:t>
      </w:r>
      <w:r w:rsidRPr="00B61948">
        <w:rPr>
          <w:rFonts w:eastAsia="나눔명조"/>
          <w:sz w:val="20"/>
          <w:szCs w:val="22"/>
        </w:rPr>
        <w:t>’</w:t>
      </w:r>
      <w:proofErr w:type="spellStart"/>
      <w:r w:rsidRPr="00B61948">
        <w:rPr>
          <w:rFonts w:hint="eastAsia" w:eastAsia="나눔명조"/>
          <w:sz w:val="20"/>
          <w:szCs w:val="22"/>
        </w:rPr>
        <w:t>라고</w:t>
      </w:r>
      <w:proofErr w:type="spellEnd"/>
      <w:r w:rsidRPr="00B61948">
        <w:rPr>
          <w:rFonts w:hint="eastAsia" w:eastAsia="나눔명조"/>
          <w:sz w:val="20"/>
          <w:szCs w:val="22"/>
        </w:rPr>
        <w:t xml:space="preserve"> </w:t>
      </w:r>
      <w:r w:rsidRPr="00B61948">
        <w:rPr>
          <w:rFonts w:hint="eastAsia" w:eastAsia="나눔명조"/>
          <w:sz w:val="20"/>
          <w:szCs w:val="22"/>
        </w:rPr>
        <w:t>응답한</w:t>
      </w:r>
      <w:r w:rsidRPr="00B61948">
        <w:rPr>
          <w:rFonts w:hint="eastAsia" w:eastAsia="나눔명조"/>
          <w:sz w:val="20"/>
          <w:szCs w:val="22"/>
        </w:rPr>
        <w:t xml:space="preserve"> </w:t>
      </w:r>
      <w:r w:rsidRPr="00B61948">
        <w:rPr>
          <w:rFonts w:hint="eastAsia" w:eastAsia="나눔명조"/>
          <w:sz w:val="20"/>
          <w:szCs w:val="22"/>
        </w:rPr>
        <w:t>경우를</w:t>
      </w:r>
      <w:r w:rsidRPr="00B61948">
        <w:rPr>
          <w:rFonts w:hint="eastAsia" w:eastAsia="나눔명조"/>
          <w:sz w:val="20"/>
          <w:szCs w:val="22"/>
        </w:rPr>
        <w:t xml:space="preserve"> </w:t>
      </w:r>
      <w:r w:rsidRPr="00B61948">
        <w:rPr>
          <w:rFonts w:eastAsia="나눔명조"/>
          <w:sz w:val="20"/>
          <w:szCs w:val="22"/>
        </w:rPr>
        <w:t>0</w:t>
      </w:r>
      <w:r w:rsidRPr="00B61948">
        <w:rPr>
          <w:rFonts w:hint="eastAsia" w:eastAsia="나눔명조"/>
          <w:sz w:val="20"/>
          <w:szCs w:val="22"/>
        </w:rPr>
        <w:t>으로</w:t>
      </w:r>
      <w:r w:rsidRPr="00B61948">
        <w:rPr>
          <w:rFonts w:hint="eastAsia" w:eastAsia="나눔명조"/>
          <w:sz w:val="20"/>
          <w:szCs w:val="22"/>
        </w:rPr>
        <w:t xml:space="preserve"> </w:t>
      </w:r>
      <w:r w:rsidRPr="00B61948">
        <w:rPr>
          <w:rFonts w:hint="eastAsia" w:eastAsia="나눔명조"/>
          <w:sz w:val="20"/>
          <w:szCs w:val="22"/>
        </w:rPr>
        <w:t>하는</w:t>
      </w:r>
      <w:r w:rsidRPr="00B61948">
        <w:rPr>
          <w:rFonts w:hint="eastAsia" w:eastAsia="나눔명조"/>
          <w:sz w:val="20"/>
          <w:szCs w:val="22"/>
        </w:rPr>
        <w:t xml:space="preserve"> </w:t>
      </w:r>
      <w:r w:rsidRPr="00B61948">
        <w:rPr>
          <w:rFonts w:hint="eastAsia" w:eastAsia="나눔명조"/>
          <w:sz w:val="20"/>
          <w:szCs w:val="22"/>
        </w:rPr>
        <w:t>변수로</w:t>
      </w:r>
      <w:r w:rsidRPr="00B61948">
        <w:rPr>
          <w:rFonts w:hint="eastAsia" w:eastAsia="나눔명조"/>
          <w:sz w:val="20"/>
          <w:szCs w:val="22"/>
        </w:rPr>
        <w:t xml:space="preserve"> </w:t>
      </w:r>
      <w:proofErr w:type="spellStart"/>
      <w:r w:rsidRPr="00B61948">
        <w:rPr>
          <w:rFonts w:hint="eastAsia" w:eastAsia="나눔명조"/>
          <w:sz w:val="20"/>
          <w:szCs w:val="22"/>
        </w:rPr>
        <w:t>조작화한</w:t>
      </w:r>
      <w:proofErr w:type="spellEnd"/>
      <w:r w:rsidRPr="00B61948">
        <w:rPr>
          <w:rFonts w:hint="eastAsia" w:eastAsia="나눔명조"/>
          <w:sz w:val="20"/>
          <w:szCs w:val="22"/>
        </w:rPr>
        <w:t xml:space="preserve"> </w:t>
      </w:r>
      <w:r w:rsidRPr="00B61948">
        <w:rPr>
          <w:rFonts w:hint="eastAsia" w:eastAsia="나눔명조"/>
          <w:sz w:val="20"/>
          <w:szCs w:val="22"/>
        </w:rPr>
        <w:t>것이다</w:t>
      </w:r>
      <w:r w:rsidRPr="00B61948">
        <w:rPr>
          <w:rFonts w:eastAsia="나눔명조"/>
          <w:sz w:val="20"/>
          <w:szCs w:val="22"/>
        </w:rPr>
        <w:t>.</w:t>
      </w:r>
      <w:r w:rsidRPr="00B61948" w:rsidR="006435D4">
        <w:rPr>
          <w:rFonts w:eastAsia="나눔명조"/>
          <w:sz w:val="20"/>
          <w:szCs w:val="22"/>
        </w:rPr>
        <w:t xml:space="preserve"> </w:t>
      </w:r>
    </w:p>
    <w:p w:rsidRPr="003820D2" w:rsidR="00C97896" w:rsidRDefault="00C97896" w14:paraId="3A908868" w14:textId="66ABCF28">
      <w:pPr>
        <w:widowControl/>
        <w:wordWrap/>
        <w:autoSpaceDE/>
        <w:autoSpaceDN/>
        <w:spacing w:after="0" w:line="240" w:lineRule="auto"/>
        <w:jc w:val="left"/>
        <w:rPr>
          <w:rFonts w:ascii="나눔명조" w:hAnsi="나눔명조" w:eastAsia="나눔명조"/>
          <w:sz w:val="20"/>
          <w:szCs w:val="20"/>
        </w:rPr>
      </w:pPr>
    </w:p>
    <w:p w:rsidRPr="003820D2" w:rsidR="006435D4" w:rsidP="003820D2" w:rsidRDefault="00266821" w14:paraId="1BACCF37" w14:textId="53FAF7BD">
      <w:pPr>
        <w:pStyle w:val="af"/>
        <w:keepNext/>
        <w:jc w:val="center"/>
        <w:rPr>
          <w:rFonts w:ascii="나눔명조" w:hAnsi="나눔명조" w:eastAsia="나눔명조"/>
          <w:color w:val="auto"/>
        </w:rPr>
      </w:pPr>
      <w:r>
        <w:rPr>
          <w:rFonts w:hint="eastAsia" w:ascii="나눔명조" w:hAnsi="나눔명조" w:eastAsia="나눔명조"/>
          <w:i w:val="0"/>
          <w:iCs w:val="0"/>
          <w:color w:val="auto"/>
          <w:sz w:val="20"/>
          <w:szCs w:val="20"/>
        </w:rPr>
        <w:t>&lt;</w:t>
      </w:r>
      <w:r w:rsidRPr="003820D2" w:rsidR="006435D4">
        <w:rPr>
          <w:rFonts w:hint="eastAsia" w:ascii="나눔명조" w:hAnsi="나눔명조" w:eastAsia="나눔명조"/>
          <w:i w:val="0"/>
          <w:iCs w:val="0"/>
          <w:color w:val="auto"/>
          <w:sz w:val="20"/>
          <w:szCs w:val="20"/>
        </w:rPr>
        <w:t xml:space="preserve">그림 </w:t>
      </w:r>
      <w:r w:rsidRPr="003820D2" w:rsidR="006435D4">
        <w:rPr>
          <w:rFonts w:ascii="나눔명조" w:hAnsi="나눔명조" w:eastAsia="나눔명조"/>
          <w:i w:val="0"/>
          <w:iCs w:val="0"/>
          <w:color w:val="auto"/>
          <w:sz w:val="20"/>
          <w:szCs w:val="20"/>
        </w:rPr>
        <w:fldChar w:fldCharType="begin"/>
      </w:r>
      <w:r w:rsidRPr="003820D2" w:rsidR="006435D4">
        <w:rPr>
          <w:rFonts w:ascii="나눔명조" w:hAnsi="나눔명조" w:eastAsia="나눔명조"/>
          <w:i w:val="0"/>
          <w:iCs w:val="0"/>
          <w:color w:val="auto"/>
          <w:sz w:val="20"/>
          <w:szCs w:val="20"/>
        </w:rPr>
        <w:instrText xml:space="preserve"> </w:instrText>
      </w:r>
      <w:r w:rsidRPr="003820D2" w:rsidR="006435D4">
        <w:rPr>
          <w:rFonts w:hint="eastAsia" w:ascii="나눔명조" w:hAnsi="나눔명조" w:eastAsia="나눔명조"/>
          <w:i w:val="0"/>
          <w:iCs w:val="0"/>
          <w:color w:val="auto"/>
          <w:sz w:val="20"/>
          <w:szCs w:val="20"/>
        </w:rPr>
        <w:instrText>SEQ 그림 \* ARABIC</w:instrText>
      </w:r>
      <w:r w:rsidRPr="003820D2" w:rsidR="006435D4">
        <w:rPr>
          <w:rFonts w:ascii="나눔명조" w:hAnsi="나눔명조" w:eastAsia="나눔명조"/>
          <w:i w:val="0"/>
          <w:iCs w:val="0"/>
          <w:color w:val="auto"/>
          <w:sz w:val="20"/>
          <w:szCs w:val="20"/>
        </w:rPr>
        <w:instrText xml:space="preserve"> </w:instrText>
      </w:r>
      <w:r w:rsidRPr="003820D2" w:rsidR="006435D4">
        <w:rPr>
          <w:rFonts w:ascii="나눔명조" w:hAnsi="나눔명조" w:eastAsia="나눔명조"/>
          <w:i w:val="0"/>
          <w:iCs w:val="0"/>
          <w:color w:val="auto"/>
          <w:sz w:val="20"/>
          <w:szCs w:val="20"/>
        </w:rPr>
        <w:fldChar w:fldCharType="separate"/>
      </w:r>
      <w:r w:rsidR="0024534A">
        <w:rPr>
          <w:rFonts w:ascii="나눔명조" w:hAnsi="나눔명조" w:eastAsia="나눔명조"/>
          <w:i w:val="0"/>
          <w:iCs w:val="0"/>
          <w:noProof/>
          <w:color w:val="auto"/>
          <w:sz w:val="20"/>
          <w:szCs w:val="20"/>
        </w:rPr>
        <w:t>1</w:t>
      </w:r>
      <w:r w:rsidRPr="003820D2" w:rsidR="006435D4">
        <w:rPr>
          <w:rFonts w:ascii="나눔명조" w:hAnsi="나눔명조" w:eastAsia="나눔명조"/>
          <w:i w:val="0"/>
          <w:iCs w:val="0"/>
          <w:color w:val="auto"/>
          <w:sz w:val="20"/>
          <w:szCs w:val="20"/>
        </w:rPr>
        <w:fldChar w:fldCharType="end"/>
      </w:r>
      <w:r>
        <w:rPr>
          <w:rFonts w:ascii="나눔명조" w:hAnsi="나눔명조" w:eastAsia="나눔명조"/>
          <w:i w:val="0"/>
          <w:iCs w:val="0"/>
          <w:color w:val="auto"/>
          <w:sz w:val="20"/>
          <w:szCs w:val="20"/>
        </w:rPr>
        <w:t>&gt;</w:t>
      </w:r>
      <w:r w:rsidRPr="003820D2" w:rsidR="006435D4">
        <w:rPr>
          <w:rFonts w:ascii="나눔명조" w:hAnsi="나눔명조" w:eastAsia="나눔명조"/>
          <w:i w:val="0"/>
          <w:iCs w:val="0"/>
          <w:color w:val="auto"/>
          <w:sz w:val="20"/>
          <w:szCs w:val="20"/>
        </w:rPr>
        <w:t xml:space="preserve"> </w:t>
      </w:r>
      <w:r w:rsidRPr="003820D2" w:rsidR="006435D4">
        <w:rPr>
          <w:rFonts w:hint="eastAsia" w:ascii="나눔명조" w:hAnsi="나눔명조" w:eastAsia="나눔명조"/>
          <w:i w:val="0"/>
          <w:iCs w:val="0"/>
          <w:color w:val="auto"/>
          <w:sz w:val="20"/>
          <w:szCs w:val="20"/>
        </w:rPr>
        <w:t>종속변수:</w:t>
      </w:r>
      <w:r w:rsidR="00DC4D71">
        <w:rPr>
          <w:rFonts w:hint="eastAsia" w:ascii="나눔명조" w:hAnsi="나눔명조" w:eastAsia="나눔명조"/>
          <w:i w:val="0"/>
          <w:iCs w:val="0"/>
          <w:color w:val="auto"/>
          <w:sz w:val="20"/>
          <w:szCs w:val="20"/>
        </w:rPr>
        <w:t xml:space="preserve"> </w:t>
      </w:r>
      <w:r w:rsidRPr="003820D2" w:rsidR="006435D4">
        <w:rPr>
          <w:rFonts w:ascii="나눔명조" w:hAnsi="나눔명조" w:eastAsia="나눔명조"/>
          <w:i w:val="0"/>
          <w:iCs w:val="0"/>
          <w:color w:val="auto"/>
          <w:sz w:val="20"/>
          <w:szCs w:val="20"/>
        </w:rPr>
        <w:t xml:space="preserve">사회에 </w:t>
      </w:r>
      <w:r w:rsidRPr="003820D2" w:rsidR="006435D4">
        <w:rPr>
          <w:rFonts w:hint="eastAsia" w:ascii="나눔명조" w:hAnsi="나눔명조" w:eastAsia="나눔명조"/>
          <w:i w:val="0"/>
          <w:iCs w:val="0"/>
          <w:color w:val="auto"/>
          <w:sz w:val="20"/>
          <w:szCs w:val="20"/>
        </w:rPr>
        <w:t>바람직한 변화를 가져오는 것이 더 의미가 있다.</w:t>
      </w:r>
      <w:r w:rsidRPr="003820D2" w:rsidR="006435D4">
        <w:rPr>
          <w:noProof/>
          <w:color w:val="auto"/>
        </w:rPr>
        <w:drawing>
          <wp:inline distT="0" distB="0" distL="0" distR="0" wp14:anchorId="1A2DB1C3" wp14:editId="368C94AA">
            <wp:extent cx="2821940" cy="210358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2963"/>
                    <a:stretch/>
                  </pic:blipFill>
                  <pic:spPr bwMode="auto">
                    <a:xfrm>
                      <a:off x="0" y="0"/>
                      <a:ext cx="2822866" cy="2104278"/>
                    </a:xfrm>
                    <a:prstGeom prst="rect">
                      <a:avLst/>
                    </a:prstGeom>
                    <a:noFill/>
                    <a:ln>
                      <a:noFill/>
                    </a:ln>
                    <a:extLst>
                      <a:ext uri="{53640926-AAD7-44D8-BBD7-CCE9431645EC}">
                        <a14:shadowObscured xmlns:a14="http://schemas.microsoft.com/office/drawing/2010/main"/>
                      </a:ext>
                    </a:extLst>
                  </pic:spPr>
                </pic:pic>
              </a:graphicData>
            </a:graphic>
          </wp:inline>
        </w:drawing>
      </w:r>
    </w:p>
    <w:p w:rsidR="00DC4D71" w:rsidP="00DC4D71" w:rsidRDefault="00DC4D71" w14:paraId="6CD69BF5" w14:textId="66067EF7">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hint="eastAsia" w:eastAsia="나눔명조"/>
          <w:sz w:val="20"/>
          <w:szCs w:val="22"/>
        </w:rPr>
        <w:t>그림</w:t>
      </w:r>
      <w:r w:rsidRPr="00B61948">
        <w:rPr>
          <w:rFonts w:hint="eastAsia" w:eastAsia="나눔명조"/>
          <w:sz w:val="20"/>
          <w:szCs w:val="22"/>
        </w:rPr>
        <w:t xml:space="preserve"> </w:t>
      </w:r>
      <w:r w:rsidRPr="00B61948">
        <w:rPr>
          <w:rFonts w:eastAsia="나눔명조"/>
          <w:sz w:val="20"/>
          <w:szCs w:val="22"/>
        </w:rPr>
        <w:t>1&gt;</w:t>
      </w:r>
      <w:r w:rsidRPr="00B61948">
        <w:rPr>
          <w:rFonts w:hint="eastAsia" w:eastAsia="나눔명조"/>
          <w:sz w:val="20"/>
          <w:szCs w:val="22"/>
        </w:rPr>
        <w:t>은</w:t>
      </w:r>
      <w:r w:rsidRPr="00B61948">
        <w:rPr>
          <w:rFonts w:hint="eastAsia" w:eastAsia="나눔명조"/>
          <w:sz w:val="20"/>
          <w:szCs w:val="22"/>
        </w:rPr>
        <w:t xml:space="preserve"> </w:t>
      </w:r>
      <w:r w:rsidRPr="00B61948">
        <w:rPr>
          <w:rFonts w:eastAsia="나눔명조"/>
          <w:sz w:val="20"/>
          <w:szCs w:val="22"/>
        </w:rPr>
        <w:t>“</w:t>
      </w:r>
      <w:r w:rsidRPr="00B61948">
        <w:rPr>
          <w:rFonts w:eastAsia="나눔명조"/>
          <w:sz w:val="20"/>
          <w:szCs w:val="20"/>
        </w:rPr>
        <w:t>나에게는</w:t>
      </w:r>
      <w:r w:rsidRPr="00B61948">
        <w:rPr>
          <w:rFonts w:eastAsia="나눔명조"/>
          <w:sz w:val="20"/>
          <w:szCs w:val="20"/>
        </w:rPr>
        <w:t xml:space="preserve"> </w:t>
      </w:r>
      <w:r w:rsidRPr="00B61948">
        <w:rPr>
          <w:rFonts w:eastAsia="나눔명조"/>
          <w:sz w:val="20"/>
          <w:szCs w:val="20"/>
        </w:rPr>
        <w:t>사회에</w:t>
      </w:r>
      <w:r w:rsidRPr="00B61948">
        <w:rPr>
          <w:rFonts w:eastAsia="나눔명조"/>
          <w:sz w:val="20"/>
          <w:szCs w:val="20"/>
        </w:rPr>
        <w:t xml:space="preserve"> </w:t>
      </w:r>
      <w:r w:rsidRPr="00B61948">
        <w:rPr>
          <w:rFonts w:eastAsia="나눔명조"/>
          <w:sz w:val="20"/>
          <w:szCs w:val="20"/>
        </w:rPr>
        <w:t>어떤</w:t>
      </w:r>
      <w:r w:rsidRPr="00B61948">
        <w:rPr>
          <w:rFonts w:eastAsia="나눔명조"/>
          <w:sz w:val="20"/>
          <w:szCs w:val="20"/>
        </w:rPr>
        <w:t xml:space="preserve"> </w:t>
      </w:r>
      <w:r w:rsidRPr="00B61948">
        <w:rPr>
          <w:rFonts w:eastAsia="나눔명조"/>
          <w:sz w:val="20"/>
          <w:szCs w:val="20"/>
        </w:rPr>
        <w:t>바람직한</w:t>
      </w:r>
      <w:r w:rsidRPr="00B61948">
        <w:rPr>
          <w:rFonts w:eastAsia="나눔명조"/>
          <w:sz w:val="20"/>
          <w:szCs w:val="20"/>
        </w:rPr>
        <w:t xml:space="preserve"> </w:t>
      </w:r>
      <w:r w:rsidRPr="00B61948">
        <w:rPr>
          <w:rFonts w:eastAsia="나눔명조"/>
          <w:sz w:val="20"/>
          <w:szCs w:val="20"/>
        </w:rPr>
        <w:t>변화를</w:t>
      </w:r>
      <w:r w:rsidRPr="00B61948">
        <w:rPr>
          <w:rFonts w:eastAsia="나눔명조"/>
          <w:sz w:val="20"/>
          <w:szCs w:val="20"/>
        </w:rPr>
        <w:t xml:space="preserve"> </w:t>
      </w:r>
      <w:r w:rsidRPr="00B61948">
        <w:rPr>
          <w:rFonts w:eastAsia="나눔명조"/>
          <w:sz w:val="20"/>
          <w:szCs w:val="20"/>
        </w:rPr>
        <w:t>가져오는</w:t>
      </w:r>
      <w:r w:rsidRPr="00B61948">
        <w:rPr>
          <w:rFonts w:eastAsia="나눔명조"/>
          <w:sz w:val="20"/>
          <w:szCs w:val="20"/>
        </w:rPr>
        <w:t xml:space="preserve"> </w:t>
      </w:r>
      <w:r w:rsidRPr="00B61948">
        <w:rPr>
          <w:rFonts w:eastAsia="나눔명조"/>
          <w:sz w:val="20"/>
          <w:szCs w:val="20"/>
        </w:rPr>
        <w:t>것이</w:t>
      </w:r>
      <w:r w:rsidRPr="00B61948">
        <w:rPr>
          <w:rFonts w:eastAsia="나눔명조"/>
          <w:sz w:val="20"/>
          <w:szCs w:val="20"/>
        </w:rPr>
        <w:t xml:space="preserve"> </w:t>
      </w:r>
      <w:r w:rsidRPr="00B61948">
        <w:rPr>
          <w:rFonts w:eastAsia="나눔명조"/>
          <w:sz w:val="20"/>
          <w:szCs w:val="20"/>
        </w:rPr>
        <w:t>개인적인</w:t>
      </w:r>
      <w:r w:rsidRPr="00B61948">
        <w:rPr>
          <w:rFonts w:eastAsia="나눔명조"/>
          <w:sz w:val="20"/>
          <w:szCs w:val="20"/>
        </w:rPr>
        <w:t xml:space="preserve"> </w:t>
      </w:r>
      <w:r w:rsidRPr="00B61948">
        <w:rPr>
          <w:rFonts w:eastAsia="나눔명조"/>
          <w:sz w:val="20"/>
          <w:szCs w:val="20"/>
        </w:rPr>
        <w:t>성취보다</w:t>
      </w:r>
      <w:r w:rsidRPr="00B61948">
        <w:rPr>
          <w:rFonts w:eastAsia="나눔명조"/>
          <w:sz w:val="20"/>
          <w:szCs w:val="20"/>
        </w:rPr>
        <w:t xml:space="preserve"> </w:t>
      </w:r>
      <w:r w:rsidRPr="00B61948">
        <w:rPr>
          <w:rFonts w:eastAsia="나눔명조"/>
          <w:sz w:val="20"/>
          <w:szCs w:val="20"/>
        </w:rPr>
        <w:t>더욱</w:t>
      </w:r>
      <w:r w:rsidRPr="00B61948">
        <w:rPr>
          <w:rFonts w:eastAsia="나눔명조"/>
          <w:sz w:val="20"/>
          <w:szCs w:val="20"/>
        </w:rPr>
        <w:t xml:space="preserve"> </w:t>
      </w:r>
      <w:r w:rsidRPr="00B61948">
        <w:rPr>
          <w:rFonts w:eastAsia="나눔명조"/>
          <w:sz w:val="20"/>
          <w:szCs w:val="20"/>
        </w:rPr>
        <w:t>큰</w:t>
      </w:r>
      <w:r w:rsidRPr="00B61948">
        <w:rPr>
          <w:rFonts w:eastAsia="나눔명조"/>
          <w:sz w:val="20"/>
          <w:szCs w:val="20"/>
        </w:rPr>
        <w:t xml:space="preserve"> </w:t>
      </w:r>
      <w:r w:rsidRPr="00B61948">
        <w:rPr>
          <w:rFonts w:eastAsia="나눔명조"/>
          <w:sz w:val="20"/>
          <w:szCs w:val="20"/>
        </w:rPr>
        <w:t>의미가</w:t>
      </w:r>
      <w:r w:rsidRPr="00B61948">
        <w:rPr>
          <w:rFonts w:eastAsia="나눔명조"/>
          <w:sz w:val="20"/>
          <w:szCs w:val="20"/>
        </w:rPr>
        <w:t xml:space="preserve"> </w:t>
      </w:r>
      <w:r w:rsidRPr="00B61948">
        <w:rPr>
          <w:rFonts w:eastAsia="나눔명조"/>
          <w:sz w:val="20"/>
          <w:szCs w:val="20"/>
        </w:rPr>
        <w:t>있다</w:t>
      </w:r>
      <w:r w:rsidRPr="00B61948">
        <w:rPr>
          <w:rFonts w:eastAsia="나눔명조"/>
          <w:sz w:val="20"/>
          <w:szCs w:val="20"/>
        </w:rPr>
        <w:t>”</w:t>
      </w:r>
      <w:r w:rsidRPr="00B61948">
        <w:rPr>
          <w:rFonts w:hint="eastAsia" w:eastAsia="나눔명조"/>
          <w:sz w:val="20"/>
          <w:szCs w:val="20"/>
        </w:rPr>
        <w:t>라는</w:t>
      </w:r>
      <w:r w:rsidRPr="00B61948">
        <w:rPr>
          <w:rFonts w:hint="eastAsia" w:eastAsia="나눔명조"/>
          <w:sz w:val="20"/>
          <w:szCs w:val="20"/>
        </w:rPr>
        <w:t xml:space="preserve"> </w:t>
      </w:r>
      <w:r w:rsidRPr="00B61948">
        <w:rPr>
          <w:rFonts w:hint="eastAsia" w:eastAsia="나눔명조"/>
          <w:sz w:val="20"/>
          <w:szCs w:val="20"/>
        </w:rPr>
        <w:t>문항을</w:t>
      </w:r>
      <w:r w:rsidRPr="00B61948">
        <w:rPr>
          <w:rFonts w:hint="eastAsia" w:eastAsia="나눔명조"/>
          <w:sz w:val="20"/>
          <w:szCs w:val="20"/>
        </w:rPr>
        <w:t xml:space="preserve"> </w:t>
      </w:r>
      <w:r w:rsidRPr="00B61948">
        <w:rPr>
          <w:rFonts w:hint="eastAsia" w:eastAsia="나눔명조"/>
          <w:sz w:val="20"/>
          <w:szCs w:val="20"/>
        </w:rPr>
        <w:t>이항변수로</w:t>
      </w:r>
      <w:r w:rsidRPr="00B61948">
        <w:rPr>
          <w:rFonts w:hint="eastAsia" w:eastAsia="나눔명조"/>
          <w:sz w:val="20"/>
          <w:szCs w:val="20"/>
        </w:rPr>
        <w:t xml:space="preserve"> </w:t>
      </w:r>
      <w:proofErr w:type="spellStart"/>
      <w:r w:rsidRPr="00B61948">
        <w:rPr>
          <w:rFonts w:hint="eastAsia" w:eastAsia="나눔명조"/>
          <w:sz w:val="20"/>
          <w:szCs w:val="20"/>
        </w:rPr>
        <w:t>재코딩한</w:t>
      </w:r>
      <w:proofErr w:type="spellEnd"/>
      <w:r w:rsidRPr="00B61948">
        <w:rPr>
          <w:rFonts w:hint="eastAsia" w:eastAsia="나눔명조"/>
          <w:sz w:val="20"/>
          <w:szCs w:val="20"/>
        </w:rPr>
        <w:t xml:space="preserve"> </w:t>
      </w:r>
      <w:r w:rsidRPr="00B61948">
        <w:rPr>
          <w:rFonts w:hint="eastAsia" w:eastAsia="나눔명조"/>
          <w:sz w:val="20"/>
          <w:szCs w:val="20"/>
        </w:rPr>
        <w:t>결과</w:t>
      </w:r>
      <w:r w:rsidRPr="00B61948">
        <w:rPr>
          <w:rFonts w:hint="eastAsia" w:eastAsia="나눔명조"/>
          <w:sz w:val="20"/>
          <w:szCs w:val="20"/>
        </w:rPr>
        <w:t xml:space="preserve">, </w:t>
      </w:r>
      <w:r w:rsidRPr="00B61948">
        <w:rPr>
          <w:rFonts w:eastAsia="나눔명조"/>
          <w:sz w:val="20"/>
          <w:szCs w:val="20"/>
        </w:rPr>
        <w:t>‘</w:t>
      </w:r>
      <w:r w:rsidRPr="00B61948">
        <w:rPr>
          <w:rFonts w:hint="eastAsia" w:eastAsia="나눔명조"/>
          <w:sz w:val="20"/>
          <w:szCs w:val="20"/>
        </w:rPr>
        <w:t>그렇다</w:t>
      </w:r>
      <w:r w:rsidRPr="00B61948">
        <w:rPr>
          <w:rFonts w:eastAsia="나눔명조"/>
          <w:sz w:val="20"/>
          <w:szCs w:val="20"/>
        </w:rPr>
        <w:t xml:space="preserve">’ </w:t>
      </w:r>
      <w:r w:rsidRPr="00B61948">
        <w:rPr>
          <w:rFonts w:hint="eastAsia" w:eastAsia="나눔명조"/>
          <w:sz w:val="20"/>
          <w:szCs w:val="20"/>
        </w:rPr>
        <w:t>또는</w:t>
      </w:r>
      <w:r w:rsidRPr="00B61948">
        <w:rPr>
          <w:rFonts w:hint="eastAsia" w:eastAsia="나눔명조"/>
          <w:sz w:val="20"/>
          <w:szCs w:val="20"/>
        </w:rPr>
        <w:t xml:space="preserve"> </w:t>
      </w:r>
      <w:r w:rsidRPr="00B61948">
        <w:rPr>
          <w:rFonts w:eastAsia="나눔명조"/>
          <w:sz w:val="20"/>
          <w:szCs w:val="20"/>
        </w:rPr>
        <w:t>‘</w:t>
      </w:r>
      <w:r w:rsidRPr="00B61948">
        <w:rPr>
          <w:rFonts w:hint="eastAsia" w:eastAsia="나눔명조"/>
          <w:sz w:val="20"/>
          <w:szCs w:val="20"/>
        </w:rPr>
        <w:t>매우</w:t>
      </w:r>
      <w:r w:rsidRPr="00B61948">
        <w:rPr>
          <w:rFonts w:hint="eastAsia" w:eastAsia="나눔명조"/>
          <w:sz w:val="20"/>
          <w:szCs w:val="20"/>
        </w:rPr>
        <w:t xml:space="preserve"> </w:t>
      </w:r>
      <w:r w:rsidRPr="00B61948">
        <w:rPr>
          <w:rFonts w:hint="eastAsia" w:eastAsia="나눔명조"/>
          <w:sz w:val="20"/>
          <w:szCs w:val="20"/>
        </w:rPr>
        <w:t>그렇다</w:t>
      </w:r>
      <w:r w:rsidRPr="00B61948">
        <w:rPr>
          <w:rFonts w:eastAsia="나눔명조"/>
          <w:sz w:val="20"/>
          <w:szCs w:val="20"/>
        </w:rPr>
        <w:t>’</w:t>
      </w:r>
      <w:proofErr w:type="spellStart"/>
      <w:r w:rsidRPr="00B61948">
        <w:rPr>
          <w:rFonts w:hint="eastAsia" w:eastAsia="나눔명조"/>
          <w:sz w:val="20"/>
          <w:szCs w:val="20"/>
        </w:rPr>
        <w:t>라고</w:t>
      </w:r>
      <w:proofErr w:type="spellEnd"/>
      <w:r w:rsidRPr="00B61948">
        <w:rPr>
          <w:rFonts w:hint="eastAsia" w:eastAsia="나눔명조"/>
          <w:sz w:val="20"/>
          <w:szCs w:val="20"/>
        </w:rPr>
        <w:t xml:space="preserve"> </w:t>
      </w:r>
      <w:r w:rsidRPr="00B61948">
        <w:rPr>
          <w:rFonts w:hint="eastAsia" w:eastAsia="나눔명조"/>
          <w:sz w:val="20"/>
          <w:szCs w:val="20"/>
        </w:rPr>
        <w:t>긍정적으로</w:t>
      </w:r>
      <w:r w:rsidRPr="00B61948">
        <w:rPr>
          <w:rFonts w:hint="eastAsia" w:eastAsia="나눔명조"/>
          <w:sz w:val="20"/>
          <w:szCs w:val="20"/>
        </w:rPr>
        <w:t xml:space="preserve"> </w:t>
      </w:r>
      <w:r w:rsidRPr="00B61948">
        <w:rPr>
          <w:rFonts w:hint="eastAsia" w:eastAsia="나눔명조"/>
          <w:sz w:val="20"/>
          <w:szCs w:val="20"/>
        </w:rPr>
        <w:t>응답한</w:t>
      </w:r>
      <w:r w:rsidRPr="00B61948">
        <w:rPr>
          <w:rFonts w:hint="eastAsia" w:eastAsia="나눔명조"/>
          <w:sz w:val="20"/>
          <w:szCs w:val="20"/>
        </w:rPr>
        <w:t xml:space="preserve"> </w:t>
      </w:r>
      <w:r w:rsidRPr="00B61948">
        <w:rPr>
          <w:rFonts w:hint="eastAsia" w:eastAsia="나눔명조"/>
          <w:sz w:val="20"/>
          <w:szCs w:val="20"/>
        </w:rPr>
        <w:t>비율이</w:t>
      </w:r>
      <w:r w:rsidRPr="00B61948">
        <w:rPr>
          <w:rFonts w:hint="eastAsia" w:eastAsia="나눔명조"/>
          <w:sz w:val="20"/>
          <w:szCs w:val="20"/>
        </w:rPr>
        <w:t xml:space="preserve"> </w:t>
      </w:r>
      <w:r w:rsidRPr="00B61948">
        <w:rPr>
          <w:rFonts w:hint="eastAsia" w:eastAsia="나눔명조"/>
          <w:sz w:val="20"/>
          <w:szCs w:val="20"/>
        </w:rPr>
        <w:t>전체</w:t>
      </w:r>
      <w:r w:rsidRPr="00B61948">
        <w:rPr>
          <w:rFonts w:hint="eastAsia" w:eastAsia="나눔명조"/>
          <w:sz w:val="20"/>
          <w:szCs w:val="20"/>
        </w:rPr>
        <w:t xml:space="preserve"> </w:t>
      </w:r>
      <w:r w:rsidRPr="00B61948">
        <w:rPr>
          <w:rFonts w:hint="eastAsia" w:eastAsia="나눔명조"/>
          <w:sz w:val="20"/>
          <w:szCs w:val="20"/>
        </w:rPr>
        <w:t>응답자의</w:t>
      </w:r>
      <w:r w:rsidRPr="00B61948">
        <w:rPr>
          <w:rFonts w:hint="eastAsia" w:eastAsia="나눔명조"/>
          <w:sz w:val="20"/>
          <w:szCs w:val="20"/>
        </w:rPr>
        <w:t xml:space="preserve"> </w:t>
      </w:r>
      <w:r w:rsidRPr="00B61948">
        <w:rPr>
          <w:rFonts w:hint="eastAsia" w:eastAsia="나눔명조"/>
          <w:sz w:val="20"/>
          <w:szCs w:val="20"/>
        </w:rPr>
        <w:t>약</w:t>
      </w:r>
      <w:r w:rsidRPr="00B61948">
        <w:rPr>
          <w:rFonts w:hint="eastAsia" w:eastAsia="나눔명조"/>
          <w:sz w:val="20"/>
          <w:szCs w:val="20"/>
        </w:rPr>
        <w:t xml:space="preserve"> </w:t>
      </w:r>
      <w:r w:rsidRPr="00B61948">
        <w:rPr>
          <w:rFonts w:eastAsia="나눔명조"/>
          <w:sz w:val="20"/>
          <w:szCs w:val="20"/>
        </w:rPr>
        <w:t>44.04%</w:t>
      </w:r>
      <w:r w:rsidRPr="00B61948">
        <w:rPr>
          <w:rFonts w:hint="eastAsia" w:eastAsia="나눔명조"/>
          <w:sz w:val="20"/>
          <w:szCs w:val="20"/>
        </w:rPr>
        <w:t>이며</w:t>
      </w:r>
      <w:r w:rsidRPr="00B61948">
        <w:rPr>
          <w:rFonts w:hint="eastAsia" w:eastAsia="나눔명조"/>
          <w:sz w:val="20"/>
          <w:szCs w:val="20"/>
        </w:rPr>
        <w:t>,</w:t>
      </w:r>
      <w:r w:rsidRPr="00B61948">
        <w:rPr>
          <w:rFonts w:eastAsia="나눔명조"/>
          <w:sz w:val="20"/>
          <w:szCs w:val="20"/>
        </w:rPr>
        <w:t xml:space="preserve"> ‘</w:t>
      </w:r>
      <w:r w:rsidRPr="00B61948">
        <w:rPr>
          <w:rFonts w:hint="eastAsia" w:eastAsia="나눔명조"/>
          <w:sz w:val="20"/>
          <w:szCs w:val="20"/>
        </w:rPr>
        <w:t>전혀</w:t>
      </w:r>
      <w:r w:rsidRPr="00B61948">
        <w:rPr>
          <w:rFonts w:hint="eastAsia" w:eastAsia="나눔명조"/>
          <w:sz w:val="20"/>
          <w:szCs w:val="20"/>
        </w:rPr>
        <w:t xml:space="preserve"> </w:t>
      </w:r>
      <w:r w:rsidRPr="00B61948">
        <w:rPr>
          <w:rFonts w:hint="eastAsia" w:eastAsia="나눔명조"/>
          <w:sz w:val="20"/>
          <w:szCs w:val="20"/>
        </w:rPr>
        <w:t>그렇지</w:t>
      </w:r>
      <w:r w:rsidRPr="00B61948">
        <w:rPr>
          <w:rFonts w:hint="eastAsia" w:eastAsia="나눔명조"/>
          <w:sz w:val="20"/>
          <w:szCs w:val="20"/>
        </w:rPr>
        <w:t xml:space="preserve"> </w:t>
      </w:r>
      <w:r w:rsidRPr="00B61948">
        <w:rPr>
          <w:rFonts w:hint="eastAsia" w:eastAsia="나눔명조"/>
          <w:sz w:val="20"/>
          <w:szCs w:val="20"/>
        </w:rPr>
        <w:t>않다</w:t>
      </w:r>
      <w:r w:rsidRPr="00B61948">
        <w:rPr>
          <w:rFonts w:eastAsia="나눔명조"/>
          <w:sz w:val="20"/>
          <w:szCs w:val="20"/>
        </w:rPr>
        <w:t>’, ‘</w:t>
      </w:r>
      <w:r w:rsidRPr="00B61948">
        <w:rPr>
          <w:rFonts w:hint="eastAsia" w:eastAsia="나눔명조"/>
          <w:sz w:val="20"/>
          <w:szCs w:val="20"/>
        </w:rPr>
        <w:t>그렇지</w:t>
      </w:r>
      <w:r w:rsidRPr="00B61948">
        <w:rPr>
          <w:rFonts w:hint="eastAsia" w:eastAsia="나눔명조"/>
          <w:sz w:val="20"/>
          <w:szCs w:val="20"/>
        </w:rPr>
        <w:t xml:space="preserve"> </w:t>
      </w:r>
      <w:r w:rsidRPr="00B61948">
        <w:rPr>
          <w:rFonts w:hint="eastAsia" w:eastAsia="나눔명조"/>
          <w:sz w:val="20"/>
          <w:szCs w:val="20"/>
        </w:rPr>
        <w:t>않다</w:t>
      </w:r>
      <w:r w:rsidRPr="00B61948">
        <w:rPr>
          <w:rFonts w:eastAsia="나눔명조"/>
          <w:sz w:val="20"/>
          <w:szCs w:val="20"/>
        </w:rPr>
        <w:t>’, ‘</w:t>
      </w:r>
      <w:r w:rsidRPr="00B61948">
        <w:rPr>
          <w:rFonts w:hint="eastAsia" w:eastAsia="나눔명조"/>
          <w:sz w:val="20"/>
          <w:szCs w:val="20"/>
        </w:rPr>
        <w:t>보통이다</w:t>
      </w:r>
      <w:r w:rsidRPr="00B61948">
        <w:rPr>
          <w:rFonts w:eastAsia="나눔명조"/>
          <w:sz w:val="20"/>
          <w:szCs w:val="20"/>
        </w:rPr>
        <w:t>’</w:t>
      </w:r>
      <w:proofErr w:type="spellStart"/>
      <w:r w:rsidRPr="00B61948">
        <w:rPr>
          <w:rFonts w:hint="eastAsia" w:eastAsia="나눔명조"/>
          <w:sz w:val="20"/>
          <w:szCs w:val="20"/>
        </w:rPr>
        <w:t>라고</w:t>
      </w:r>
      <w:proofErr w:type="spellEnd"/>
      <w:r w:rsidRPr="00B61948">
        <w:rPr>
          <w:rFonts w:hint="eastAsia" w:eastAsia="나눔명조"/>
          <w:sz w:val="20"/>
          <w:szCs w:val="20"/>
        </w:rPr>
        <w:t xml:space="preserve"> </w:t>
      </w:r>
      <w:r w:rsidRPr="00B61948">
        <w:rPr>
          <w:rFonts w:hint="eastAsia" w:eastAsia="나눔명조"/>
          <w:sz w:val="20"/>
          <w:szCs w:val="20"/>
        </w:rPr>
        <w:t>응답한</w:t>
      </w:r>
      <w:r w:rsidRPr="00B61948">
        <w:rPr>
          <w:rFonts w:hint="eastAsia" w:eastAsia="나눔명조"/>
          <w:sz w:val="20"/>
          <w:szCs w:val="20"/>
        </w:rPr>
        <w:t xml:space="preserve"> </w:t>
      </w:r>
      <w:r w:rsidRPr="00B61948">
        <w:rPr>
          <w:rFonts w:hint="eastAsia" w:eastAsia="나눔명조"/>
          <w:sz w:val="20"/>
          <w:szCs w:val="20"/>
        </w:rPr>
        <w:t>비율이</w:t>
      </w:r>
      <w:r w:rsidRPr="00B61948">
        <w:rPr>
          <w:rFonts w:hint="eastAsia" w:eastAsia="나눔명조"/>
          <w:sz w:val="20"/>
          <w:szCs w:val="20"/>
        </w:rPr>
        <w:t xml:space="preserve"> </w:t>
      </w:r>
      <w:r w:rsidRPr="00B61948">
        <w:rPr>
          <w:rFonts w:hint="eastAsia" w:eastAsia="나눔명조"/>
          <w:sz w:val="20"/>
          <w:szCs w:val="20"/>
        </w:rPr>
        <w:t>전체의</w:t>
      </w:r>
      <w:r w:rsidRPr="00B61948">
        <w:rPr>
          <w:rFonts w:hint="eastAsia" w:eastAsia="나눔명조"/>
          <w:sz w:val="20"/>
          <w:szCs w:val="20"/>
        </w:rPr>
        <w:t xml:space="preserve"> </w:t>
      </w:r>
      <w:r w:rsidRPr="00B61948">
        <w:rPr>
          <w:rFonts w:hint="eastAsia" w:eastAsia="나눔명조"/>
          <w:sz w:val="20"/>
          <w:szCs w:val="20"/>
        </w:rPr>
        <w:t>약</w:t>
      </w:r>
      <w:r w:rsidRPr="00B61948">
        <w:rPr>
          <w:rFonts w:hint="eastAsia" w:eastAsia="나눔명조"/>
          <w:sz w:val="20"/>
          <w:szCs w:val="20"/>
        </w:rPr>
        <w:t xml:space="preserve"> </w:t>
      </w:r>
      <w:r w:rsidRPr="00B61948">
        <w:rPr>
          <w:rFonts w:eastAsia="나눔명조"/>
          <w:sz w:val="20"/>
          <w:szCs w:val="20"/>
        </w:rPr>
        <w:t>55.96%</w:t>
      </w:r>
      <w:r w:rsidRPr="00B61948">
        <w:rPr>
          <w:rFonts w:hint="eastAsia" w:eastAsia="나눔명조"/>
          <w:sz w:val="20"/>
          <w:szCs w:val="20"/>
        </w:rPr>
        <w:t>라는</w:t>
      </w:r>
      <w:r w:rsidRPr="00B61948">
        <w:rPr>
          <w:rFonts w:hint="eastAsia" w:eastAsia="나눔명조"/>
          <w:sz w:val="20"/>
          <w:szCs w:val="20"/>
        </w:rPr>
        <w:t xml:space="preserve"> </w:t>
      </w:r>
      <w:r w:rsidRPr="00B61948">
        <w:rPr>
          <w:rFonts w:hint="eastAsia" w:eastAsia="나눔명조"/>
          <w:sz w:val="20"/>
          <w:szCs w:val="20"/>
        </w:rPr>
        <w:t>것을</w:t>
      </w:r>
      <w:r w:rsidRPr="00B61948">
        <w:rPr>
          <w:rFonts w:hint="eastAsia" w:eastAsia="나눔명조"/>
          <w:sz w:val="20"/>
          <w:szCs w:val="20"/>
        </w:rPr>
        <w:t xml:space="preserve"> </w:t>
      </w:r>
      <w:r w:rsidRPr="00B61948">
        <w:rPr>
          <w:rFonts w:hint="eastAsia" w:eastAsia="나눔명조"/>
          <w:sz w:val="20"/>
          <w:szCs w:val="20"/>
        </w:rPr>
        <w:t>보여주고</w:t>
      </w:r>
      <w:r w:rsidRPr="00B61948">
        <w:rPr>
          <w:rFonts w:hint="eastAsia" w:eastAsia="나눔명조"/>
          <w:sz w:val="20"/>
          <w:szCs w:val="20"/>
        </w:rPr>
        <w:t xml:space="preserve"> </w:t>
      </w:r>
      <w:r w:rsidRPr="00B61948">
        <w:rPr>
          <w:rFonts w:hint="eastAsia" w:eastAsia="나눔명조"/>
          <w:sz w:val="20"/>
          <w:szCs w:val="20"/>
        </w:rPr>
        <w:t>있다</w:t>
      </w:r>
      <w:r w:rsidRPr="00B61948">
        <w:rPr>
          <w:rFonts w:hint="eastAsia" w:eastAsia="나눔명조"/>
          <w:sz w:val="20"/>
          <w:szCs w:val="20"/>
        </w:rPr>
        <w:t>.</w:t>
      </w:r>
      <w:r w:rsidRPr="00B61948">
        <w:rPr>
          <w:rFonts w:eastAsia="나눔명조"/>
          <w:sz w:val="20"/>
          <w:szCs w:val="20"/>
        </w:rPr>
        <w:t xml:space="preserve"> </w:t>
      </w:r>
    </w:p>
    <w:p w:rsidR="00C97896" w:rsidP="00E001E7" w:rsidRDefault="001024D9" w14:paraId="29225CE6" w14:textId="63110B63">
      <w:pPr>
        <w:wordWrap/>
        <w:spacing w:before="120" w:after="120" w:line="276" w:lineRule="auto"/>
        <w:ind w:firstLine="288"/>
        <w:rPr>
          <w:rFonts w:eastAsia="나눔명조"/>
          <w:sz w:val="20"/>
          <w:szCs w:val="22"/>
        </w:rPr>
      </w:pPr>
      <w:r w:rsidRPr="00B61948">
        <w:rPr>
          <w:rFonts w:hint="eastAsia" w:eastAsia="나눔명조"/>
          <w:sz w:val="20"/>
          <w:szCs w:val="22"/>
        </w:rPr>
        <w:t>모델에</w:t>
      </w:r>
      <w:r w:rsidRPr="00B61948">
        <w:rPr>
          <w:rFonts w:hint="eastAsia" w:eastAsia="나눔명조"/>
          <w:sz w:val="20"/>
          <w:szCs w:val="22"/>
        </w:rPr>
        <w:t xml:space="preserve"> </w:t>
      </w:r>
      <w:r w:rsidRPr="00B61948">
        <w:rPr>
          <w:rFonts w:hint="eastAsia" w:eastAsia="나눔명조"/>
          <w:sz w:val="20"/>
          <w:szCs w:val="22"/>
        </w:rPr>
        <w:t>사용되는</w:t>
      </w:r>
      <w:r w:rsidRPr="00B61948">
        <w:rPr>
          <w:rFonts w:hint="eastAsia" w:eastAsia="나눔명조"/>
          <w:sz w:val="20"/>
          <w:szCs w:val="22"/>
        </w:rPr>
        <w:t xml:space="preserve"> </w:t>
      </w:r>
      <w:r w:rsidRPr="00B61948">
        <w:rPr>
          <w:rFonts w:hint="eastAsia" w:eastAsia="나눔명조"/>
          <w:sz w:val="20"/>
          <w:szCs w:val="22"/>
        </w:rPr>
        <w:t>주요</w:t>
      </w:r>
      <w:r w:rsidRPr="00B61948">
        <w:rPr>
          <w:rFonts w:hint="eastAsia" w:eastAsia="나눔명조"/>
          <w:sz w:val="20"/>
          <w:szCs w:val="22"/>
        </w:rPr>
        <w:t xml:space="preserve"> </w:t>
      </w:r>
      <w:r w:rsidRPr="00B61948">
        <w:rPr>
          <w:rFonts w:hint="eastAsia" w:eastAsia="나눔명조"/>
          <w:sz w:val="20"/>
          <w:szCs w:val="22"/>
        </w:rPr>
        <w:t>예측변수로는</w:t>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w:t>
      </w:r>
      <w:r w:rsidRPr="00B61948">
        <w:rPr>
          <w:rFonts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w:t>
      </w:r>
      <w:r w:rsidRPr="00B61948">
        <w:rPr>
          <w:rFonts w:eastAsia="나눔명조"/>
          <w:sz w:val="20"/>
          <w:szCs w:val="22"/>
        </w:rPr>
        <w:t xml:space="preserve">, </w:t>
      </w:r>
      <w:r w:rsidRPr="00B61948">
        <w:rPr>
          <w:rFonts w:hint="eastAsia" w:eastAsia="나눔명조"/>
          <w:sz w:val="20"/>
          <w:szCs w:val="22"/>
        </w:rPr>
        <w:t>그리고</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내</w:t>
      </w:r>
      <w:r w:rsidRPr="00B61948">
        <w:rPr>
          <w:rFonts w:hint="eastAsia" w:eastAsia="나눔명조"/>
          <w:sz w:val="20"/>
          <w:szCs w:val="22"/>
        </w:rPr>
        <w:t xml:space="preserve"> </w:t>
      </w:r>
      <w:r w:rsidRPr="00B61948">
        <w:rPr>
          <w:rFonts w:hint="eastAsia" w:eastAsia="나눔명조"/>
          <w:sz w:val="20"/>
          <w:szCs w:val="22"/>
        </w:rPr>
        <w:t>의사소통의</w:t>
      </w:r>
      <w:r w:rsidRPr="00B61948">
        <w:rPr>
          <w:rFonts w:hint="eastAsia" w:eastAsia="나눔명조"/>
          <w:sz w:val="20"/>
          <w:szCs w:val="22"/>
        </w:rPr>
        <w:t xml:space="preserve"> </w:t>
      </w:r>
      <w:r w:rsidRPr="00B61948">
        <w:rPr>
          <w:rFonts w:hint="eastAsia" w:eastAsia="나눔명조"/>
          <w:sz w:val="20"/>
          <w:szCs w:val="22"/>
        </w:rPr>
        <w:t>노력</w:t>
      </w:r>
      <w:r w:rsidRPr="00B61948">
        <w:rPr>
          <w:rFonts w:hint="eastAsia" w:eastAsia="나눔명조"/>
          <w:sz w:val="20"/>
          <w:szCs w:val="22"/>
        </w:rPr>
        <w:t xml:space="preserve"> </w:t>
      </w:r>
      <w:r w:rsidRPr="00B61948">
        <w:rPr>
          <w:rFonts w:hint="eastAsia" w:eastAsia="나눔명조"/>
          <w:sz w:val="20"/>
          <w:szCs w:val="22"/>
        </w:rPr>
        <w:t>수준</w:t>
      </w:r>
      <w:r w:rsidRPr="00B61948">
        <w:rPr>
          <w:rFonts w:hint="eastAsia" w:eastAsia="나눔명조"/>
          <w:sz w:val="20"/>
          <w:szCs w:val="22"/>
        </w:rPr>
        <w:t xml:space="preserve"> </w:t>
      </w:r>
      <w:r w:rsidRPr="00B61948">
        <w:rPr>
          <w:rFonts w:hint="eastAsia" w:eastAsia="나눔명조"/>
          <w:sz w:val="20"/>
          <w:szCs w:val="22"/>
        </w:rPr>
        <w:t>등이</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 xml:space="preserve">. </w:t>
      </w:r>
      <w:r w:rsidRPr="00B61948">
        <w:rPr>
          <w:rFonts w:hint="eastAsia" w:eastAsia="나눔명조"/>
          <w:sz w:val="20"/>
          <w:szCs w:val="22"/>
        </w:rPr>
        <w:t>「공직생활실태조사」</w:t>
      </w:r>
      <w:r w:rsidRPr="00B61948">
        <w:rPr>
          <w:rFonts w:hint="eastAsia" w:eastAsia="나눔명조"/>
          <w:sz w:val="20"/>
          <w:szCs w:val="22"/>
        </w:rPr>
        <w:t xml:space="preserve"> </w:t>
      </w:r>
      <w:r w:rsidRPr="00B61948">
        <w:rPr>
          <w:rFonts w:hint="eastAsia" w:eastAsia="나눔명조"/>
          <w:sz w:val="20"/>
          <w:szCs w:val="22"/>
        </w:rPr>
        <w:t>자료는</w:t>
      </w:r>
      <w:r w:rsidRPr="00B61948">
        <w:rPr>
          <w:rFonts w:hint="eastAsia" w:eastAsia="나눔명조"/>
          <w:sz w:val="20"/>
          <w:szCs w:val="22"/>
        </w:rPr>
        <w:t xml:space="preserve"> </w:t>
      </w:r>
      <w:r w:rsidRPr="00B61948">
        <w:rPr>
          <w:rFonts w:hint="eastAsia" w:eastAsia="나눔명조"/>
          <w:sz w:val="20"/>
          <w:szCs w:val="22"/>
        </w:rPr>
        <w:t>응답자가</w:t>
      </w:r>
      <w:r w:rsidRPr="00B61948">
        <w:rPr>
          <w:rFonts w:hint="eastAsia" w:eastAsia="나눔명조"/>
          <w:sz w:val="20"/>
          <w:szCs w:val="22"/>
        </w:rPr>
        <w:t xml:space="preserve"> </w:t>
      </w:r>
      <w:r w:rsidRPr="00B61948">
        <w:rPr>
          <w:rFonts w:hint="eastAsia" w:eastAsia="나눔명조"/>
          <w:sz w:val="20"/>
          <w:szCs w:val="22"/>
        </w:rPr>
        <w:t>속한</w:t>
      </w:r>
      <w:r w:rsidRPr="00B61948">
        <w:rPr>
          <w:rFonts w:hint="eastAsia" w:eastAsia="나눔명조"/>
          <w:sz w:val="20"/>
          <w:szCs w:val="22"/>
        </w:rPr>
        <w:t xml:space="preserve"> </w:t>
      </w:r>
      <w:r w:rsidRPr="00B61948">
        <w:rPr>
          <w:rFonts w:hint="eastAsia" w:eastAsia="나눔명조"/>
          <w:sz w:val="20"/>
          <w:szCs w:val="22"/>
        </w:rPr>
        <w:t>기관의</w:t>
      </w:r>
      <w:r w:rsidRPr="00B61948">
        <w:rPr>
          <w:rFonts w:hint="eastAsia" w:eastAsia="나눔명조"/>
          <w:sz w:val="20"/>
          <w:szCs w:val="22"/>
        </w:rPr>
        <w:t xml:space="preserve"> </w:t>
      </w:r>
      <w:r w:rsidRPr="00B61948">
        <w:rPr>
          <w:rFonts w:hint="eastAsia" w:eastAsia="나눔명조"/>
          <w:sz w:val="20"/>
          <w:szCs w:val="22"/>
        </w:rPr>
        <w:t>리더십을</w:t>
      </w:r>
      <w:r w:rsidRPr="00B61948">
        <w:rPr>
          <w:rFonts w:hint="eastAsia" w:eastAsia="나눔명조"/>
          <w:sz w:val="20"/>
          <w:szCs w:val="22"/>
        </w:rPr>
        <w:t xml:space="preserve"> </w:t>
      </w:r>
      <w:r w:rsidRPr="00B61948">
        <w:rPr>
          <w:rFonts w:hint="eastAsia" w:eastAsia="나눔명조"/>
          <w:sz w:val="20"/>
          <w:szCs w:val="22"/>
        </w:rPr>
        <w:t>측정하기</w:t>
      </w:r>
      <w:r w:rsidRPr="00B61948">
        <w:rPr>
          <w:rFonts w:hint="eastAsia" w:eastAsia="나눔명조"/>
          <w:sz w:val="20"/>
          <w:szCs w:val="22"/>
        </w:rPr>
        <w:t xml:space="preserve"> </w:t>
      </w:r>
      <w:r w:rsidRPr="00B61948">
        <w:rPr>
          <w:rFonts w:hint="eastAsia" w:eastAsia="나눔명조"/>
          <w:sz w:val="20"/>
          <w:szCs w:val="22"/>
        </w:rPr>
        <w:t>위하여</w:t>
      </w:r>
      <w:r w:rsidRPr="00B61948">
        <w:rPr>
          <w:rFonts w:hint="eastAsia" w:eastAsia="나눔명조"/>
          <w:sz w:val="20"/>
          <w:szCs w:val="22"/>
        </w:rPr>
        <w:t xml:space="preserve"> </w:t>
      </w:r>
      <w:r w:rsidRPr="00B61948">
        <w:rPr>
          <w:rFonts w:hint="eastAsia" w:eastAsia="나눔명조"/>
          <w:sz w:val="20"/>
          <w:szCs w:val="22"/>
        </w:rPr>
        <w:t>총</w:t>
      </w:r>
      <w:r w:rsidRPr="00B61948">
        <w:rPr>
          <w:rFonts w:hint="eastAsia" w:eastAsia="나눔명조"/>
          <w:sz w:val="20"/>
          <w:szCs w:val="22"/>
        </w:rPr>
        <w:t xml:space="preserve"> </w:t>
      </w:r>
      <w:r w:rsidRPr="00B61948">
        <w:rPr>
          <w:rFonts w:eastAsia="나눔명조"/>
          <w:sz w:val="20"/>
          <w:szCs w:val="22"/>
        </w:rPr>
        <w:t>10</w:t>
      </w:r>
      <w:r w:rsidRPr="00B61948">
        <w:rPr>
          <w:rFonts w:hint="eastAsia" w:eastAsia="나눔명조"/>
          <w:sz w:val="20"/>
          <w:szCs w:val="22"/>
        </w:rPr>
        <w:t>가지</w:t>
      </w:r>
      <w:r w:rsidRPr="00B61948">
        <w:rPr>
          <w:rFonts w:hint="eastAsia" w:eastAsia="나눔명조"/>
          <w:sz w:val="20"/>
          <w:szCs w:val="22"/>
        </w:rPr>
        <w:t xml:space="preserve"> </w:t>
      </w:r>
      <w:r w:rsidRPr="00B61948">
        <w:rPr>
          <w:rFonts w:hint="eastAsia" w:eastAsia="나눔명조"/>
          <w:sz w:val="20"/>
          <w:szCs w:val="22"/>
        </w:rPr>
        <w:t>항목을</w:t>
      </w:r>
      <w:r w:rsidRPr="00B61948">
        <w:rPr>
          <w:rFonts w:hint="eastAsia" w:eastAsia="나눔명조"/>
          <w:sz w:val="20"/>
          <w:szCs w:val="22"/>
        </w:rPr>
        <w:t xml:space="preserve"> </w:t>
      </w:r>
      <w:r w:rsidRPr="00B61948">
        <w:rPr>
          <w:rFonts w:eastAsia="나눔명조"/>
          <w:sz w:val="20"/>
          <w:szCs w:val="22"/>
        </w:rPr>
        <w:t>5</w:t>
      </w:r>
      <w:r w:rsidRPr="00B61948">
        <w:rPr>
          <w:rFonts w:hint="eastAsia" w:eastAsia="나눔명조"/>
          <w:sz w:val="20"/>
          <w:szCs w:val="22"/>
        </w:rPr>
        <w:t>점</w:t>
      </w:r>
      <w:r w:rsidRPr="00B61948">
        <w:rPr>
          <w:rFonts w:hint="eastAsia" w:eastAsia="나눔명조"/>
          <w:sz w:val="20"/>
          <w:szCs w:val="22"/>
        </w:rPr>
        <w:t xml:space="preserve"> </w:t>
      </w:r>
      <w:r w:rsidRPr="00B61948">
        <w:rPr>
          <w:rFonts w:hint="eastAsia" w:eastAsia="나눔명조"/>
          <w:sz w:val="20"/>
          <w:szCs w:val="22"/>
        </w:rPr>
        <w:t>척도로</w:t>
      </w:r>
      <w:r w:rsidRPr="00B61948">
        <w:rPr>
          <w:rFonts w:hint="eastAsia" w:eastAsia="나눔명조"/>
          <w:sz w:val="20"/>
          <w:szCs w:val="22"/>
        </w:rPr>
        <w:t xml:space="preserve"> </w:t>
      </w:r>
      <w:r w:rsidRPr="00B61948">
        <w:rPr>
          <w:rFonts w:hint="eastAsia" w:eastAsia="나눔명조"/>
          <w:sz w:val="20"/>
          <w:szCs w:val="22"/>
        </w:rPr>
        <w:t>측정한</w:t>
      </w:r>
      <w:r w:rsidRPr="00B61948">
        <w:rPr>
          <w:rFonts w:hint="eastAsia" w:eastAsia="나눔명조"/>
          <w:sz w:val="20"/>
          <w:szCs w:val="22"/>
        </w:rPr>
        <w:t xml:space="preserve"> </w:t>
      </w:r>
      <w:r w:rsidRPr="00B61948">
        <w:rPr>
          <w:rFonts w:hint="eastAsia" w:eastAsia="나눔명조"/>
          <w:sz w:val="20"/>
          <w:szCs w:val="22"/>
        </w:rPr>
        <w:t>지표를</w:t>
      </w:r>
      <w:r w:rsidRPr="00B61948">
        <w:rPr>
          <w:rFonts w:hint="eastAsia" w:eastAsia="나눔명조"/>
          <w:sz w:val="20"/>
          <w:szCs w:val="22"/>
        </w:rPr>
        <w:t xml:space="preserve"> </w:t>
      </w:r>
      <w:r w:rsidRPr="00B61948">
        <w:rPr>
          <w:rFonts w:hint="eastAsia" w:eastAsia="나눔명조"/>
          <w:sz w:val="20"/>
          <w:szCs w:val="22"/>
        </w:rPr>
        <w:t>포함하고</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 xml:space="preserve">. </w:t>
      </w:r>
      <w:r w:rsidRPr="00B61948">
        <w:rPr>
          <w:rFonts w:hint="eastAsia" w:eastAsia="나눔명조"/>
          <w:sz w:val="20"/>
          <w:szCs w:val="22"/>
        </w:rPr>
        <w:t>그</w:t>
      </w:r>
      <w:r w:rsidRPr="00B61948">
        <w:rPr>
          <w:rFonts w:hint="eastAsia" w:eastAsia="나눔명조"/>
          <w:sz w:val="20"/>
          <w:szCs w:val="22"/>
        </w:rPr>
        <w:t xml:space="preserve"> </w:t>
      </w:r>
      <w:r w:rsidRPr="00B61948">
        <w:rPr>
          <w:rFonts w:hint="eastAsia" w:eastAsia="나눔명조"/>
          <w:sz w:val="20"/>
          <w:szCs w:val="22"/>
        </w:rPr>
        <w:t>중에서</w:t>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리더십은</w:t>
      </w:r>
      <w:r w:rsidRPr="00B61948">
        <w:rPr>
          <w:rFonts w:hint="eastAsia" w:eastAsia="나눔명조"/>
          <w:sz w:val="20"/>
          <w:szCs w:val="22"/>
        </w:rPr>
        <w:t xml:space="preserve"> </w:t>
      </w:r>
      <w:r w:rsidRPr="00B61948" w:rsidR="00F63613">
        <w:rPr>
          <w:rFonts w:hint="eastAsia" w:eastAsia="나눔명조"/>
          <w:sz w:val="20"/>
          <w:szCs w:val="22"/>
        </w:rPr>
        <w:t>리더가</w:t>
      </w:r>
      <w:r w:rsidRPr="00B61948" w:rsidR="00F63613">
        <w:rPr>
          <w:rFonts w:hint="eastAsia" w:eastAsia="나눔명조"/>
          <w:sz w:val="20"/>
          <w:szCs w:val="22"/>
        </w:rPr>
        <w:t xml:space="preserve"> </w:t>
      </w:r>
      <w:r w:rsidRPr="00B61948" w:rsidR="00F63613">
        <w:rPr>
          <w:rFonts w:hint="eastAsia" w:eastAsia="나눔명조"/>
          <w:sz w:val="20"/>
          <w:szCs w:val="22"/>
        </w:rPr>
        <w:t>보상과</w:t>
      </w:r>
      <w:r w:rsidRPr="00B61948" w:rsidR="00F63613">
        <w:rPr>
          <w:rFonts w:hint="eastAsia" w:eastAsia="나눔명조"/>
          <w:sz w:val="20"/>
          <w:szCs w:val="22"/>
        </w:rPr>
        <w:t xml:space="preserve"> </w:t>
      </w:r>
      <w:r w:rsidRPr="00B61948" w:rsidR="00F63613">
        <w:rPr>
          <w:rFonts w:hint="eastAsia" w:eastAsia="나눔명조"/>
          <w:sz w:val="20"/>
          <w:szCs w:val="22"/>
        </w:rPr>
        <w:t>처벌을</w:t>
      </w:r>
      <w:r w:rsidRPr="00B61948" w:rsidR="00F63613">
        <w:rPr>
          <w:rFonts w:hint="eastAsia" w:eastAsia="나눔명조"/>
          <w:sz w:val="20"/>
          <w:szCs w:val="22"/>
        </w:rPr>
        <w:t xml:space="preserve"> </w:t>
      </w:r>
      <w:r w:rsidRPr="00B61948" w:rsidR="00F63613">
        <w:rPr>
          <w:rFonts w:hint="eastAsia" w:eastAsia="나눔명조"/>
          <w:sz w:val="20"/>
          <w:szCs w:val="22"/>
        </w:rPr>
        <w:t>통해</w:t>
      </w:r>
      <w:r w:rsidRPr="00B61948" w:rsidR="00F63613">
        <w:rPr>
          <w:rFonts w:hint="eastAsia" w:eastAsia="나눔명조"/>
          <w:sz w:val="20"/>
          <w:szCs w:val="22"/>
        </w:rPr>
        <w:t xml:space="preserve"> </w:t>
      </w:r>
      <w:r w:rsidRPr="00B61948" w:rsidR="00F63613">
        <w:rPr>
          <w:rFonts w:hint="eastAsia" w:eastAsia="나눔명조"/>
          <w:sz w:val="20"/>
          <w:szCs w:val="22"/>
        </w:rPr>
        <w:t>구성원의</w:t>
      </w:r>
      <w:r w:rsidRPr="00B61948" w:rsidR="00F63613">
        <w:rPr>
          <w:rFonts w:hint="eastAsia" w:eastAsia="나눔명조"/>
          <w:sz w:val="20"/>
          <w:szCs w:val="22"/>
        </w:rPr>
        <w:t xml:space="preserve"> </w:t>
      </w:r>
      <w:r w:rsidRPr="00B61948" w:rsidR="00F63613">
        <w:rPr>
          <w:rFonts w:hint="eastAsia" w:eastAsia="나눔명조"/>
          <w:sz w:val="20"/>
          <w:szCs w:val="22"/>
        </w:rPr>
        <w:t>순응을</w:t>
      </w:r>
      <w:r w:rsidRPr="00B61948" w:rsidR="00F63613">
        <w:rPr>
          <w:rFonts w:hint="eastAsia" w:eastAsia="나눔명조"/>
          <w:sz w:val="20"/>
          <w:szCs w:val="22"/>
        </w:rPr>
        <w:t xml:space="preserve"> </w:t>
      </w:r>
      <w:r w:rsidRPr="00B61948" w:rsidR="00F63613">
        <w:rPr>
          <w:rFonts w:hint="eastAsia" w:eastAsia="나눔명조"/>
          <w:sz w:val="20"/>
          <w:szCs w:val="22"/>
        </w:rPr>
        <w:t>촉진하는</w:t>
      </w:r>
      <w:r w:rsidRPr="00B61948">
        <w:rPr>
          <w:rFonts w:hint="eastAsia" w:eastAsia="나눔명조"/>
          <w:sz w:val="20"/>
          <w:szCs w:val="22"/>
        </w:rPr>
        <w:t xml:space="preserve"> </w:t>
      </w:r>
      <w:r w:rsidRPr="00B61948">
        <w:rPr>
          <w:rFonts w:hint="eastAsia" w:eastAsia="나눔명조"/>
          <w:sz w:val="20"/>
          <w:szCs w:val="22"/>
        </w:rPr>
        <w:t>리더십을</w:t>
      </w:r>
      <w:r w:rsidRPr="00B61948">
        <w:rPr>
          <w:rFonts w:hint="eastAsia" w:eastAsia="나눔명조"/>
          <w:sz w:val="20"/>
          <w:szCs w:val="22"/>
        </w:rPr>
        <w:t xml:space="preserve"> </w:t>
      </w:r>
      <w:r w:rsidRPr="00B61948">
        <w:rPr>
          <w:rFonts w:hint="eastAsia" w:eastAsia="나눔명조"/>
          <w:sz w:val="20"/>
          <w:szCs w:val="22"/>
        </w:rPr>
        <w:t>의미한다</w:t>
      </w:r>
      <w:r w:rsidRPr="00B61948" w:rsidR="00D403C6">
        <w:rPr>
          <w:rFonts w:eastAsia="나눔명조"/>
          <w:sz w:val="20"/>
          <w:szCs w:val="22"/>
        </w:rPr>
        <w:fldChar w:fldCharType="begin"/>
      </w:r>
      <w:r w:rsidR="00AC65B9">
        <w:rPr>
          <w:rFonts w:eastAsia="나눔명조"/>
          <w:sz w:val="20"/>
          <w:szCs w:val="22"/>
        </w:rPr>
        <w:instrText xml:space="preserve"> ADDIN ZOTERO_ITEM CSL_CITATION {"citationID":"dywrPBFP","properties":{"formattedCitation":"(Odumeru and Ogbonna 2013)","plainCitation":"(Odumeru and Ogbonna 2013)","dontUpdate":true,"noteIndex":0},"citationItems":[{"id":"PSjZbscb/VaZC7HKV","uris":["http://zotero.org/users/5210800/items/2YKAE3N6"],"uri":["http://zotero.org/users/5210800/items/2YKAE3N6"],"itemData":{"id":1507,"type":"article-journal","container-title":"International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Pr="00B61948" w:rsidR="00D403C6">
        <w:rPr>
          <w:rFonts w:eastAsia="나눔명조"/>
          <w:sz w:val="20"/>
          <w:szCs w:val="22"/>
        </w:rPr>
        <w:fldChar w:fldCharType="separate"/>
      </w:r>
      <w:r w:rsidRPr="00B61948" w:rsidR="00D403C6">
        <w:rPr>
          <w:sz w:val="20"/>
        </w:rPr>
        <w:t xml:space="preserve">(Odumeru </w:t>
      </w:r>
      <w:r w:rsidR="00A04BB2">
        <w:rPr>
          <w:sz w:val="20"/>
        </w:rPr>
        <w:t>&amp;</w:t>
      </w:r>
      <w:r w:rsidRPr="00B61948" w:rsidR="00D403C6">
        <w:rPr>
          <w:sz w:val="20"/>
        </w:rPr>
        <w:t xml:space="preserve"> </w:t>
      </w:r>
      <w:r w:rsidRPr="00B61948" w:rsidR="00D403C6">
        <w:rPr>
          <w:sz w:val="20"/>
        </w:rPr>
        <w:lastRenderedPageBreak/>
        <w:t>Ogbonna</w:t>
      </w:r>
      <w:r w:rsidR="00462281">
        <w:rPr>
          <w:sz w:val="20"/>
        </w:rPr>
        <w:t>,</w:t>
      </w:r>
      <w:r w:rsidRPr="00B61948" w:rsidR="00D403C6">
        <w:rPr>
          <w:sz w:val="20"/>
        </w:rPr>
        <w:t xml:space="preserve"> 2013)</w:t>
      </w:r>
      <w:r w:rsidRPr="00B61948" w:rsidR="00D403C6">
        <w:rPr>
          <w:rFonts w:eastAsia="나눔명조"/>
          <w:sz w:val="20"/>
          <w:szCs w:val="22"/>
        </w:rPr>
        <w:fldChar w:fldCharType="end"/>
      </w:r>
      <w:r w:rsidRPr="00B61948">
        <w:rPr>
          <w:rFonts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리더십은</w:t>
      </w:r>
      <w:r w:rsidRPr="00B61948">
        <w:rPr>
          <w:rFonts w:hint="eastAsia" w:eastAsia="나눔명조"/>
          <w:sz w:val="20"/>
          <w:szCs w:val="22"/>
        </w:rPr>
        <w:t xml:space="preserve"> </w:t>
      </w:r>
      <w:r w:rsidRPr="00B61948" w:rsidR="00F63613">
        <w:rPr>
          <w:rFonts w:hint="eastAsia" w:eastAsia="나눔명조"/>
          <w:sz w:val="20"/>
          <w:szCs w:val="22"/>
        </w:rPr>
        <w:t>리더가</w:t>
      </w:r>
      <w:r w:rsidRPr="00B61948" w:rsidR="00F63613">
        <w:rPr>
          <w:rFonts w:hint="eastAsia" w:eastAsia="나눔명조"/>
          <w:sz w:val="20"/>
          <w:szCs w:val="22"/>
        </w:rPr>
        <w:t xml:space="preserve"> </w:t>
      </w:r>
      <w:r w:rsidRPr="00B61948" w:rsidR="00F63613">
        <w:rPr>
          <w:rFonts w:hint="eastAsia" w:eastAsia="나눔명조"/>
          <w:sz w:val="20"/>
          <w:szCs w:val="22"/>
        </w:rPr>
        <w:t>각</w:t>
      </w:r>
      <w:r w:rsidRPr="00B61948" w:rsidR="00F63613">
        <w:rPr>
          <w:rFonts w:hint="eastAsia" w:eastAsia="나눔명조"/>
          <w:sz w:val="20"/>
          <w:szCs w:val="22"/>
        </w:rPr>
        <w:t xml:space="preserve"> </w:t>
      </w:r>
      <w:r w:rsidRPr="00B61948" w:rsidR="00F63613">
        <w:rPr>
          <w:rFonts w:hint="eastAsia" w:eastAsia="나눔명조"/>
          <w:sz w:val="20"/>
          <w:szCs w:val="22"/>
        </w:rPr>
        <w:t>구성원들의</w:t>
      </w:r>
      <w:r w:rsidRPr="00B61948" w:rsidR="00F63613">
        <w:rPr>
          <w:rFonts w:hint="eastAsia" w:eastAsia="나눔명조"/>
          <w:sz w:val="20"/>
          <w:szCs w:val="22"/>
        </w:rPr>
        <w:t xml:space="preserve"> </w:t>
      </w:r>
      <w:r w:rsidRPr="00B61948" w:rsidR="00F63613">
        <w:rPr>
          <w:rFonts w:hint="eastAsia" w:eastAsia="나눔명조"/>
          <w:sz w:val="20"/>
          <w:szCs w:val="22"/>
        </w:rPr>
        <w:t>관심과</w:t>
      </w:r>
      <w:r w:rsidRPr="00B61948" w:rsidR="00F63613">
        <w:rPr>
          <w:rFonts w:hint="eastAsia" w:eastAsia="나눔명조"/>
          <w:sz w:val="20"/>
          <w:szCs w:val="22"/>
        </w:rPr>
        <w:t xml:space="preserve"> </w:t>
      </w:r>
      <w:r w:rsidRPr="00B61948" w:rsidR="00F63613">
        <w:rPr>
          <w:rFonts w:hint="eastAsia" w:eastAsia="나눔명조"/>
          <w:sz w:val="20"/>
          <w:szCs w:val="22"/>
        </w:rPr>
        <w:t>발전적</w:t>
      </w:r>
      <w:r w:rsidRPr="00B61948" w:rsidR="00F63613">
        <w:rPr>
          <w:rFonts w:hint="eastAsia" w:eastAsia="나눔명조"/>
          <w:sz w:val="20"/>
          <w:szCs w:val="22"/>
        </w:rPr>
        <w:t xml:space="preserve"> </w:t>
      </w:r>
      <w:r w:rsidRPr="00B61948" w:rsidR="00F63613">
        <w:rPr>
          <w:rFonts w:hint="eastAsia" w:eastAsia="나눔명조"/>
          <w:sz w:val="20"/>
          <w:szCs w:val="22"/>
        </w:rPr>
        <w:t>요구에</w:t>
      </w:r>
      <w:r w:rsidRPr="00B61948" w:rsidR="00F63613">
        <w:rPr>
          <w:rFonts w:hint="eastAsia" w:eastAsia="나눔명조"/>
          <w:sz w:val="20"/>
          <w:szCs w:val="22"/>
        </w:rPr>
        <w:t xml:space="preserve"> </w:t>
      </w:r>
      <w:r w:rsidRPr="00B61948" w:rsidR="00F63613">
        <w:rPr>
          <w:rFonts w:hint="eastAsia" w:eastAsia="나눔명조"/>
          <w:sz w:val="20"/>
          <w:szCs w:val="22"/>
        </w:rPr>
        <w:t>주목하며</w:t>
      </w:r>
      <w:r w:rsidRPr="00B61948" w:rsidR="00F63613">
        <w:rPr>
          <w:rFonts w:hint="eastAsia" w:eastAsia="나눔명조"/>
          <w:sz w:val="20"/>
          <w:szCs w:val="22"/>
        </w:rPr>
        <w:t xml:space="preserve"> </w:t>
      </w:r>
      <w:r w:rsidRPr="00B61948" w:rsidR="00F63613">
        <w:rPr>
          <w:rFonts w:hint="eastAsia" w:eastAsia="나눔명조"/>
          <w:sz w:val="20"/>
          <w:szCs w:val="22"/>
        </w:rPr>
        <w:t>조직</w:t>
      </w:r>
      <w:r w:rsidRPr="00B61948" w:rsidR="00F63613">
        <w:rPr>
          <w:rFonts w:hint="eastAsia" w:eastAsia="나눔명조"/>
          <w:sz w:val="20"/>
          <w:szCs w:val="22"/>
        </w:rPr>
        <w:t xml:space="preserve"> </w:t>
      </w:r>
      <w:r w:rsidRPr="00B61948" w:rsidR="00F63613">
        <w:rPr>
          <w:rFonts w:hint="eastAsia" w:eastAsia="나눔명조"/>
          <w:sz w:val="20"/>
          <w:szCs w:val="22"/>
        </w:rPr>
        <w:t>내의</w:t>
      </w:r>
      <w:r w:rsidRPr="00B61948" w:rsidR="00F63613">
        <w:rPr>
          <w:rFonts w:hint="eastAsia" w:eastAsia="나눔명조"/>
          <w:sz w:val="20"/>
          <w:szCs w:val="22"/>
        </w:rPr>
        <w:t xml:space="preserve"> </w:t>
      </w:r>
      <w:r w:rsidRPr="00B61948" w:rsidR="00F63613">
        <w:rPr>
          <w:rFonts w:hint="eastAsia" w:eastAsia="나눔명조"/>
          <w:sz w:val="20"/>
          <w:szCs w:val="22"/>
        </w:rPr>
        <w:t>성과를</w:t>
      </w:r>
      <w:r w:rsidRPr="00B61948" w:rsidR="00F63613">
        <w:rPr>
          <w:rFonts w:hint="eastAsia" w:eastAsia="나눔명조"/>
          <w:sz w:val="20"/>
          <w:szCs w:val="22"/>
        </w:rPr>
        <w:t xml:space="preserve"> </w:t>
      </w:r>
      <w:r w:rsidRPr="00B61948" w:rsidR="00F63613">
        <w:rPr>
          <w:rFonts w:hint="eastAsia" w:eastAsia="나눔명조"/>
          <w:sz w:val="20"/>
          <w:szCs w:val="22"/>
        </w:rPr>
        <w:t>달성하기</w:t>
      </w:r>
      <w:r w:rsidRPr="00B61948" w:rsidR="00F63613">
        <w:rPr>
          <w:rFonts w:hint="eastAsia" w:eastAsia="나눔명조"/>
          <w:sz w:val="20"/>
          <w:szCs w:val="22"/>
        </w:rPr>
        <w:t xml:space="preserve"> </w:t>
      </w:r>
      <w:r w:rsidRPr="00B61948" w:rsidR="00F63613">
        <w:rPr>
          <w:rFonts w:hint="eastAsia" w:eastAsia="나눔명조"/>
          <w:sz w:val="20"/>
          <w:szCs w:val="22"/>
        </w:rPr>
        <w:t>위해</w:t>
      </w:r>
      <w:r w:rsidRPr="00B61948" w:rsidR="00F63613">
        <w:rPr>
          <w:rFonts w:hint="eastAsia" w:eastAsia="나눔명조"/>
          <w:sz w:val="20"/>
          <w:szCs w:val="22"/>
        </w:rPr>
        <w:t xml:space="preserve"> </w:t>
      </w:r>
      <w:r w:rsidRPr="00B61948" w:rsidR="00F63613">
        <w:rPr>
          <w:rFonts w:hint="eastAsia" w:eastAsia="나눔명조"/>
          <w:sz w:val="20"/>
          <w:szCs w:val="22"/>
        </w:rPr>
        <w:t>구성원들을</w:t>
      </w:r>
      <w:r w:rsidRPr="00B61948" w:rsidR="00F63613">
        <w:rPr>
          <w:rFonts w:hint="eastAsia" w:eastAsia="나눔명조"/>
          <w:sz w:val="20"/>
          <w:szCs w:val="22"/>
        </w:rPr>
        <w:t xml:space="preserve"> </w:t>
      </w:r>
      <w:r w:rsidRPr="00B61948" w:rsidR="00F63613">
        <w:rPr>
          <w:rFonts w:hint="eastAsia" w:eastAsia="나눔명조"/>
          <w:sz w:val="20"/>
          <w:szCs w:val="22"/>
        </w:rPr>
        <w:t>자극하고</w:t>
      </w:r>
      <w:r w:rsidRPr="00B61948" w:rsidR="00F63613">
        <w:rPr>
          <w:rFonts w:hint="eastAsia" w:eastAsia="나눔명조"/>
          <w:sz w:val="20"/>
          <w:szCs w:val="22"/>
        </w:rPr>
        <w:t xml:space="preserve"> </w:t>
      </w:r>
      <w:r w:rsidRPr="00B61948" w:rsidR="00F63613">
        <w:rPr>
          <w:rFonts w:hint="eastAsia" w:eastAsia="나눔명조"/>
          <w:sz w:val="20"/>
          <w:szCs w:val="22"/>
        </w:rPr>
        <w:t>고무하는</w:t>
      </w:r>
      <w:r w:rsidRPr="00B61948" w:rsidR="00F63613">
        <w:rPr>
          <w:rFonts w:hint="eastAsia" w:eastAsia="나눔명조"/>
          <w:sz w:val="20"/>
          <w:szCs w:val="22"/>
        </w:rPr>
        <w:t xml:space="preserve"> </w:t>
      </w:r>
      <w:r w:rsidRPr="00B61948" w:rsidR="00F63613">
        <w:rPr>
          <w:rFonts w:hint="eastAsia" w:eastAsia="나눔명조"/>
          <w:sz w:val="20"/>
          <w:szCs w:val="22"/>
        </w:rPr>
        <w:t>리더십을</w:t>
      </w:r>
      <w:r w:rsidRPr="00B61948" w:rsidR="00F63613">
        <w:rPr>
          <w:rFonts w:hint="eastAsia" w:eastAsia="나눔명조"/>
          <w:sz w:val="20"/>
          <w:szCs w:val="22"/>
        </w:rPr>
        <w:t xml:space="preserve"> </w:t>
      </w:r>
      <w:r w:rsidRPr="00B61948" w:rsidR="00F63613">
        <w:rPr>
          <w:rFonts w:hint="eastAsia" w:eastAsia="나눔명조"/>
          <w:sz w:val="20"/>
          <w:szCs w:val="22"/>
        </w:rPr>
        <w:t>의미한다</w:t>
      </w:r>
      <w:r w:rsidRPr="00B61948" w:rsidR="00D403C6">
        <w:rPr>
          <w:rFonts w:eastAsia="나눔명조"/>
          <w:sz w:val="20"/>
          <w:szCs w:val="22"/>
        </w:rPr>
        <w:fldChar w:fldCharType="begin"/>
      </w:r>
      <w:r w:rsidR="00AC65B9">
        <w:rPr>
          <w:rFonts w:eastAsia="나눔명조"/>
          <w:sz w:val="20"/>
          <w:szCs w:val="22"/>
        </w:rPr>
        <w:instrText xml:space="preserve"> ADDIN ZOTERO_ITEM CSL_CITATION {"citationID":"8kguzLc5","properties":{"formattedCitation":"(Robbins and Coulter 2007)","plainCitation":"(Robbins and Coulter 2007)","dontUpdate":true,"noteIndex":0},"citationItems":[{"id":"PSjZbscb/wk40GIMK","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P."},{"family":"Coulter","given":"Mary"}],"issued":{"date-parts":[["2007"]]}}}],"schema":"https://github.com/citation-style-language/schema/raw/master/csl-citation.json"} </w:instrText>
      </w:r>
      <w:r w:rsidRPr="00B61948" w:rsidR="00D403C6">
        <w:rPr>
          <w:rFonts w:eastAsia="나눔명조"/>
          <w:sz w:val="20"/>
          <w:szCs w:val="22"/>
        </w:rPr>
        <w:fldChar w:fldCharType="separate"/>
      </w:r>
      <w:r w:rsidRPr="00B61948" w:rsidR="00D403C6">
        <w:rPr>
          <w:sz w:val="20"/>
        </w:rPr>
        <w:t xml:space="preserve">(Robbins </w:t>
      </w:r>
      <w:r w:rsidR="00A04BB2">
        <w:rPr>
          <w:sz w:val="20"/>
        </w:rPr>
        <w:t>&amp;</w:t>
      </w:r>
      <w:r w:rsidRPr="00B61948" w:rsidR="00D403C6">
        <w:rPr>
          <w:sz w:val="20"/>
        </w:rPr>
        <w:t xml:space="preserve"> Coulter</w:t>
      </w:r>
      <w:r w:rsidR="00462281">
        <w:rPr>
          <w:sz w:val="20"/>
        </w:rPr>
        <w:t>,</w:t>
      </w:r>
      <w:r w:rsidRPr="00B61948" w:rsidR="00D403C6">
        <w:rPr>
          <w:sz w:val="20"/>
        </w:rPr>
        <w:t xml:space="preserve"> 2007)</w:t>
      </w:r>
      <w:r w:rsidRPr="00B61948" w:rsidR="00D403C6">
        <w:rPr>
          <w:rFonts w:eastAsia="나눔명조"/>
          <w:sz w:val="20"/>
          <w:szCs w:val="22"/>
        </w:rPr>
        <w:fldChar w:fldCharType="end"/>
      </w:r>
      <w:r w:rsidRPr="00B61948" w:rsidR="00D403C6">
        <w:rPr>
          <w:rFonts w:eastAsia="나눔명조"/>
          <w:sz w:val="20"/>
          <w:szCs w:val="22"/>
        </w:rPr>
        <w:t>.</w:t>
      </w:r>
      <w:r w:rsidR="00490689">
        <w:rPr>
          <w:rFonts w:hint="eastAsia" w:eastAsia="나눔명조"/>
          <w:sz w:val="20"/>
          <w:szCs w:val="22"/>
        </w:rPr>
        <w:t xml:space="preserve"> </w:t>
      </w:r>
      <w:r w:rsidRPr="00B61948">
        <w:rPr>
          <w:rFonts w:hint="eastAsia" w:eastAsia="나눔명조"/>
          <w:sz w:val="20"/>
          <w:szCs w:val="22"/>
        </w:rPr>
        <w:t>이론적으로</w:t>
      </w:r>
      <w:r w:rsidRPr="00B61948">
        <w:rPr>
          <w:rFonts w:hint="eastAsia" w:eastAsia="나눔명조"/>
          <w:sz w:val="20"/>
          <w:szCs w:val="22"/>
        </w:rPr>
        <w:t xml:space="preserve"> </w:t>
      </w:r>
      <w:r w:rsidRPr="00B61948">
        <w:rPr>
          <w:rFonts w:hint="eastAsia" w:eastAsia="나눔명조"/>
          <w:sz w:val="20"/>
          <w:szCs w:val="22"/>
        </w:rPr>
        <w:t>정의된</w:t>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리더십과</w:t>
      </w:r>
      <w:r w:rsidRPr="00B61948">
        <w:rPr>
          <w:rFonts w:hint="eastAsia"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리더십이라는</w:t>
      </w:r>
      <w:r w:rsidRPr="00B61948">
        <w:rPr>
          <w:rFonts w:hint="eastAsia" w:eastAsia="나눔명조"/>
          <w:sz w:val="20"/>
          <w:szCs w:val="22"/>
        </w:rPr>
        <w:t xml:space="preserve"> </w:t>
      </w:r>
      <w:r w:rsidRPr="00B61948">
        <w:rPr>
          <w:rFonts w:hint="eastAsia" w:eastAsia="나눔명조"/>
          <w:sz w:val="20"/>
          <w:szCs w:val="22"/>
        </w:rPr>
        <w:t>구성개념을</w:t>
      </w:r>
      <w:r w:rsidRPr="00B61948">
        <w:rPr>
          <w:rFonts w:hint="eastAsia" w:eastAsia="나눔명조"/>
          <w:sz w:val="20"/>
          <w:szCs w:val="22"/>
        </w:rPr>
        <w:t xml:space="preserve"> </w:t>
      </w:r>
      <w:r w:rsidRPr="00B61948">
        <w:rPr>
          <w:rFonts w:hint="eastAsia" w:eastAsia="나눔명조"/>
          <w:sz w:val="20"/>
          <w:szCs w:val="22"/>
        </w:rPr>
        <w:t>경험적</w:t>
      </w:r>
      <w:r w:rsidRPr="00B61948">
        <w:rPr>
          <w:rFonts w:hint="eastAsia" w:eastAsia="나눔명조"/>
          <w:sz w:val="20"/>
          <w:szCs w:val="22"/>
        </w:rPr>
        <w:t xml:space="preserve"> </w:t>
      </w:r>
      <w:r w:rsidRPr="00B61948">
        <w:rPr>
          <w:rFonts w:hint="eastAsia" w:eastAsia="나눔명조"/>
          <w:sz w:val="20"/>
          <w:szCs w:val="22"/>
        </w:rPr>
        <w:t>지표로</w:t>
      </w:r>
      <w:r w:rsidRPr="00B61948">
        <w:rPr>
          <w:rFonts w:hint="eastAsia" w:eastAsia="나눔명조"/>
          <w:sz w:val="20"/>
          <w:szCs w:val="22"/>
        </w:rPr>
        <w:t xml:space="preserve"> </w:t>
      </w:r>
      <w:r w:rsidRPr="00B61948">
        <w:rPr>
          <w:rFonts w:hint="eastAsia" w:eastAsia="나눔명조"/>
          <w:sz w:val="20"/>
          <w:szCs w:val="22"/>
        </w:rPr>
        <w:t>추론하기</w:t>
      </w:r>
      <w:r w:rsidRPr="00B61948">
        <w:rPr>
          <w:rFonts w:hint="eastAsia" w:eastAsia="나눔명조"/>
          <w:sz w:val="20"/>
          <w:szCs w:val="22"/>
        </w:rPr>
        <w:t xml:space="preserve"> </w:t>
      </w:r>
      <w:r w:rsidRPr="00B61948">
        <w:rPr>
          <w:rFonts w:hint="eastAsia" w:eastAsia="나눔명조"/>
          <w:sz w:val="20"/>
          <w:szCs w:val="22"/>
        </w:rPr>
        <w:t>위해서</w:t>
      </w:r>
      <w:r w:rsidRPr="00B61948">
        <w:rPr>
          <w:rFonts w:hint="eastAsia" w:eastAsia="나눔명조"/>
          <w:sz w:val="20"/>
          <w:szCs w:val="22"/>
        </w:rPr>
        <w:t xml:space="preserve"> </w:t>
      </w:r>
      <w:r w:rsidRPr="00B61948">
        <w:rPr>
          <w:rFonts w:hint="eastAsia" w:eastAsia="나눔명조"/>
          <w:sz w:val="20"/>
          <w:szCs w:val="22"/>
        </w:rPr>
        <w:t>이론적으로</w:t>
      </w:r>
      <w:r w:rsidRPr="00B61948">
        <w:rPr>
          <w:rFonts w:hint="eastAsia" w:eastAsia="나눔명조"/>
          <w:sz w:val="20"/>
          <w:szCs w:val="22"/>
        </w:rPr>
        <w:t xml:space="preserve"> </w:t>
      </w:r>
      <w:r w:rsidRPr="00B61948">
        <w:rPr>
          <w:rFonts w:hint="eastAsia" w:eastAsia="나눔명조"/>
          <w:sz w:val="20"/>
          <w:szCs w:val="22"/>
        </w:rPr>
        <w:t>각</w:t>
      </w:r>
      <w:r w:rsidRPr="00B61948">
        <w:rPr>
          <w:rFonts w:hint="eastAsia" w:eastAsia="나눔명조"/>
          <w:sz w:val="20"/>
          <w:szCs w:val="22"/>
        </w:rPr>
        <w:t xml:space="preserve"> </w:t>
      </w:r>
      <w:r w:rsidRPr="00B61948">
        <w:rPr>
          <w:rFonts w:hint="eastAsia" w:eastAsia="나눔명조"/>
          <w:sz w:val="20"/>
          <w:szCs w:val="22"/>
        </w:rPr>
        <w:t>리더십</w:t>
      </w:r>
      <w:r w:rsidRPr="00B61948">
        <w:rPr>
          <w:rFonts w:hint="eastAsia" w:eastAsia="나눔명조"/>
          <w:sz w:val="20"/>
          <w:szCs w:val="22"/>
        </w:rPr>
        <w:t xml:space="preserve"> </w:t>
      </w:r>
      <w:r w:rsidRPr="00B61948">
        <w:rPr>
          <w:rFonts w:hint="eastAsia" w:eastAsia="나눔명조"/>
          <w:sz w:val="20"/>
          <w:szCs w:val="22"/>
        </w:rPr>
        <w:t>유형에</w:t>
      </w:r>
      <w:r w:rsidRPr="00B61948">
        <w:rPr>
          <w:rFonts w:hint="eastAsia" w:eastAsia="나눔명조"/>
          <w:sz w:val="20"/>
          <w:szCs w:val="22"/>
        </w:rPr>
        <w:t xml:space="preserve"> </w:t>
      </w:r>
      <w:r w:rsidRPr="00B61948">
        <w:rPr>
          <w:rFonts w:hint="eastAsia" w:eastAsia="나눔명조"/>
          <w:sz w:val="20"/>
          <w:szCs w:val="22"/>
        </w:rPr>
        <w:t>의해</w:t>
      </w:r>
      <w:r w:rsidRPr="00B61948">
        <w:rPr>
          <w:rFonts w:hint="eastAsia" w:eastAsia="나눔명조"/>
          <w:sz w:val="20"/>
          <w:szCs w:val="22"/>
        </w:rPr>
        <w:t xml:space="preserve"> </w:t>
      </w:r>
      <w:r w:rsidRPr="00B61948">
        <w:rPr>
          <w:rFonts w:hint="eastAsia" w:eastAsia="나눔명조"/>
          <w:sz w:val="20"/>
          <w:szCs w:val="22"/>
        </w:rPr>
        <w:t>결정될</w:t>
      </w:r>
      <w:r w:rsidRPr="00B61948">
        <w:rPr>
          <w:rFonts w:hint="eastAsia" w:eastAsia="나눔명조"/>
          <w:sz w:val="20"/>
          <w:szCs w:val="22"/>
        </w:rPr>
        <w:t xml:space="preserve"> </w:t>
      </w:r>
      <w:r w:rsidRPr="00B61948">
        <w:rPr>
          <w:rFonts w:hint="eastAsia" w:eastAsia="나눔명조"/>
          <w:sz w:val="20"/>
          <w:szCs w:val="22"/>
        </w:rPr>
        <w:t>것으로</w:t>
      </w:r>
      <w:r w:rsidRPr="00B61948">
        <w:rPr>
          <w:rFonts w:hint="eastAsia" w:eastAsia="나눔명조"/>
          <w:sz w:val="20"/>
          <w:szCs w:val="22"/>
        </w:rPr>
        <w:t xml:space="preserve"> </w:t>
      </w:r>
      <w:r w:rsidRPr="00B61948">
        <w:rPr>
          <w:rFonts w:hint="eastAsia" w:eastAsia="나눔명조"/>
          <w:sz w:val="20"/>
          <w:szCs w:val="22"/>
        </w:rPr>
        <w:t>기대되는</w:t>
      </w:r>
      <w:r w:rsidRPr="00B61948">
        <w:rPr>
          <w:rFonts w:hint="eastAsia" w:eastAsia="나눔명조"/>
          <w:sz w:val="20"/>
          <w:szCs w:val="22"/>
        </w:rPr>
        <w:t xml:space="preserve"> </w:t>
      </w:r>
      <w:r w:rsidRPr="00B61948">
        <w:rPr>
          <w:rFonts w:hint="eastAsia" w:eastAsia="나눔명조"/>
          <w:sz w:val="20"/>
          <w:szCs w:val="22"/>
        </w:rPr>
        <w:t>지표들에</w:t>
      </w:r>
      <w:r w:rsidRPr="00B61948">
        <w:rPr>
          <w:rFonts w:hint="eastAsia" w:eastAsia="나눔명조"/>
          <w:sz w:val="20"/>
          <w:szCs w:val="22"/>
        </w:rPr>
        <w:t xml:space="preserve"> </w:t>
      </w:r>
      <w:r w:rsidRPr="00B61948">
        <w:rPr>
          <w:rFonts w:hint="eastAsia" w:eastAsia="나눔명조"/>
          <w:sz w:val="20"/>
          <w:szCs w:val="22"/>
        </w:rPr>
        <w:t>대한</w:t>
      </w:r>
      <w:r w:rsidRPr="00B61948">
        <w:rPr>
          <w:rFonts w:hint="eastAsia" w:eastAsia="나눔명조"/>
          <w:sz w:val="20"/>
          <w:szCs w:val="22"/>
        </w:rPr>
        <w:t xml:space="preserve"> </w:t>
      </w:r>
      <w:r w:rsidRPr="00B61948">
        <w:rPr>
          <w:rFonts w:hint="eastAsia" w:eastAsia="나눔명조"/>
          <w:sz w:val="20"/>
          <w:szCs w:val="22"/>
        </w:rPr>
        <w:t>요인분석을</w:t>
      </w:r>
      <w:r w:rsidRPr="00B61948">
        <w:rPr>
          <w:rFonts w:hint="eastAsia" w:eastAsia="나눔명조"/>
          <w:sz w:val="20"/>
          <w:szCs w:val="22"/>
        </w:rPr>
        <w:t xml:space="preserve"> </w:t>
      </w:r>
      <w:r w:rsidRPr="00B61948">
        <w:rPr>
          <w:rFonts w:hint="eastAsia" w:eastAsia="나눔명조"/>
          <w:sz w:val="20"/>
          <w:szCs w:val="22"/>
        </w:rPr>
        <w:t>수행하였다</w:t>
      </w:r>
      <w:r w:rsidRPr="00B61948">
        <w:rPr>
          <w:rFonts w:eastAsia="나눔명조"/>
          <w:sz w:val="20"/>
          <w:szCs w:val="22"/>
        </w:rPr>
        <w:t xml:space="preserve">. </w:t>
      </w:r>
      <w:r w:rsidRPr="00B61948">
        <w:rPr>
          <w:rFonts w:hint="eastAsia" w:eastAsia="나눔명조"/>
          <w:sz w:val="20"/>
          <w:szCs w:val="22"/>
        </w:rPr>
        <w:t>구체적으로는</w:t>
      </w:r>
      <w:r w:rsidRPr="00B61948">
        <w:rPr>
          <w:rFonts w:hint="eastAsia" w:eastAsia="나눔명조"/>
          <w:sz w:val="20"/>
          <w:szCs w:val="22"/>
        </w:rPr>
        <w:t xml:space="preserve"> </w:t>
      </w:r>
      <w:r w:rsidR="00490689">
        <w:rPr>
          <w:rFonts w:hint="eastAsia" w:eastAsia="나눔명조"/>
          <w:sz w:val="20"/>
          <w:szCs w:val="22"/>
        </w:rPr>
        <w:t>탐색적</w:t>
      </w:r>
      <w:r w:rsidR="00490689">
        <w:rPr>
          <w:rFonts w:hint="eastAsia" w:eastAsia="나눔명조"/>
          <w:sz w:val="20"/>
          <w:szCs w:val="22"/>
        </w:rPr>
        <w:t xml:space="preserve"> </w:t>
      </w:r>
      <w:r w:rsidR="00490689">
        <w:rPr>
          <w:rFonts w:hint="eastAsia" w:eastAsia="나눔명조"/>
          <w:sz w:val="20"/>
          <w:szCs w:val="22"/>
        </w:rPr>
        <w:t>요인방법</w:t>
      </w:r>
      <w:r w:rsidRPr="00B61948">
        <w:rPr>
          <w:rFonts w:eastAsia="나눔명조"/>
          <w:sz w:val="20"/>
          <w:szCs w:val="22"/>
        </w:rPr>
        <w:t>(</w:t>
      </w:r>
      <w:r w:rsidR="00490689">
        <w:rPr>
          <w:rFonts w:eastAsia="나눔명조"/>
          <w:sz w:val="20"/>
          <w:szCs w:val="22"/>
        </w:rPr>
        <w:t xml:space="preserve">exploratory </w:t>
      </w:r>
      <w:r w:rsidRPr="00B61948">
        <w:rPr>
          <w:rFonts w:eastAsia="나눔명조"/>
          <w:sz w:val="20"/>
          <w:szCs w:val="22"/>
        </w:rPr>
        <w:t>factor method)</w:t>
      </w:r>
      <w:r w:rsidRPr="00B61948">
        <w:rPr>
          <w:rFonts w:hint="eastAsia" w:eastAsia="나눔명조"/>
          <w:sz w:val="20"/>
          <w:szCs w:val="22"/>
        </w:rPr>
        <w:t>을</w:t>
      </w:r>
      <w:r w:rsidRPr="00B61948">
        <w:rPr>
          <w:rFonts w:hint="eastAsia" w:eastAsia="나눔명조"/>
          <w:sz w:val="20"/>
          <w:szCs w:val="22"/>
        </w:rPr>
        <w:t xml:space="preserve"> </w:t>
      </w:r>
      <w:r w:rsidRPr="00B61948">
        <w:rPr>
          <w:rFonts w:hint="eastAsia" w:eastAsia="나눔명조"/>
          <w:sz w:val="20"/>
          <w:szCs w:val="22"/>
        </w:rPr>
        <w:t>통한</w:t>
      </w:r>
      <w:r w:rsidRPr="00B61948">
        <w:rPr>
          <w:rFonts w:hint="eastAsia" w:eastAsia="나눔명조"/>
          <w:sz w:val="20"/>
          <w:szCs w:val="22"/>
        </w:rPr>
        <w:t xml:space="preserve"> </w:t>
      </w:r>
      <w:r w:rsidRPr="00B61948">
        <w:rPr>
          <w:rFonts w:hint="eastAsia" w:eastAsia="나눔명조"/>
          <w:sz w:val="20"/>
          <w:szCs w:val="22"/>
        </w:rPr>
        <w:t>요인분석</w:t>
      </w:r>
      <w:r w:rsidRPr="00B61948">
        <w:rPr>
          <w:rFonts w:eastAsia="나눔명조"/>
          <w:sz w:val="20"/>
          <w:szCs w:val="22"/>
        </w:rPr>
        <w:t>(factor analysis)</w:t>
      </w:r>
      <w:r w:rsidR="00490689">
        <w:rPr>
          <w:rFonts w:hint="eastAsia" w:eastAsia="나눔명조"/>
          <w:sz w:val="20"/>
          <w:szCs w:val="22"/>
        </w:rPr>
        <w:t>으</w:t>
      </w:r>
      <w:r w:rsidRPr="00B61948">
        <w:rPr>
          <w:rFonts w:hint="eastAsia" w:eastAsia="나눔명조"/>
          <w:sz w:val="20"/>
          <w:szCs w:val="22"/>
        </w:rPr>
        <w:t>로</w:t>
      </w:r>
      <w:r w:rsidRPr="00B61948">
        <w:rPr>
          <w:rFonts w:hint="eastAsia" w:eastAsia="나눔명조"/>
          <w:sz w:val="20"/>
          <w:szCs w:val="22"/>
        </w:rPr>
        <w:t xml:space="preserve"> </w:t>
      </w:r>
      <w:r w:rsidRPr="00B61948">
        <w:rPr>
          <w:rFonts w:hint="eastAsia" w:eastAsia="나눔명조"/>
          <w:sz w:val="20"/>
          <w:szCs w:val="22"/>
        </w:rPr>
        <w:t>측정지표의</w:t>
      </w:r>
      <w:r w:rsidRPr="00B61948">
        <w:rPr>
          <w:rFonts w:hint="eastAsia" w:eastAsia="나눔명조"/>
          <w:sz w:val="20"/>
          <w:szCs w:val="22"/>
        </w:rPr>
        <w:t xml:space="preserve"> </w:t>
      </w:r>
      <w:r w:rsidRPr="00B61948">
        <w:rPr>
          <w:rFonts w:hint="eastAsia" w:eastAsia="나눔명조"/>
          <w:sz w:val="20"/>
          <w:szCs w:val="22"/>
        </w:rPr>
        <w:t>타당도를</w:t>
      </w:r>
      <w:r w:rsidRPr="00B61948">
        <w:rPr>
          <w:rFonts w:hint="eastAsia" w:eastAsia="나눔명조"/>
          <w:sz w:val="20"/>
          <w:szCs w:val="22"/>
        </w:rPr>
        <w:t xml:space="preserve"> </w:t>
      </w:r>
      <w:r w:rsidRPr="00B61948">
        <w:rPr>
          <w:rFonts w:hint="eastAsia" w:eastAsia="나눔명조"/>
          <w:sz w:val="20"/>
          <w:szCs w:val="22"/>
        </w:rPr>
        <w:t>검증하였으며</w:t>
      </w:r>
      <w:r w:rsidRPr="00B61948">
        <w:rPr>
          <w:rFonts w:eastAsia="나눔명조"/>
          <w:sz w:val="20"/>
          <w:szCs w:val="22"/>
        </w:rPr>
        <w:t xml:space="preserve">, </w:t>
      </w:r>
      <w:r w:rsidRPr="00B61948">
        <w:rPr>
          <w:rFonts w:hint="eastAsia" w:eastAsia="나눔명조"/>
          <w:sz w:val="20"/>
          <w:szCs w:val="22"/>
        </w:rPr>
        <w:t>신뢰도</w:t>
      </w:r>
      <w:r w:rsidRPr="00B61948">
        <w:rPr>
          <w:rFonts w:hint="eastAsia" w:eastAsia="나눔명조"/>
          <w:sz w:val="20"/>
          <w:szCs w:val="22"/>
        </w:rPr>
        <w:t xml:space="preserve"> </w:t>
      </w:r>
      <w:r w:rsidRPr="00B61948">
        <w:rPr>
          <w:rFonts w:hint="eastAsia" w:eastAsia="나눔명조"/>
          <w:sz w:val="20"/>
          <w:szCs w:val="22"/>
        </w:rPr>
        <w:t>검증을</w:t>
      </w:r>
      <w:r w:rsidRPr="00B61948">
        <w:rPr>
          <w:rFonts w:hint="eastAsia" w:eastAsia="나눔명조"/>
          <w:sz w:val="20"/>
          <w:szCs w:val="22"/>
        </w:rPr>
        <w:t xml:space="preserve"> </w:t>
      </w:r>
      <w:r w:rsidRPr="00B61948">
        <w:rPr>
          <w:rFonts w:hint="eastAsia" w:eastAsia="나눔명조"/>
          <w:sz w:val="20"/>
          <w:szCs w:val="22"/>
        </w:rPr>
        <w:t>통해</w:t>
      </w:r>
      <w:r w:rsidRPr="00B61948">
        <w:rPr>
          <w:rFonts w:hint="eastAsia" w:eastAsia="나눔명조"/>
          <w:sz w:val="20"/>
          <w:szCs w:val="22"/>
        </w:rPr>
        <w:t xml:space="preserve"> </w:t>
      </w:r>
      <w:r w:rsidRPr="00B61948">
        <w:rPr>
          <w:rFonts w:hint="eastAsia" w:eastAsia="나눔명조"/>
          <w:sz w:val="20"/>
          <w:szCs w:val="22"/>
        </w:rPr>
        <w:t>내적</w:t>
      </w:r>
      <w:r w:rsidRPr="00B61948">
        <w:rPr>
          <w:rFonts w:hint="eastAsia" w:eastAsia="나눔명조"/>
          <w:sz w:val="20"/>
          <w:szCs w:val="22"/>
        </w:rPr>
        <w:t xml:space="preserve"> </w:t>
      </w:r>
      <w:r w:rsidRPr="00B61948">
        <w:rPr>
          <w:rFonts w:hint="eastAsia" w:eastAsia="나눔명조"/>
          <w:sz w:val="20"/>
          <w:szCs w:val="22"/>
        </w:rPr>
        <w:t>일치도</w:t>
      </w:r>
      <w:r w:rsidRPr="00B61948">
        <w:rPr>
          <w:rFonts w:eastAsia="나눔명조"/>
          <w:sz w:val="20"/>
          <w:szCs w:val="22"/>
        </w:rPr>
        <w:t xml:space="preserve">(Cronbach’s </w:t>
      </w:r>
      <w:r w:rsidRPr="00B61948">
        <w:rPr>
          <w:rFonts w:hint="eastAsia" w:eastAsia="나눔명조"/>
          <w:sz w:val="20"/>
          <w:szCs w:val="22"/>
        </w:rPr>
        <w:t>α</w:t>
      </w:r>
      <w:r w:rsidRPr="00B61948">
        <w:rPr>
          <w:rFonts w:eastAsia="나눔명조"/>
          <w:sz w:val="20"/>
          <w:szCs w:val="22"/>
        </w:rPr>
        <w:t>)</w:t>
      </w:r>
      <w:r w:rsidRPr="00B61948">
        <w:rPr>
          <w:rFonts w:hint="eastAsia" w:eastAsia="나눔명조"/>
          <w:sz w:val="20"/>
          <w:szCs w:val="22"/>
        </w:rPr>
        <w:t>를</w:t>
      </w:r>
      <w:r w:rsidRPr="00B61948">
        <w:rPr>
          <w:rFonts w:hint="eastAsia" w:eastAsia="나눔명조"/>
          <w:sz w:val="20"/>
          <w:szCs w:val="22"/>
        </w:rPr>
        <w:t xml:space="preserve"> </w:t>
      </w:r>
      <w:r w:rsidRPr="00B61948">
        <w:rPr>
          <w:rFonts w:hint="eastAsia" w:eastAsia="나눔명조"/>
          <w:sz w:val="20"/>
          <w:szCs w:val="22"/>
        </w:rPr>
        <w:t>추정하였다</w:t>
      </w:r>
      <w:r w:rsidRPr="00B61948">
        <w:rPr>
          <w:rFonts w:eastAsia="나눔명조"/>
          <w:sz w:val="20"/>
          <w:szCs w:val="22"/>
        </w:rPr>
        <w:t>. &lt;</w:t>
      </w:r>
      <w:r w:rsidRPr="00B61948">
        <w:rPr>
          <w:rFonts w:hint="eastAsia" w:eastAsia="나눔명조"/>
          <w:sz w:val="20"/>
          <w:szCs w:val="22"/>
        </w:rPr>
        <w:t>표</w:t>
      </w:r>
      <w:r w:rsidRPr="00B61948">
        <w:rPr>
          <w:rFonts w:hint="eastAsia" w:eastAsia="나눔명조"/>
          <w:sz w:val="20"/>
          <w:szCs w:val="22"/>
        </w:rPr>
        <w:t xml:space="preserve"> </w:t>
      </w:r>
      <w:r w:rsidRPr="00B61948">
        <w:rPr>
          <w:rFonts w:eastAsia="나눔명조"/>
          <w:sz w:val="20"/>
          <w:szCs w:val="22"/>
        </w:rPr>
        <w:t>1&gt;</w:t>
      </w:r>
      <w:r w:rsidRPr="00B61948">
        <w:rPr>
          <w:rFonts w:hint="eastAsia" w:eastAsia="나눔명조"/>
          <w:sz w:val="20"/>
          <w:szCs w:val="22"/>
        </w:rPr>
        <w:t>은</w:t>
      </w:r>
      <w:r w:rsidRPr="00B61948">
        <w:rPr>
          <w:rFonts w:hint="eastAsia" w:eastAsia="나눔명조"/>
          <w:sz w:val="20"/>
          <w:szCs w:val="22"/>
        </w:rPr>
        <w:t xml:space="preserve"> </w:t>
      </w:r>
      <w:r w:rsidRPr="00B61948">
        <w:rPr>
          <w:rFonts w:hint="eastAsia" w:eastAsia="나눔명조"/>
          <w:sz w:val="20"/>
          <w:szCs w:val="22"/>
        </w:rPr>
        <w:t>「공직생활실태조사」</w:t>
      </w:r>
      <w:r w:rsidRPr="00B61948">
        <w:rPr>
          <w:rFonts w:hint="eastAsia" w:eastAsia="나눔명조"/>
          <w:sz w:val="20"/>
          <w:szCs w:val="22"/>
        </w:rPr>
        <w:t xml:space="preserve"> </w:t>
      </w:r>
      <w:r w:rsidRPr="00B61948">
        <w:rPr>
          <w:rFonts w:hint="eastAsia" w:eastAsia="나눔명조"/>
          <w:sz w:val="20"/>
          <w:szCs w:val="22"/>
        </w:rPr>
        <w:t>자료에</w:t>
      </w:r>
      <w:r w:rsidRPr="00B61948">
        <w:rPr>
          <w:rFonts w:hint="eastAsia" w:eastAsia="나눔명조"/>
          <w:sz w:val="20"/>
          <w:szCs w:val="22"/>
        </w:rPr>
        <w:t xml:space="preserve"> </w:t>
      </w:r>
      <w:r w:rsidRPr="00B61948">
        <w:rPr>
          <w:rFonts w:hint="eastAsia" w:eastAsia="나눔명조"/>
          <w:sz w:val="20"/>
          <w:szCs w:val="22"/>
        </w:rPr>
        <w:t>포함된</w:t>
      </w:r>
      <w:r w:rsidRPr="00B61948">
        <w:rPr>
          <w:rFonts w:hint="eastAsia" w:eastAsia="나눔명조"/>
          <w:sz w:val="20"/>
          <w:szCs w:val="22"/>
        </w:rPr>
        <w:t xml:space="preserve"> </w:t>
      </w:r>
      <w:r w:rsidRPr="00B61948">
        <w:rPr>
          <w:rFonts w:hint="eastAsia" w:eastAsia="나눔명조"/>
          <w:sz w:val="20"/>
          <w:szCs w:val="22"/>
        </w:rPr>
        <w:t>측정문항들의</w:t>
      </w:r>
      <w:r w:rsidRPr="00B61948">
        <w:rPr>
          <w:rFonts w:hint="eastAsia" w:eastAsia="나눔명조"/>
          <w:sz w:val="20"/>
          <w:szCs w:val="22"/>
        </w:rPr>
        <w:t xml:space="preserve"> </w:t>
      </w:r>
      <w:r w:rsidRPr="00B61948">
        <w:rPr>
          <w:rFonts w:hint="eastAsia" w:eastAsia="나눔명조"/>
          <w:sz w:val="20"/>
          <w:szCs w:val="22"/>
        </w:rPr>
        <w:t>소개와</w:t>
      </w:r>
      <w:r w:rsidRPr="00B61948">
        <w:rPr>
          <w:rFonts w:hint="eastAsia" w:eastAsia="나눔명조"/>
          <w:sz w:val="20"/>
          <w:szCs w:val="22"/>
        </w:rPr>
        <w:t xml:space="preserve"> </w:t>
      </w:r>
      <w:r w:rsidRPr="00B61948">
        <w:rPr>
          <w:rFonts w:hint="eastAsia" w:eastAsia="나눔명조"/>
          <w:sz w:val="20"/>
          <w:szCs w:val="22"/>
        </w:rPr>
        <w:t>이를</w:t>
      </w:r>
      <w:r w:rsidRPr="00B61948">
        <w:rPr>
          <w:rFonts w:hint="eastAsia" w:eastAsia="나눔명조"/>
          <w:sz w:val="20"/>
          <w:szCs w:val="22"/>
        </w:rPr>
        <w:t xml:space="preserve"> </w:t>
      </w:r>
      <w:r w:rsidRPr="00B61948">
        <w:rPr>
          <w:rFonts w:hint="eastAsia" w:eastAsia="나눔명조"/>
          <w:sz w:val="20"/>
          <w:szCs w:val="22"/>
        </w:rPr>
        <w:t>통해</w:t>
      </w:r>
      <w:r w:rsidRPr="00B61948">
        <w:rPr>
          <w:rFonts w:hint="eastAsia" w:eastAsia="나눔명조"/>
          <w:sz w:val="20"/>
          <w:szCs w:val="22"/>
        </w:rPr>
        <w:t xml:space="preserve"> </w:t>
      </w:r>
      <w:r w:rsidRPr="00B61948">
        <w:rPr>
          <w:rFonts w:hint="eastAsia" w:eastAsia="나눔명조"/>
          <w:sz w:val="20"/>
          <w:szCs w:val="22"/>
        </w:rPr>
        <w:t>살펴보고자</w:t>
      </w:r>
      <w:r w:rsidRPr="00B61948">
        <w:rPr>
          <w:rFonts w:hint="eastAsia" w:eastAsia="나눔명조"/>
          <w:sz w:val="20"/>
          <w:szCs w:val="22"/>
        </w:rPr>
        <w:t xml:space="preserve"> </w:t>
      </w:r>
      <w:r w:rsidRPr="00B61948">
        <w:rPr>
          <w:rFonts w:hint="eastAsia" w:eastAsia="나눔명조"/>
          <w:sz w:val="20"/>
          <w:szCs w:val="22"/>
        </w:rPr>
        <w:t>하는</w:t>
      </w:r>
      <w:r w:rsidRPr="00B61948">
        <w:rPr>
          <w:rFonts w:hint="eastAsia" w:eastAsia="나눔명조"/>
          <w:sz w:val="20"/>
          <w:szCs w:val="22"/>
        </w:rPr>
        <w:t xml:space="preserve"> </w:t>
      </w:r>
      <w:r w:rsidRPr="00B61948">
        <w:rPr>
          <w:rFonts w:hint="eastAsia" w:eastAsia="나눔명조"/>
          <w:sz w:val="20"/>
          <w:szCs w:val="22"/>
        </w:rPr>
        <w:t>이론적</w:t>
      </w:r>
      <w:r w:rsidRPr="00B61948">
        <w:rPr>
          <w:rFonts w:hint="eastAsia" w:eastAsia="나눔명조"/>
          <w:sz w:val="20"/>
          <w:szCs w:val="22"/>
        </w:rPr>
        <w:t xml:space="preserve"> </w:t>
      </w:r>
      <w:r w:rsidRPr="00B61948">
        <w:rPr>
          <w:rFonts w:hint="eastAsia" w:eastAsia="나눔명조"/>
          <w:sz w:val="20"/>
          <w:szCs w:val="22"/>
        </w:rPr>
        <w:t>개념</w:t>
      </w:r>
      <w:r w:rsidRPr="00B61948">
        <w:rPr>
          <w:rFonts w:eastAsia="나눔명조"/>
          <w:sz w:val="20"/>
          <w:szCs w:val="22"/>
        </w:rPr>
        <w:t xml:space="preserve">, </w:t>
      </w:r>
      <w:r w:rsidRPr="00B61948">
        <w:rPr>
          <w:rFonts w:hint="eastAsia" w:eastAsia="나눔명조"/>
          <w:sz w:val="20"/>
          <w:szCs w:val="22"/>
        </w:rPr>
        <w:t>잠재변수들에</w:t>
      </w:r>
      <w:r w:rsidRPr="00B61948">
        <w:rPr>
          <w:rFonts w:hint="eastAsia" w:eastAsia="나눔명조"/>
          <w:sz w:val="20"/>
          <w:szCs w:val="22"/>
        </w:rPr>
        <w:t xml:space="preserve"> </w:t>
      </w:r>
      <w:r w:rsidRPr="00B61948">
        <w:rPr>
          <w:rFonts w:hint="eastAsia" w:eastAsia="나눔명조"/>
          <w:sz w:val="20"/>
          <w:szCs w:val="22"/>
        </w:rPr>
        <w:t>관한</w:t>
      </w:r>
      <w:r w:rsidRPr="00B61948">
        <w:rPr>
          <w:rFonts w:hint="eastAsia" w:eastAsia="나눔명조"/>
          <w:sz w:val="20"/>
          <w:szCs w:val="22"/>
        </w:rPr>
        <w:t xml:space="preserve"> </w:t>
      </w:r>
      <w:r w:rsidRPr="00B61948">
        <w:rPr>
          <w:rFonts w:hint="eastAsia" w:eastAsia="나눔명조"/>
          <w:sz w:val="20"/>
          <w:szCs w:val="22"/>
        </w:rPr>
        <w:t>이론적</w:t>
      </w:r>
      <w:r w:rsidRPr="00B61948">
        <w:rPr>
          <w:rFonts w:hint="eastAsia" w:eastAsia="나눔명조"/>
          <w:sz w:val="20"/>
          <w:szCs w:val="22"/>
        </w:rPr>
        <w:t xml:space="preserve"> </w:t>
      </w:r>
      <w:r w:rsidRPr="00B61948">
        <w:rPr>
          <w:rFonts w:hint="eastAsia" w:eastAsia="나눔명조"/>
          <w:sz w:val="20"/>
          <w:szCs w:val="22"/>
        </w:rPr>
        <w:t>배경을</w:t>
      </w:r>
      <w:r w:rsidRPr="00B61948">
        <w:rPr>
          <w:rFonts w:hint="eastAsia" w:eastAsia="나눔명조"/>
          <w:sz w:val="20"/>
          <w:szCs w:val="22"/>
        </w:rPr>
        <w:t xml:space="preserve"> </w:t>
      </w:r>
      <w:r w:rsidRPr="00B61948">
        <w:rPr>
          <w:rFonts w:hint="eastAsia" w:eastAsia="나눔명조"/>
          <w:sz w:val="20"/>
          <w:szCs w:val="22"/>
        </w:rPr>
        <w:t>제시하고</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w:t>
      </w:r>
    </w:p>
    <w:p w:rsidRPr="003820D2" w:rsidR="00DC4D71" w:rsidP="00E001E7" w:rsidRDefault="00DC4D71" w14:paraId="25C2ABC1" w14:textId="77777777">
      <w:pPr>
        <w:wordWrap/>
        <w:spacing w:before="120" w:after="120" w:line="276" w:lineRule="auto"/>
        <w:ind w:firstLine="288"/>
        <w:rPr>
          <w:rFonts w:ascii="나눔명조" w:hAnsi="나눔명조" w:eastAsia="나눔명조"/>
          <w:sz w:val="20"/>
          <w:szCs w:val="20"/>
        </w:rPr>
      </w:pPr>
    </w:p>
    <w:p w:rsidRPr="003820D2" w:rsidR="001024D9" w:rsidP="003820D2" w:rsidRDefault="00266821" w14:paraId="73E277AD" w14:textId="774F7449">
      <w:pPr>
        <w:pStyle w:val="af"/>
        <w:keepNext/>
        <w:jc w:val="center"/>
        <w:rPr>
          <w:rFonts w:ascii="나눔명조" w:hAnsi="나눔명조" w:eastAsia="나눔명조"/>
          <w:i w:val="0"/>
          <w:iCs w:val="0"/>
          <w:color w:val="auto"/>
          <w:sz w:val="20"/>
          <w:szCs w:val="20"/>
        </w:rPr>
      </w:pPr>
      <w:r>
        <w:rPr>
          <w:rFonts w:hint="eastAsia" w:ascii="나눔명조" w:hAnsi="나눔명조" w:eastAsia="나눔명조"/>
          <w:i w:val="0"/>
          <w:iCs w:val="0"/>
          <w:color w:val="auto"/>
          <w:sz w:val="20"/>
          <w:szCs w:val="20"/>
        </w:rPr>
        <w:t>&lt;</w:t>
      </w:r>
      <w:r w:rsidRPr="003820D2" w:rsidR="001024D9">
        <w:rPr>
          <w:rFonts w:hint="eastAsia" w:ascii="나눔명조" w:hAnsi="나눔명조" w:eastAsia="나눔명조"/>
          <w:i w:val="0"/>
          <w:iCs w:val="0"/>
          <w:color w:val="auto"/>
          <w:sz w:val="20"/>
          <w:szCs w:val="20"/>
        </w:rPr>
        <w:t xml:space="preserve">표 </w:t>
      </w:r>
      <w:r w:rsidRPr="003820D2" w:rsidR="001024D9">
        <w:rPr>
          <w:rFonts w:ascii="나눔명조" w:hAnsi="나눔명조" w:eastAsia="나눔명조"/>
          <w:i w:val="0"/>
          <w:iCs w:val="0"/>
          <w:color w:val="auto"/>
          <w:sz w:val="20"/>
          <w:szCs w:val="20"/>
        </w:rPr>
        <w:fldChar w:fldCharType="begin"/>
      </w:r>
      <w:r w:rsidRPr="00266821" w:rsidR="001024D9">
        <w:rPr>
          <w:rFonts w:ascii="나눔명조" w:hAnsi="나눔명조" w:eastAsia="나눔명조"/>
          <w:i w:val="0"/>
          <w:iCs w:val="0"/>
          <w:color w:val="auto"/>
          <w:sz w:val="20"/>
          <w:szCs w:val="20"/>
        </w:rPr>
        <w:instrText xml:space="preserve"> SEQ </w:instrText>
      </w:r>
      <w:r w:rsidRPr="00266821" w:rsidR="001024D9">
        <w:rPr>
          <w:rFonts w:hint="eastAsia" w:ascii="나눔명조" w:hAnsi="나눔명조" w:eastAsia="나눔명조"/>
          <w:i w:val="0"/>
          <w:iCs w:val="0"/>
          <w:color w:val="auto"/>
          <w:sz w:val="20"/>
          <w:szCs w:val="20"/>
        </w:rPr>
        <w:instrText>표</w:instrText>
      </w:r>
      <w:r w:rsidRPr="00266821" w:rsidR="001024D9">
        <w:rPr>
          <w:rFonts w:ascii="나눔명조" w:hAnsi="나눔명조" w:eastAsia="나눔명조"/>
          <w:i w:val="0"/>
          <w:iCs w:val="0"/>
          <w:color w:val="auto"/>
          <w:sz w:val="20"/>
          <w:szCs w:val="20"/>
        </w:rPr>
        <w:instrText xml:space="preserve"> \* ARABIC </w:instrText>
      </w:r>
      <w:r w:rsidRPr="003820D2" w:rsidR="001024D9">
        <w:rPr>
          <w:rFonts w:ascii="나눔명조" w:hAnsi="나눔명조" w:eastAsia="나눔명조"/>
          <w:i w:val="0"/>
          <w:iCs w:val="0"/>
          <w:color w:val="auto"/>
          <w:sz w:val="20"/>
          <w:szCs w:val="20"/>
        </w:rPr>
        <w:fldChar w:fldCharType="separate"/>
      </w:r>
      <w:r w:rsidR="0024534A">
        <w:rPr>
          <w:rFonts w:ascii="나눔명조" w:hAnsi="나눔명조" w:eastAsia="나눔명조"/>
          <w:i w:val="0"/>
          <w:iCs w:val="0"/>
          <w:noProof/>
          <w:color w:val="auto"/>
          <w:sz w:val="20"/>
          <w:szCs w:val="20"/>
        </w:rPr>
        <w:t>1</w:t>
      </w:r>
      <w:r w:rsidRPr="003820D2" w:rsidR="001024D9">
        <w:rPr>
          <w:rFonts w:ascii="나눔명조" w:hAnsi="나눔명조" w:eastAsia="나눔명조"/>
          <w:i w:val="0"/>
          <w:iCs w:val="0"/>
          <w:color w:val="auto"/>
          <w:sz w:val="20"/>
          <w:szCs w:val="20"/>
        </w:rPr>
        <w:fldChar w:fldCharType="end"/>
      </w:r>
      <w:r>
        <w:rPr>
          <w:rFonts w:ascii="나눔명조" w:hAnsi="나눔명조" w:eastAsia="나눔명조"/>
          <w:i w:val="0"/>
          <w:iCs w:val="0"/>
          <w:color w:val="auto"/>
          <w:sz w:val="20"/>
          <w:szCs w:val="20"/>
        </w:rPr>
        <w:t>&gt;</w:t>
      </w:r>
      <w:r w:rsidRPr="003820D2" w:rsidR="001024D9">
        <w:rPr>
          <w:rFonts w:ascii="나눔명조" w:hAnsi="나눔명조" w:eastAsia="나눔명조"/>
          <w:i w:val="0"/>
          <w:iCs w:val="0"/>
          <w:color w:val="auto"/>
          <w:sz w:val="20"/>
          <w:szCs w:val="20"/>
        </w:rPr>
        <w:t xml:space="preserve"> </w:t>
      </w:r>
      <w:r w:rsidRPr="003820D2" w:rsidR="001024D9">
        <w:rPr>
          <w:rFonts w:hint="eastAsia" w:ascii="나눔명조" w:hAnsi="나눔명조" w:eastAsia="나눔명조"/>
          <w:i w:val="0"/>
          <w:iCs w:val="0"/>
          <w:color w:val="auto"/>
          <w:sz w:val="20"/>
          <w:szCs w:val="20"/>
        </w:rPr>
        <w:t>예측변수들과 설문문항</w:t>
      </w:r>
    </w:p>
    <w:tbl>
      <w:tblPr>
        <w:tblStyle w:val="20"/>
        <w:tblW w:w="0" w:type="auto"/>
        <w:jc w:val="center"/>
        <w:tblLook w:val="04A0" w:firstRow="1" w:lastRow="0" w:firstColumn="1" w:lastColumn="0" w:noHBand="0" w:noVBand="1"/>
      </w:tblPr>
      <w:tblGrid>
        <w:gridCol w:w="1473"/>
        <w:gridCol w:w="1017"/>
        <w:gridCol w:w="4032"/>
        <w:gridCol w:w="1728"/>
      </w:tblGrid>
      <w:tr w:rsidRPr="00B61948" w:rsidR="00B61948" w:rsidTr="00DC4D71" w14:paraId="1D8139F5" w14:textId="77777777">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412" w:type="dxa"/>
          </w:tcPr>
          <w:p w:rsidRPr="00B61948" w:rsidR="001024D9" w:rsidP="00265BC3" w:rsidRDefault="001024D9" w14:paraId="232DFDD4" w14:textId="121CA25C">
            <w:pPr>
              <w:wordWrap/>
              <w:spacing w:before="120" w:after="120" w:line="276" w:lineRule="auto"/>
              <w:jc w:val="center"/>
              <w:rPr>
                <w:rFonts w:eastAsia="나눔명조"/>
                <w:sz w:val="20"/>
                <w:szCs w:val="22"/>
              </w:rPr>
            </w:pPr>
            <w:r w:rsidRPr="00B61948">
              <w:rPr>
                <w:rFonts w:hint="eastAsia" w:eastAsia="나눔명조"/>
                <w:sz w:val="20"/>
                <w:szCs w:val="22"/>
              </w:rPr>
              <w:t>잠재변수</w:t>
            </w:r>
          </w:p>
        </w:tc>
        <w:tc>
          <w:tcPr>
            <w:tcW w:w="977" w:type="dxa"/>
          </w:tcPr>
          <w:p w:rsidRPr="00B61948" w:rsidR="001024D9" w:rsidP="00265BC3" w:rsidRDefault="001024D9" w14:paraId="366F640A" w14:textId="437C0EAF">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hint="eastAsia" w:eastAsia="나눔명조"/>
                <w:sz w:val="20"/>
                <w:szCs w:val="22"/>
              </w:rPr>
              <w:t>측정변수</w:t>
            </w:r>
          </w:p>
        </w:tc>
        <w:tc>
          <w:tcPr>
            <w:tcW w:w="4032" w:type="dxa"/>
          </w:tcPr>
          <w:p w:rsidRPr="00B61948" w:rsidR="001024D9" w:rsidP="00265BC3" w:rsidRDefault="001024D9" w14:paraId="6A5DAC0C" w14:textId="4870DBD1">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hint="eastAsia" w:eastAsia="나눔명조"/>
                <w:sz w:val="20"/>
                <w:szCs w:val="22"/>
              </w:rPr>
              <w:t>설문문항</w:t>
            </w:r>
          </w:p>
        </w:tc>
        <w:tc>
          <w:tcPr>
            <w:tcW w:w="1728" w:type="dxa"/>
            <w:shd w:val="clear" w:color="auto" w:fill="auto"/>
          </w:tcPr>
          <w:p w:rsidRPr="003820D2" w:rsidR="001024D9" w:rsidP="00265BC3" w:rsidRDefault="001024D9" w14:paraId="269E2F17" w14:textId="038056D8">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3820D2">
              <w:rPr>
                <w:rFonts w:hint="eastAsia" w:eastAsia="나눔명조"/>
                <w:sz w:val="20"/>
                <w:szCs w:val="22"/>
              </w:rPr>
              <w:t>이론적</w:t>
            </w:r>
            <w:r w:rsidRPr="003820D2">
              <w:rPr>
                <w:rFonts w:eastAsia="나눔명조"/>
                <w:sz w:val="20"/>
                <w:szCs w:val="22"/>
              </w:rPr>
              <w:t xml:space="preserve"> </w:t>
            </w:r>
            <w:r w:rsidRPr="003820D2">
              <w:rPr>
                <w:rFonts w:hint="eastAsia" w:eastAsia="나눔명조"/>
                <w:sz w:val="20"/>
                <w:szCs w:val="22"/>
              </w:rPr>
              <w:t>배경</w:t>
            </w:r>
          </w:p>
        </w:tc>
      </w:tr>
      <w:tr w:rsidRPr="00B61948" w:rsidR="00B61948" w:rsidTr="00DC4D71" w14:paraId="093B75C0" w14:textId="77777777">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rsidRPr="00B61948" w:rsidR="008B58B9" w:rsidP="00265BC3" w:rsidRDefault="008B58B9" w14:paraId="0199331D" w14:textId="1AD86061">
            <w:pPr>
              <w:wordWrap/>
              <w:spacing w:after="0" w:line="240" w:lineRule="auto"/>
              <w:jc w:val="center"/>
              <w:rPr>
                <w:rFonts w:eastAsia="나눔명조"/>
                <w:sz w:val="20"/>
                <w:szCs w:val="22"/>
              </w:rPr>
            </w:pP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w:t>
            </w:r>
          </w:p>
        </w:tc>
        <w:tc>
          <w:tcPr>
            <w:tcW w:w="977" w:type="dxa"/>
          </w:tcPr>
          <w:p w:rsidRPr="00B61948" w:rsidR="008B58B9" w:rsidP="00265BC3" w:rsidRDefault="008B58B9" w14:paraId="6D4AA178" w14:textId="347594F9">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Q19_1</w:t>
            </w:r>
          </w:p>
        </w:tc>
        <w:tc>
          <w:tcPr>
            <w:tcW w:w="4032" w:type="dxa"/>
          </w:tcPr>
          <w:p w:rsidRPr="00B61948" w:rsidR="008B58B9" w:rsidP="003820D2" w:rsidRDefault="008B58B9" w14:paraId="632172CD" w14:textId="70FA8110">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hint="eastAsia" w:eastAsia="나눔명조"/>
                <w:sz w:val="20"/>
                <w:szCs w:val="22"/>
              </w:rPr>
              <w:t>나의</w:t>
            </w:r>
            <w:r w:rsidRPr="00B61948">
              <w:rPr>
                <w:rFonts w:hint="eastAsia" w:eastAsia="나눔명조"/>
                <w:sz w:val="20"/>
                <w:szCs w:val="22"/>
              </w:rPr>
              <w:t xml:space="preserve"> </w:t>
            </w:r>
            <w:r w:rsidRPr="00B61948">
              <w:rPr>
                <w:rFonts w:hint="eastAsia" w:eastAsia="나눔명조"/>
                <w:sz w:val="20"/>
                <w:szCs w:val="22"/>
              </w:rPr>
              <w:t>상급자는</w:t>
            </w:r>
            <w:r w:rsidRPr="00B61948">
              <w:rPr>
                <w:rFonts w:hint="eastAsia" w:eastAsia="나눔명조"/>
                <w:sz w:val="20"/>
                <w:szCs w:val="22"/>
              </w:rPr>
              <w:t xml:space="preserve"> </w:t>
            </w:r>
            <w:r w:rsidRPr="00B61948">
              <w:rPr>
                <w:rFonts w:hint="eastAsia" w:eastAsia="나눔명조"/>
                <w:sz w:val="20"/>
                <w:szCs w:val="22"/>
              </w:rPr>
              <w:t>목표가</w:t>
            </w:r>
            <w:r w:rsidRPr="00B61948">
              <w:rPr>
                <w:rFonts w:hint="eastAsia" w:eastAsia="나눔명조"/>
                <w:sz w:val="20"/>
                <w:szCs w:val="22"/>
              </w:rPr>
              <w:t xml:space="preserve"> </w:t>
            </w:r>
            <w:r w:rsidRPr="00B61948">
              <w:rPr>
                <w:rFonts w:hint="eastAsia" w:eastAsia="나눔명조"/>
                <w:sz w:val="20"/>
                <w:szCs w:val="22"/>
              </w:rPr>
              <w:t>달성될</w:t>
            </w:r>
            <w:r w:rsidRPr="00B61948">
              <w:rPr>
                <w:rFonts w:hint="eastAsia" w:eastAsia="나눔명조"/>
                <w:sz w:val="20"/>
                <w:szCs w:val="22"/>
              </w:rPr>
              <w:t xml:space="preserve"> </w:t>
            </w:r>
            <w:r w:rsidRPr="00B61948">
              <w:rPr>
                <w:rFonts w:hint="eastAsia" w:eastAsia="나눔명조"/>
                <w:sz w:val="20"/>
                <w:szCs w:val="22"/>
              </w:rPr>
              <w:t>경우</w:t>
            </w:r>
            <w:r w:rsidRPr="00B61948">
              <w:rPr>
                <w:rFonts w:hint="eastAsia" w:eastAsia="나눔명조"/>
                <w:sz w:val="20"/>
                <w:szCs w:val="22"/>
              </w:rPr>
              <w:t xml:space="preserve"> </w:t>
            </w:r>
            <w:r w:rsidRPr="00B61948">
              <w:rPr>
                <w:rFonts w:hint="eastAsia" w:eastAsia="나눔명조"/>
                <w:sz w:val="20"/>
                <w:szCs w:val="22"/>
              </w:rPr>
              <w:t>내가</w:t>
            </w:r>
            <w:r w:rsidRPr="00B61948">
              <w:rPr>
                <w:rFonts w:hint="eastAsia" w:eastAsia="나눔명조"/>
                <w:sz w:val="20"/>
                <w:szCs w:val="22"/>
              </w:rPr>
              <w:t xml:space="preserve"> </w:t>
            </w:r>
            <w:r w:rsidRPr="00B61948">
              <w:rPr>
                <w:rFonts w:hint="eastAsia" w:eastAsia="나눔명조"/>
                <w:sz w:val="20"/>
                <w:szCs w:val="22"/>
              </w:rPr>
              <w:t>받게</w:t>
            </w:r>
            <w:r w:rsidRPr="00B61948">
              <w:rPr>
                <w:rFonts w:hint="eastAsia" w:eastAsia="나눔명조"/>
                <w:sz w:val="20"/>
                <w:szCs w:val="22"/>
              </w:rPr>
              <w:t xml:space="preserve"> </w:t>
            </w:r>
            <w:r w:rsidRPr="00B61948">
              <w:rPr>
                <w:rFonts w:hint="eastAsia" w:eastAsia="나눔명조"/>
                <w:sz w:val="20"/>
                <w:szCs w:val="22"/>
              </w:rPr>
              <w:t>될</w:t>
            </w:r>
            <w:r w:rsidRPr="00B61948">
              <w:rPr>
                <w:rFonts w:hint="eastAsia" w:eastAsia="나눔명조"/>
                <w:sz w:val="20"/>
                <w:szCs w:val="22"/>
              </w:rPr>
              <w:t xml:space="preserve"> </w:t>
            </w:r>
            <w:r w:rsidRPr="00B61948">
              <w:rPr>
                <w:rFonts w:hint="eastAsia" w:eastAsia="나눔명조"/>
                <w:sz w:val="20"/>
                <w:szCs w:val="22"/>
              </w:rPr>
              <w:t>보상</w:t>
            </w:r>
            <w:r w:rsidRPr="00B61948">
              <w:rPr>
                <w:rFonts w:eastAsia="나눔명조"/>
                <w:sz w:val="20"/>
                <w:szCs w:val="22"/>
              </w:rPr>
              <w:t>/</w:t>
            </w:r>
            <w:r w:rsidRPr="00B61948">
              <w:rPr>
                <w:rFonts w:hint="eastAsia" w:eastAsia="나눔명조"/>
                <w:sz w:val="20"/>
                <w:szCs w:val="22"/>
              </w:rPr>
              <w:t>이익에</w:t>
            </w:r>
            <w:r w:rsidRPr="00B61948">
              <w:rPr>
                <w:rFonts w:hint="eastAsia" w:eastAsia="나눔명조"/>
                <w:sz w:val="20"/>
                <w:szCs w:val="22"/>
              </w:rPr>
              <w:t xml:space="preserve"> </w:t>
            </w:r>
            <w:r w:rsidRPr="00B61948">
              <w:rPr>
                <w:rFonts w:hint="eastAsia" w:eastAsia="나눔명조"/>
                <w:sz w:val="20"/>
                <w:szCs w:val="22"/>
              </w:rPr>
              <w:t>대해</w:t>
            </w:r>
            <w:r w:rsidRPr="00B61948">
              <w:rPr>
                <w:rFonts w:hint="eastAsia" w:eastAsia="나눔명조"/>
                <w:sz w:val="20"/>
                <w:szCs w:val="22"/>
              </w:rPr>
              <w:t xml:space="preserve"> </w:t>
            </w:r>
            <w:r w:rsidRPr="00B61948">
              <w:rPr>
                <w:rFonts w:hint="eastAsia" w:eastAsia="나눔명조"/>
                <w:sz w:val="20"/>
                <w:szCs w:val="22"/>
              </w:rPr>
              <w:t>잘</w:t>
            </w:r>
            <w:r w:rsidRPr="00B61948">
              <w:rPr>
                <w:rFonts w:hint="eastAsia" w:eastAsia="나눔명조"/>
                <w:sz w:val="20"/>
                <w:szCs w:val="22"/>
              </w:rPr>
              <w:t xml:space="preserve"> </w:t>
            </w:r>
            <w:r w:rsidRPr="00B61948">
              <w:rPr>
                <w:rFonts w:hint="eastAsia" w:eastAsia="나눔명조"/>
                <w:sz w:val="20"/>
                <w:szCs w:val="22"/>
              </w:rPr>
              <w:t>이해시켜</w:t>
            </w:r>
            <w:r w:rsidRPr="00B61948">
              <w:rPr>
                <w:rFonts w:hint="eastAsia" w:eastAsia="나눔명조"/>
                <w:sz w:val="20"/>
                <w:szCs w:val="22"/>
              </w:rPr>
              <w:t xml:space="preserve"> </w:t>
            </w:r>
            <w:r w:rsidRPr="00B61948">
              <w:rPr>
                <w:rFonts w:hint="eastAsia" w:eastAsia="나눔명조"/>
                <w:sz w:val="20"/>
                <w:szCs w:val="22"/>
              </w:rPr>
              <w:t>준다</w:t>
            </w:r>
            <w:r w:rsidRPr="00B61948">
              <w:rPr>
                <w:rFonts w:eastAsia="나눔명조"/>
                <w:sz w:val="20"/>
                <w:szCs w:val="22"/>
              </w:rPr>
              <w:t>.</w:t>
            </w:r>
          </w:p>
        </w:tc>
        <w:tc>
          <w:tcPr>
            <w:tcW w:w="1728" w:type="dxa"/>
            <w:vMerge w:val="restart"/>
            <w:shd w:val="clear" w:color="auto" w:fill="auto"/>
          </w:tcPr>
          <w:p w:rsidRPr="003820D2" w:rsidR="008B58B9" w:rsidP="003820D2" w:rsidRDefault="00D93197" w14:paraId="77DD7F51" w14:textId="367EEAE4">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hAnsi="나눔명조" w:eastAsia="나눔명조"/>
                <w:sz w:val="20"/>
                <w:szCs w:val="22"/>
              </w:rPr>
            </w:pPr>
            <w:r w:rsidRPr="003820D2">
              <w:rPr>
                <w:rFonts w:hint="eastAsia" w:ascii="나눔명조" w:hAnsi="나눔명조" w:eastAsia="나눔명조"/>
                <w:sz w:val="20"/>
                <w:szCs w:val="22"/>
              </w:rPr>
              <w:t>임재영</w:t>
            </w:r>
            <w:r w:rsidRPr="003820D2">
              <w:rPr>
                <w:rFonts w:ascii="나눔명조" w:hAnsi="나눔명조" w:eastAsia="나눔명조"/>
                <w:sz w:val="20"/>
                <w:szCs w:val="22"/>
              </w:rPr>
              <w:t xml:space="preserve"> 외 (2019)</w:t>
            </w:r>
            <w:r w:rsidRPr="003820D2" w:rsidR="008B58B9">
              <w:rPr>
                <w:rFonts w:ascii="나눔명조" w:hAnsi="나눔명조" w:eastAsia="나눔명조"/>
                <w:sz w:val="20"/>
                <w:szCs w:val="22"/>
              </w:rPr>
              <w:t>;</w:t>
            </w:r>
          </w:p>
          <w:p w:rsidRPr="003820D2" w:rsidR="008B58B9" w:rsidP="003820D2" w:rsidRDefault="008B58B9" w14:paraId="153E11BE" w14:textId="3E05F2D0">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hAnsi="나눔명조" w:eastAsia="나눔명조"/>
                <w:sz w:val="20"/>
                <w:szCs w:val="22"/>
              </w:rPr>
            </w:pPr>
            <w:r w:rsidRPr="003820D2">
              <w:rPr>
                <w:rFonts w:hint="eastAsia" w:ascii="나눔명조" w:hAnsi="나눔명조" w:eastAsia="나눔명조"/>
                <w:sz w:val="20"/>
                <w:szCs w:val="22"/>
              </w:rPr>
              <w:t>정지용</w:t>
            </w:r>
            <w:r w:rsidRPr="003820D2">
              <w:rPr>
                <w:rFonts w:ascii="나눔명조" w:hAnsi="나눔명조" w:eastAsia="나눔명조"/>
                <w:sz w:val="20"/>
                <w:szCs w:val="22"/>
              </w:rPr>
              <w:t xml:space="preserve"> </w:t>
            </w:r>
            <w:r w:rsidRPr="003820D2">
              <w:rPr>
                <w:rFonts w:hint="eastAsia" w:ascii="나눔명조" w:hAnsi="나눔명조" w:eastAsia="나눔명조"/>
                <w:sz w:val="20"/>
                <w:szCs w:val="22"/>
              </w:rPr>
              <w:t>외</w:t>
            </w:r>
            <w:r w:rsidRPr="003820D2">
              <w:rPr>
                <w:rFonts w:ascii="나눔명조" w:hAnsi="나눔명조" w:eastAsia="나눔명조"/>
                <w:sz w:val="20"/>
                <w:szCs w:val="22"/>
              </w:rPr>
              <w:t xml:space="preserve"> (2020)</w:t>
            </w:r>
          </w:p>
        </w:tc>
      </w:tr>
      <w:tr w:rsidRPr="00B61948" w:rsidR="00B61948" w:rsidTr="00DC4D71" w14:paraId="72A0583B" w14:textId="77777777">
        <w:trPr>
          <w:trHeight w:val="556"/>
          <w:jc w:val="center"/>
        </w:trPr>
        <w:tc>
          <w:tcPr>
            <w:cnfStyle w:val="001000000000" w:firstRow="0" w:lastRow="0" w:firstColumn="1" w:lastColumn="0" w:oddVBand="0" w:evenVBand="0" w:oddHBand="0" w:evenHBand="0" w:firstRowFirstColumn="0" w:firstRowLastColumn="0" w:lastRowFirstColumn="0" w:lastRowLastColumn="0"/>
            <w:tcW w:w="1412" w:type="dxa"/>
            <w:vMerge/>
          </w:tcPr>
          <w:p w:rsidRPr="00B61948" w:rsidR="008B58B9" w:rsidP="00265BC3" w:rsidRDefault="008B58B9" w14:paraId="4921046A" w14:textId="77777777">
            <w:pPr>
              <w:wordWrap/>
              <w:spacing w:after="0" w:line="240" w:lineRule="auto"/>
              <w:jc w:val="center"/>
              <w:rPr>
                <w:rFonts w:eastAsia="나눔명조"/>
                <w:sz w:val="20"/>
                <w:szCs w:val="22"/>
              </w:rPr>
            </w:pPr>
          </w:p>
        </w:tc>
        <w:tc>
          <w:tcPr>
            <w:tcW w:w="977" w:type="dxa"/>
          </w:tcPr>
          <w:p w:rsidRPr="00B61948" w:rsidR="008B58B9" w:rsidP="00265BC3" w:rsidRDefault="008B58B9" w14:paraId="12B34328" w14:textId="5BCAC71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Q19_2</w:t>
            </w:r>
          </w:p>
        </w:tc>
        <w:tc>
          <w:tcPr>
            <w:tcW w:w="4032" w:type="dxa"/>
          </w:tcPr>
          <w:p w:rsidRPr="00B61948" w:rsidR="008B58B9" w:rsidP="003820D2" w:rsidRDefault="008B58B9" w14:paraId="0224178C" w14:textId="55364590">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hint="eastAsia" w:eastAsia="나눔명조"/>
                <w:sz w:val="20"/>
                <w:szCs w:val="22"/>
              </w:rPr>
              <w:t>나의</w:t>
            </w:r>
            <w:r w:rsidRPr="00B61948">
              <w:rPr>
                <w:rFonts w:hint="eastAsia" w:eastAsia="나눔명조"/>
                <w:sz w:val="20"/>
                <w:szCs w:val="22"/>
              </w:rPr>
              <w:t xml:space="preserve"> </w:t>
            </w:r>
            <w:r w:rsidRPr="00B61948">
              <w:rPr>
                <w:rFonts w:hint="eastAsia" w:eastAsia="나눔명조"/>
                <w:sz w:val="20"/>
                <w:szCs w:val="22"/>
              </w:rPr>
              <w:t>상급자는</w:t>
            </w:r>
            <w:r w:rsidRPr="00B61948">
              <w:rPr>
                <w:rFonts w:hint="eastAsia" w:eastAsia="나눔명조"/>
                <w:sz w:val="20"/>
                <w:szCs w:val="22"/>
              </w:rPr>
              <w:t xml:space="preserve"> </w:t>
            </w:r>
            <w:r w:rsidRPr="00B61948">
              <w:rPr>
                <w:rFonts w:hint="eastAsia" w:eastAsia="나눔명조"/>
                <w:sz w:val="20"/>
                <w:szCs w:val="22"/>
              </w:rPr>
              <w:t>업무성과에</w:t>
            </w:r>
            <w:r w:rsidRPr="00B61948">
              <w:rPr>
                <w:rFonts w:hint="eastAsia" w:eastAsia="나눔명조"/>
                <w:sz w:val="20"/>
                <w:szCs w:val="22"/>
              </w:rPr>
              <w:t xml:space="preserve"> </w:t>
            </w:r>
            <w:r w:rsidRPr="00B61948">
              <w:rPr>
                <w:rFonts w:hint="eastAsia" w:eastAsia="나눔명조"/>
                <w:sz w:val="20"/>
                <w:szCs w:val="22"/>
              </w:rPr>
              <w:t>따른</w:t>
            </w:r>
            <w:r w:rsidRPr="00B61948">
              <w:rPr>
                <w:rFonts w:hint="eastAsia" w:eastAsia="나눔명조"/>
                <w:sz w:val="20"/>
                <w:szCs w:val="22"/>
              </w:rPr>
              <w:t xml:space="preserve"> </w:t>
            </w:r>
            <w:r w:rsidRPr="00B61948">
              <w:rPr>
                <w:rFonts w:hint="eastAsia" w:eastAsia="나눔명조"/>
                <w:sz w:val="20"/>
                <w:szCs w:val="22"/>
              </w:rPr>
              <w:t>보상</w:t>
            </w:r>
            <w:r w:rsidRPr="00B61948">
              <w:rPr>
                <w:rFonts w:eastAsia="나눔명조"/>
                <w:sz w:val="20"/>
                <w:szCs w:val="22"/>
              </w:rPr>
              <w:t>/</w:t>
            </w:r>
            <w:r w:rsidRPr="00B61948">
              <w:rPr>
                <w:rFonts w:hint="eastAsia" w:eastAsia="나눔명조"/>
                <w:sz w:val="20"/>
                <w:szCs w:val="22"/>
              </w:rPr>
              <w:t>이익을</w:t>
            </w:r>
            <w:r w:rsidRPr="00B61948">
              <w:rPr>
                <w:rFonts w:hint="eastAsia" w:eastAsia="나눔명조"/>
                <w:sz w:val="20"/>
                <w:szCs w:val="22"/>
              </w:rPr>
              <w:t xml:space="preserve"> </w:t>
            </w:r>
            <w:r w:rsidRPr="00B61948">
              <w:rPr>
                <w:rFonts w:hint="eastAsia" w:eastAsia="나눔명조"/>
                <w:sz w:val="20"/>
                <w:szCs w:val="22"/>
              </w:rPr>
              <w:t>얻기</w:t>
            </w:r>
            <w:r w:rsidRPr="00B61948">
              <w:rPr>
                <w:rFonts w:hint="eastAsia" w:eastAsia="나눔명조"/>
                <w:sz w:val="20"/>
                <w:szCs w:val="22"/>
              </w:rPr>
              <w:t xml:space="preserve"> </w:t>
            </w:r>
            <w:r w:rsidRPr="00B61948">
              <w:rPr>
                <w:rFonts w:hint="eastAsia" w:eastAsia="나눔명조"/>
                <w:sz w:val="20"/>
                <w:szCs w:val="22"/>
              </w:rPr>
              <w:t>위해</w:t>
            </w:r>
            <w:r w:rsidRPr="00B61948">
              <w:rPr>
                <w:rFonts w:hint="eastAsia" w:eastAsia="나눔명조"/>
                <w:sz w:val="20"/>
                <w:szCs w:val="22"/>
              </w:rPr>
              <w:t xml:space="preserve"> </w:t>
            </w:r>
            <w:r w:rsidRPr="00B61948">
              <w:rPr>
                <w:rFonts w:hint="eastAsia" w:eastAsia="나눔명조"/>
                <w:sz w:val="20"/>
                <w:szCs w:val="22"/>
              </w:rPr>
              <w:t>내가</w:t>
            </w:r>
            <w:r w:rsidRPr="00B61948">
              <w:rPr>
                <w:rFonts w:hint="eastAsia" w:eastAsia="나눔명조"/>
                <w:sz w:val="20"/>
                <w:szCs w:val="22"/>
              </w:rPr>
              <w:t xml:space="preserve"> </w:t>
            </w:r>
            <w:r w:rsidRPr="00B61948">
              <w:rPr>
                <w:rFonts w:hint="eastAsia" w:eastAsia="나눔명조"/>
                <w:sz w:val="20"/>
                <w:szCs w:val="22"/>
              </w:rPr>
              <w:t>어떻게</w:t>
            </w:r>
            <w:r w:rsidRPr="00B61948">
              <w:rPr>
                <w:rFonts w:hint="eastAsia" w:eastAsia="나눔명조"/>
                <w:sz w:val="20"/>
                <w:szCs w:val="22"/>
              </w:rPr>
              <w:t xml:space="preserve"> </w:t>
            </w:r>
            <w:r w:rsidRPr="00B61948">
              <w:rPr>
                <w:rFonts w:hint="eastAsia" w:eastAsia="나눔명조"/>
                <w:sz w:val="20"/>
                <w:szCs w:val="22"/>
              </w:rPr>
              <w:t>해야</w:t>
            </w:r>
            <w:r w:rsidRPr="00B61948">
              <w:rPr>
                <w:rFonts w:hint="eastAsia" w:eastAsia="나눔명조"/>
                <w:sz w:val="20"/>
                <w:szCs w:val="22"/>
              </w:rPr>
              <w:t xml:space="preserve"> </w:t>
            </w:r>
            <w:r w:rsidRPr="00B61948">
              <w:rPr>
                <w:rFonts w:hint="eastAsia" w:eastAsia="나눔명조"/>
                <w:sz w:val="20"/>
                <w:szCs w:val="22"/>
              </w:rPr>
              <w:t>하는지를</w:t>
            </w:r>
            <w:r w:rsidRPr="00B61948">
              <w:rPr>
                <w:rFonts w:hint="eastAsia" w:eastAsia="나눔명조"/>
                <w:sz w:val="20"/>
                <w:szCs w:val="22"/>
              </w:rPr>
              <w:t xml:space="preserve"> </w:t>
            </w:r>
            <w:r w:rsidRPr="00B61948">
              <w:rPr>
                <w:rFonts w:hint="eastAsia" w:eastAsia="나눔명조"/>
                <w:sz w:val="20"/>
                <w:szCs w:val="22"/>
              </w:rPr>
              <w:t>구체적으로</w:t>
            </w:r>
            <w:r w:rsidRPr="00B61948">
              <w:rPr>
                <w:rFonts w:hint="eastAsia" w:eastAsia="나눔명조"/>
                <w:sz w:val="20"/>
                <w:szCs w:val="22"/>
              </w:rPr>
              <w:t xml:space="preserve"> </w:t>
            </w:r>
            <w:r w:rsidRPr="00B61948">
              <w:rPr>
                <w:rFonts w:hint="eastAsia" w:eastAsia="나눔명조"/>
                <w:sz w:val="20"/>
                <w:szCs w:val="22"/>
              </w:rPr>
              <w:t>알려준다</w:t>
            </w:r>
            <w:r w:rsidRPr="00B61948">
              <w:rPr>
                <w:rFonts w:eastAsia="나눔명조"/>
                <w:sz w:val="20"/>
                <w:szCs w:val="22"/>
              </w:rPr>
              <w:t>.</w:t>
            </w:r>
          </w:p>
        </w:tc>
        <w:tc>
          <w:tcPr>
            <w:tcW w:w="1728" w:type="dxa"/>
            <w:vMerge/>
            <w:shd w:val="clear" w:color="auto" w:fill="auto"/>
          </w:tcPr>
          <w:p w:rsidRPr="003820D2" w:rsidR="008B58B9" w:rsidP="003820D2" w:rsidRDefault="008B58B9" w14:paraId="3DA80A4F" w14:textId="77777777">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ascii="나눔명조" w:hAnsi="나눔명조" w:eastAsia="나눔명조"/>
                <w:sz w:val="20"/>
                <w:szCs w:val="22"/>
              </w:rPr>
            </w:pPr>
          </w:p>
        </w:tc>
      </w:tr>
      <w:tr w:rsidRPr="00B61948" w:rsidR="00B61948" w:rsidTr="00DC4D71" w14:paraId="50BC2A23" w14:textId="77777777">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rsidRPr="00B61948" w:rsidR="001024D9" w:rsidP="00265BC3" w:rsidRDefault="001024D9" w14:paraId="0C65D6FB" w14:textId="7EA562AE">
            <w:pPr>
              <w:wordWrap/>
              <w:spacing w:after="0" w:line="240" w:lineRule="auto"/>
              <w:jc w:val="center"/>
              <w:rPr>
                <w:rFonts w:eastAsia="나눔명조"/>
                <w:sz w:val="20"/>
                <w:szCs w:val="22"/>
              </w:rPr>
            </w:pP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w:t>
            </w:r>
          </w:p>
        </w:tc>
        <w:tc>
          <w:tcPr>
            <w:tcW w:w="977" w:type="dxa"/>
          </w:tcPr>
          <w:p w:rsidRPr="00B61948" w:rsidR="001024D9" w:rsidP="00265BC3" w:rsidRDefault="001024D9" w14:paraId="39F5254A" w14:textId="581BC48E">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Q19_4</w:t>
            </w:r>
          </w:p>
        </w:tc>
        <w:tc>
          <w:tcPr>
            <w:tcW w:w="4032" w:type="dxa"/>
          </w:tcPr>
          <w:p w:rsidRPr="00B61948" w:rsidR="001024D9" w:rsidP="003820D2" w:rsidRDefault="001024D9" w14:paraId="0CA45403" w14:textId="06AAFA5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hint="eastAsia" w:eastAsia="나눔명조"/>
                <w:sz w:val="20"/>
                <w:szCs w:val="22"/>
              </w:rPr>
              <w:t>나의</w:t>
            </w:r>
            <w:r w:rsidRPr="00B61948">
              <w:rPr>
                <w:rFonts w:hint="eastAsia" w:eastAsia="나눔명조"/>
                <w:sz w:val="20"/>
                <w:szCs w:val="22"/>
              </w:rPr>
              <w:t xml:space="preserve"> </w:t>
            </w:r>
            <w:r w:rsidRPr="00B61948">
              <w:rPr>
                <w:rFonts w:hint="eastAsia" w:eastAsia="나눔명조"/>
                <w:sz w:val="20"/>
                <w:szCs w:val="22"/>
              </w:rPr>
              <w:t>상급자는</w:t>
            </w:r>
            <w:r w:rsidRPr="00B61948">
              <w:rPr>
                <w:rFonts w:hint="eastAsia" w:eastAsia="나눔명조"/>
                <w:sz w:val="20"/>
                <w:szCs w:val="22"/>
              </w:rPr>
              <w:t xml:space="preserve"> </w:t>
            </w:r>
            <w:r w:rsidRPr="00B61948">
              <w:rPr>
                <w:rFonts w:hint="eastAsia" w:eastAsia="나눔명조"/>
                <w:sz w:val="20"/>
                <w:szCs w:val="22"/>
              </w:rPr>
              <w:t>내가</w:t>
            </w:r>
            <w:r w:rsidRPr="00B61948">
              <w:rPr>
                <w:rFonts w:hint="eastAsia" w:eastAsia="나눔명조"/>
                <w:sz w:val="20"/>
                <w:szCs w:val="22"/>
              </w:rPr>
              <w:t xml:space="preserve"> </w:t>
            </w:r>
            <w:r w:rsidRPr="00B61948">
              <w:rPr>
                <w:rFonts w:hint="eastAsia" w:eastAsia="나눔명조"/>
                <w:sz w:val="20"/>
                <w:szCs w:val="22"/>
              </w:rPr>
              <w:t>미래에</w:t>
            </w:r>
            <w:r w:rsidRPr="00B61948">
              <w:rPr>
                <w:rFonts w:hint="eastAsia" w:eastAsia="나눔명조"/>
                <w:sz w:val="20"/>
                <w:szCs w:val="22"/>
              </w:rPr>
              <w:t xml:space="preserve"> </w:t>
            </w:r>
            <w:r w:rsidRPr="00B61948">
              <w:rPr>
                <w:rFonts w:hint="eastAsia" w:eastAsia="나눔명조"/>
                <w:sz w:val="20"/>
                <w:szCs w:val="22"/>
              </w:rPr>
              <w:t>지향해야</w:t>
            </w:r>
            <w:r w:rsidRPr="00B61948">
              <w:rPr>
                <w:rFonts w:hint="eastAsia" w:eastAsia="나눔명조"/>
                <w:sz w:val="20"/>
                <w:szCs w:val="22"/>
              </w:rPr>
              <w:t xml:space="preserve"> </w:t>
            </w:r>
            <w:r w:rsidRPr="00B61948">
              <w:rPr>
                <w:rFonts w:hint="eastAsia" w:eastAsia="나눔명조"/>
                <w:sz w:val="20"/>
                <w:szCs w:val="22"/>
              </w:rPr>
              <w:t>할</w:t>
            </w:r>
            <w:r w:rsidRPr="00B61948">
              <w:rPr>
                <w:rFonts w:hint="eastAsia" w:eastAsia="나눔명조"/>
                <w:sz w:val="20"/>
                <w:szCs w:val="22"/>
              </w:rPr>
              <w:t xml:space="preserve"> </w:t>
            </w:r>
            <w:r w:rsidRPr="00B61948">
              <w:rPr>
                <w:rFonts w:hint="eastAsia" w:eastAsia="나눔명조"/>
                <w:sz w:val="20"/>
                <w:szCs w:val="22"/>
              </w:rPr>
              <w:t>확고한</w:t>
            </w:r>
            <w:r w:rsidRPr="00B61948">
              <w:rPr>
                <w:rFonts w:hint="eastAsia" w:eastAsia="나눔명조"/>
                <w:sz w:val="20"/>
                <w:szCs w:val="22"/>
              </w:rPr>
              <w:t xml:space="preserve"> </w:t>
            </w:r>
            <w:r w:rsidRPr="00B61948">
              <w:rPr>
                <w:rFonts w:hint="eastAsia" w:eastAsia="나눔명조"/>
                <w:sz w:val="20"/>
                <w:szCs w:val="22"/>
              </w:rPr>
              <w:t>비전을</w:t>
            </w:r>
            <w:r w:rsidRPr="00B61948">
              <w:rPr>
                <w:rFonts w:hint="eastAsia" w:eastAsia="나눔명조"/>
                <w:sz w:val="20"/>
                <w:szCs w:val="22"/>
              </w:rPr>
              <w:t xml:space="preserve"> </w:t>
            </w:r>
            <w:r w:rsidRPr="00B61948">
              <w:rPr>
                <w:rFonts w:hint="eastAsia" w:eastAsia="나눔명조"/>
                <w:sz w:val="20"/>
                <w:szCs w:val="22"/>
              </w:rPr>
              <w:t>제시해</w:t>
            </w:r>
            <w:r w:rsidRPr="00B61948">
              <w:rPr>
                <w:rFonts w:hint="eastAsia" w:eastAsia="나눔명조"/>
                <w:sz w:val="20"/>
                <w:szCs w:val="22"/>
              </w:rPr>
              <w:t xml:space="preserve"> </w:t>
            </w:r>
            <w:r w:rsidRPr="00B61948">
              <w:rPr>
                <w:rFonts w:hint="eastAsia" w:eastAsia="나눔명조"/>
                <w:sz w:val="20"/>
                <w:szCs w:val="22"/>
              </w:rPr>
              <w:t>준다</w:t>
            </w:r>
            <w:r w:rsidRPr="00B61948" w:rsidR="00C311B9">
              <w:rPr>
                <w:rFonts w:hint="eastAsia" w:eastAsia="나눔명조"/>
                <w:sz w:val="20"/>
                <w:szCs w:val="22"/>
              </w:rPr>
              <w:t>.</w:t>
            </w:r>
          </w:p>
        </w:tc>
        <w:tc>
          <w:tcPr>
            <w:tcW w:w="1728" w:type="dxa"/>
            <w:shd w:val="clear" w:color="auto" w:fill="auto"/>
          </w:tcPr>
          <w:p w:rsidRPr="003820D2" w:rsidR="001024D9" w:rsidP="003820D2" w:rsidRDefault="00805806" w14:paraId="1737BF8C" w14:textId="3C20EDF0">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hint="eastAsia" w:eastAsia="나눔명조"/>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hint="eastAsia" w:eastAsia="나눔명조"/>
                <w:sz w:val="20"/>
                <w:szCs w:val="22"/>
              </w:rPr>
              <w:t>김재형</w:t>
            </w:r>
            <w:r w:rsidRPr="003820D2">
              <w:rPr>
                <w:rFonts w:eastAsia="나눔명조"/>
                <w:sz w:val="20"/>
                <w:szCs w:val="22"/>
              </w:rPr>
              <w:t xml:space="preserve"> </w:t>
            </w:r>
            <w:r w:rsidRPr="003820D2">
              <w:rPr>
                <w:rFonts w:hint="eastAsia" w:eastAsia="나눔명조"/>
                <w:sz w:val="20"/>
                <w:szCs w:val="22"/>
              </w:rPr>
              <w:t>외</w:t>
            </w:r>
            <w:r w:rsidRPr="003820D2">
              <w:rPr>
                <w:rFonts w:eastAsia="나눔명조"/>
                <w:sz w:val="20"/>
                <w:szCs w:val="22"/>
              </w:rPr>
              <w:t xml:space="preserve"> (2020); </w:t>
            </w:r>
            <w:r w:rsidRPr="003820D2">
              <w:rPr>
                <w:rFonts w:eastAsia="나눔명조"/>
                <w:sz w:val="20"/>
                <w:szCs w:val="22"/>
              </w:rPr>
              <w:br/>
            </w:r>
            <w:r w:rsidRPr="003820D2">
              <w:rPr>
                <w:rFonts w:hint="eastAsia" w:eastAsia="나눔명조"/>
                <w:sz w:val="20"/>
                <w:szCs w:val="22"/>
              </w:rPr>
              <w:t>임재영</w:t>
            </w:r>
            <w:r w:rsidRPr="003820D2">
              <w:rPr>
                <w:rFonts w:eastAsia="나눔명조"/>
                <w:sz w:val="20"/>
                <w:szCs w:val="22"/>
              </w:rPr>
              <w:t xml:space="preserve"> </w:t>
            </w:r>
            <w:r w:rsidRPr="003820D2">
              <w:rPr>
                <w:rFonts w:hint="eastAsia" w:eastAsia="나눔명조"/>
                <w:sz w:val="20"/>
                <w:szCs w:val="22"/>
              </w:rPr>
              <w:t>외</w:t>
            </w:r>
            <w:r w:rsidRPr="003820D2">
              <w:rPr>
                <w:rFonts w:eastAsia="나눔명조"/>
                <w:sz w:val="20"/>
                <w:szCs w:val="22"/>
              </w:rPr>
              <w:t xml:space="preserve"> (2019a); </w:t>
            </w:r>
            <w:r w:rsidRPr="003820D2">
              <w:rPr>
                <w:rFonts w:eastAsia="나눔명조"/>
                <w:sz w:val="20"/>
                <w:szCs w:val="22"/>
              </w:rPr>
              <w:br/>
            </w:r>
            <w:r w:rsidRPr="003820D2">
              <w:rPr>
                <w:rFonts w:hint="eastAsia" w:eastAsia="나눔명조"/>
                <w:sz w:val="20"/>
                <w:szCs w:val="22"/>
              </w:rPr>
              <w:t>정지용</w:t>
            </w:r>
            <w:r w:rsidRPr="003820D2">
              <w:rPr>
                <w:rFonts w:eastAsia="나눔명조"/>
                <w:sz w:val="20"/>
                <w:szCs w:val="22"/>
              </w:rPr>
              <w:t xml:space="preserve"> </w:t>
            </w:r>
            <w:r w:rsidRPr="003820D2">
              <w:rPr>
                <w:rFonts w:hint="eastAsia" w:eastAsia="나눔명조"/>
                <w:sz w:val="20"/>
                <w:szCs w:val="22"/>
              </w:rPr>
              <w:t>외</w:t>
            </w:r>
            <w:r w:rsidRPr="003820D2">
              <w:rPr>
                <w:rFonts w:eastAsia="나눔명조"/>
                <w:sz w:val="20"/>
                <w:szCs w:val="22"/>
              </w:rPr>
              <w:t xml:space="preserve"> (2020)</w:t>
            </w:r>
          </w:p>
        </w:tc>
      </w:tr>
      <w:tr w:rsidRPr="00B61948" w:rsidR="00B61948" w:rsidTr="00DC4D71" w14:paraId="72DFABCD" w14:textId="77777777">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rsidRPr="00B61948" w:rsidR="00805806" w:rsidP="00265BC3" w:rsidRDefault="00805806" w14:paraId="5DA9571B" w14:textId="77777777">
            <w:pPr>
              <w:wordWrap/>
              <w:spacing w:after="0" w:line="240" w:lineRule="auto"/>
              <w:jc w:val="center"/>
              <w:rPr>
                <w:rFonts w:eastAsia="나눔명조"/>
                <w:sz w:val="20"/>
                <w:szCs w:val="22"/>
              </w:rPr>
            </w:pPr>
          </w:p>
        </w:tc>
        <w:tc>
          <w:tcPr>
            <w:tcW w:w="977" w:type="dxa"/>
          </w:tcPr>
          <w:p w:rsidRPr="00B61948" w:rsidR="00805806" w:rsidP="00265BC3" w:rsidRDefault="00805806" w14:paraId="447F9135" w14:textId="710BAFBC">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Q19_6</w:t>
            </w:r>
          </w:p>
        </w:tc>
        <w:tc>
          <w:tcPr>
            <w:tcW w:w="4032" w:type="dxa"/>
          </w:tcPr>
          <w:p w:rsidRPr="00B61948" w:rsidR="00805806" w:rsidP="003820D2" w:rsidRDefault="00805806" w14:paraId="6CF27565" w14:textId="06420F2C">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hint="eastAsia" w:eastAsia="나눔명조"/>
                <w:sz w:val="20"/>
                <w:szCs w:val="22"/>
              </w:rPr>
              <w:t>나의</w:t>
            </w:r>
            <w:r w:rsidRPr="00B61948">
              <w:rPr>
                <w:rFonts w:hint="eastAsia" w:eastAsia="나눔명조"/>
                <w:sz w:val="20"/>
                <w:szCs w:val="22"/>
              </w:rPr>
              <w:t xml:space="preserve"> </w:t>
            </w:r>
            <w:r w:rsidRPr="00B61948">
              <w:rPr>
                <w:rFonts w:hint="eastAsia" w:eastAsia="나눔명조"/>
                <w:sz w:val="20"/>
                <w:szCs w:val="22"/>
              </w:rPr>
              <w:t>상급자는</w:t>
            </w:r>
            <w:r w:rsidRPr="00B61948">
              <w:rPr>
                <w:rFonts w:hint="eastAsia" w:eastAsia="나눔명조"/>
                <w:sz w:val="20"/>
                <w:szCs w:val="22"/>
              </w:rPr>
              <w:t xml:space="preserve"> </w:t>
            </w:r>
            <w:r w:rsidRPr="00B61948">
              <w:rPr>
                <w:rFonts w:hint="eastAsia" w:eastAsia="나눔명조"/>
                <w:sz w:val="20"/>
                <w:szCs w:val="22"/>
              </w:rPr>
              <w:t>내가</w:t>
            </w:r>
            <w:r w:rsidRPr="00B61948">
              <w:rPr>
                <w:rFonts w:hint="eastAsia" w:eastAsia="나눔명조"/>
                <w:sz w:val="20"/>
                <w:szCs w:val="22"/>
              </w:rPr>
              <w:t xml:space="preserve"> </w:t>
            </w:r>
            <w:r w:rsidRPr="00B61948">
              <w:rPr>
                <w:rFonts w:hint="eastAsia" w:eastAsia="나눔명조"/>
                <w:sz w:val="20"/>
                <w:szCs w:val="22"/>
              </w:rPr>
              <w:t>새로운</w:t>
            </w:r>
            <w:r w:rsidRPr="00B61948">
              <w:rPr>
                <w:rFonts w:hint="eastAsia" w:eastAsia="나눔명조"/>
                <w:sz w:val="20"/>
                <w:szCs w:val="22"/>
              </w:rPr>
              <w:t xml:space="preserve"> </w:t>
            </w:r>
            <w:r w:rsidRPr="00B61948">
              <w:rPr>
                <w:rFonts w:hint="eastAsia" w:eastAsia="나눔명조"/>
                <w:sz w:val="20"/>
                <w:szCs w:val="22"/>
              </w:rPr>
              <w:t>시각에</w:t>
            </w:r>
            <w:r w:rsidRPr="00B61948">
              <w:rPr>
                <w:rFonts w:hint="eastAsia" w:eastAsia="나눔명조"/>
                <w:sz w:val="20"/>
                <w:szCs w:val="22"/>
              </w:rPr>
              <w:t xml:space="preserve"> </w:t>
            </w:r>
            <w:r w:rsidRPr="00B61948">
              <w:rPr>
                <w:rFonts w:hint="eastAsia" w:eastAsia="나눔명조"/>
                <w:sz w:val="20"/>
                <w:szCs w:val="22"/>
              </w:rPr>
              <w:t>업무를</w:t>
            </w:r>
            <w:r w:rsidRPr="00B61948">
              <w:rPr>
                <w:rFonts w:hint="eastAsia" w:eastAsia="나눔명조"/>
                <w:sz w:val="20"/>
                <w:szCs w:val="22"/>
              </w:rPr>
              <w:t xml:space="preserve"> </w:t>
            </w:r>
            <w:r w:rsidRPr="00B61948">
              <w:rPr>
                <w:rFonts w:hint="eastAsia" w:eastAsia="나눔명조"/>
                <w:sz w:val="20"/>
                <w:szCs w:val="22"/>
              </w:rPr>
              <w:t>수행할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있도록</w:t>
            </w:r>
            <w:r w:rsidRPr="00B61948">
              <w:rPr>
                <w:rFonts w:hint="eastAsia" w:eastAsia="나눔명조"/>
                <w:sz w:val="20"/>
                <w:szCs w:val="22"/>
              </w:rPr>
              <w:t xml:space="preserve"> </w:t>
            </w:r>
            <w:r w:rsidRPr="00B61948">
              <w:rPr>
                <w:rFonts w:hint="eastAsia" w:eastAsia="나눔명조"/>
                <w:sz w:val="20"/>
                <w:szCs w:val="22"/>
              </w:rPr>
              <w:t>장려한다</w:t>
            </w:r>
            <w:r w:rsidRPr="00B61948">
              <w:rPr>
                <w:rFonts w:eastAsia="나눔명조"/>
                <w:sz w:val="20"/>
                <w:szCs w:val="22"/>
              </w:rPr>
              <w:t>.</w:t>
            </w:r>
          </w:p>
        </w:tc>
        <w:tc>
          <w:tcPr>
            <w:tcW w:w="1728" w:type="dxa"/>
            <w:vMerge w:val="restart"/>
            <w:shd w:val="clear" w:color="auto" w:fill="auto"/>
          </w:tcPr>
          <w:p w:rsidRPr="003820D2" w:rsidR="00805806" w:rsidP="003820D2" w:rsidRDefault="00805806" w14:paraId="2C8E870C" w14:textId="07520E3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hint="eastAsia" w:eastAsia="나눔명조"/>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hint="eastAsia" w:eastAsia="나눔명조"/>
                <w:sz w:val="20"/>
                <w:szCs w:val="22"/>
              </w:rPr>
              <w:t>김재형</w:t>
            </w:r>
            <w:r w:rsidRPr="003820D2">
              <w:rPr>
                <w:rFonts w:eastAsia="나눔명조"/>
                <w:sz w:val="20"/>
                <w:szCs w:val="22"/>
              </w:rPr>
              <w:t xml:space="preserve"> </w:t>
            </w:r>
            <w:r w:rsidRPr="003820D2">
              <w:rPr>
                <w:rFonts w:hint="eastAsia" w:eastAsia="나눔명조"/>
                <w:sz w:val="20"/>
                <w:szCs w:val="22"/>
              </w:rPr>
              <w:t>외</w:t>
            </w:r>
            <w:r w:rsidRPr="003820D2">
              <w:rPr>
                <w:rFonts w:eastAsia="나눔명조"/>
                <w:sz w:val="20"/>
                <w:szCs w:val="22"/>
              </w:rPr>
              <w:t xml:space="preserve">(2020); </w:t>
            </w:r>
            <w:r w:rsidRPr="003820D2">
              <w:rPr>
                <w:rFonts w:eastAsia="나눔명조"/>
                <w:sz w:val="20"/>
                <w:szCs w:val="22"/>
              </w:rPr>
              <w:br/>
            </w:r>
            <w:r w:rsidRPr="003820D2">
              <w:rPr>
                <w:rFonts w:hint="eastAsia" w:eastAsia="나눔명조"/>
                <w:sz w:val="20"/>
                <w:szCs w:val="22"/>
              </w:rPr>
              <w:t>정지용</w:t>
            </w:r>
            <w:r w:rsidRPr="003820D2">
              <w:rPr>
                <w:rFonts w:eastAsia="나눔명조"/>
                <w:sz w:val="20"/>
                <w:szCs w:val="22"/>
              </w:rPr>
              <w:t xml:space="preserve"> </w:t>
            </w:r>
            <w:r w:rsidRPr="003820D2">
              <w:rPr>
                <w:rFonts w:hint="eastAsia" w:eastAsia="나눔명조"/>
                <w:sz w:val="20"/>
                <w:szCs w:val="22"/>
              </w:rPr>
              <w:t>외</w:t>
            </w:r>
            <w:r w:rsidRPr="003820D2">
              <w:rPr>
                <w:rFonts w:eastAsia="나눔명조"/>
                <w:sz w:val="20"/>
                <w:szCs w:val="22"/>
              </w:rPr>
              <w:t xml:space="preserve"> (2020)</w:t>
            </w:r>
          </w:p>
        </w:tc>
      </w:tr>
      <w:tr w:rsidRPr="00B61948" w:rsidR="00B61948" w:rsidTr="00DC4D71" w14:paraId="0A14445D" w14:textId="77777777">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rsidRPr="00B61948" w:rsidR="00805806" w:rsidP="00265BC3" w:rsidRDefault="00805806" w14:paraId="09CECC84" w14:textId="77777777">
            <w:pPr>
              <w:wordWrap/>
              <w:spacing w:after="0" w:line="240" w:lineRule="auto"/>
              <w:jc w:val="center"/>
              <w:rPr>
                <w:rFonts w:eastAsia="나눔명조"/>
                <w:sz w:val="20"/>
                <w:szCs w:val="22"/>
              </w:rPr>
            </w:pPr>
          </w:p>
        </w:tc>
        <w:tc>
          <w:tcPr>
            <w:tcW w:w="977" w:type="dxa"/>
          </w:tcPr>
          <w:p w:rsidRPr="00B61948" w:rsidR="00805806" w:rsidP="00265BC3" w:rsidRDefault="00805806" w14:paraId="5D888CF0" w14:textId="61DA897B">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Q19_7</w:t>
            </w:r>
          </w:p>
        </w:tc>
        <w:tc>
          <w:tcPr>
            <w:tcW w:w="4032" w:type="dxa"/>
          </w:tcPr>
          <w:p w:rsidRPr="00B61948" w:rsidR="00805806" w:rsidP="003820D2" w:rsidRDefault="00805806" w14:paraId="5A93BABD" w14:textId="2F4CBB77">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hint="eastAsia" w:eastAsia="나눔명조"/>
                <w:sz w:val="20"/>
                <w:szCs w:val="22"/>
              </w:rPr>
              <w:t>나의</w:t>
            </w:r>
            <w:r w:rsidRPr="00B61948">
              <w:rPr>
                <w:rFonts w:hint="eastAsia" w:eastAsia="나눔명조"/>
                <w:sz w:val="20"/>
                <w:szCs w:val="22"/>
              </w:rPr>
              <w:t xml:space="preserve"> </w:t>
            </w:r>
            <w:r w:rsidRPr="00B61948">
              <w:rPr>
                <w:rFonts w:hint="eastAsia" w:eastAsia="나눔명조"/>
                <w:sz w:val="20"/>
                <w:szCs w:val="22"/>
              </w:rPr>
              <w:t>상급자는</w:t>
            </w:r>
            <w:r w:rsidRPr="00B61948">
              <w:rPr>
                <w:rFonts w:hint="eastAsia" w:eastAsia="나눔명조"/>
                <w:sz w:val="20"/>
                <w:szCs w:val="22"/>
              </w:rPr>
              <w:t xml:space="preserve"> </w:t>
            </w:r>
            <w:r w:rsidRPr="00B61948">
              <w:rPr>
                <w:rFonts w:hint="eastAsia" w:eastAsia="나눔명조"/>
                <w:sz w:val="20"/>
                <w:szCs w:val="22"/>
              </w:rPr>
              <w:t>나</w:t>
            </w:r>
            <w:r w:rsidRPr="00B61948">
              <w:rPr>
                <w:rFonts w:hint="eastAsia" w:eastAsia="나눔명조"/>
                <w:sz w:val="20"/>
                <w:szCs w:val="22"/>
              </w:rPr>
              <w:t xml:space="preserve"> </w:t>
            </w:r>
            <w:r w:rsidRPr="00B61948">
              <w:rPr>
                <w:rFonts w:hint="eastAsia" w:eastAsia="나눔명조"/>
                <w:sz w:val="20"/>
                <w:szCs w:val="22"/>
              </w:rPr>
              <w:t>자신이</w:t>
            </w:r>
            <w:r w:rsidRPr="00B61948">
              <w:rPr>
                <w:rFonts w:hint="eastAsia" w:eastAsia="나눔명조"/>
                <w:sz w:val="20"/>
                <w:szCs w:val="22"/>
              </w:rPr>
              <w:t xml:space="preserve"> </w:t>
            </w:r>
            <w:r w:rsidRPr="00B61948">
              <w:rPr>
                <w:rFonts w:hint="eastAsia" w:eastAsia="나눔명조"/>
                <w:sz w:val="20"/>
                <w:szCs w:val="22"/>
              </w:rPr>
              <w:t>스스로</w:t>
            </w:r>
            <w:r w:rsidRPr="00B61948">
              <w:rPr>
                <w:rFonts w:hint="eastAsia" w:eastAsia="나눔명조"/>
                <w:sz w:val="20"/>
                <w:szCs w:val="22"/>
              </w:rPr>
              <w:t xml:space="preserve"> </w:t>
            </w:r>
            <w:r w:rsidRPr="00B61948">
              <w:rPr>
                <w:rFonts w:hint="eastAsia" w:eastAsia="나눔명조"/>
                <w:sz w:val="20"/>
                <w:szCs w:val="22"/>
              </w:rPr>
              <w:t>개발해</w:t>
            </w:r>
            <w:r w:rsidRPr="00B61948">
              <w:rPr>
                <w:rFonts w:hint="eastAsia" w:eastAsia="나눔명조"/>
                <w:sz w:val="20"/>
                <w:szCs w:val="22"/>
              </w:rPr>
              <w:t xml:space="preserve"> </w:t>
            </w:r>
            <w:r w:rsidRPr="00B61948">
              <w:rPr>
                <w:rFonts w:hint="eastAsia" w:eastAsia="나눔명조"/>
                <w:sz w:val="20"/>
                <w:szCs w:val="22"/>
              </w:rPr>
              <w:t>나가도록</w:t>
            </w:r>
            <w:r w:rsidRPr="00B61948">
              <w:rPr>
                <w:rFonts w:hint="eastAsia" w:eastAsia="나눔명조"/>
                <w:sz w:val="20"/>
                <w:szCs w:val="22"/>
              </w:rPr>
              <w:t xml:space="preserve"> </w:t>
            </w:r>
            <w:r w:rsidRPr="00B61948">
              <w:rPr>
                <w:rFonts w:hint="eastAsia" w:eastAsia="나눔명조"/>
                <w:sz w:val="20"/>
                <w:szCs w:val="22"/>
              </w:rPr>
              <w:t>도와준다</w:t>
            </w:r>
            <w:r w:rsidRPr="00B61948">
              <w:rPr>
                <w:rFonts w:eastAsia="나눔명조"/>
                <w:sz w:val="20"/>
                <w:szCs w:val="22"/>
              </w:rPr>
              <w:t>.</w:t>
            </w:r>
          </w:p>
        </w:tc>
        <w:tc>
          <w:tcPr>
            <w:tcW w:w="1728" w:type="dxa"/>
            <w:vMerge/>
            <w:shd w:val="clear" w:color="auto" w:fill="auto"/>
          </w:tcPr>
          <w:p w:rsidRPr="003820D2" w:rsidR="00805806" w:rsidP="003820D2" w:rsidRDefault="00805806" w14:paraId="706FBF8C" w14:textId="271129DF">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Pr="00B61948" w:rsidR="00B61948" w:rsidTr="00DC4D71" w14:paraId="252724E9" w14:textId="77777777">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rsidRPr="00B61948" w:rsidR="001024D9" w:rsidP="00265BC3" w:rsidRDefault="001024D9" w14:paraId="468F69D8" w14:textId="7F99AC9D">
            <w:pPr>
              <w:wordWrap/>
              <w:spacing w:after="0" w:line="240" w:lineRule="auto"/>
              <w:jc w:val="center"/>
              <w:rPr>
                <w:rFonts w:eastAsia="나눔명조"/>
                <w:sz w:val="20"/>
                <w:szCs w:val="22"/>
              </w:rPr>
            </w:pPr>
            <w:r w:rsidRPr="00B61948">
              <w:rPr>
                <w:rFonts w:hint="eastAsia" w:eastAsia="나눔명조"/>
                <w:sz w:val="20"/>
                <w:szCs w:val="22"/>
              </w:rPr>
              <w:t>협업</w:t>
            </w:r>
            <w:r w:rsidRPr="00B61948">
              <w:rPr>
                <w:rFonts w:hint="eastAsia" w:eastAsia="나눔명조"/>
                <w:sz w:val="20"/>
                <w:szCs w:val="22"/>
              </w:rPr>
              <w:t>/</w:t>
            </w:r>
            <w:r w:rsidRPr="00B61948">
              <w:rPr>
                <w:rFonts w:hint="eastAsia" w:eastAsia="나눔명조"/>
                <w:sz w:val="20"/>
                <w:szCs w:val="22"/>
              </w:rPr>
              <w:t>의사소통</w:t>
            </w:r>
          </w:p>
        </w:tc>
        <w:tc>
          <w:tcPr>
            <w:tcW w:w="977" w:type="dxa"/>
          </w:tcPr>
          <w:p w:rsidRPr="00B61948" w:rsidR="001024D9" w:rsidP="00265BC3" w:rsidRDefault="001024D9" w14:paraId="06DC56F1" w14:textId="3EB5381B">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Q23_1</w:t>
            </w:r>
          </w:p>
        </w:tc>
        <w:tc>
          <w:tcPr>
            <w:tcW w:w="4032" w:type="dxa"/>
          </w:tcPr>
          <w:p w:rsidRPr="00B61948" w:rsidR="001024D9" w:rsidP="003820D2" w:rsidRDefault="001024D9" w14:paraId="4E001C5D" w14:textId="2DC08BB7">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기관에서는</w:t>
            </w:r>
            <w:r w:rsidRPr="00B61948">
              <w:rPr>
                <w:rFonts w:hint="eastAsia" w:eastAsia="나눔명조"/>
                <w:sz w:val="20"/>
                <w:szCs w:val="22"/>
              </w:rPr>
              <w:t xml:space="preserve"> </w:t>
            </w:r>
            <w:r w:rsidRPr="00B61948">
              <w:rPr>
                <w:rFonts w:hint="eastAsia" w:eastAsia="나눔명조"/>
                <w:sz w:val="20"/>
                <w:szCs w:val="22"/>
              </w:rPr>
              <w:t>업무상</w:t>
            </w:r>
            <w:r w:rsidRPr="00B61948">
              <w:rPr>
                <w:rFonts w:hint="eastAsia" w:eastAsia="나눔명조"/>
                <w:sz w:val="20"/>
                <w:szCs w:val="22"/>
              </w:rPr>
              <w:t xml:space="preserve"> </w:t>
            </w:r>
            <w:r w:rsidRPr="00B61948">
              <w:rPr>
                <w:rFonts w:hint="eastAsia" w:eastAsia="나눔명조"/>
                <w:sz w:val="20"/>
                <w:szCs w:val="22"/>
              </w:rPr>
              <w:t>협조가</w:t>
            </w:r>
            <w:r w:rsidRPr="00B61948">
              <w:rPr>
                <w:rFonts w:hint="eastAsia" w:eastAsia="나눔명조"/>
                <w:sz w:val="20"/>
                <w:szCs w:val="22"/>
              </w:rPr>
              <w:t xml:space="preserve"> </w:t>
            </w:r>
            <w:r w:rsidRPr="00B61948">
              <w:rPr>
                <w:rFonts w:hint="eastAsia" w:eastAsia="나눔명조"/>
                <w:sz w:val="20"/>
                <w:szCs w:val="22"/>
              </w:rPr>
              <w:t>필요한</w:t>
            </w:r>
            <w:r w:rsidRPr="00B61948">
              <w:rPr>
                <w:rFonts w:hint="eastAsia" w:eastAsia="나눔명조"/>
                <w:sz w:val="20"/>
                <w:szCs w:val="22"/>
              </w:rPr>
              <w:t xml:space="preserve"> </w:t>
            </w:r>
            <w:r w:rsidRPr="00B61948">
              <w:rPr>
                <w:rFonts w:hint="eastAsia" w:eastAsia="나눔명조"/>
                <w:sz w:val="20"/>
                <w:szCs w:val="22"/>
              </w:rPr>
              <w:t>경우</w:t>
            </w:r>
            <w:r w:rsidRPr="00B61948">
              <w:rPr>
                <w:rFonts w:hint="eastAsia" w:eastAsia="나눔명조"/>
                <w:sz w:val="20"/>
                <w:szCs w:val="22"/>
              </w:rPr>
              <w:t xml:space="preserve"> </w:t>
            </w:r>
            <w:r w:rsidRPr="00B61948">
              <w:rPr>
                <w:rFonts w:hint="eastAsia" w:eastAsia="나눔명조"/>
                <w:sz w:val="20"/>
                <w:szCs w:val="22"/>
              </w:rPr>
              <w:t>부서</w:t>
            </w:r>
            <w:r w:rsidRPr="00B61948">
              <w:rPr>
                <w:rFonts w:hint="eastAsia" w:eastAsia="나눔명조"/>
                <w:sz w:val="20"/>
                <w:szCs w:val="22"/>
              </w:rPr>
              <w:t xml:space="preserve"> </w:t>
            </w:r>
            <w:r w:rsidRPr="00B61948">
              <w:rPr>
                <w:rFonts w:hint="eastAsia" w:eastAsia="나눔명조"/>
                <w:sz w:val="20"/>
                <w:szCs w:val="22"/>
              </w:rPr>
              <w:t>간</w:t>
            </w:r>
            <w:r w:rsidRPr="00B61948">
              <w:rPr>
                <w:rFonts w:hint="eastAsia" w:eastAsia="나눔명조"/>
                <w:sz w:val="20"/>
                <w:szCs w:val="22"/>
              </w:rPr>
              <w:t xml:space="preserve"> </w:t>
            </w:r>
            <w:r w:rsidRPr="00B61948">
              <w:rPr>
                <w:rFonts w:hint="eastAsia" w:eastAsia="나눔명조"/>
                <w:sz w:val="20"/>
                <w:szCs w:val="22"/>
              </w:rPr>
              <w:t>협업이</w:t>
            </w:r>
            <w:r w:rsidRPr="00B61948">
              <w:rPr>
                <w:rFonts w:hint="eastAsia" w:eastAsia="나눔명조"/>
                <w:sz w:val="20"/>
                <w:szCs w:val="22"/>
              </w:rPr>
              <w:t xml:space="preserve"> </w:t>
            </w:r>
            <w:r w:rsidRPr="00B61948">
              <w:rPr>
                <w:rFonts w:hint="eastAsia" w:eastAsia="나눔명조"/>
                <w:sz w:val="20"/>
                <w:szCs w:val="22"/>
              </w:rPr>
              <w:t>대체로</w:t>
            </w:r>
            <w:r w:rsidRPr="00B61948">
              <w:rPr>
                <w:rFonts w:hint="eastAsia" w:eastAsia="나눔명조"/>
                <w:sz w:val="20"/>
                <w:szCs w:val="22"/>
              </w:rPr>
              <w:t xml:space="preserve"> </w:t>
            </w:r>
            <w:r w:rsidRPr="00B61948">
              <w:rPr>
                <w:rFonts w:hint="eastAsia" w:eastAsia="나눔명조"/>
                <w:sz w:val="20"/>
                <w:szCs w:val="22"/>
              </w:rPr>
              <w:t>원활하다</w:t>
            </w:r>
            <w:r w:rsidRPr="00B61948">
              <w:rPr>
                <w:rFonts w:eastAsia="나눔명조"/>
                <w:sz w:val="20"/>
                <w:szCs w:val="22"/>
              </w:rPr>
              <w:t>.</w:t>
            </w:r>
          </w:p>
        </w:tc>
        <w:tc>
          <w:tcPr>
            <w:tcW w:w="1728" w:type="dxa"/>
            <w:shd w:val="clear" w:color="auto" w:fill="auto"/>
          </w:tcPr>
          <w:p w:rsidRPr="003820D2" w:rsidR="001024D9" w:rsidP="003820D2" w:rsidRDefault="00B4699F" w14:paraId="754CFA31" w14:textId="07106241">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hint="eastAsia" w:eastAsia="나눔명조"/>
                <w:sz w:val="20"/>
                <w:szCs w:val="22"/>
              </w:rPr>
              <w:t>강지선</w:t>
            </w:r>
            <w:r w:rsidRPr="003820D2">
              <w:rPr>
                <w:rFonts w:eastAsia="나눔명조"/>
                <w:sz w:val="20"/>
                <w:szCs w:val="22"/>
              </w:rPr>
              <w:t xml:space="preserve"> </w:t>
            </w:r>
            <w:r w:rsidRPr="003820D2">
              <w:rPr>
                <w:rFonts w:hint="eastAsia" w:eastAsia="나눔명조"/>
                <w:sz w:val="20"/>
                <w:szCs w:val="22"/>
              </w:rPr>
              <w:t>외</w:t>
            </w:r>
            <w:r w:rsidRPr="003820D2" w:rsidR="00805806">
              <w:rPr>
                <w:rFonts w:eastAsia="나눔명조"/>
                <w:sz w:val="20"/>
                <w:szCs w:val="22"/>
              </w:rPr>
              <w:t xml:space="preserve"> (</w:t>
            </w:r>
            <w:r w:rsidRPr="003820D2">
              <w:rPr>
                <w:rFonts w:eastAsia="나눔명조"/>
                <w:sz w:val="20"/>
                <w:szCs w:val="22"/>
              </w:rPr>
              <w:t>2019</w:t>
            </w:r>
            <w:r w:rsidRPr="003820D2" w:rsidR="00805806">
              <w:rPr>
                <w:rFonts w:eastAsia="나눔명조"/>
                <w:sz w:val="20"/>
                <w:szCs w:val="22"/>
              </w:rPr>
              <w:t>)</w:t>
            </w:r>
            <w:r w:rsidRPr="003820D2">
              <w:rPr>
                <w:rFonts w:eastAsia="나눔명조"/>
                <w:sz w:val="20"/>
                <w:szCs w:val="22"/>
              </w:rPr>
              <w:t>;</w:t>
            </w:r>
            <w:r w:rsidRPr="003820D2" w:rsidR="00805806">
              <w:rPr>
                <w:rFonts w:eastAsia="나눔명조"/>
                <w:sz w:val="20"/>
                <w:szCs w:val="22"/>
              </w:rPr>
              <w:br/>
            </w:r>
            <w:r w:rsidRPr="003820D2">
              <w:rPr>
                <w:rFonts w:hint="eastAsia" w:eastAsia="나눔명조"/>
                <w:sz w:val="20"/>
                <w:szCs w:val="22"/>
              </w:rPr>
              <w:t>박현욱</w:t>
            </w:r>
            <w:r w:rsidRPr="003820D2">
              <w:rPr>
                <w:rFonts w:eastAsia="나눔명조"/>
                <w:sz w:val="20"/>
                <w:szCs w:val="22"/>
              </w:rPr>
              <w:t xml:space="preserve"> </w:t>
            </w:r>
            <w:r w:rsidRPr="003820D2" w:rsidR="00805806">
              <w:rPr>
                <w:rFonts w:eastAsia="나눔명조"/>
                <w:sz w:val="20"/>
                <w:szCs w:val="22"/>
              </w:rPr>
              <w:t>(</w:t>
            </w:r>
            <w:r w:rsidRPr="003820D2">
              <w:rPr>
                <w:rFonts w:eastAsia="나눔명조"/>
                <w:sz w:val="20"/>
                <w:szCs w:val="22"/>
              </w:rPr>
              <w:t>2020</w:t>
            </w:r>
            <w:r w:rsidRPr="003820D2" w:rsidR="00805806">
              <w:rPr>
                <w:rFonts w:eastAsia="나눔명조"/>
                <w:sz w:val="20"/>
                <w:szCs w:val="22"/>
              </w:rPr>
              <w:t>)</w:t>
            </w:r>
            <w:r w:rsidRPr="003820D2">
              <w:rPr>
                <w:rFonts w:eastAsia="나눔명조"/>
                <w:sz w:val="20"/>
                <w:szCs w:val="22"/>
              </w:rPr>
              <w:t>;</w:t>
            </w:r>
            <w:r w:rsidRPr="003820D2" w:rsidR="00805806">
              <w:rPr>
                <w:rFonts w:eastAsia="나눔명조"/>
                <w:sz w:val="20"/>
                <w:szCs w:val="22"/>
              </w:rPr>
              <w:br/>
            </w:r>
            <w:proofErr w:type="spellStart"/>
            <w:r w:rsidRPr="003820D2">
              <w:rPr>
                <w:rFonts w:hint="eastAsia" w:eastAsia="나눔명조"/>
                <w:sz w:val="20"/>
                <w:szCs w:val="22"/>
              </w:rPr>
              <w:t>문국경</w:t>
            </w:r>
            <w:proofErr w:type="spellEnd"/>
            <w:r w:rsidRPr="003820D2">
              <w:rPr>
                <w:rFonts w:eastAsia="나눔명조"/>
                <w:sz w:val="20"/>
                <w:szCs w:val="22"/>
              </w:rPr>
              <w:t xml:space="preserve"> </w:t>
            </w:r>
            <w:r w:rsidRPr="003820D2">
              <w:rPr>
                <w:rFonts w:hint="eastAsia" w:eastAsia="나눔명조"/>
                <w:sz w:val="20"/>
                <w:szCs w:val="22"/>
              </w:rPr>
              <w:t>외</w:t>
            </w:r>
            <w:r w:rsidRPr="003820D2">
              <w:rPr>
                <w:rFonts w:eastAsia="나눔명조"/>
                <w:sz w:val="20"/>
                <w:szCs w:val="22"/>
              </w:rPr>
              <w:t xml:space="preserve"> </w:t>
            </w:r>
            <w:r w:rsidRPr="003820D2" w:rsidR="00805806">
              <w:rPr>
                <w:rFonts w:eastAsia="나눔명조"/>
                <w:sz w:val="20"/>
                <w:szCs w:val="22"/>
              </w:rPr>
              <w:t>(</w:t>
            </w:r>
            <w:r w:rsidRPr="003820D2">
              <w:rPr>
                <w:rFonts w:eastAsia="나눔명조"/>
                <w:sz w:val="20"/>
                <w:szCs w:val="22"/>
              </w:rPr>
              <w:t>2019</w:t>
            </w:r>
            <w:r w:rsidRPr="003820D2" w:rsidR="00805806">
              <w:rPr>
                <w:rFonts w:eastAsia="나눔명조"/>
                <w:sz w:val="20"/>
                <w:szCs w:val="22"/>
              </w:rPr>
              <w:t>)</w:t>
            </w:r>
          </w:p>
        </w:tc>
      </w:tr>
      <w:tr w:rsidRPr="00B61948" w:rsidR="00B61948" w:rsidTr="00DC4D71" w14:paraId="1E9E8589" w14:textId="77777777">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rsidRPr="00B61948" w:rsidR="00805806" w:rsidP="00265BC3" w:rsidRDefault="00805806" w14:paraId="69BFC2E7" w14:textId="77777777">
            <w:pPr>
              <w:wordWrap/>
              <w:spacing w:after="0" w:line="240" w:lineRule="auto"/>
              <w:jc w:val="center"/>
              <w:rPr>
                <w:rFonts w:eastAsia="나눔명조"/>
                <w:sz w:val="20"/>
                <w:szCs w:val="22"/>
              </w:rPr>
            </w:pPr>
          </w:p>
        </w:tc>
        <w:tc>
          <w:tcPr>
            <w:tcW w:w="977" w:type="dxa"/>
          </w:tcPr>
          <w:p w:rsidRPr="00B61948" w:rsidR="00805806" w:rsidP="00265BC3" w:rsidRDefault="00805806" w14:paraId="7CA503F6" w14:textId="40B4C57A">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Q23_2</w:t>
            </w:r>
          </w:p>
        </w:tc>
        <w:tc>
          <w:tcPr>
            <w:tcW w:w="4032" w:type="dxa"/>
          </w:tcPr>
          <w:p w:rsidRPr="00B61948" w:rsidR="00805806" w:rsidP="003820D2" w:rsidRDefault="00805806" w14:paraId="6195F1B8" w14:textId="7770A11B">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기관에서는</w:t>
            </w:r>
            <w:r w:rsidRPr="00B61948">
              <w:rPr>
                <w:rFonts w:hint="eastAsia" w:eastAsia="나눔명조"/>
                <w:sz w:val="20"/>
                <w:szCs w:val="22"/>
              </w:rPr>
              <w:t xml:space="preserve"> </w:t>
            </w:r>
            <w:r w:rsidRPr="00B61948">
              <w:rPr>
                <w:rFonts w:hint="eastAsia" w:eastAsia="나눔명조"/>
                <w:sz w:val="20"/>
                <w:szCs w:val="22"/>
              </w:rPr>
              <w:t>부서의</w:t>
            </w:r>
            <w:r w:rsidRPr="00B61948">
              <w:rPr>
                <w:rFonts w:hint="eastAsia" w:eastAsia="나눔명조"/>
                <w:sz w:val="20"/>
                <w:szCs w:val="22"/>
              </w:rPr>
              <w:t xml:space="preserve"> </w:t>
            </w:r>
            <w:r w:rsidRPr="00B61948">
              <w:rPr>
                <w:rFonts w:hint="eastAsia" w:eastAsia="나눔명조"/>
                <w:sz w:val="20"/>
                <w:szCs w:val="22"/>
              </w:rPr>
              <w:t>업무를</w:t>
            </w:r>
            <w:r w:rsidRPr="00B61948">
              <w:rPr>
                <w:rFonts w:hint="eastAsia" w:eastAsia="나눔명조"/>
                <w:sz w:val="20"/>
                <w:szCs w:val="22"/>
              </w:rPr>
              <w:t xml:space="preserve"> </w:t>
            </w:r>
            <w:r w:rsidRPr="00B61948">
              <w:rPr>
                <w:rFonts w:hint="eastAsia" w:eastAsia="나눔명조"/>
                <w:sz w:val="20"/>
                <w:szCs w:val="22"/>
              </w:rPr>
              <w:t>수행함에</w:t>
            </w:r>
            <w:r w:rsidRPr="00B61948">
              <w:rPr>
                <w:rFonts w:hint="eastAsia" w:eastAsia="나눔명조"/>
                <w:sz w:val="20"/>
                <w:szCs w:val="22"/>
              </w:rPr>
              <w:t xml:space="preserve"> </w:t>
            </w:r>
            <w:r w:rsidRPr="00B61948">
              <w:rPr>
                <w:rFonts w:hint="eastAsia" w:eastAsia="나눔명조"/>
                <w:sz w:val="20"/>
                <w:szCs w:val="22"/>
              </w:rPr>
              <w:t>있어</w:t>
            </w:r>
            <w:r w:rsidRPr="00B61948">
              <w:rPr>
                <w:rFonts w:hint="eastAsia" w:eastAsia="나눔명조"/>
                <w:sz w:val="20"/>
                <w:szCs w:val="22"/>
              </w:rPr>
              <w:t xml:space="preserve"> </w:t>
            </w:r>
            <w:r w:rsidRPr="00B61948">
              <w:rPr>
                <w:rFonts w:hint="eastAsia" w:eastAsia="나눔명조"/>
                <w:sz w:val="20"/>
                <w:szCs w:val="22"/>
              </w:rPr>
              <w:t>상하</w:t>
            </w:r>
            <w:r w:rsidRPr="00B61948">
              <w:rPr>
                <w:rFonts w:hint="eastAsia" w:eastAsia="나눔명조"/>
                <w:sz w:val="20"/>
                <w:szCs w:val="22"/>
              </w:rPr>
              <w:t xml:space="preserve"> </w:t>
            </w:r>
            <w:r w:rsidRPr="00B61948">
              <w:rPr>
                <w:rFonts w:hint="eastAsia" w:eastAsia="나눔명조"/>
                <w:sz w:val="20"/>
                <w:szCs w:val="22"/>
              </w:rPr>
              <w:t>간</w:t>
            </w:r>
            <w:r w:rsidRPr="00B61948">
              <w:rPr>
                <w:rFonts w:eastAsia="나눔명조"/>
                <w:sz w:val="20"/>
                <w:szCs w:val="22"/>
              </w:rPr>
              <w:t>(</w:t>
            </w:r>
            <w:r w:rsidRPr="00B61948">
              <w:rPr>
                <w:rFonts w:hint="eastAsia" w:eastAsia="나눔명조"/>
                <w:sz w:val="20"/>
                <w:szCs w:val="22"/>
              </w:rPr>
              <w:t>수직적</w:t>
            </w:r>
            <w:r w:rsidRPr="00B61948">
              <w:rPr>
                <w:rFonts w:eastAsia="나눔명조"/>
                <w:sz w:val="20"/>
                <w:szCs w:val="22"/>
              </w:rPr>
              <w:t xml:space="preserve">) </w:t>
            </w:r>
            <w:r w:rsidRPr="00B61948">
              <w:rPr>
                <w:rFonts w:hint="eastAsia" w:eastAsia="나눔명조"/>
                <w:sz w:val="20"/>
                <w:szCs w:val="22"/>
              </w:rPr>
              <w:t>의사소통이</w:t>
            </w:r>
            <w:r w:rsidRPr="00B61948">
              <w:rPr>
                <w:rFonts w:hint="eastAsia" w:eastAsia="나눔명조"/>
                <w:sz w:val="20"/>
                <w:szCs w:val="22"/>
              </w:rPr>
              <w:t xml:space="preserve"> </w:t>
            </w:r>
            <w:r w:rsidRPr="00B61948">
              <w:rPr>
                <w:rFonts w:hint="eastAsia" w:eastAsia="나눔명조"/>
                <w:sz w:val="20"/>
                <w:szCs w:val="22"/>
              </w:rPr>
              <w:t>원활하다</w:t>
            </w:r>
            <w:r w:rsidRPr="00B61948" w:rsidR="00C311B9">
              <w:rPr>
                <w:rFonts w:hint="eastAsia" w:eastAsia="나눔명조"/>
                <w:sz w:val="20"/>
                <w:szCs w:val="22"/>
              </w:rPr>
              <w:t>.</w:t>
            </w:r>
          </w:p>
        </w:tc>
        <w:tc>
          <w:tcPr>
            <w:tcW w:w="1728" w:type="dxa"/>
            <w:vMerge w:val="restart"/>
            <w:shd w:val="clear" w:color="auto" w:fill="auto"/>
          </w:tcPr>
          <w:p w:rsidRPr="003820D2" w:rsidR="00805806" w:rsidP="003820D2" w:rsidRDefault="00805806" w14:paraId="3EE6CC36" w14:textId="0540F91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hint="eastAsia" w:eastAsia="나눔명조"/>
                <w:sz w:val="20"/>
                <w:szCs w:val="22"/>
              </w:rPr>
              <w:t>박지철</w:t>
            </w:r>
            <w:r w:rsidRPr="003820D2">
              <w:rPr>
                <w:rFonts w:eastAsia="나눔명조"/>
                <w:sz w:val="20"/>
                <w:szCs w:val="22"/>
              </w:rPr>
              <w:t xml:space="preserve"> </w:t>
            </w:r>
            <w:r w:rsidRPr="003820D2">
              <w:rPr>
                <w:rFonts w:hint="eastAsia" w:eastAsia="나눔명조"/>
                <w:sz w:val="20"/>
                <w:szCs w:val="22"/>
              </w:rPr>
              <w:t>외</w:t>
            </w:r>
            <w:r w:rsidRPr="003820D2">
              <w:rPr>
                <w:rFonts w:eastAsia="나눔명조"/>
                <w:sz w:val="20"/>
                <w:szCs w:val="22"/>
              </w:rPr>
              <w:t xml:space="preserve"> (2014);</w:t>
            </w:r>
          </w:p>
          <w:p w:rsidRPr="003820D2" w:rsidR="00805806" w:rsidP="003820D2" w:rsidRDefault="00805806" w14:paraId="6E84AE71" w14:textId="77777777">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hint="eastAsia" w:eastAsia="나눔명조"/>
                <w:sz w:val="20"/>
                <w:szCs w:val="22"/>
              </w:rPr>
              <w:t>강지선</w:t>
            </w:r>
            <w:r w:rsidRPr="003820D2">
              <w:rPr>
                <w:rFonts w:eastAsia="나눔명조"/>
                <w:sz w:val="20"/>
                <w:szCs w:val="22"/>
              </w:rPr>
              <w:t xml:space="preserve"> </w:t>
            </w:r>
            <w:r w:rsidRPr="003820D2">
              <w:rPr>
                <w:rFonts w:hint="eastAsia" w:eastAsia="나눔명조"/>
                <w:sz w:val="20"/>
                <w:szCs w:val="22"/>
              </w:rPr>
              <w:t>외</w:t>
            </w:r>
            <w:r w:rsidRPr="003820D2">
              <w:rPr>
                <w:rFonts w:eastAsia="나눔명조"/>
                <w:sz w:val="20"/>
                <w:szCs w:val="22"/>
              </w:rPr>
              <w:t xml:space="preserve"> (2019); </w:t>
            </w:r>
            <w:r w:rsidRPr="003820D2">
              <w:rPr>
                <w:rFonts w:eastAsia="나눔명조"/>
                <w:sz w:val="20"/>
                <w:szCs w:val="22"/>
              </w:rPr>
              <w:br/>
            </w:r>
            <w:r w:rsidRPr="003820D2">
              <w:rPr>
                <w:rFonts w:hint="eastAsia" w:eastAsia="나눔명조"/>
                <w:sz w:val="20"/>
                <w:szCs w:val="22"/>
              </w:rPr>
              <w:t>박현욱</w:t>
            </w:r>
            <w:r w:rsidRPr="003820D2">
              <w:rPr>
                <w:rFonts w:eastAsia="나눔명조"/>
                <w:sz w:val="20"/>
                <w:szCs w:val="22"/>
              </w:rPr>
              <w:t xml:space="preserve"> (2020);</w:t>
            </w:r>
            <w:r w:rsidRPr="003820D2">
              <w:rPr>
                <w:rFonts w:eastAsia="나눔명조"/>
                <w:sz w:val="20"/>
                <w:szCs w:val="22"/>
              </w:rPr>
              <w:br/>
            </w:r>
            <w:r w:rsidRPr="003820D2">
              <w:rPr>
                <w:rFonts w:hint="eastAsia" w:eastAsia="나눔명조"/>
                <w:sz w:val="20"/>
                <w:szCs w:val="22"/>
              </w:rPr>
              <w:t>김영환</w:t>
            </w:r>
            <w:r w:rsidRPr="003820D2">
              <w:rPr>
                <w:rFonts w:eastAsia="나눔명조"/>
                <w:sz w:val="20"/>
                <w:szCs w:val="22"/>
              </w:rPr>
              <w:t xml:space="preserve"> (2019); </w:t>
            </w:r>
            <w:r w:rsidRPr="003820D2">
              <w:rPr>
                <w:rFonts w:eastAsia="나눔명조"/>
                <w:sz w:val="20"/>
                <w:szCs w:val="22"/>
              </w:rPr>
              <w:br/>
            </w:r>
            <w:proofErr w:type="spellStart"/>
            <w:r w:rsidRPr="003820D2">
              <w:rPr>
                <w:rFonts w:hint="eastAsia" w:eastAsia="나눔명조"/>
                <w:sz w:val="20"/>
                <w:szCs w:val="22"/>
              </w:rPr>
              <w:t>문국경</w:t>
            </w:r>
            <w:proofErr w:type="spellEnd"/>
            <w:r w:rsidRPr="003820D2">
              <w:rPr>
                <w:rFonts w:eastAsia="나눔명조"/>
                <w:sz w:val="20"/>
                <w:szCs w:val="22"/>
              </w:rPr>
              <w:t xml:space="preserve"> </w:t>
            </w:r>
            <w:r w:rsidRPr="003820D2">
              <w:rPr>
                <w:rFonts w:hint="eastAsia" w:eastAsia="나눔명조"/>
                <w:sz w:val="20"/>
                <w:szCs w:val="22"/>
              </w:rPr>
              <w:t>외</w:t>
            </w:r>
            <w:r w:rsidRPr="003820D2">
              <w:rPr>
                <w:rFonts w:eastAsia="나눔명조"/>
                <w:sz w:val="20"/>
                <w:szCs w:val="22"/>
              </w:rPr>
              <w:t xml:space="preserve"> (2019)</w:t>
            </w:r>
          </w:p>
          <w:p w:rsidRPr="003820D2" w:rsidR="00805806" w:rsidP="003820D2" w:rsidRDefault="00805806" w14:paraId="50671BB3" w14:textId="24FEA846">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Pr="00B61948" w:rsidR="00B61948" w:rsidTr="00DC4D71" w14:paraId="23776076" w14:textId="77777777">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rsidRPr="00B61948" w:rsidR="00805806" w:rsidP="00265BC3" w:rsidRDefault="00805806" w14:paraId="427594A3" w14:textId="77777777">
            <w:pPr>
              <w:wordWrap/>
              <w:spacing w:after="0" w:line="240" w:lineRule="auto"/>
              <w:jc w:val="center"/>
              <w:rPr>
                <w:rFonts w:eastAsia="나눔명조"/>
                <w:sz w:val="20"/>
                <w:szCs w:val="22"/>
              </w:rPr>
            </w:pPr>
          </w:p>
        </w:tc>
        <w:tc>
          <w:tcPr>
            <w:tcW w:w="977" w:type="dxa"/>
          </w:tcPr>
          <w:p w:rsidRPr="00B61948" w:rsidR="00805806" w:rsidP="00265BC3" w:rsidRDefault="00805806" w14:paraId="33D41013" w14:textId="51CEA284">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Q23_3</w:t>
            </w:r>
          </w:p>
        </w:tc>
        <w:tc>
          <w:tcPr>
            <w:tcW w:w="4032" w:type="dxa"/>
          </w:tcPr>
          <w:p w:rsidRPr="00B61948" w:rsidR="00805806" w:rsidP="003820D2" w:rsidRDefault="00805806" w14:paraId="69798117" w14:textId="36E19201">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기관에서는</w:t>
            </w:r>
            <w:r w:rsidRPr="00B61948">
              <w:rPr>
                <w:rFonts w:hint="eastAsia" w:eastAsia="나눔명조"/>
                <w:sz w:val="20"/>
                <w:szCs w:val="22"/>
              </w:rPr>
              <w:t xml:space="preserve"> </w:t>
            </w:r>
            <w:r w:rsidRPr="00B61948">
              <w:rPr>
                <w:rFonts w:hint="eastAsia" w:eastAsia="나눔명조"/>
                <w:sz w:val="20"/>
                <w:szCs w:val="22"/>
              </w:rPr>
              <w:t>부서의</w:t>
            </w:r>
            <w:r w:rsidRPr="00B61948">
              <w:rPr>
                <w:rFonts w:hint="eastAsia" w:eastAsia="나눔명조"/>
                <w:sz w:val="20"/>
                <w:szCs w:val="22"/>
              </w:rPr>
              <w:t xml:space="preserve"> </w:t>
            </w:r>
            <w:r w:rsidRPr="00B61948">
              <w:rPr>
                <w:rFonts w:hint="eastAsia" w:eastAsia="나눔명조"/>
                <w:sz w:val="20"/>
                <w:szCs w:val="22"/>
              </w:rPr>
              <w:t>업무를</w:t>
            </w:r>
            <w:r w:rsidRPr="00B61948">
              <w:rPr>
                <w:rFonts w:hint="eastAsia" w:eastAsia="나눔명조"/>
                <w:sz w:val="20"/>
                <w:szCs w:val="22"/>
              </w:rPr>
              <w:t xml:space="preserve"> </w:t>
            </w:r>
            <w:r w:rsidRPr="00B61948">
              <w:rPr>
                <w:rFonts w:hint="eastAsia" w:eastAsia="나눔명조"/>
                <w:sz w:val="20"/>
                <w:szCs w:val="22"/>
              </w:rPr>
              <w:t>수행함에</w:t>
            </w:r>
            <w:r w:rsidRPr="00B61948">
              <w:rPr>
                <w:rFonts w:hint="eastAsia" w:eastAsia="나눔명조"/>
                <w:sz w:val="20"/>
                <w:szCs w:val="22"/>
              </w:rPr>
              <w:t xml:space="preserve"> </w:t>
            </w:r>
            <w:r w:rsidRPr="00B61948">
              <w:rPr>
                <w:rFonts w:hint="eastAsia" w:eastAsia="나눔명조"/>
                <w:sz w:val="20"/>
                <w:szCs w:val="22"/>
              </w:rPr>
              <w:t>있어</w:t>
            </w:r>
            <w:r w:rsidRPr="00B61948">
              <w:rPr>
                <w:rFonts w:hint="eastAsia" w:eastAsia="나눔명조"/>
                <w:sz w:val="20"/>
                <w:szCs w:val="22"/>
              </w:rPr>
              <w:t xml:space="preserve"> </w:t>
            </w:r>
            <w:r w:rsidRPr="00B61948">
              <w:rPr>
                <w:rFonts w:hint="eastAsia" w:eastAsia="나눔명조"/>
                <w:sz w:val="20"/>
                <w:szCs w:val="22"/>
              </w:rPr>
              <w:t>직원</w:t>
            </w:r>
            <w:r w:rsidRPr="00B61948">
              <w:rPr>
                <w:rFonts w:hint="eastAsia" w:eastAsia="나눔명조"/>
                <w:sz w:val="20"/>
                <w:szCs w:val="22"/>
              </w:rPr>
              <w:t xml:space="preserve"> </w:t>
            </w:r>
            <w:r w:rsidRPr="00B61948">
              <w:rPr>
                <w:rFonts w:hint="eastAsia" w:eastAsia="나눔명조"/>
                <w:sz w:val="20"/>
                <w:szCs w:val="22"/>
              </w:rPr>
              <w:t>간</w:t>
            </w:r>
            <w:r w:rsidRPr="00B61948">
              <w:rPr>
                <w:rFonts w:eastAsia="나눔명조"/>
                <w:sz w:val="20"/>
                <w:szCs w:val="22"/>
              </w:rPr>
              <w:t>(</w:t>
            </w:r>
            <w:r w:rsidRPr="00B61948">
              <w:rPr>
                <w:rFonts w:hint="eastAsia" w:eastAsia="나눔명조"/>
                <w:sz w:val="20"/>
                <w:szCs w:val="22"/>
              </w:rPr>
              <w:t>수평적</w:t>
            </w:r>
            <w:r w:rsidRPr="00B61948">
              <w:rPr>
                <w:rFonts w:eastAsia="나눔명조"/>
                <w:sz w:val="20"/>
                <w:szCs w:val="22"/>
              </w:rPr>
              <w:t xml:space="preserve">) </w:t>
            </w:r>
            <w:r w:rsidRPr="00B61948">
              <w:rPr>
                <w:rFonts w:hint="eastAsia" w:eastAsia="나눔명조"/>
                <w:sz w:val="20"/>
                <w:szCs w:val="22"/>
              </w:rPr>
              <w:t>의사소통이</w:t>
            </w:r>
            <w:r w:rsidRPr="00B61948">
              <w:rPr>
                <w:rFonts w:hint="eastAsia" w:eastAsia="나눔명조"/>
                <w:sz w:val="20"/>
                <w:szCs w:val="22"/>
              </w:rPr>
              <w:t xml:space="preserve"> </w:t>
            </w:r>
            <w:r w:rsidRPr="00B61948">
              <w:rPr>
                <w:rFonts w:hint="eastAsia" w:eastAsia="나눔명조"/>
                <w:sz w:val="20"/>
                <w:szCs w:val="22"/>
              </w:rPr>
              <w:t>원활하다</w:t>
            </w:r>
            <w:r w:rsidRPr="00B61948" w:rsidR="00C311B9">
              <w:rPr>
                <w:rFonts w:hint="eastAsia" w:eastAsia="나눔명조"/>
                <w:sz w:val="20"/>
                <w:szCs w:val="22"/>
              </w:rPr>
              <w:t>.</w:t>
            </w:r>
          </w:p>
        </w:tc>
        <w:tc>
          <w:tcPr>
            <w:tcW w:w="1728" w:type="dxa"/>
            <w:vMerge/>
            <w:shd w:val="clear" w:color="auto" w:fill="auto"/>
          </w:tcPr>
          <w:p w:rsidRPr="003820D2" w:rsidR="00805806" w:rsidP="003820D2" w:rsidRDefault="00805806" w14:paraId="755A478A" w14:textId="56C8C043">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Pr="00B61948" w:rsidR="00B61948" w:rsidTr="00DC4D71" w14:paraId="6088840D" w14:textId="7777777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rsidRPr="00B61948" w:rsidR="00805806" w:rsidP="00265BC3" w:rsidRDefault="00805806" w14:paraId="35BC54ED" w14:textId="7AD30F61">
            <w:pPr>
              <w:wordWrap/>
              <w:spacing w:after="0" w:line="240" w:lineRule="auto"/>
              <w:jc w:val="center"/>
              <w:rPr>
                <w:rFonts w:eastAsia="나눔명조"/>
                <w:sz w:val="20"/>
                <w:szCs w:val="22"/>
              </w:rPr>
            </w:pPr>
            <w:r w:rsidRPr="00B61948">
              <w:rPr>
                <w:rFonts w:hint="eastAsia" w:eastAsia="나눔명조"/>
                <w:sz w:val="20"/>
                <w:szCs w:val="22"/>
              </w:rPr>
              <w:t>성과관리</w:t>
            </w:r>
          </w:p>
        </w:tc>
        <w:tc>
          <w:tcPr>
            <w:tcW w:w="977" w:type="dxa"/>
          </w:tcPr>
          <w:p w:rsidRPr="00B61948" w:rsidR="00805806" w:rsidP="00265BC3" w:rsidRDefault="00805806" w14:paraId="1512DB92" w14:textId="741D4EF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Q24_1</w:t>
            </w:r>
          </w:p>
        </w:tc>
        <w:tc>
          <w:tcPr>
            <w:tcW w:w="4032" w:type="dxa"/>
          </w:tcPr>
          <w:p w:rsidRPr="00B61948" w:rsidR="00805806" w:rsidP="003820D2" w:rsidRDefault="00805806" w14:paraId="0F7E30DB" w14:textId="2F3BA04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기관은</w:t>
            </w:r>
            <w:r w:rsidRPr="00B61948">
              <w:rPr>
                <w:rFonts w:hint="eastAsia" w:eastAsia="나눔명조"/>
                <w:sz w:val="20"/>
                <w:szCs w:val="22"/>
              </w:rPr>
              <w:t xml:space="preserve"> </w:t>
            </w:r>
            <w:r w:rsidRPr="00B61948">
              <w:rPr>
                <w:rFonts w:hint="eastAsia" w:eastAsia="나눔명조"/>
                <w:sz w:val="20"/>
                <w:szCs w:val="22"/>
              </w:rPr>
              <w:t>비용절감을</w:t>
            </w:r>
            <w:r w:rsidRPr="00B61948">
              <w:rPr>
                <w:rFonts w:hint="eastAsia" w:eastAsia="나눔명조"/>
                <w:sz w:val="20"/>
                <w:szCs w:val="22"/>
              </w:rPr>
              <w:t xml:space="preserve"> </w:t>
            </w:r>
            <w:r w:rsidRPr="00B61948">
              <w:rPr>
                <w:rFonts w:hint="eastAsia" w:eastAsia="나눔명조"/>
                <w:sz w:val="20"/>
                <w:szCs w:val="22"/>
              </w:rPr>
              <w:t>하고</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w:t>
            </w:r>
          </w:p>
        </w:tc>
        <w:tc>
          <w:tcPr>
            <w:tcW w:w="1728" w:type="dxa"/>
            <w:vMerge w:val="restart"/>
            <w:shd w:val="clear" w:color="auto" w:fill="auto"/>
          </w:tcPr>
          <w:p w:rsidRPr="003820D2" w:rsidR="00805806" w:rsidP="003820D2" w:rsidRDefault="00805806" w14:paraId="78431662" w14:textId="2564B1DE">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hint="eastAsia" w:eastAsia="나눔명조"/>
                <w:sz w:val="20"/>
                <w:szCs w:val="22"/>
              </w:rPr>
              <w:t>박현욱</w:t>
            </w:r>
            <w:r w:rsidRPr="003820D2">
              <w:rPr>
                <w:rFonts w:eastAsia="나눔명조"/>
                <w:sz w:val="20"/>
                <w:szCs w:val="22"/>
              </w:rPr>
              <w:t xml:space="preserve"> (2020);</w:t>
            </w:r>
            <w:r w:rsidRPr="003820D2">
              <w:rPr>
                <w:rFonts w:eastAsia="나눔명조"/>
                <w:sz w:val="20"/>
                <w:szCs w:val="22"/>
              </w:rPr>
              <w:br/>
            </w:r>
            <w:proofErr w:type="spellStart"/>
            <w:r w:rsidRPr="003820D2">
              <w:rPr>
                <w:rFonts w:hint="eastAsia" w:eastAsia="나눔명조"/>
                <w:sz w:val="20"/>
                <w:szCs w:val="22"/>
              </w:rPr>
              <w:t>최예나</w:t>
            </w:r>
            <w:proofErr w:type="spellEnd"/>
            <w:r w:rsidRPr="003820D2">
              <w:rPr>
                <w:rFonts w:eastAsia="나눔명조"/>
                <w:sz w:val="20"/>
                <w:szCs w:val="22"/>
              </w:rPr>
              <w:t xml:space="preserve"> (2018)</w:t>
            </w:r>
          </w:p>
          <w:p w:rsidRPr="003820D2" w:rsidR="00805806" w:rsidP="003820D2" w:rsidRDefault="00805806" w14:paraId="40BEB825" w14:textId="1E5CEC6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p w:rsidRPr="003820D2" w:rsidR="00805806" w:rsidP="003820D2" w:rsidRDefault="00805806" w14:paraId="7724F99A" w14:textId="32FBBC7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Pr="00B61948" w:rsidR="00B61948" w:rsidTr="00DC4D71" w14:paraId="0652BAB3" w14:textId="77777777">
        <w:trPr>
          <w:trHeight w:val="255"/>
          <w:jc w:val="center"/>
        </w:trPr>
        <w:tc>
          <w:tcPr>
            <w:cnfStyle w:val="001000000000" w:firstRow="0" w:lastRow="0" w:firstColumn="1" w:lastColumn="0" w:oddVBand="0" w:evenVBand="0" w:oddHBand="0" w:evenHBand="0" w:firstRowFirstColumn="0" w:firstRowLastColumn="0" w:lastRowFirstColumn="0" w:lastRowLastColumn="0"/>
            <w:tcW w:w="1412" w:type="dxa"/>
            <w:vMerge/>
          </w:tcPr>
          <w:p w:rsidRPr="00B61948" w:rsidR="00805806" w:rsidP="00265BC3" w:rsidRDefault="00805806" w14:paraId="703ED158" w14:textId="77777777">
            <w:pPr>
              <w:wordWrap/>
              <w:spacing w:after="0" w:line="240" w:lineRule="auto"/>
              <w:jc w:val="center"/>
              <w:rPr>
                <w:rFonts w:eastAsia="나눔명조"/>
                <w:sz w:val="20"/>
                <w:szCs w:val="22"/>
              </w:rPr>
            </w:pPr>
          </w:p>
        </w:tc>
        <w:tc>
          <w:tcPr>
            <w:tcW w:w="977" w:type="dxa"/>
          </w:tcPr>
          <w:p w:rsidRPr="00B61948" w:rsidR="00805806" w:rsidP="00265BC3" w:rsidRDefault="00805806" w14:paraId="34F20904" w14:textId="6E0DE8E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Q24_2</w:t>
            </w:r>
          </w:p>
        </w:tc>
        <w:tc>
          <w:tcPr>
            <w:tcW w:w="4032" w:type="dxa"/>
          </w:tcPr>
          <w:p w:rsidRPr="00B61948" w:rsidR="00805806" w:rsidP="003820D2" w:rsidRDefault="00805806" w14:paraId="4450B598" w14:textId="1D807BFE">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기관의</w:t>
            </w:r>
            <w:r w:rsidRPr="00B61948">
              <w:rPr>
                <w:rFonts w:hint="eastAsia" w:eastAsia="나눔명조"/>
                <w:sz w:val="20"/>
                <w:szCs w:val="22"/>
              </w:rPr>
              <w:t xml:space="preserve"> </w:t>
            </w:r>
            <w:r w:rsidRPr="00B61948">
              <w:rPr>
                <w:rFonts w:hint="eastAsia" w:eastAsia="나눔명조"/>
                <w:sz w:val="20"/>
                <w:szCs w:val="22"/>
              </w:rPr>
              <w:t>성과는</w:t>
            </w:r>
            <w:r w:rsidRPr="00B61948">
              <w:rPr>
                <w:rFonts w:hint="eastAsia" w:eastAsia="나눔명조"/>
                <w:sz w:val="20"/>
                <w:szCs w:val="22"/>
              </w:rPr>
              <w:t xml:space="preserve"> </w:t>
            </w:r>
            <w:r w:rsidRPr="00B61948">
              <w:rPr>
                <w:rFonts w:hint="eastAsia" w:eastAsia="나눔명조"/>
                <w:sz w:val="20"/>
                <w:szCs w:val="22"/>
              </w:rPr>
              <w:t>꾸준히</w:t>
            </w:r>
            <w:r w:rsidRPr="00B61948">
              <w:rPr>
                <w:rFonts w:hint="eastAsia" w:eastAsia="나눔명조"/>
                <w:sz w:val="20"/>
                <w:szCs w:val="22"/>
              </w:rPr>
              <w:t xml:space="preserve"> </w:t>
            </w:r>
            <w:r w:rsidRPr="00B61948">
              <w:rPr>
                <w:rFonts w:hint="eastAsia" w:eastAsia="나눔명조"/>
                <w:sz w:val="20"/>
                <w:szCs w:val="22"/>
              </w:rPr>
              <w:t>향상되고</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w:t>
            </w:r>
          </w:p>
        </w:tc>
        <w:tc>
          <w:tcPr>
            <w:tcW w:w="1728" w:type="dxa"/>
            <w:vMerge/>
            <w:shd w:val="clear" w:color="auto" w:fill="auto"/>
          </w:tcPr>
          <w:p w:rsidRPr="003820D2" w:rsidR="00805806" w:rsidP="003820D2" w:rsidRDefault="00805806" w14:paraId="67536B92" w14:textId="0FB0449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Pr="00B61948" w:rsidR="00B61948" w:rsidTr="00DC4D71" w14:paraId="77BA1F53" w14:textId="7777777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12" w:type="dxa"/>
            <w:vMerge/>
          </w:tcPr>
          <w:p w:rsidRPr="00B61948" w:rsidR="00805806" w:rsidP="00265BC3" w:rsidRDefault="00805806" w14:paraId="2ED125C4" w14:textId="77777777">
            <w:pPr>
              <w:wordWrap/>
              <w:spacing w:after="0" w:line="240" w:lineRule="auto"/>
              <w:jc w:val="center"/>
              <w:rPr>
                <w:rFonts w:eastAsia="나눔명조"/>
                <w:sz w:val="20"/>
                <w:szCs w:val="22"/>
              </w:rPr>
            </w:pPr>
          </w:p>
        </w:tc>
        <w:tc>
          <w:tcPr>
            <w:tcW w:w="977" w:type="dxa"/>
          </w:tcPr>
          <w:p w:rsidRPr="00B61948" w:rsidR="00805806" w:rsidP="00265BC3" w:rsidRDefault="00805806" w14:paraId="28A2A7A5" w14:textId="468C7D2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Q24_3</w:t>
            </w:r>
          </w:p>
        </w:tc>
        <w:tc>
          <w:tcPr>
            <w:tcW w:w="4032" w:type="dxa"/>
          </w:tcPr>
          <w:p w:rsidRPr="00B61948" w:rsidR="00805806" w:rsidP="003820D2" w:rsidRDefault="00805806" w14:paraId="03063DCF" w14:textId="65217B97">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w:t>
            </w:r>
            <w:r w:rsidRPr="00B61948">
              <w:rPr>
                <w:rFonts w:hint="eastAsia" w:eastAsia="나눔명조"/>
                <w:sz w:val="20"/>
                <w:szCs w:val="22"/>
              </w:rPr>
              <w:t xml:space="preserve"> </w:t>
            </w:r>
            <w:r w:rsidRPr="00B61948">
              <w:rPr>
                <w:rFonts w:hint="eastAsia" w:eastAsia="나눔명조"/>
                <w:sz w:val="20"/>
                <w:szCs w:val="22"/>
              </w:rPr>
              <w:t>성과의</w:t>
            </w:r>
            <w:r w:rsidRPr="00B61948">
              <w:rPr>
                <w:rFonts w:hint="eastAsia" w:eastAsia="나눔명조"/>
                <w:sz w:val="20"/>
                <w:szCs w:val="22"/>
              </w:rPr>
              <w:t xml:space="preserve"> </w:t>
            </w:r>
            <w:r w:rsidRPr="00B61948">
              <w:rPr>
                <w:rFonts w:hint="eastAsia" w:eastAsia="나눔명조"/>
                <w:sz w:val="20"/>
                <w:szCs w:val="22"/>
              </w:rPr>
              <w:t>질은</w:t>
            </w:r>
            <w:r w:rsidRPr="00B61948">
              <w:rPr>
                <w:rFonts w:hint="eastAsia" w:eastAsia="나눔명조"/>
                <w:sz w:val="20"/>
                <w:szCs w:val="22"/>
              </w:rPr>
              <w:t xml:space="preserve"> </w:t>
            </w:r>
            <w:r w:rsidRPr="00B61948">
              <w:rPr>
                <w:rFonts w:hint="eastAsia" w:eastAsia="나눔명조"/>
                <w:sz w:val="20"/>
                <w:szCs w:val="22"/>
              </w:rPr>
              <w:t>개선되고</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w:t>
            </w:r>
          </w:p>
        </w:tc>
        <w:tc>
          <w:tcPr>
            <w:tcW w:w="1728" w:type="dxa"/>
            <w:vMerge/>
            <w:shd w:val="clear" w:color="auto" w:fill="auto"/>
          </w:tcPr>
          <w:p w:rsidRPr="003820D2" w:rsidR="00805806" w:rsidP="003820D2" w:rsidRDefault="00805806" w14:paraId="217DF203" w14:textId="1389116F">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Pr="00B61948" w:rsidR="00DC4D71" w:rsidTr="00DC4D71" w14:paraId="1C822A80" w14:textId="77777777">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rsidRPr="00B61948" w:rsidR="00DC4D71" w:rsidP="00265BC3" w:rsidRDefault="00DC4D71" w14:paraId="3A50B9E0" w14:textId="1E89C77A">
            <w:pPr>
              <w:wordWrap/>
              <w:spacing w:after="0" w:line="240" w:lineRule="auto"/>
              <w:jc w:val="center"/>
              <w:rPr>
                <w:rFonts w:eastAsia="나눔명조"/>
                <w:sz w:val="20"/>
                <w:szCs w:val="22"/>
              </w:rPr>
            </w:pPr>
            <w:r w:rsidRPr="00B61948">
              <w:rPr>
                <w:rFonts w:hint="eastAsia" w:eastAsia="나눔명조"/>
                <w:sz w:val="20"/>
                <w:szCs w:val="22"/>
              </w:rPr>
              <w:lastRenderedPageBreak/>
              <w:t>거래적</w:t>
            </w:r>
            <w:r w:rsidRPr="00B61948">
              <w:rPr>
                <w:rFonts w:hint="eastAsia" w:eastAsia="나눔명조"/>
                <w:sz w:val="20"/>
                <w:szCs w:val="22"/>
              </w:rPr>
              <w:t xml:space="preserve"> </w:t>
            </w:r>
            <w:r w:rsidRPr="00B61948">
              <w:rPr>
                <w:rFonts w:hint="eastAsia" w:eastAsia="나눔명조"/>
                <w:sz w:val="20"/>
                <w:szCs w:val="22"/>
              </w:rPr>
              <w:t>조직문화</w:t>
            </w:r>
          </w:p>
        </w:tc>
        <w:tc>
          <w:tcPr>
            <w:tcW w:w="977" w:type="dxa"/>
          </w:tcPr>
          <w:p w:rsidRPr="00B61948" w:rsidR="00DC4D71" w:rsidP="00265BC3" w:rsidRDefault="00DC4D71" w14:paraId="45F790A1" w14:textId="23522955">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Q20_1</w:t>
            </w:r>
          </w:p>
        </w:tc>
        <w:tc>
          <w:tcPr>
            <w:tcW w:w="4032" w:type="dxa"/>
          </w:tcPr>
          <w:p w:rsidRPr="00B61948" w:rsidR="00DC4D71" w:rsidP="003820D2" w:rsidRDefault="00DC4D71" w14:paraId="45744A8D" w14:textId="508F322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기관은</w:t>
            </w:r>
            <w:r w:rsidRPr="00B61948">
              <w:rPr>
                <w:rFonts w:hint="eastAsia" w:eastAsia="나눔명조"/>
                <w:sz w:val="20"/>
                <w:szCs w:val="22"/>
              </w:rPr>
              <w:t xml:space="preserve"> </w:t>
            </w:r>
            <w:r w:rsidRPr="00B61948">
              <w:rPr>
                <w:rFonts w:hint="eastAsia" w:eastAsia="나눔명조"/>
                <w:sz w:val="20"/>
                <w:szCs w:val="22"/>
              </w:rPr>
              <w:t>계획수립</w:t>
            </w:r>
            <w:r w:rsidRPr="00B61948">
              <w:rPr>
                <w:rFonts w:eastAsia="나눔명조"/>
                <w:sz w:val="20"/>
                <w:szCs w:val="22"/>
              </w:rPr>
              <w:t>/</w:t>
            </w:r>
            <w:r w:rsidRPr="00B61948">
              <w:rPr>
                <w:rFonts w:hint="eastAsia" w:eastAsia="나눔명조"/>
                <w:sz w:val="20"/>
                <w:szCs w:val="22"/>
              </w:rPr>
              <w:t>목표설정</w:t>
            </w:r>
            <w:r w:rsidRPr="00B61948">
              <w:rPr>
                <w:rFonts w:eastAsia="나눔명조"/>
                <w:sz w:val="20"/>
                <w:szCs w:val="22"/>
              </w:rPr>
              <w:t>/</w:t>
            </w:r>
            <w:r w:rsidRPr="00B61948">
              <w:rPr>
                <w:rFonts w:hint="eastAsia" w:eastAsia="나눔명조"/>
                <w:sz w:val="20"/>
                <w:szCs w:val="22"/>
              </w:rPr>
              <w:t>목표달성을</w:t>
            </w:r>
            <w:r w:rsidRPr="00B61948">
              <w:rPr>
                <w:rFonts w:hint="eastAsia" w:eastAsia="나눔명조"/>
                <w:sz w:val="20"/>
                <w:szCs w:val="22"/>
              </w:rPr>
              <w:t xml:space="preserve"> </w:t>
            </w:r>
            <w:r w:rsidRPr="00B61948">
              <w:rPr>
                <w:rFonts w:hint="eastAsia" w:eastAsia="나눔명조"/>
                <w:sz w:val="20"/>
                <w:szCs w:val="22"/>
              </w:rPr>
              <w:t>강조한다</w:t>
            </w:r>
            <w:r w:rsidRPr="00B61948">
              <w:rPr>
                <w:rFonts w:eastAsia="나눔명조"/>
                <w:sz w:val="20"/>
                <w:szCs w:val="22"/>
              </w:rPr>
              <w:t>.</w:t>
            </w:r>
          </w:p>
        </w:tc>
        <w:tc>
          <w:tcPr>
            <w:tcW w:w="1728" w:type="dxa"/>
            <w:vMerge w:val="restart"/>
            <w:shd w:val="clear" w:color="auto" w:fill="auto"/>
          </w:tcPr>
          <w:p w:rsidRPr="003820D2" w:rsidR="00DC4D71" w:rsidP="003820D2" w:rsidRDefault="00DC4D71" w14:paraId="1291AE8F" w14:textId="363B1CD4">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hint="eastAsia" w:eastAsia="나눔명조"/>
                <w:sz w:val="20"/>
                <w:szCs w:val="22"/>
              </w:rPr>
              <w:t>임재영</w:t>
            </w:r>
            <w:r w:rsidRPr="003820D2">
              <w:rPr>
                <w:rFonts w:eastAsia="나눔명조"/>
                <w:sz w:val="20"/>
                <w:szCs w:val="22"/>
              </w:rPr>
              <w:t xml:space="preserve"> </w:t>
            </w:r>
            <w:r w:rsidRPr="003820D2">
              <w:rPr>
                <w:rFonts w:hint="eastAsia" w:eastAsia="나눔명조"/>
                <w:sz w:val="20"/>
                <w:szCs w:val="22"/>
              </w:rPr>
              <w:t>외</w:t>
            </w:r>
            <w:r w:rsidRPr="003820D2">
              <w:rPr>
                <w:rFonts w:eastAsia="나눔명조"/>
                <w:sz w:val="20"/>
                <w:szCs w:val="22"/>
              </w:rPr>
              <w:t xml:space="preserve"> (2019b)</w:t>
            </w:r>
          </w:p>
          <w:p w:rsidRPr="003820D2" w:rsidR="00DC4D71" w:rsidP="003820D2" w:rsidRDefault="00DC4D71" w14:paraId="79E26C07" w14:textId="2B2C4950">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rsidRPr="003820D2" w:rsidR="00DC4D71" w:rsidP="003820D2" w:rsidRDefault="00DC4D71" w14:paraId="7E573EB4" w14:textId="05A4A680">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rsidRPr="003820D2" w:rsidR="00DC4D71" w:rsidP="003820D2" w:rsidRDefault="00DC4D71" w14:paraId="740D6A76" w14:textId="261AF913">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rsidR="00DC4D71" w:rsidP="00265BC3" w:rsidRDefault="00DC4D71" w14:paraId="1DB5D081" w14:textId="7777777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rsidRPr="00DC4D71" w:rsidR="00DC4D71" w:rsidP="00DC4D71" w:rsidRDefault="00DC4D71" w14:paraId="630C97BD" w14:textId="77777777">
            <w:pP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rsidR="00DC4D71" w:rsidP="00DC4D71" w:rsidRDefault="00DC4D71" w14:paraId="7526144F" w14:textId="77777777">
            <w:pP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rsidRPr="003820D2" w:rsidR="00DC4D71" w:rsidP="00DC4D71" w:rsidRDefault="00DC4D71" w14:paraId="195CE9CD" w14:textId="1D578DF5">
            <w:pPr>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Pr="00B61948" w:rsidR="00DC4D71" w:rsidTr="00DC4D71" w14:paraId="6E993910" w14:textId="77777777">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rsidRPr="00B61948" w:rsidR="00DC4D71" w:rsidP="00265BC3" w:rsidRDefault="00DC4D71" w14:paraId="48A53FD9" w14:textId="77777777">
            <w:pPr>
              <w:wordWrap/>
              <w:spacing w:after="0" w:line="240" w:lineRule="auto"/>
              <w:jc w:val="center"/>
              <w:rPr>
                <w:rFonts w:eastAsia="나눔명조"/>
                <w:sz w:val="20"/>
                <w:szCs w:val="22"/>
              </w:rPr>
            </w:pPr>
          </w:p>
        </w:tc>
        <w:tc>
          <w:tcPr>
            <w:tcW w:w="977" w:type="dxa"/>
          </w:tcPr>
          <w:p w:rsidRPr="00B61948" w:rsidR="00DC4D71" w:rsidP="00265BC3" w:rsidRDefault="00DC4D71" w14:paraId="068F4F63" w14:textId="1BCCB4A8">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Q20_2</w:t>
            </w:r>
          </w:p>
        </w:tc>
        <w:tc>
          <w:tcPr>
            <w:tcW w:w="4032" w:type="dxa"/>
          </w:tcPr>
          <w:p w:rsidRPr="00B61948" w:rsidR="00DC4D71" w:rsidP="003820D2" w:rsidRDefault="00DC4D71" w14:paraId="42E53D7D" w14:textId="208434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기관은</w:t>
            </w:r>
            <w:r w:rsidRPr="00B61948">
              <w:rPr>
                <w:rFonts w:hint="eastAsia" w:eastAsia="나눔명조"/>
                <w:sz w:val="20"/>
                <w:szCs w:val="22"/>
              </w:rPr>
              <w:t xml:space="preserve"> </w:t>
            </w:r>
            <w:r w:rsidRPr="00B61948">
              <w:rPr>
                <w:rFonts w:hint="eastAsia" w:eastAsia="나눔명조"/>
                <w:sz w:val="20"/>
                <w:szCs w:val="22"/>
              </w:rPr>
              <w:t>경쟁력</w:t>
            </w:r>
            <w:r w:rsidRPr="00B61948">
              <w:rPr>
                <w:rFonts w:eastAsia="나눔명조"/>
                <w:sz w:val="20"/>
                <w:szCs w:val="22"/>
              </w:rPr>
              <w:t>/</w:t>
            </w:r>
            <w:r w:rsidRPr="00B61948">
              <w:rPr>
                <w:rFonts w:hint="eastAsia" w:eastAsia="나눔명조"/>
                <w:sz w:val="20"/>
                <w:szCs w:val="22"/>
              </w:rPr>
              <w:t>성과</w:t>
            </w:r>
            <w:r w:rsidRPr="00B61948">
              <w:rPr>
                <w:rFonts w:eastAsia="나눔명조"/>
                <w:sz w:val="20"/>
                <w:szCs w:val="22"/>
              </w:rPr>
              <w:t>/</w:t>
            </w:r>
            <w:r w:rsidRPr="00B61948">
              <w:rPr>
                <w:rFonts w:hint="eastAsia" w:eastAsia="나눔명조"/>
                <w:sz w:val="20"/>
                <w:szCs w:val="22"/>
              </w:rPr>
              <w:t>실적을</w:t>
            </w:r>
            <w:r w:rsidRPr="00B61948">
              <w:rPr>
                <w:rFonts w:hint="eastAsia" w:eastAsia="나눔명조"/>
                <w:sz w:val="20"/>
                <w:szCs w:val="22"/>
              </w:rPr>
              <w:t xml:space="preserve"> </w:t>
            </w:r>
            <w:r w:rsidRPr="00B61948">
              <w:rPr>
                <w:rFonts w:hint="eastAsia" w:eastAsia="나눔명조"/>
                <w:sz w:val="20"/>
                <w:szCs w:val="22"/>
              </w:rPr>
              <w:t>중시한다</w:t>
            </w:r>
            <w:r w:rsidRPr="00B61948">
              <w:rPr>
                <w:rFonts w:eastAsia="나눔명조"/>
                <w:sz w:val="20"/>
                <w:szCs w:val="22"/>
              </w:rPr>
              <w:t>.</w:t>
            </w:r>
          </w:p>
        </w:tc>
        <w:tc>
          <w:tcPr>
            <w:tcW w:w="1728" w:type="dxa"/>
            <w:vMerge/>
            <w:shd w:val="clear" w:color="auto" w:fill="auto"/>
          </w:tcPr>
          <w:p w:rsidRPr="003820D2" w:rsidR="00DC4D71" w:rsidP="00DC4D71" w:rsidRDefault="00DC4D71" w14:paraId="6F74CAE9" w14:textId="1681F49B">
            <w:pPr>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Pr="00B61948" w:rsidR="00DC4D71" w:rsidTr="00DC4D71" w14:paraId="0AAD9E2D" w14:textId="77777777">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rsidRPr="00B61948" w:rsidR="00DC4D71" w:rsidP="00265BC3" w:rsidRDefault="00DC4D71" w14:paraId="072F14BA" w14:textId="30B489E9">
            <w:pPr>
              <w:wordWrap/>
              <w:spacing w:after="0" w:line="240" w:lineRule="auto"/>
              <w:jc w:val="center"/>
              <w:rPr>
                <w:rFonts w:eastAsia="나눔명조"/>
                <w:sz w:val="20"/>
                <w:szCs w:val="22"/>
              </w:rPr>
            </w:pP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조직문화</w:t>
            </w:r>
          </w:p>
        </w:tc>
        <w:tc>
          <w:tcPr>
            <w:tcW w:w="977" w:type="dxa"/>
          </w:tcPr>
          <w:p w:rsidRPr="00B61948" w:rsidR="00DC4D71" w:rsidP="00265BC3" w:rsidRDefault="00DC4D71" w14:paraId="343AC510" w14:textId="7EC939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Q20_3</w:t>
            </w:r>
          </w:p>
        </w:tc>
        <w:tc>
          <w:tcPr>
            <w:tcW w:w="4032" w:type="dxa"/>
          </w:tcPr>
          <w:p w:rsidRPr="00B61948" w:rsidR="00DC4D71" w:rsidP="003820D2" w:rsidRDefault="00DC4D71" w14:paraId="4DA6D812" w14:textId="0AE77148">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기관은</w:t>
            </w:r>
            <w:r w:rsidRPr="00B61948">
              <w:rPr>
                <w:rFonts w:hint="eastAsia" w:eastAsia="나눔명조"/>
                <w:sz w:val="20"/>
                <w:szCs w:val="22"/>
              </w:rPr>
              <w:t xml:space="preserve"> </w:t>
            </w:r>
            <w:r w:rsidRPr="00B61948">
              <w:rPr>
                <w:rFonts w:hint="eastAsia" w:eastAsia="나눔명조"/>
                <w:sz w:val="20"/>
                <w:szCs w:val="22"/>
              </w:rPr>
              <w:t>창의성</w:t>
            </w:r>
            <w:r w:rsidRPr="00B61948">
              <w:rPr>
                <w:rFonts w:eastAsia="나눔명조"/>
                <w:sz w:val="20"/>
                <w:szCs w:val="22"/>
              </w:rPr>
              <w:t>/</w:t>
            </w:r>
            <w:proofErr w:type="spellStart"/>
            <w:r w:rsidRPr="00B61948">
              <w:rPr>
                <w:rFonts w:hint="eastAsia" w:eastAsia="나눔명조"/>
                <w:sz w:val="20"/>
                <w:szCs w:val="22"/>
              </w:rPr>
              <w:t>혁신성</w:t>
            </w:r>
            <w:proofErr w:type="spellEnd"/>
            <w:r w:rsidRPr="00B61948">
              <w:rPr>
                <w:rFonts w:eastAsia="나눔명조"/>
                <w:sz w:val="20"/>
                <w:szCs w:val="22"/>
              </w:rPr>
              <w:t>/</w:t>
            </w:r>
            <w:r w:rsidRPr="00B61948">
              <w:rPr>
                <w:rFonts w:hint="eastAsia" w:eastAsia="나눔명조"/>
                <w:sz w:val="20"/>
                <w:szCs w:val="22"/>
              </w:rPr>
              <w:t>도전을</w:t>
            </w:r>
            <w:r w:rsidRPr="00B61948">
              <w:rPr>
                <w:rFonts w:hint="eastAsia" w:eastAsia="나눔명조"/>
                <w:sz w:val="20"/>
                <w:szCs w:val="22"/>
              </w:rPr>
              <w:t xml:space="preserve"> </w:t>
            </w:r>
            <w:r w:rsidRPr="00B61948">
              <w:rPr>
                <w:rFonts w:hint="eastAsia" w:eastAsia="나눔명조"/>
                <w:sz w:val="20"/>
                <w:szCs w:val="22"/>
              </w:rPr>
              <w:t>강조한다</w:t>
            </w:r>
          </w:p>
        </w:tc>
        <w:tc>
          <w:tcPr>
            <w:tcW w:w="1728" w:type="dxa"/>
            <w:vMerge/>
            <w:shd w:val="clear" w:color="auto" w:fill="auto"/>
          </w:tcPr>
          <w:p w:rsidRPr="00DC4D71" w:rsidR="00DC4D71" w:rsidP="00DC4D71" w:rsidRDefault="00DC4D71" w14:paraId="14BBFB8A" w14:textId="44CC16FE">
            <w:pPr>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Pr="00B61948" w:rsidR="00DC4D71" w:rsidTr="00DC4D71" w14:paraId="4C92B37E" w14:textId="77777777">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rsidRPr="00B61948" w:rsidR="00DC4D71" w:rsidP="00265BC3" w:rsidRDefault="00DC4D71" w14:paraId="4199CAF0" w14:textId="4389911A">
            <w:pPr>
              <w:wordWrap/>
              <w:spacing w:after="0" w:line="240" w:lineRule="auto"/>
              <w:rPr>
                <w:rFonts w:eastAsia="나눔명조"/>
                <w:sz w:val="20"/>
                <w:szCs w:val="22"/>
              </w:rPr>
            </w:pPr>
          </w:p>
        </w:tc>
        <w:tc>
          <w:tcPr>
            <w:tcW w:w="977" w:type="dxa"/>
          </w:tcPr>
          <w:p w:rsidRPr="00B61948" w:rsidR="00DC4D71" w:rsidP="00265BC3" w:rsidRDefault="00DC4D71" w14:paraId="440B2191" w14:textId="2C9F3A6B">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Q20_4</w:t>
            </w:r>
          </w:p>
        </w:tc>
        <w:tc>
          <w:tcPr>
            <w:tcW w:w="4032" w:type="dxa"/>
          </w:tcPr>
          <w:p w:rsidRPr="00B61948" w:rsidR="00DC4D71" w:rsidP="003820D2" w:rsidRDefault="00DC4D71" w14:paraId="7A13A358" w14:textId="6BF182FD">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기관은</w:t>
            </w:r>
            <w:r w:rsidRPr="00B61948">
              <w:rPr>
                <w:rFonts w:hint="eastAsia" w:eastAsia="나눔명조"/>
                <w:sz w:val="20"/>
                <w:szCs w:val="22"/>
              </w:rPr>
              <w:t xml:space="preserve"> </w:t>
            </w:r>
            <w:r w:rsidRPr="00B61948">
              <w:rPr>
                <w:rFonts w:hint="eastAsia" w:eastAsia="나눔명조"/>
                <w:sz w:val="20"/>
                <w:szCs w:val="22"/>
              </w:rPr>
              <w:t>새로운</w:t>
            </w:r>
            <w:r w:rsidRPr="00B61948">
              <w:rPr>
                <w:rFonts w:hint="eastAsia" w:eastAsia="나눔명조"/>
                <w:sz w:val="20"/>
                <w:szCs w:val="22"/>
              </w:rPr>
              <w:t xml:space="preserve"> </w:t>
            </w:r>
            <w:r w:rsidRPr="00B61948">
              <w:rPr>
                <w:rFonts w:hint="eastAsia" w:eastAsia="나눔명조"/>
                <w:sz w:val="20"/>
                <w:szCs w:val="22"/>
              </w:rPr>
              <w:t>도전과제</w:t>
            </w:r>
            <w:r w:rsidRPr="00B61948">
              <w:rPr>
                <w:rFonts w:hint="eastAsia" w:eastAsia="나눔명조"/>
                <w:sz w:val="20"/>
                <w:szCs w:val="22"/>
              </w:rPr>
              <w:t xml:space="preserve"> </w:t>
            </w:r>
            <w:r w:rsidRPr="00B61948">
              <w:rPr>
                <w:rFonts w:hint="eastAsia" w:eastAsia="나눔명조"/>
                <w:sz w:val="20"/>
                <w:szCs w:val="22"/>
              </w:rPr>
              <w:t>해결을</w:t>
            </w:r>
            <w:r w:rsidRPr="00B61948">
              <w:rPr>
                <w:rFonts w:hint="eastAsia" w:eastAsia="나눔명조"/>
                <w:sz w:val="20"/>
                <w:szCs w:val="22"/>
              </w:rPr>
              <w:t xml:space="preserve"> </w:t>
            </w:r>
            <w:r w:rsidRPr="00B61948">
              <w:rPr>
                <w:rFonts w:hint="eastAsia" w:eastAsia="나눔명조"/>
                <w:sz w:val="20"/>
                <w:szCs w:val="22"/>
              </w:rPr>
              <w:t>위해</w:t>
            </w:r>
            <w:r w:rsidRPr="00B61948">
              <w:rPr>
                <w:rFonts w:hint="eastAsia" w:eastAsia="나눔명조"/>
                <w:sz w:val="20"/>
                <w:szCs w:val="22"/>
              </w:rPr>
              <w:t xml:space="preserve"> </w:t>
            </w:r>
            <w:r w:rsidRPr="00B61948">
              <w:rPr>
                <w:rFonts w:hint="eastAsia" w:eastAsia="나눔명조"/>
                <w:sz w:val="20"/>
                <w:szCs w:val="22"/>
              </w:rPr>
              <w:t>직원들의</w:t>
            </w:r>
            <w:r w:rsidRPr="00B61948">
              <w:rPr>
                <w:rFonts w:hint="eastAsia" w:eastAsia="나눔명조"/>
                <w:sz w:val="20"/>
                <w:szCs w:val="22"/>
              </w:rPr>
              <w:t xml:space="preserve"> </w:t>
            </w:r>
            <w:r w:rsidRPr="00B61948">
              <w:rPr>
                <w:rFonts w:hint="eastAsia" w:eastAsia="나눔명조"/>
                <w:sz w:val="20"/>
                <w:szCs w:val="22"/>
              </w:rPr>
              <w:t>직관</w:t>
            </w:r>
            <w:r w:rsidRPr="00B61948">
              <w:rPr>
                <w:rFonts w:eastAsia="나눔명조"/>
                <w:sz w:val="20"/>
                <w:szCs w:val="22"/>
              </w:rPr>
              <w:t>/</w:t>
            </w:r>
            <w:r w:rsidRPr="00B61948">
              <w:rPr>
                <w:rFonts w:hint="eastAsia" w:eastAsia="나눔명조"/>
                <w:sz w:val="20"/>
                <w:szCs w:val="22"/>
              </w:rPr>
              <w:t>통찰력</w:t>
            </w:r>
            <w:r w:rsidRPr="00B61948">
              <w:rPr>
                <w:rFonts w:eastAsia="나눔명조"/>
                <w:sz w:val="20"/>
                <w:szCs w:val="22"/>
              </w:rPr>
              <w:t xml:space="preserve">, </w:t>
            </w:r>
            <w:r w:rsidRPr="00B61948">
              <w:rPr>
                <w:rFonts w:hint="eastAsia" w:eastAsia="나눔명조"/>
                <w:sz w:val="20"/>
                <w:szCs w:val="22"/>
              </w:rPr>
              <w:t>성장을</w:t>
            </w:r>
            <w:r w:rsidRPr="00B61948">
              <w:rPr>
                <w:rFonts w:hint="eastAsia" w:eastAsia="나눔명조"/>
                <w:sz w:val="20"/>
                <w:szCs w:val="22"/>
              </w:rPr>
              <w:t xml:space="preserve"> </w:t>
            </w:r>
            <w:r w:rsidRPr="00B61948">
              <w:rPr>
                <w:rFonts w:hint="eastAsia" w:eastAsia="나눔명조"/>
                <w:sz w:val="20"/>
                <w:szCs w:val="22"/>
              </w:rPr>
              <w:t>중시한다</w:t>
            </w:r>
            <w:r w:rsidRPr="00B61948">
              <w:rPr>
                <w:rFonts w:eastAsia="나눔명조"/>
                <w:sz w:val="20"/>
                <w:szCs w:val="22"/>
              </w:rPr>
              <w:t>.</w:t>
            </w:r>
          </w:p>
        </w:tc>
        <w:tc>
          <w:tcPr>
            <w:tcW w:w="1728" w:type="dxa"/>
            <w:vMerge/>
            <w:shd w:val="clear" w:color="auto" w:fill="auto"/>
          </w:tcPr>
          <w:p w:rsidRPr="003820D2" w:rsidR="00DC4D71" w:rsidP="00265BC3" w:rsidRDefault="00DC4D71" w14:paraId="5E6E67D8" w14:textId="2F559A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Pr="00B61948" w:rsidR="00DC4D71" w:rsidTr="00DC4D71" w14:paraId="7BB09C94" w14:textId="77777777">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rsidRPr="00B61948" w:rsidR="00DC4D71" w:rsidP="00265BC3" w:rsidRDefault="00DC4D71" w14:paraId="62CADEEF" w14:textId="77777777">
            <w:pPr>
              <w:wordWrap/>
              <w:spacing w:after="0" w:line="240" w:lineRule="auto"/>
              <w:rPr>
                <w:rFonts w:eastAsia="나눔명조"/>
                <w:sz w:val="20"/>
                <w:szCs w:val="22"/>
              </w:rPr>
            </w:pPr>
          </w:p>
        </w:tc>
        <w:tc>
          <w:tcPr>
            <w:tcW w:w="977" w:type="dxa"/>
          </w:tcPr>
          <w:p w:rsidRPr="00B61948" w:rsidR="00DC4D71" w:rsidP="00265BC3" w:rsidRDefault="00DC4D71" w14:paraId="1BD76D5D" w14:textId="32AE352C">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Q20_5</w:t>
            </w:r>
          </w:p>
        </w:tc>
        <w:tc>
          <w:tcPr>
            <w:tcW w:w="4032" w:type="dxa"/>
          </w:tcPr>
          <w:p w:rsidRPr="00B61948" w:rsidR="00DC4D71" w:rsidP="003820D2" w:rsidRDefault="00DC4D71" w14:paraId="328B49E6" w14:textId="2A75D65F">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기관은</w:t>
            </w:r>
            <w:r w:rsidRPr="00B61948">
              <w:rPr>
                <w:rFonts w:hint="eastAsia" w:eastAsia="나눔명조"/>
                <w:sz w:val="20"/>
                <w:szCs w:val="22"/>
              </w:rPr>
              <w:t xml:space="preserve"> </w:t>
            </w:r>
            <w:r w:rsidRPr="00B61948">
              <w:rPr>
                <w:rFonts w:hint="eastAsia" w:eastAsia="나눔명조"/>
                <w:sz w:val="20"/>
                <w:szCs w:val="22"/>
              </w:rPr>
              <w:t>참여</w:t>
            </w:r>
            <w:r w:rsidRPr="00B61948">
              <w:rPr>
                <w:rFonts w:eastAsia="나눔명조"/>
                <w:sz w:val="20"/>
                <w:szCs w:val="22"/>
              </w:rPr>
              <w:t>/</w:t>
            </w:r>
            <w:r w:rsidRPr="00B61948">
              <w:rPr>
                <w:rFonts w:hint="eastAsia" w:eastAsia="나눔명조"/>
                <w:sz w:val="20"/>
                <w:szCs w:val="22"/>
              </w:rPr>
              <w:t>협력</w:t>
            </w:r>
            <w:r w:rsidRPr="00B61948">
              <w:rPr>
                <w:rFonts w:eastAsia="나눔명조"/>
                <w:sz w:val="20"/>
                <w:szCs w:val="22"/>
              </w:rPr>
              <w:t>/</w:t>
            </w:r>
            <w:r w:rsidRPr="00B61948">
              <w:rPr>
                <w:rFonts w:hint="eastAsia" w:eastAsia="나눔명조"/>
                <w:sz w:val="20"/>
                <w:szCs w:val="22"/>
              </w:rPr>
              <w:t>신뢰를</w:t>
            </w:r>
            <w:r w:rsidRPr="00B61948">
              <w:rPr>
                <w:rFonts w:hint="eastAsia" w:eastAsia="나눔명조"/>
                <w:sz w:val="20"/>
                <w:szCs w:val="22"/>
              </w:rPr>
              <w:t xml:space="preserve"> </w:t>
            </w:r>
            <w:r w:rsidRPr="00B61948">
              <w:rPr>
                <w:rFonts w:hint="eastAsia" w:eastAsia="나눔명조"/>
                <w:sz w:val="20"/>
                <w:szCs w:val="22"/>
              </w:rPr>
              <w:t>강조한다</w:t>
            </w:r>
            <w:r w:rsidRPr="00B61948">
              <w:rPr>
                <w:rFonts w:hint="eastAsia" w:eastAsia="나눔명조"/>
                <w:sz w:val="20"/>
                <w:szCs w:val="22"/>
              </w:rPr>
              <w:t>.</w:t>
            </w:r>
          </w:p>
        </w:tc>
        <w:tc>
          <w:tcPr>
            <w:tcW w:w="1728" w:type="dxa"/>
            <w:vMerge/>
            <w:shd w:val="clear" w:color="auto" w:fill="auto"/>
          </w:tcPr>
          <w:p w:rsidRPr="003820D2" w:rsidR="00DC4D71" w:rsidP="00265BC3" w:rsidRDefault="00DC4D71" w14:paraId="249ED07A" w14:textId="00CFCEE0">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bl>
    <w:p w:rsidRPr="00B61948" w:rsidR="001024D9" w:rsidP="00265BC3" w:rsidRDefault="001024D9" w14:paraId="53857380" w14:textId="2B190B49">
      <w:pPr>
        <w:wordWrap/>
        <w:spacing w:before="120" w:after="120" w:line="276" w:lineRule="auto"/>
        <w:rPr>
          <w:rFonts w:eastAsia="나눔명조"/>
          <w:sz w:val="20"/>
          <w:szCs w:val="22"/>
        </w:rPr>
      </w:pPr>
    </w:p>
    <w:p w:rsidRPr="00B61948" w:rsidR="00B36CED" w:rsidP="00E001E7" w:rsidRDefault="00265BC3" w14:paraId="1085274C" w14:textId="1911AA8F">
      <w:pPr>
        <w:wordWrap/>
        <w:spacing w:before="120" w:after="120" w:line="276" w:lineRule="auto"/>
        <w:ind w:firstLine="288"/>
        <w:rPr>
          <w:rFonts w:ascii="나눔명조" w:hAnsi="나눔명조" w:eastAsia="나눔명조"/>
          <w:sz w:val="20"/>
          <w:szCs w:val="22"/>
        </w:rPr>
      </w:pPr>
      <w:r w:rsidRPr="00B61948">
        <w:rPr>
          <w:rFonts w:hint="eastAsia" w:eastAsia="나눔명조"/>
          <w:sz w:val="20"/>
          <w:szCs w:val="22"/>
        </w:rPr>
        <w:t>선행연구의</w:t>
      </w:r>
      <w:r w:rsidRPr="00B61948">
        <w:rPr>
          <w:rFonts w:hint="eastAsia" w:eastAsia="나눔명조"/>
          <w:sz w:val="20"/>
          <w:szCs w:val="22"/>
        </w:rPr>
        <w:t xml:space="preserve"> </w:t>
      </w:r>
      <w:r w:rsidRPr="00B61948">
        <w:rPr>
          <w:rFonts w:hint="eastAsia" w:eastAsia="나눔명조"/>
          <w:sz w:val="20"/>
          <w:szCs w:val="22"/>
        </w:rPr>
        <w:t>이론적</w:t>
      </w:r>
      <w:r w:rsidRPr="00B61948">
        <w:rPr>
          <w:rFonts w:hint="eastAsia" w:eastAsia="나눔명조"/>
          <w:sz w:val="20"/>
          <w:szCs w:val="22"/>
        </w:rPr>
        <w:t xml:space="preserve"> </w:t>
      </w:r>
      <w:r w:rsidRPr="00B61948">
        <w:rPr>
          <w:rFonts w:hint="eastAsia" w:eastAsia="나눔명조"/>
          <w:sz w:val="20"/>
          <w:szCs w:val="22"/>
        </w:rPr>
        <w:t>기대에</w:t>
      </w:r>
      <w:r w:rsidRPr="00B61948">
        <w:rPr>
          <w:rFonts w:hint="eastAsia" w:eastAsia="나눔명조"/>
          <w:sz w:val="20"/>
          <w:szCs w:val="22"/>
        </w:rPr>
        <w:t xml:space="preserve"> </w:t>
      </w:r>
      <w:r w:rsidRPr="00B61948">
        <w:rPr>
          <w:rFonts w:hint="eastAsia" w:eastAsia="나눔명조"/>
          <w:sz w:val="20"/>
          <w:szCs w:val="22"/>
        </w:rPr>
        <w:t>따라</w:t>
      </w:r>
      <w:r w:rsidRPr="00B61948">
        <w:rPr>
          <w:rFonts w:hint="eastAsia" w:eastAsia="나눔명조"/>
          <w:sz w:val="20"/>
          <w:szCs w:val="22"/>
        </w:rPr>
        <w:t xml:space="preserve"> </w:t>
      </w:r>
      <w:r w:rsidRPr="00B61948">
        <w:rPr>
          <w:rFonts w:hint="eastAsia" w:eastAsia="나눔명조"/>
          <w:sz w:val="20"/>
          <w:szCs w:val="22"/>
        </w:rPr>
        <w:t>개념화된</w:t>
      </w:r>
      <w:r w:rsidRPr="00B61948">
        <w:rPr>
          <w:rFonts w:hint="eastAsia" w:eastAsia="나눔명조"/>
          <w:sz w:val="20"/>
          <w:szCs w:val="22"/>
        </w:rPr>
        <w:t xml:space="preserve"> </w:t>
      </w:r>
      <w:r w:rsidRPr="00B61948">
        <w:rPr>
          <w:rFonts w:hint="eastAsia" w:eastAsia="나눔명조"/>
          <w:sz w:val="20"/>
          <w:szCs w:val="22"/>
        </w:rPr>
        <w:t>잠재변수</w:t>
      </w:r>
      <w:r w:rsidRPr="00B61948">
        <w:rPr>
          <w:rFonts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리더십과</w:t>
      </w:r>
      <w:r w:rsidRPr="00B61948">
        <w:rPr>
          <w:rFonts w:hint="eastAsia"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리더십은</w:t>
      </w:r>
      <w:r w:rsidRPr="00B61948">
        <w:rPr>
          <w:rFonts w:hint="eastAsia" w:eastAsia="나눔명조"/>
          <w:sz w:val="20"/>
          <w:szCs w:val="22"/>
        </w:rPr>
        <w:t xml:space="preserve"> </w:t>
      </w:r>
      <w:r w:rsidRPr="00B61948">
        <w:rPr>
          <w:rFonts w:hint="eastAsia" w:eastAsia="나눔명조"/>
          <w:sz w:val="20"/>
          <w:szCs w:val="22"/>
        </w:rPr>
        <w:t>각각</w:t>
      </w:r>
      <w:r w:rsidRPr="00B61948">
        <w:rPr>
          <w:rFonts w:hint="eastAsia" w:eastAsia="나눔명조"/>
          <w:sz w:val="20"/>
          <w:szCs w:val="22"/>
        </w:rPr>
        <w:t xml:space="preserve"> </w:t>
      </w:r>
      <w:r w:rsidRPr="00B61948">
        <w:rPr>
          <w:rFonts w:hint="eastAsia" w:eastAsia="나눔명조"/>
          <w:sz w:val="20"/>
          <w:szCs w:val="22"/>
        </w:rPr>
        <w:t>주어진</w:t>
      </w:r>
      <w:r w:rsidRPr="00B61948">
        <w:rPr>
          <w:rFonts w:hint="eastAsia" w:eastAsia="나눔명조"/>
          <w:sz w:val="20"/>
          <w:szCs w:val="22"/>
        </w:rPr>
        <w:t xml:space="preserve"> </w:t>
      </w:r>
      <w:r w:rsidRPr="00B61948">
        <w:rPr>
          <w:rFonts w:hint="eastAsia" w:eastAsia="나눔명조"/>
          <w:sz w:val="20"/>
          <w:szCs w:val="22"/>
        </w:rPr>
        <w:t>측정지표의</w:t>
      </w:r>
      <w:r w:rsidRPr="00B61948">
        <w:rPr>
          <w:rFonts w:hint="eastAsia" w:eastAsia="나눔명조"/>
          <w:sz w:val="20"/>
          <w:szCs w:val="22"/>
        </w:rPr>
        <w:t xml:space="preserve"> </w:t>
      </w:r>
      <w:r w:rsidRPr="00B61948">
        <w:rPr>
          <w:rFonts w:hint="eastAsia" w:eastAsia="나눔명조"/>
          <w:sz w:val="20"/>
          <w:szCs w:val="22"/>
        </w:rPr>
        <w:t>문항들과</w:t>
      </w:r>
      <w:r w:rsidRPr="00B61948">
        <w:rPr>
          <w:rFonts w:hint="eastAsia" w:eastAsia="나눔명조"/>
          <w:sz w:val="20"/>
          <w:szCs w:val="22"/>
        </w:rPr>
        <w:t xml:space="preserve"> </w:t>
      </w:r>
      <w:r w:rsidRPr="00B61948">
        <w:rPr>
          <w:rFonts w:hint="eastAsia" w:eastAsia="나눔명조"/>
          <w:sz w:val="20"/>
          <w:szCs w:val="22"/>
        </w:rPr>
        <w:t>높은</w:t>
      </w:r>
      <w:r w:rsidRPr="00B61948">
        <w:rPr>
          <w:rFonts w:hint="eastAsia" w:eastAsia="나눔명조"/>
          <w:sz w:val="20"/>
          <w:szCs w:val="22"/>
        </w:rPr>
        <w:t xml:space="preserve"> </w:t>
      </w:r>
      <w:r w:rsidRPr="00B61948">
        <w:rPr>
          <w:rFonts w:hint="eastAsia" w:eastAsia="나눔명조"/>
          <w:sz w:val="20"/>
          <w:szCs w:val="22"/>
        </w:rPr>
        <w:t>상관성을</w:t>
      </w:r>
      <w:r w:rsidRPr="00B61948">
        <w:rPr>
          <w:rFonts w:hint="eastAsia" w:eastAsia="나눔명조"/>
          <w:sz w:val="20"/>
          <w:szCs w:val="22"/>
        </w:rPr>
        <w:t xml:space="preserve"> </w:t>
      </w:r>
      <w:r w:rsidRPr="00B61948">
        <w:rPr>
          <w:rFonts w:hint="eastAsia" w:eastAsia="나눔명조"/>
          <w:sz w:val="20"/>
          <w:szCs w:val="22"/>
        </w:rPr>
        <w:t>보이고</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 xml:space="preserve">. </w:t>
      </w:r>
      <w:r w:rsidRPr="00B61948">
        <w:rPr>
          <w:rFonts w:hint="eastAsia" w:eastAsia="나눔명조"/>
          <w:sz w:val="20"/>
          <w:szCs w:val="22"/>
        </w:rPr>
        <w:t>주어진</w:t>
      </w:r>
      <w:r w:rsidRPr="00B61948">
        <w:rPr>
          <w:rFonts w:hint="eastAsia" w:eastAsia="나눔명조"/>
          <w:sz w:val="20"/>
          <w:szCs w:val="22"/>
        </w:rPr>
        <w:t xml:space="preserve"> </w:t>
      </w:r>
      <w:r w:rsidRPr="00B61948">
        <w:rPr>
          <w:rFonts w:hint="eastAsia" w:eastAsia="나눔명조"/>
          <w:sz w:val="20"/>
          <w:szCs w:val="22"/>
        </w:rPr>
        <w:t>리더십의</w:t>
      </w:r>
      <w:r w:rsidRPr="00B61948">
        <w:rPr>
          <w:rFonts w:hint="eastAsia" w:eastAsia="나눔명조"/>
          <w:sz w:val="20"/>
          <w:szCs w:val="22"/>
        </w:rPr>
        <w:t xml:space="preserve"> </w:t>
      </w:r>
      <w:r w:rsidRPr="00B61948">
        <w:rPr>
          <w:rFonts w:hint="eastAsia" w:eastAsia="나눔명조"/>
          <w:sz w:val="20"/>
          <w:szCs w:val="22"/>
        </w:rPr>
        <w:t>측정지표</w:t>
      </w:r>
      <w:r w:rsidRPr="00B61948">
        <w:rPr>
          <w:rFonts w:hint="eastAsia" w:eastAsia="나눔명조"/>
          <w:sz w:val="20"/>
          <w:szCs w:val="22"/>
        </w:rPr>
        <w:t xml:space="preserve"> </w:t>
      </w:r>
      <w:r w:rsidRPr="00B61948">
        <w:rPr>
          <w:rFonts w:hint="eastAsia" w:eastAsia="나눔명조"/>
          <w:sz w:val="20"/>
          <w:szCs w:val="22"/>
        </w:rPr>
        <w:t>변수들은</w:t>
      </w:r>
      <w:r w:rsidRPr="00B61948">
        <w:rPr>
          <w:rFonts w:hint="eastAsia" w:eastAsia="나눔명조"/>
          <w:sz w:val="20"/>
          <w:szCs w:val="22"/>
        </w:rPr>
        <w:t xml:space="preserve"> </w:t>
      </w:r>
      <w:r w:rsidRPr="00B61948">
        <w:rPr>
          <w:rFonts w:hint="eastAsia" w:eastAsia="나눔명조"/>
          <w:sz w:val="20"/>
          <w:szCs w:val="22"/>
        </w:rPr>
        <w:t>두</w:t>
      </w:r>
      <w:r w:rsidRPr="00B61948">
        <w:rPr>
          <w:rFonts w:hint="eastAsia" w:eastAsia="나눔명조"/>
          <w:sz w:val="20"/>
          <w:szCs w:val="22"/>
        </w:rPr>
        <w:t xml:space="preserve"> </w:t>
      </w:r>
      <w:r w:rsidRPr="00B61948">
        <w:rPr>
          <w:rFonts w:hint="eastAsia" w:eastAsia="나눔명조"/>
          <w:sz w:val="20"/>
          <w:szCs w:val="22"/>
        </w:rPr>
        <w:t>개의</w:t>
      </w:r>
      <w:r w:rsidRPr="00B61948">
        <w:rPr>
          <w:rFonts w:hint="eastAsia" w:eastAsia="나눔명조"/>
          <w:sz w:val="20"/>
          <w:szCs w:val="22"/>
        </w:rPr>
        <w:t xml:space="preserve"> </w:t>
      </w:r>
      <w:r w:rsidRPr="00B61948">
        <w:rPr>
          <w:rFonts w:hint="eastAsia" w:eastAsia="나눔명조"/>
          <w:sz w:val="20"/>
          <w:szCs w:val="22"/>
        </w:rPr>
        <w:t>요인으로</w:t>
      </w:r>
      <w:r w:rsidRPr="00B61948">
        <w:rPr>
          <w:rFonts w:hint="eastAsia" w:eastAsia="나눔명조"/>
          <w:sz w:val="20"/>
          <w:szCs w:val="22"/>
        </w:rPr>
        <w:t xml:space="preserve"> </w:t>
      </w:r>
      <w:r w:rsidRPr="00B61948">
        <w:rPr>
          <w:rFonts w:hint="eastAsia" w:eastAsia="나눔명조"/>
          <w:sz w:val="20"/>
          <w:szCs w:val="22"/>
        </w:rPr>
        <w:t>나누어</w:t>
      </w:r>
      <w:r w:rsidRPr="00B61948">
        <w:rPr>
          <w:rFonts w:hint="eastAsia" w:eastAsia="나눔명조"/>
          <w:sz w:val="20"/>
          <w:szCs w:val="22"/>
        </w:rPr>
        <w:t xml:space="preserve"> </w:t>
      </w:r>
      <w:r w:rsidRPr="00B61948">
        <w:rPr>
          <w:rFonts w:hint="eastAsia" w:eastAsia="나눔명조"/>
          <w:sz w:val="20"/>
          <w:szCs w:val="22"/>
        </w:rPr>
        <w:t>살펴볼</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있는</w:t>
      </w:r>
      <w:r w:rsidRPr="00B61948">
        <w:rPr>
          <w:rFonts w:hint="eastAsia" w:eastAsia="나눔명조"/>
          <w:sz w:val="20"/>
          <w:szCs w:val="22"/>
        </w:rPr>
        <w:t xml:space="preserve"> </w:t>
      </w:r>
      <w:r w:rsidRPr="00B61948">
        <w:rPr>
          <w:rFonts w:hint="eastAsia" w:eastAsia="나눔명조"/>
          <w:sz w:val="20"/>
          <w:szCs w:val="22"/>
        </w:rPr>
        <w:t>것을</w:t>
      </w:r>
      <w:r w:rsidRPr="00B61948">
        <w:rPr>
          <w:rFonts w:hint="eastAsia" w:eastAsia="나눔명조"/>
          <w:sz w:val="20"/>
          <w:szCs w:val="22"/>
        </w:rPr>
        <w:t xml:space="preserve"> </w:t>
      </w:r>
      <w:r w:rsidRPr="00B61948">
        <w:rPr>
          <w:rFonts w:hint="eastAsia" w:eastAsia="나눔명조"/>
          <w:sz w:val="20"/>
          <w:szCs w:val="22"/>
        </w:rPr>
        <w:t>확인할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있으며</w:t>
      </w:r>
      <w:r w:rsidRPr="00B61948">
        <w:rPr>
          <w:rFonts w:eastAsia="나눔명조"/>
          <w:sz w:val="20"/>
          <w:szCs w:val="22"/>
        </w:rPr>
        <w:t xml:space="preserve">, </w:t>
      </w:r>
      <w:r w:rsidRPr="00B61948">
        <w:rPr>
          <w:rFonts w:hint="eastAsia" w:eastAsia="나눔명조"/>
          <w:sz w:val="20"/>
          <w:szCs w:val="22"/>
        </w:rPr>
        <w:t>구성된</w:t>
      </w:r>
      <w:r w:rsidRPr="00B61948">
        <w:rPr>
          <w:rFonts w:hint="eastAsia" w:eastAsia="나눔명조"/>
          <w:sz w:val="20"/>
          <w:szCs w:val="22"/>
        </w:rPr>
        <w:t xml:space="preserve"> </w:t>
      </w:r>
      <w:r w:rsidRPr="00B61948">
        <w:rPr>
          <w:rFonts w:hint="eastAsia" w:eastAsia="나눔명조"/>
          <w:sz w:val="20"/>
          <w:szCs w:val="22"/>
        </w:rPr>
        <w:t>항목들이</w:t>
      </w:r>
      <w:r w:rsidRPr="00B61948">
        <w:rPr>
          <w:rFonts w:hint="eastAsia" w:eastAsia="나눔명조"/>
          <w:sz w:val="20"/>
          <w:szCs w:val="22"/>
        </w:rPr>
        <w:t xml:space="preserve"> </w:t>
      </w:r>
      <w:r w:rsidRPr="00B61948">
        <w:rPr>
          <w:rFonts w:hint="eastAsia" w:eastAsia="나눔명조"/>
          <w:sz w:val="20"/>
          <w:szCs w:val="22"/>
        </w:rPr>
        <w:t>내적</w:t>
      </w:r>
      <w:r w:rsidRPr="00B61948">
        <w:rPr>
          <w:rFonts w:hint="eastAsia" w:eastAsia="나눔명조"/>
          <w:sz w:val="20"/>
          <w:szCs w:val="22"/>
        </w:rPr>
        <w:t xml:space="preserve"> </w:t>
      </w:r>
      <w:r w:rsidRPr="00B61948">
        <w:rPr>
          <w:rFonts w:hint="eastAsia" w:eastAsia="나눔명조"/>
          <w:sz w:val="20"/>
          <w:szCs w:val="22"/>
        </w:rPr>
        <w:t>일치도도</w:t>
      </w:r>
      <w:r w:rsidRPr="00B61948">
        <w:rPr>
          <w:rFonts w:hint="eastAsia" w:eastAsia="나눔명조"/>
          <w:sz w:val="20"/>
          <w:szCs w:val="22"/>
        </w:rPr>
        <w:t xml:space="preserve"> </w:t>
      </w:r>
      <w:r w:rsidRPr="00B61948">
        <w:rPr>
          <w:rFonts w:hint="eastAsia" w:eastAsia="나눔명조"/>
          <w:sz w:val="20"/>
          <w:szCs w:val="22"/>
        </w:rPr>
        <w:t>높은</w:t>
      </w:r>
      <w:r w:rsidRPr="00B61948">
        <w:rPr>
          <w:rFonts w:hint="eastAsia" w:eastAsia="나눔명조"/>
          <w:sz w:val="20"/>
          <w:szCs w:val="22"/>
        </w:rPr>
        <w:t xml:space="preserve"> </w:t>
      </w:r>
      <w:r w:rsidRPr="00B61948">
        <w:rPr>
          <w:rFonts w:hint="eastAsia" w:eastAsia="나눔명조"/>
          <w:sz w:val="20"/>
          <w:szCs w:val="22"/>
        </w:rPr>
        <w:t>수준을</w:t>
      </w:r>
      <w:r w:rsidRPr="00B61948">
        <w:rPr>
          <w:rFonts w:hint="eastAsia" w:eastAsia="나눔명조"/>
          <w:sz w:val="20"/>
          <w:szCs w:val="22"/>
        </w:rPr>
        <w:t xml:space="preserve"> </w:t>
      </w:r>
      <w:r w:rsidRPr="00B61948">
        <w:rPr>
          <w:rFonts w:hint="eastAsia" w:eastAsia="나눔명조"/>
          <w:sz w:val="20"/>
          <w:szCs w:val="22"/>
        </w:rPr>
        <w:t>보이고</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w:t>
      </w:r>
      <w:r w:rsidRPr="00B61948" w:rsidR="00D403C6">
        <w:rPr>
          <w:rFonts w:eastAsia="나눔명조"/>
          <w:sz w:val="20"/>
          <w:szCs w:val="22"/>
        </w:rPr>
        <w:t xml:space="preserve"> </w:t>
      </w:r>
      <w:r w:rsidRPr="00B61948" w:rsidR="00B36CED">
        <w:rPr>
          <w:rFonts w:hint="eastAsia" w:eastAsia="나눔명조"/>
          <w:sz w:val="20"/>
          <w:szCs w:val="22"/>
        </w:rPr>
        <w:t>이처럼</w:t>
      </w:r>
      <w:r w:rsidRPr="00B61948" w:rsidR="00B36CED">
        <w:rPr>
          <w:rFonts w:hint="eastAsia" w:eastAsia="나눔명조"/>
          <w:sz w:val="20"/>
          <w:szCs w:val="22"/>
        </w:rPr>
        <w:t xml:space="preserve"> </w:t>
      </w:r>
      <w:r w:rsidRPr="00B61948" w:rsidR="00B36CED">
        <w:rPr>
          <w:rFonts w:hint="eastAsia" w:eastAsia="나눔명조"/>
          <w:sz w:val="20"/>
          <w:szCs w:val="22"/>
        </w:rPr>
        <w:t>요인분석을</w:t>
      </w:r>
      <w:r w:rsidRPr="00B61948" w:rsidR="00B36CED">
        <w:rPr>
          <w:rFonts w:hint="eastAsia" w:eastAsia="나눔명조"/>
          <w:sz w:val="20"/>
          <w:szCs w:val="22"/>
        </w:rPr>
        <w:t xml:space="preserve"> </w:t>
      </w:r>
      <w:r w:rsidRPr="00B61948" w:rsidR="00B36CED">
        <w:rPr>
          <w:rFonts w:hint="eastAsia" w:eastAsia="나눔명조"/>
          <w:sz w:val="20"/>
          <w:szCs w:val="22"/>
        </w:rPr>
        <w:t>통해</w:t>
      </w:r>
      <w:r w:rsidRPr="00B61948" w:rsidR="00B36CED">
        <w:rPr>
          <w:rFonts w:hint="eastAsia" w:eastAsia="나눔명조"/>
          <w:sz w:val="20"/>
          <w:szCs w:val="22"/>
        </w:rPr>
        <w:t xml:space="preserve"> </w:t>
      </w:r>
      <w:r w:rsidRPr="00B61948" w:rsidR="00B36CED">
        <w:rPr>
          <w:rFonts w:hint="eastAsia" w:eastAsia="나눔명조"/>
          <w:sz w:val="20"/>
          <w:szCs w:val="22"/>
        </w:rPr>
        <w:t>각</w:t>
      </w:r>
      <w:r w:rsidRPr="00B61948" w:rsidR="00B36CED">
        <w:rPr>
          <w:rFonts w:hint="eastAsia" w:eastAsia="나눔명조"/>
          <w:sz w:val="20"/>
          <w:szCs w:val="22"/>
        </w:rPr>
        <w:t xml:space="preserve"> </w:t>
      </w:r>
      <w:r w:rsidRPr="00B61948" w:rsidR="00B36CED">
        <w:rPr>
          <w:rFonts w:hint="eastAsia" w:eastAsia="나눔명조"/>
          <w:sz w:val="20"/>
          <w:szCs w:val="22"/>
        </w:rPr>
        <w:t>응답자들의</w:t>
      </w:r>
      <w:r w:rsidRPr="00B61948" w:rsidR="00B36CED">
        <w:rPr>
          <w:rFonts w:hint="eastAsia" w:eastAsia="나눔명조"/>
          <w:sz w:val="20"/>
          <w:szCs w:val="22"/>
        </w:rPr>
        <w:t xml:space="preserve"> </w:t>
      </w:r>
      <w:r w:rsidRPr="00B61948" w:rsidR="00B36CED">
        <w:rPr>
          <w:rFonts w:hint="eastAsia" w:eastAsia="나눔명조"/>
          <w:sz w:val="20"/>
          <w:szCs w:val="22"/>
        </w:rPr>
        <w:t>문항에</w:t>
      </w:r>
      <w:r w:rsidRPr="00B61948" w:rsidR="00B36CED">
        <w:rPr>
          <w:rFonts w:hint="eastAsia" w:eastAsia="나눔명조"/>
          <w:sz w:val="20"/>
          <w:szCs w:val="22"/>
        </w:rPr>
        <w:t xml:space="preserve"> </w:t>
      </w:r>
      <w:r w:rsidRPr="00B61948" w:rsidR="00B36CED">
        <w:rPr>
          <w:rFonts w:hint="eastAsia" w:eastAsia="나눔명조"/>
          <w:sz w:val="20"/>
          <w:szCs w:val="22"/>
        </w:rPr>
        <w:t>대한</w:t>
      </w:r>
      <w:r w:rsidRPr="00B61948" w:rsidR="00B36CED">
        <w:rPr>
          <w:rFonts w:hint="eastAsia" w:eastAsia="나눔명조"/>
          <w:sz w:val="20"/>
          <w:szCs w:val="22"/>
        </w:rPr>
        <w:t xml:space="preserve"> </w:t>
      </w:r>
      <w:r w:rsidRPr="00B61948" w:rsidR="00B36CED">
        <w:rPr>
          <w:rFonts w:hint="eastAsia" w:eastAsia="나눔명조"/>
          <w:sz w:val="20"/>
          <w:szCs w:val="22"/>
        </w:rPr>
        <w:t>응답을</w:t>
      </w:r>
      <w:r w:rsidRPr="00B61948" w:rsidR="00B36CED">
        <w:rPr>
          <w:rFonts w:hint="eastAsia" w:eastAsia="나눔명조"/>
          <w:sz w:val="20"/>
          <w:szCs w:val="22"/>
        </w:rPr>
        <w:t xml:space="preserve"> </w:t>
      </w:r>
      <w:r w:rsidRPr="00B61948" w:rsidR="00B36CED">
        <w:rPr>
          <w:rFonts w:hint="eastAsia" w:eastAsia="나눔명조"/>
          <w:sz w:val="20"/>
          <w:szCs w:val="22"/>
        </w:rPr>
        <w:t>표준화한</w:t>
      </w:r>
      <w:r w:rsidRPr="00B61948" w:rsidR="00B36CED">
        <w:rPr>
          <w:rFonts w:hint="eastAsia" w:eastAsia="나눔명조"/>
          <w:sz w:val="20"/>
          <w:szCs w:val="22"/>
        </w:rPr>
        <w:t xml:space="preserve"> </w:t>
      </w:r>
      <w:r w:rsidRPr="00B61948" w:rsidR="00B36CED">
        <w:rPr>
          <w:rFonts w:hint="eastAsia" w:eastAsia="나눔명조"/>
          <w:sz w:val="20"/>
          <w:szCs w:val="22"/>
        </w:rPr>
        <w:t>뒤</w:t>
      </w:r>
      <w:r w:rsidRPr="00B61948" w:rsidR="00B36CED">
        <w:rPr>
          <w:rFonts w:hint="eastAsia" w:eastAsia="나눔명조"/>
          <w:sz w:val="20"/>
          <w:szCs w:val="22"/>
        </w:rPr>
        <w:t xml:space="preserve"> </w:t>
      </w:r>
      <w:proofErr w:type="spellStart"/>
      <w:r w:rsidRPr="00B61948" w:rsidR="00B36CED">
        <w:rPr>
          <w:rFonts w:hint="eastAsia" w:eastAsia="나눔명조"/>
          <w:sz w:val="20"/>
          <w:szCs w:val="22"/>
        </w:rPr>
        <w:t>요인별</w:t>
      </w:r>
      <w:proofErr w:type="spellEnd"/>
      <w:r w:rsidRPr="00B61948" w:rsidR="00B36CED">
        <w:rPr>
          <w:rFonts w:hint="eastAsia" w:eastAsia="나눔명조"/>
          <w:sz w:val="20"/>
          <w:szCs w:val="22"/>
        </w:rPr>
        <w:t xml:space="preserve"> </w:t>
      </w:r>
      <w:r w:rsidRPr="00B61948" w:rsidR="00B36CED">
        <w:rPr>
          <w:rFonts w:hint="eastAsia" w:eastAsia="나눔명조"/>
          <w:sz w:val="20"/>
          <w:szCs w:val="22"/>
        </w:rPr>
        <w:t>가중치를</w:t>
      </w:r>
      <w:r w:rsidRPr="00B61948" w:rsidR="00B36CED">
        <w:rPr>
          <w:rFonts w:hint="eastAsia" w:eastAsia="나눔명조"/>
          <w:sz w:val="20"/>
          <w:szCs w:val="22"/>
        </w:rPr>
        <w:t xml:space="preserve"> </w:t>
      </w:r>
      <w:r w:rsidRPr="00B61948" w:rsidR="00B36CED">
        <w:rPr>
          <w:rFonts w:hint="eastAsia" w:eastAsia="나눔명조"/>
          <w:sz w:val="20"/>
          <w:szCs w:val="22"/>
        </w:rPr>
        <w:t>부여하여</w:t>
      </w:r>
      <w:r w:rsidRPr="00B61948" w:rsidR="00B36CED">
        <w:rPr>
          <w:rFonts w:hint="eastAsia" w:eastAsia="나눔명조"/>
          <w:sz w:val="20"/>
          <w:szCs w:val="22"/>
        </w:rPr>
        <w:t xml:space="preserve"> </w:t>
      </w:r>
      <w:proofErr w:type="spellStart"/>
      <w:r w:rsidRPr="00B61948" w:rsidR="00B36CED">
        <w:rPr>
          <w:rFonts w:hint="eastAsia" w:eastAsia="나눔명조"/>
          <w:sz w:val="20"/>
          <w:szCs w:val="22"/>
        </w:rPr>
        <w:t>선형결합함으로써</w:t>
      </w:r>
      <w:proofErr w:type="spellEnd"/>
      <w:r w:rsidRPr="00B61948" w:rsidR="00B36CED">
        <w:rPr>
          <w:rFonts w:hint="eastAsia" w:eastAsia="나눔명조"/>
          <w:sz w:val="20"/>
          <w:szCs w:val="22"/>
        </w:rPr>
        <w:t xml:space="preserve"> </w:t>
      </w:r>
      <w:r w:rsidRPr="00B61948" w:rsidR="00B36CED">
        <w:rPr>
          <w:rFonts w:hint="eastAsia" w:eastAsia="나눔명조"/>
          <w:sz w:val="20"/>
          <w:szCs w:val="22"/>
        </w:rPr>
        <w:t>요인점수</w:t>
      </w:r>
      <w:r w:rsidRPr="00B61948" w:rsidR="00B36CED">
        <w:rPr>
          <w:rFonts w:eastAsia="나눔명조"/>
          <w:sz w:val="20"/>
          <w:szCs w:val="22"/>
        </w:rPr>
        <w:t>(factor scores)</w:t>
      </w:r>
      <w:r w:rsidRPr="00B61948" w:rsidR="00B36CED">
        <w:rPr>
          <w:rFonts w:hint="eastAsia" w:eastAsia="나눔명조"/>
          <w:sz w:val="20"/>
          <w:szCs w:val="22"/>
        </w:rPr>
        <w:t>를</w:t>
      </w:r>
      <w:r w:rsidRPr="00B61948" w:rsidR="00B36CED">
        <w:rPr>
          <w:rFonts w:hint="eastAsia" w:eastAsia="나눔명조"/>
          <w:sz w:val="20"/>
          <w:szCs w:val="22"/>
        </w:rPr>
        <w:t xml:space="preserve"> </w:t>
      </w:r>
      <w:r w:rsidRPr="00B61948" w:rsidR="00B36CED">
        <w:rPr>
          <w:rFonts w:hint="eastAsia" w:eastAsia="나눔명조"/>
          <w:sz w:val="20"/>
          <w:szCs w:val="22"/>
        </w:rPr>
        <w:t>구할</w:t>
      </w:r>
      <w:r w:rsidRPr="00B61948" w:rsidR="00B36CED">
        <w:rPr>
          <w:rFonts w:hint="eastAsia" w:eastAsia="나눔명조"/>
          <w:sz w:val="20"/>
          <w:szCs w:val="22"/>
        </w:rPr>
        <w:t xml:space="preserve"> </w:t>
      </w:r>
      <w:r w:rsidRPr="00B61948" w:rsidR="00B36CED">
        <w:rPr>
          <w:rFonts w:hint="eastAsia" w:eastAsia="나눔명조"/>
          <w:sz w:val="20"/>
          <w:szCs w:val="22"/>
        </w:rPr>
        <w:t>수</w:t>
      </w:r>
      <w:r w:rsidRPr="00B61948" w:rsidR="00B36CED">
        <w:rPr>
          <w:rFonts w:hint="eastAsia" w:eastAsia="나눔명조"/>
          <w:sz w:val="20"/>
          <w:szCs w:val="22"/>
        </w:rPr>
        <w:t xml:space="preserve"> </w:t>
      </w:r>
      <w:r w:rsidRPr="00B61948" w:rsidR="00B36CED">
        <w:rPr>
          <w:rFonts w:hint="eastAsia" w:eastAsia="나눔명조"/>
          <w:sz w:val="20"/>
          <w:szCs w:val="22"/>
        </w:rPr>
        <w:t>있게</w:t>
      </w:r>
      <w:r w:rsidRPr="00B61948" w:rsidR="00B36CED">
        <w:rPr>
          <w:rFonts w:hint="eastAsia" w:eastAsia="나눔명조"/>
          <w:sz w:val="20"/>
          <w:szCs w:val="22"/>
        </w:rPr>
        <w:t xml:space="preserve"> </w:t>
      </w:r>
      <w:r w:rsidRPr="00B61948" w:rsidR="00B36CED">
        <w:rPr>
          <w:rFonts w:hint="eastAsia" w:eastAsia="나눔명조"/>
          <w:sz w:val="20"/>
          <w:szCs w:val="22"/>
        </w:rPr>
        <w:t>된다</w:t>
      </w:r>
      <w:r w:rsidRPr="00B61948" w:rsidR="00B36CED">
        <w:rPr>
          <w:rFonts w:eastAsia="나눔명조"/>
          <w:sz w:val="20"/>
          <w:szCs w:val="22"/>
        </w:rPr>
        <w:t xml:space="preserve">. </w:t>
      </w:r>
      <w:r w:rsidRPr="00B61948" w:rsidR="00B36CED">
        <w:rPr>
          <w:rFonts w:hint="eastAsia" w:eastAsia="나눔명조"/>
          <w:sz w:val="20"/>
          <w:szCs w:val="22"/>
        </w:rPr>
        <w:t>예를</w:t>
      </w:r>
      <w:r w:rsidRPr="00B61948" w:rsidR="00B36CED">
        <w:rPr>
          <w:rFonts w:hint="eastAsia" w:eastAsia="나눔명조"/>
          <w:sz w:val="20"/>
          <w:szCs w:val="22"/>
        </w:rPr>
        <w:t xml:space="preserve"> </w:t>
      </w:r>
      <w:r w:rsidRPr="00B61948" w:rsidR="00B36CED">
        <w:rPr>
          <w:rFonts w:hint="eastAsia" w:eastAsia="나눔명조"/>
          <w:sz w:val="20"/>
          <w:szCs w:val="22"/>
        </w:rPr>
        <w:t>들어</w:t>
      </w:r>
      <w:r w:rsidRPr="00B61948" w:rsidR="00B36CED">
        <w:rPr>
          <w:rFonts w:eastAsia="나눔명조"/>
          <w:sz w:val="20"/>
          <w:szCs w:val="22"/>
        </w:rPr>
        <w:t xml:space="preserve">, </w:t>
      </w:r>
      <w:r w:rsidRPr="00B61948" w:rsidR="00B36CED">
        <w:rPr>
          <w:rFonts w:hint="eastAsia" w:eastAsia="나눔명조"/>
          <w:sz w:val="20"/>
          <w:szCs w:val="22"/>
        </w:rPr>
        <w:t>거래적</w:t>
      </w:r>
      <w:r w:rsidRPr="00B61948" w:rsidR="00B36CED">
        <w:rPr>
          <w:rFonts w:hint="eastAsia" w:eastAsia="나눔명조"/>
          <w:sz w:val="20"/>
          <w:szCs w:val="22"/>
        </w:rPr>
        <w:t xml:space="preserve"> </w:t>
      </w:r>
      <w:r w:rsidRPr="00B61948" w:rsidR="00B36CED">
        <w:rPr>
          <w:rFonts w:hint="eastAsia" w:eastAsia="나눔명조"/>
          <w:sz w:val="20"/>
          <w:szCs w:val="22"/>
        </w:rPr>
        <w:t>리더십의</w:t>
      </w:r>
      <w:r w:rsidRPr="00B61948" w:rsidR="00B36CED">
        <w:rPr>
          <w:rFonts w:hint="eastAsia" w:eastAsia="나눔명조"/>
          <w:sz w:val="20"/>
          <w:szCs w:val="22"/>
        </w:rPr>
        <w:t xml:space="preserve"> </w:t>
      </w:r>
      <w:r w:rsidRPr="00B61948" w:rsidR="00B36CED">
        <w:rPr>
          <w:rFonts w:hint="eastAsia" w:eastAsia="나눔명조"/>
          <w:sz w:val="20"/>
          <w:szCs w:val="22"/>
        </w:rPr>
        <w:t>요인점수는</w:t>
      </w:r>
      <w:r w:rsidRPr="00B61948" w:rsidR="00B36CED">
        <w:rPr>
          <w:rFonts w:hint="eastAsia" w:eastAsia="나눔명조"/>
          <w:sz w:val="20"/>
          <w:szCs w:val="22"/>
        </w:rPr>
        <w:t xml:space="preserve"> </w:t>
      </w:r>
      <w:r w:rsidRPr="00B61948" w:rsidR="000F4CAE">
        <w:rPr>
          <w:rFonts w:hint="eastAsia" w:eastAsia="나눔명조"/>
          <w:sz w:val="20"/>
          <w:szCs w:val="22"/>
        </w:rPr>
        <w:t>부록의</w:t>
      </w:r>
      <w:r w:rsidRPr="00B61948" w:rsidR="000F4CAE">
        <w:rPr>
          <w:rFonts w:hint="eastAsia" w:eastAsia="나눔명조"/>
          <w:sz w:val="20"/>
          <w:szCs w:val="22"/>
        </w:rPr>
        <w:t xml:space="preserve"> </w:t>
      </w:r>
      <w:r w:rsidRPr="00B61948" w:rsidR="00B36CED">
        <w:rPr>
          <w:rFonts w:eastAsia="나눔명조"/>
          <w:sz w:val="20"/>
          <w:szCs w:val="22"/>
        </w:rPr>
        <w:t>&lt;</w:t>
      </w:r>
      <w:r w:rsidRPr="00B61948" w:rsidR="00B36CED">
        <w:rPr>
          <w:rFonts w:hint="eastAsia" w:eastAsia="나눔명조"/>
          <w:sz w:val="20"/>
          <w:szCs w:val="22"/>
        </w:rPr>
        <w:t>표</w:t>
      </w:r>
      <w:r w:rsidRPr="00B61948" w:rsidR="00B36CED">
        <w:rPr>
          <w:rFonts w:hint="eastAsia" w:eastAsia="나눔명조"/>
          <w:sz w:val="20"/>
          <w:szCs w:val="22"/>
        </w:rPr>
        <w:t xml:space="preserve"> </w:t>
      </w:r>
      <w:r w:rsidRPr="00B61948" w:rsidR="000F4CAE">
        <w:rPr>
          <w:rFonts w:eastAsia="나눔명조"/>
          <w:sz w:val="20"/>
          <w:szCs w:val="22"/>
        </w:rPr>
        <w:t>A2</w:t>
      </w:r>
      <w:r w:rsidRPr="00B61948" w:rsidR="00B36CED">
        <w:rPr>
          <w:rFonts w:eastAsia="나눔명조"/>
          <w:sz w:val="20"/>
          <w:szCs w:val="22"/>
        </w:rPr>
        <w:t>&gt;</w:t>
      </w:r>
      <w:r w:rsidRPr="00B61948" w:rsidR="00B36CED">
        <w:rPr>
          <w:rFonts w:hint="eastAsia" w:eastAsia="나눔명조"/>
          <w:sz w:val="20"/>
          <w:szCs w:val="22"/>
        </w:rPr>
        <w:t>을</w:t>
      </w:r>
      <w:r w:rsidRPr="00B61948" w:rsidR="00B36CED">
        <w:rPr>
          <w:rFonts w:hint="eastAsia" w:eastAsia="나눔명조"/>
          <w:sz w:val="20"/>
          <w:szCs w:val="22"/>
        </w:rPr>
        <w:t xml:space="preserve"> </w:t>
      </w:r>
      <w:r w:rsidRPr="00B61948" w:rsidR="00B36CED">
        <w:rPr>
          <w:rFonts w:hint="eastAsia" w:eastAsia="나눔명조"/>
          <w:sz w:val="20"/>
          <w:szCs w:val="22"/>
        </w:rPr>
        <w:t>기준으로</w:t>
      </w:r>
      <w:r w:rsidRPr="00B61948" w:rsidR="00B36CED">
        <w:rPr>
          <w:rFonts w:hint="eastAsia" w:eastAsia="나눔명조"/>
          <w:sz w:val="20"/>
          <w:szCs w:val="22"/>
        </w:rPr>
        <w:t xml:space="preserve"> </w:t>
      </w:r>
      <w:r w:rsidRPr="00B61948" w:rsidR="00B36CED">
        <w:rPr>
          <w:rFonts w:hint="eastAsia" w:eastAsia="나눔명조"/>
          <w:sz w:val="20"/>
          <w:szCs w:val="22"/>
        </w:rPr>
        <w:t>개별</w:t>
      </w:r>
      <w:r w:rsidRPr="00B61948" w:rsidR="00B36CED">
        <w:rPr>
          <w:rFonts w:hint="eastAsia" w:eastAsia="나눔명조"/>
          <w:sz w:val="20"/>
          <w:szCs w:val="22"/>
        </w:rPr>
        <w:t xml:space="preserve"> </w:t>
      </w:r>
      <w:r w:rsidRPr="00B61948" w:rsidR="00B36CED">
        <w:rPr>
          <w:rFonts w:hint="eastAsia" w:eastAsia="나눔명조"/>
          <w:sz w:val="20"/>
          <w:szCs w:val="22"/>
        </w:rPr>
        <w:t>응답자</w:t>
      </w:r>
      <w:r w:rsidRPr="00B61948" w:rsidR="00B36CED">
        <w:rPr>
          <w:rFonts w:hint="eastAsia" w:eastAsia="나눔명조"/>
          <w:sz w:val="20"/>
          <w:szCs w:val="22"/>
        </w:rPr>
        <w:t xml:space="preserve"> </w:t>
      </w:r>
      <m:oMath>
        <m:r>
          <w:rPr>
            <w:rFonts w:ascii="Cambria Math" w:hAnsi="Cambria Math" w:eastAsia="나눔명조"/>
            <w:sz w:val="20"/>
            <w:szCs w:val="22"/>
          </w:rPr>
          <m:t>i</m:t>
        </m:r>
      </m:oMath>
      <w:r w:rsidRPr="00B61948" w:rsidR="00B36CED">
        <w:rPr>
          <w:rFonts w:hint="eastAsia" w:eastAsia="나눔명조"/>
          <w:sz w:val="20"/>
          <w:szCs w:val="22"/>
        </w:rPr>
        <w:t>의</w:t>
      </w:r>
      <w:r w:rsidRPr="00B61948" w:rsidR="00B36CED">
        <w:rPr>
          <w:rFonts w:hint="eastAsia" w:eastAsia="나눔명조"/>
          <w:sz w:val="20"/>
          <w:szCs w:val="22"/>
        </w:rPr>
        <w:t xml:space="preserve"> </w:t>
      </w:r>
      <w:r w:rsidRPr="00B61948" w:rsidR="00B36CED">
        <w:rPr>
          <w:rFonts w:hint="eastAsia" w:eastAsia="나눔명조"/>
          <w:sz w:val="20"/>
          <w:szCs w:val="22"/>
        </w:rPr>
        <w:t>각</w:t>
      </w:r>
      <w:r w:rsidRPr="00B61948" w:rsidR="00B36CED">
        <w:rPr>
          <w:rFonts w:hint="eastAsia" w:eastAsia="나눔명조"/>
          <w:sz w:val="20"/>
          <w:szCs w:val="22"/>
        </w:rPr>
        <w:t xml:space="preserve"> </w:t>
      </w:r>
      <w:r w:rsidRPr="00B61948" w:rsidR="00B36CED">
        <w:rPr>
          <w:rFonts w:hint="eastAsia" w:eastAsia="나눔명조"/>
          <w:sz w:val="20"/>
          <w:szCs w:val="22"/>
        </w:rPr>
        <w:t>항목에</w:t>
      </w:r>
      <w:r w:rsidRPr="00B61948" w:rsidR="00B36CED">
        <w:rPr>
          <w:rFonts w:hint="eastAsia" w:eastAsia="나눔명조"/>
          <w:sz w:val="20"/>
          <w:szCs w:val="22"/>
        </w:rPr>
        <w:t xml:space="preserve"> </w:t>
      </w:r>
      <w:r w:rsidRPr="00B61948" w:rsidR="00B36CED">
        <w:rPr>
          <w:rFonts w:hint="eastAsia" w:eastAsia="나눔명조"/>
          <w:sz w:val="20"/>
          <w:szCs w:val="22"/>
        </w:rPr>
        <w:t>대한</w:t>
      </w:r>
      <w:r w:rsidRPr="00B61948" w:rsidR="00B36CED">
        <w:rPr>
          <w:rFonts w:hint="eastAsia" w:eastAsia="나눔명조"/>
          <w:sz w:val="20"/>
          <w:szCs w:val="22"/>
        </w:rPr>
        <w:t xml:space="preserve"> </w:t>
      </w:r>
      <w:r w:rsidRPr="00B61948" w:rsidR="00B36CED">
        <w:rPr>
          <w:rFonts w:hint="eastAsia" w:eastAsia="나눔명조"/>
          <w:sz w:val="20"/>
          <w:szCs w:val="22"/>
        </w:rPr>
        <w:t>응답을</w:t>
      </w:r>
      <w:r w:rsidRPr="00B61948" w:rsidR="00B36CED">
        <w:rPr>
          <w:rFonts w:hint="eastAsia" w:eastAsia="나눔명조"/>
          <w:sz w:val="20"/>
          <w:szCs w:val="22"/>
        </w:rPr>
        <w:t xml:space="preserve"> </w:t>
      </w:r>
      <w:r w:rsidRPr="00B61948" w:rsidR="00B36CED">
        <w:rPr>
          <w:rFonts w:hint="eastAsia" w:eastAsia="나눔명조"/>
          <w:sz w:val="20"/>
          <w:szCs w:val="22"/>
        </w:rPr>
        <w:t>요인</w:t>
      </w:r>
      <w:r w:rsidRPr="00B61948" w:rsidR="00B36CED">
        <w:rPr>
          <w:rFonts w:eastAsia="나눔명조"/>
          <w:sz w:val="20"/>
          <w:szCs w:val="22"/>
        </w:rPr>
        <w:t>2</w:t>
      </w:r>
      <w:r w:rsidRPr="00B61948" w:rsidR="00B36CED">
        <w:rPr>
          <w:rFonts w:hint="eastAsia" w:eastAsia="나눔명조"/>
          <w:sz w:val="20"/>
          <w:szCs w:val="22"/>
        </w:rPr>
        <w:t>에</w:t>
      </w:r>
      <w:r w:rsidRPr="00B61948" w:rsidR="00B36CED">
        <w:rPr>
          <w:rFonts w:hint="eastAsia" w:eastAsia="나눔명조"/>
          <w:sz w:val="20"/>
          <w:szCs w:val="22"/>
        </w:rPr>
        <w:t xml:space="preserve"> </w:t>
      </w:r>
      <w:r w:rsidRPr="00B61948" w:rsidR="00B36CED">
        <w:rPr>
          <w:rFonts w:hint="eastAsia" w:eastAsia="나눔명조"/>
          <w:sz w:val="20"/>
          <w:szCs w:val="22"/>
        </w:rPr>
        <w:t>해당하는</w:t>
      </w:r>
      <w:r w:rsidRPr="00B61948" w:rsidR="00B36CED">
        <w:rPr>
          <w:rFonts w:hint="eastAsia" w:eastAsia="나눔명조"/>
          <w:sz w:val="20"/>
          <w:szCs w:val="22"/>
        </w:rPr>
        <w:t xml:space="preserve"> </w:t>
      </w:r>
      <w:r w:rsidRPr="00B61948" w:rsidR="00B36CED">
        <w:rPr>
          <w:rFonts w:hint="eastAsia" w:eastAsia="나눔명조"/>
          <w:sz w:val="20"/>
          <w:szCs w:val="22"/>
        </w:rPr>
        <w:t>가중치로</w:t>
      </w:r>
      <w:r w:rsidRPr="00B61948" w:rsidR="00B36CED">
        <w:rPr>
          <w:rFonts w:hint="eastAsia" w:eastAsia="나눔명조"/>
          <w:sz w:val="20"/>
          <w:szCs w:val="22"/>
        </w:rPr>
        <w:t xml:space="preserve"> </w:t>
      </w:r>
      <w:r w:rsidRPr="00B61948" w:rsidR="00B36CED">
        <w:rPr>
          <w:rFonts w:hint="eastAsia" w:eastAsia="나눔명조"/>
          <w:sz w:val="20"/>
          <w:szCs w:val="22"/>
        </w:rPr>
        <w:t>곱한</w:t>
      </w:r>
      <w:r w:rsidRPr="00B61948" w:rsidR="00B36CED">
        <w:rPr>
          <w:rFonts w:hint="eastAsia" w:eastAsia="나눔명조"/>
          <w:sz w:val="20"/>
          <w:szCs w:val="22"/>
        </w:rPr>
        <w:t xml:space="preserve"> </w:t>
      </w:r>
      <w:r w:rsidRPr="00B61948" w:rsidR="00B36CED">
        <w:rPr>
          <w:rFonts w:hint="eastAsia" w:eastAsia="나눔명조"/>
          <w:sz w:val="20"/>
          <w:szCs w:val="22"/>
        </w:rPr>
        <w:t>뒤</w:t>
      </w:r>
      <w:r w:rsidRPr="00B61948" w:rsidR="00B36CED">
        <w:rPr>
          <w:rFonts w:hint="eastAsia" w:eastAsia="나눔명조"/>
          <w:sz w:val="20"/>
          <w:szCs w:val="22"/>
        </w:rPr>
        <w:t xml:space="preserve"> </w:t>
      </w:r>
      <w:r w:rsidRPr="00B61948" w:rsidR="00B36CED">
        <w:rPr>
          <w:rFonts w:hint="eastAsia" w:eastAsia="나눔명조"/>
          <w:sz w:val="20"/>
          <w:szCs w:val="22"/>
        </w:rPr>
        <w:t>더해준</w:t>
      </w:r>
      <w:r w:rsidRPr="00B61948" w:rsidR="00B36CED">
        <w:rPr>
          <w:rFonts w:hint="eastAsia" w:eastAsia="나눔명조"/>
          <w:sz w:val="20"/>
          <w:szCs w:val="22"/>
        </w:rPr>
        <w:t xml:space="preserve"> </w:t>
      </w:r>
      <w:r w:rsidRPr="00B61948" w:rsidR="00B36CED">
        <w:rPr>
          <w:rFonts w:hint="eastAsia" w:eastAsia="나눔명조"/>
          <w:sz w:val="20"/>
          <w:szCs w:val="22"/>
        </w:rPr>
        <w:t>결과를</w:t>
      </w:r>
      <w:r w:rsidRPr="00B61948" w:rsidR="00B36CED">
        <w:rPr>
          <w:rFonts w:hint="eastAsia" w:eastAsia="나눔명조"/>
          <w:sz w:val="20"/>
          <w:szCs w:val="22"/>
        </w:rPr>
        <w:t xml:space="preserve"> </w:t>
      </w:r>
      <w:r w:rsidRPr="00B61948" w:rsidR="00B36CED">
        <w:rPr>
          <w:rFonts w:hint="eastAsia" w:eastAsia="나눔명조"/>
          <w:sz w:val="20"/>
          <w:szCs w:val="22"/>
        </w:rPr>
        <w:t>표준화한</w:t>
      </w:r>
      <w:r w:rsidRPr="00B61948" w:rsidR="00B36CED">
        <w:rPr>
          <w:rFonts w:hint="eastAsia" w:eastAsia="나눔명조"/>
          <w:sz w:val="20"/>
          <w:szCs w:val="22"/>
        </w:rPr>
        <w:t xml:space="preserve"> </w:t>
      </w:r>
      <w:r w:rsidRPr="00B61948" w:rsidR="00B36CED">
        <w:rPr>
          <w:rFonts w:hint="eastAsia" w:eastAsia="나눔명조"/>
          <w:sz w:val="20"/>
          <w:szCs w:val="22"/>
        </w:rPr>
        <w:t>값이</w:t>
      </w:r>
      <w:r w:rsidRPr="00B61948" w:rsidR="00B36CED">
        <w:rPr>
          <w:rFonts w:hint="eastAsia" w:eastAsia="나눔명조"/>
          <w:sz w:val="20"/>
          <w:szCs w:val="22"/>
        </w:rPr>
        <w:t xml:space="preserve"> </w:t>
      </w:r>
      <w:r w:rsidRPr="00B61948" w:rsidR="00B36CED">
        <w:rPr>
          <w:rFonts w:hint="eastAsia" w:ascii="나눔명조" w:hAnsi="나눔명조" w:eastAsia="나눔명조"/>
          <w:sz w:val="20"/>
          <w:szCs w:val="22"/>
        </w:rPr>
        <w:t>된다</w:t>
      </w:r>
      <w:r w:rsidRPr="00B61948" w:rsidR="00541892">
        <w:rPr>
          <w:rFonts w:ascii="나눔명조" w:hAnsi="나눔명조" w:eastAsia="나눔명조"/>
          <w:sz w:val="20"/>
          <w:szCs w:val="22"/>
        </w:rPr>
        <w:fldChar w:fldCharType="begin"/>
      </w:r>
      <w:r w:rsidR="00AC65B9">
        <w:rPr>
          <w:rFonts w:ascii="나눔명조" w:hAnsi="나눔명조" w:eastAsia="나눔명조"/>
          <w:sz w:val="20"/>
          <w:szCs w:val="22"/>
        </w:rPr>
        <w:instrText xml:space="preserve"> ADDIN ZOTERO_ITEM CSL_CITATION {"citationID":"vPDnAQow","properties":{"formattedCitation":"(\\uc0\\u49888{}\\uc0\\u54788{}\\uc0\\u51473{} 2014; \\uc0\\u51060{}\\uc0\\u49692{}\\uc0\\u47925{} et al. 2016)","plainCitation":"(신현중 2014; 이순묵 et al. 2016)","dontUpdate":true,"noteIndex":0},"citationItems":[{"id":"PSjZbscb/UlfDXHUb","uris":["http://zotero.org/users/5210800/items/4YMEJNPC"],"uri":["http://zotero.org/users/5210800/items/4YMEJNPC"],"itemData":{"id":1229,"type":"article-journal","container-title":"한국정책과학학회보","issue":"2","note":"Citation Key: sin2014","page":"217-234","title":"구성체 타당도 검증과 요인분석","volume":"18","author":[{"family":"신현중","given":""}],"issued":{"date-parts":[["2014"]]}}},{"id":"PSjZbscb/615BLAHX","uris":["http://zotero.org/users/5210800/items/IPKKD263"],"uri":["http://zotero.org/users/5210800/items/IPKKD263"],"itemData":{"id":1226,"type":"article-journal","container-title":"한국심리학회지","DOI":"10.22257/kjp.2016.03.35.1.217","ISSN":"1229-067X","issue":"1","journalAbbreviation":"kjp","language":"ko","note":"Citation Key: leeetal:2016\ntex.ids= leeExploratoryFactorAnalysis2016a","page":"217","source":"DOI.org (Crossref)","title":"탐색적 요인분석: 어떻게 달라지나?","title-short":"Exploratory Factor Analysis","volume":"35","author":[{"family":"이순묵","given":""},{"family":"윤창영","given":""},{"family":"이민형","given":""},{"family":"정선호","given":""}],"issued":{"date-parts":[["2016"]]}}}],"schema":"https://github.com/citation-style-language/schema/raw/master/csl-citation.json"} </w:instrText>
      </w:r>
      <w:r w:rsidRPr="00B61948" w:rsidR="00541892">
        <w:rPr>
          <w:rFonts w:ascii="나눔명조" w:hAnsi="나눔명조" w:eastAsia="나눔명조"/>
          <w:sz w:val="20"/>
          <w:szCs w:val="22"/>
        </w:rPr>
        <w:fldChar w:fldCharType="separate"/>
      </w:r>
      <w:r w:rsidRPr="00B61948" w:rsidR="00541892">
        <w:rPr>
          <w:rFonts w:ascii="나눔명조" w:hAnsi="나눔명조" w:eastAsia="나눔명조"/>
          <w:sz w:val="20"/>
        </w:rPr>
        <w:t xml:space="preserve">(신현중 2014; 이순묵 </w:t>
      </w:r>
      <w:r w:rsidR="00E001E7">
        <w:rPr>
          <w:rFonts w:hint="eastAsia" w:ascii="나눔명조" w:hAnsi="나눔명조" w:eastAsia="나눔명조"/>
          <w:sz w:val="20"/>
        </w:rPr>
        <w:t>외,</w:t>
      </w:r>
      <w:r w:rsidR="00E001E7">
        <w:rPr>
          <w:rFonts w:ascii="나눔명조" w:hAnsi="나눔명조" w:eastAsia="나눔명조"/>
          <w:sz w:val="20"/>
        </w:rPr>
        <w:t xml:space="preserve"> </w:t>
      </w:r>
      <w:r w:rsidRPr="00B61948" w:rsidR="00541892">
        <w:rPr>
          <w:rFonts w:ascii="나눔명조" w:hAnsi="나눔명조" w:eastAsia="나눔명조"/>
          <w:sz w:val="20"/>
        </w:rPr>
        <w:t>2016)</w:t>
      </w:r>
      <w:r w:rsidRPr="00B61948" w:rsidR="00541892">
        <w:rPr>
          <w:rFonts w:ascii="나눔명조" w:hAnsi="나눔명조" w:eastAsia="나눔명조"/>
          <w:sz w:val="20"/>
          <w:szCs w:val="22"/>
        </w:rPr>
        <w:fldChar w:fldCharType="end"/>
      </w:r>
      <w:r w:rsidRPr="00B61948" w:rsidR="00B36CED">
        <w:rPr>
          <w:rFonts w:ascii="나눔명조" w:hAnsi="나눔명조" w:eastAsia="나눔명조"/>
          <w:sz w:val="20"/>
          <w:szCs w:val="22"/>
        </w:rPr>
        <w:t>.</w:t>
      </w:r>
    </w:p>
    <w:p w:rsidRPr="00B61948" w:rsidR="00BB2CCE" w:rsidP="00265BC3" w:rsidRDefault="00BB2CCE" w14:paraId="30FA55C9" w14:textId="2F8B45A9">
      <w:pPr>
        <w:wordWrap/>
        <w:spacing w:before="120" w:after="120" w:line="276" w:lineRule="auto"/>
        <w:rPr>
          <w:rFonts w:eastAsia="나눔명조"/>
          <w:sz w:val="20"/>
          <w:szCs w:val="22"/>
        </w:rPr>
      </w:pPr>
    </w:p>
    <w:p w:rsidRPr="00B61948" w:rsidR="00BB2CCE" w:rsidP="00265BC3" w:rsidRDefault="00BB2CCE" w14:paraId="0CFC2A28" w14:textId="0C1BB80D">
      <w:pPr>
        <w:wordWrap/>
        <w:spacing w:before="120" w:after="120" w:line="276" w:lineRule="auto"/>
        <w:rPr>
          <w:rFonts w:eastAsia="나눔명조"/>
          <w:sz w:val="20"/>
          <w:szCs w:val="22"/>
        </w:rPr>
      </w:pPr>
      <m:oMathPara>
        <m:oMath>
          <m:r>
            <w:rPr>
              <w:rFonts w:hint="eastAsia" w:ascii="Cambria Math" w:hAnsi="Cambria Math" w:eastAsia="나눔명조"/>
              <w:sz w:val="20"/>
              <w:szCs w:val="22"/>
            </w:rPr>
            <m:t>거래적리더</m:t>
          </m:r>
          <m:sSub>
            <m:sSubPr>
              <m:ctrlPr>
                <w:rPr>
                  <w:rFonts w:ascii="Cambria Math" w:hAnsi="Cambria Math" w:eastAsia="나눔명조"/>
                  <w:i/>
                  <w:sz w:val="20"/>
                  <w:szCs w:val="22"/>
                </w:rPr>
              </m:ctrlPr>
            </m:sSubPr>
            <m:e>
              <m:r>
                <w:rPr>
                  <w:rFonts w:hint="eastAsia" w:ascii="Cambria Math" w:hAnsi="Cambria Math" w:eastAsia="나눔명조"/>
                  <w:sz w:val="20"/>
                  <w:szCs w:val="22"/>
                </w:rPr>
                <m:t>십</m:t>
              </m:r>
              <m:ctrlPr>
                <w:rPr>
                  <w:rFonts w:hint="eastAsia" w:ascii="Cambria Math" w:hAnsi="Cambria Math" w:eastAsia="나눔명조"/>
                  <w:i/>
                  <w:sz w:val="20"/>
                  <w:szCs w:val="22"/>
                </w:rPr>
              </m:ctrlPr>
            </m:e>
            <m:sub>
              <m:r>
                <w:rPr>
                  <w:rFonts w:ascii="Cambria Math" w:hAnsi="Cambria Math" w:eastAsia="나눔명조"/>
                  <w:sz w:val="20"/>
                  <w:szCs w:val="22"/>
                </w:rPr>
                <m:t>i</m:t>
              </m:r>
            </m:sub>
          </m:sSub>
          <m:r>
            <w:rPr>
              <w:rFonts w:ascii="Cambria Math" w:hAnsi="Cambria Math" w:eastAsia="나눔명조"/>
              <w:sz w:val="20"/>
              <w:szCs w:val="22"/>
            </w:rPr>
            <m:t>=Q</m:t>
          </m:r>
          <m:sSub>
            <m:sSubPr>
              <m:ctrlPr>
                <w:rPr>
                  <w:rFonts w:ascii="Cambria Math" w:hAnsi="Cambria Math" w:eastAsia="나눔명조"/>
                  <w:i/>
                  <w:sz w:val="20"/>
                  <w:szCs w:val="22"/>
                </w:rPr>
              </m:ctrlPr>
            </m:sSubPr>
            <m:e>
              <m:r>
                <w:rPr>
                  <w:rFonts w:ascii="Cambria Math" w:hAnsi="Cambria Math" w:eastAsia="나눔명조"/>
                  <w:sz w:val="20"/>
                  <w:szCs w:val="22"/>
                </w:rPr>
                <m:t>19</m:t>
              </m:r>
            </m:e>
            <m:sub>
              <m:r>
                <w:rPr>
                  <w:rFonts w:ascii="Cambria Math" w:hAnsi="Cambria Math" w:eastAsia="나눔명조"/>
                  <w:sz w:val="20"/>
                  <w:szCs w:val="22"/>
                </w:rPr>
                <m:t>1i</m:t>
              </m:r>
            </m:sub>
          </m:sSub>
          <m:r>
            <m:rPr>
              <m:sty m:val="p"/>
            </m:rPr>
            <w:rPr>
              <w:rFonts w:ascii="Cambria Math" w:hAnsi="Cambria Math" w:eastAsia="나눔명조"/>
              <w:sz w:val="20"/>
              <w:szCs w:val="22"/>
            </w:rPr>
            <m:t>×</m:t>
          </m:r>
          <m:r>
            <w:rPr>
              <w:rFonts w:ascii="Cambria Math" w:hAnsi="Cambria Math" w:eastAsia="나눔명조"/>
              <w:sz w:val="20"/>
              <w:szCs w:val="22"/>
            </w:rPr>
            <m:t>0.815+Q</m:t>
          </m:r>
          <m:sSub>
            <m:sSubPr>
              <m:ctrlPr>
                <w:rPr>
                  <w:rFonts w:ascii="Cambria Math" w:hAnsi="Cambria Math" w:eastAsia="나눔명조"/>
                  <w:i/>
                  <w:sz w:val="20"/>
                  <w:szCs w:val="22"/>
                </w:rPr>
              </m:ctrlPr>
            </m:sSubPr>
            <m:e>
              <m:r>
                <w:rPr>
                  <w:rFonts w:ascii="Cambria Math" w:hAnsi="Cambria Math" w:eastAsia="나눔명조"/>
                  <w:sz w:val="20"/>
                  <w:szCs w:val="22"/>
                </w:rPr>
                <m:t>19</m:t>
              </m:r>
            </m:e>
            <m:sub>
              <m:r>
                <w:rPr>
                  <w:rFonts w:ascii="Cambria Math" w:hAnsi="Cambria Math" w:eastAsia="나눔명조"/>
                  <w:sz w:val="20"/>
                  <w:szCs w:val="22"/>
                </w:rPr>
                <m:t>2i</m:t>
              </m:r>
            </m:sub>
          </m:sSub>
          <m:r>
            <m:rPr>
              <m:sty m:val="p"/>
            </m:rPr>
            <w:rPr>
              <w:rFonts w:ascii="Cambria Math" w:hAnsi="Cambria Math" w:eastAsia="나눔명조"/>
              <w:sz w:val="20"/>
              <w:szCs w:val="22"/>
            </w:rPr>
            <m:t>×</m:t>
          </m:r>
          <m:r>
            <w:rPr>
              <w:rFonts w:ascii="Cambria Math" w:hAnsi="Cambria Math" w:eastAsia="나눔명조"/>
              <w:sz w:val="20"/>
              <w:szCs w:val="22"/>
            </w:rPr>
            <m:t>0.824+Q</m:t>
          </m:r>
          <m:sSub>
            <m:sSubPr>
              <m:ctrlPr>
                <w:rPr>
                  <w:rFonts w:ascii="Cambria Math" w:hAnsi="Cambria Math" w:eastAsia="나눔명조"/>
                  <w:i/>
                  <w:sz w:val="20"/>
                  <w:szCs w:val="22"/>
                </w:rPr>
              </m:ctrlPr>
            </m:sSubPr>
            <m:e>
              <m:r>
                <w:rPr>
                  <w:rFonts w:ascii="Cambria Math" w:hAnsi="Cambria Math" w:eastAsia="나눔명조"/>
                  <w:sz w:val="20"/>
                  <w:szCs w:val="22"/>
                </w:rPr>
                <m:t>19</m:t>
              </m:r>
            </m:e>
            <m:sub>
              <m:r>
                <w:rPr>
                  <w:rFonts w:ascii="Cambria Math" w:hAnsi="Cambria Math" w:eastAsia="나눔명조"/>
                  <w:sz w:val="20"/>
                  <w:szCs w:val="22"/>
                </w:rPr>
                <m:t>4i</m:t>
              </m:r>
            </m:sub>
          </m:sSub>
          <m:r>
            <m:rPr>
              <m:sty m:val="p"/>
            </m:rPr>
            <w:rPr>
              <w:rFonts w:ascii="Cambria Math" w:hAnsi="Cambria Math" w:eastAsia="나눔명조"/>
              <w:sz w:val="20"/>
              <w:szCs w:val="22"/>
            </w:rPr>
            <m:t>×</m:t>
          </m:r>
          <m:r>
            <w:rPr>
              <w:rFonts w:ascii="Cambria Math" w:hAnsi="Cambria Math" w:eastAsia="나눔명조"/>
              <w:sz w:val="20"/>
              <w:szCs w:val="22"/>
            </w:rPr>
            <m:t>0.538+Q</m:t>
          </m:r>
          <m:sSub>
            <m:sSubPr>
              <m:ctrlPr>
                <w:rPr>
                  <w:rFonts w:ascii="Cambria Math" w:hAnsi="Cambria Math" w:eastAsia="나눔명조"/>
                  <w:i/>
                  <w:sz w:val="20"/>
                  <w:szCs w:val="22"/>
                </w:rPr>
              </m:ctrlPr>
            </m:sSubPr>
            <m:e>
              <m:r>
                <w:rPr>
                  <w:rFonts w:ascii="Cambria Math" w:hAnsi="Cambria Math" w:eastAsia="나눔명조"/>
                  <w:sz w:val="20"/>
                  <w:szCs w:val="22"/>
                </w:rPr>
                <m:t>19</m:t>
              </m:r>
            </m:e>
            <m:sub>
              <m:r>
                <w:rPr>
                  <w:rFonts w:ascii="Cambria Math" w:hAnsi="Cambria Math" w:eastAsia="나눔명조"/>
                  <w:sz w:val="20"/>
                  <w:szCs w:val="22"/>
                </w:rPr>
                <m:t>6i</m:t>
              </m:r>
            </m:sub>
          </m:sSub>
          <m:r>
            <m:rPr>
              <m:sty m:val="p"/>
            </m:rPr>
            <w:rPr>
              <w:rFonts w:ascii="Cambria Math" w:hAnsi="Cambria Math" w:eastAsia="나눔명조"/>
              <w:sz w:val="20"/>
              <w:szCs w:val="22"/>
            </w:rPr>
            <m:t>×</m:t>
          </m:r>
          <m:r>
            <w:rPr>
              <w:rFonts w:ascii="Cambria Math" w:hAnsi="Cambria Math" w:eastAsia="나눔명조"/>
              <w:sz w:val="20"/>
              <w:szCs w:val="22"/>
            </w:rPr>
            <m:t>0.384+Q</m:t>
          </m:r>
          <m:sSub>
            <m:sSubPr>
              <m:ctrlPr>
                <w:rPr>
                  <w:rFonts w:ascii="Cambria Math" w:hAnsi="Cambria Math" w:eastAsia="나눔명조"/>
                  <w:i/>
                  <w:sz w:val="20"/>
                  <w:szCs w:val="22"/>
                </w:rPr>
              </m:ctrlPr>
            </m:sSubPr>
            <m:e>
              <m:r>
                <w:rPr>
                  <w:rFonts w:ascii="Cambria Math" w:hAnsi="Cambria Math" w:eastAsia="나눔명조"/>
                  <w:sz w:val="20"/>
                  <w:szCs w:val="22"/>
                </w:rPr>
                <m:t>19</m:t>
              </m:r>
            </m:e>
            <m:sub>
              <m:r>
                <w:rPr>
                  <w:rFonts w:ascii="Cambria Math" w:hAnsi="Cambria Math" w:eastAsia="나눔명조"/>
                  <w:sz w:val="20"/>
                  <w:szCs w:val="22"/>
                </w:rPr>
                <m:t>7i</m:t>
              </m:r>
            </m:sub>
          </m:sSub>
          <m:r>
            <m:rPr>
              <m:sty m:val="p"/>
            </m:rPr>
            <w:rPr>
              <w:rFonts w:ascii="Cambria Math" w:hAnsi="Cambria Math" w:eastAsia="나눔명조"/>
              <w:sz w:val="20"/>
              <w:szCs w:val="22"/>
            </w:rPr>
            <m:t>×</m:t>
          </m:r>
          <m:r>
            <w:rPr>
              <w:rFonts w:ascii="Cambria Math" w:hAnsi="Cambria Math" w:eastAsia="나눔명조"/>
              <w:sz w:val="20"/>
              <w:szCs w:val="22"/>
            </w:rPr>
            <m:t>0.430</m:t>
          </m:r>
        </m:oMath>
      </m:oMathPara>
    </w:p>
    <w:p w:rsidRPr="00B61948" w:rsidR="001D51F4" w:rsidP="00265BC3" w:rsidRDefault="001D51F4" w14:paraId="2A3FD4D0" w14:textId="77777777">
      <w:pPr>
        <w:wordWrap/>
        <w:spacing w:before="120" w:after="120" w:line="276" w:lineRule="auto"/>
        <w:rPr>
          <w:rFonts w:eastAsia="나눔명조"/>
          <w:sz w:val="20"/>
          <w:szCs w:val="22"/>
        </w:rPr>
      </w:pPr>
    </w:p>
    <w:p w:rsidRPr="00B61948" w:rsidR="00BC5C4A" w:rsidP="00E001E7" w:rsidRDefault="00BB2CCE" w14:paraId="43A78006" w14:textId="4BE7FB61">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hint="eastAsia" w:eastAsia="나눔명조"/>
          <w:sz w:val="20"/>
          <w:szCs w:val="22"/>
        </w:rPr>
        <w:t>표</w:t>
      </w:r>
      <w:r w:rsidRPr="00B61948">
        <w:rPr>
          <w:rFonts w:hint="eastAsia" w:eastAsia="나눔명조"/>
          <w:sz w:val="20"/>
          <w:szCs w:val="22"/>
        </w:rPr>
        <w:t xml:space="preserve"> </w:t>
      </w:r>
      <w:r w:rsidRPr="00B61948" w:rsidR="000F4CAE">
        <w:rPr>
          <w:rFonts w:eastAsia="나눔명조"/>
          <w:sz w:val="20"/>
          <w:szCs w:val="22"/>
        </w:rPr>
        <w:t>2</w:t>
      </w:r>
      <w:r w:rsidRPr="00B61948">
        <w:rPr>
          <w:rFonts w:eastAsia="나눔명조"/>
          <w:sz w:val="20"/>
          <w:szCs w:val="22"/>
        </w:rPr>
        <w:t>&gt;</w:t>
      </w:r>
      <w:r w:rsidRPr="00B61948">
        <w:rPr>
          <w:rFonts w:hint="eastAsia" w:eastAsia="나눔명조"/>
          <w:sz w:val="20"/>
          <w:szCs w:val="22"/>
        </w:rPr>
        <w:t>은</w:t>
      </w:r>
      <w:r w:rsidRPr="00B61948">
        <w:rPr>
          <w:rFonts w:hint="eastAsia" w:eastAsia="나눔명조"/>
          <w:sz w:val="20"/>
          <w:szCs w:val="22"/>
        </w:rPr>
        <w:t xml:space="preserve"> </w:t>
      </w:r>
      <w:r w:rsidRPr="00B61948">
        <w:rPr>
          <w:rFonts w:hint="eastAsia" w:eastAsia="나눔명조"/>
          <w:sz w:val="20"/>
          <w:szCs w:val="22"/>
        </w:rPr>
        <w:t>본</w:t>
      </w:r>
      <w:r w:rsidRPr="00B61948">
        <w:rPr>
          <w:rFonts w:hint="eastAsia" w:eastAsia="나눔명조"/>
          <w:sz w:val="20"/>
          <w:szCs w:val="22"/>
        </w:rPr>
        <w:t xml:space="preserve"> </w:t>
      </w:r>
      <w:r w:rsidRPr="00B61948">
        <w:rPr>
          <w:rFonts w:hint="eastAsia" w:eastAsia="나눔명조"/>
          <w:sz w:val="20"/>
          <w:szCs w:val="22"/>
        </w:rPr>
        <w:t>연구의</w:t>
      </w:r>
      <w:r w:rsidRPr="00B61948">
        <w:rPr>
          <w:rFonts w:hint="eastAsia" w:eastAsia="나눔명조"/>
          <w:sz w:val="20"/>
          <w:szCs w:val="22"/>
        </w:rPr>
        <w:t xml:space="preserve"> </w:t>
      </w:r>
      <w:r w:rsidRPr="00B61948">
        <w:rPr>
          <w:rFonts w:hint="eastAsia" w:eastAsia="나눔명조"/>
          <w:sz w:val="20"/>
          <w:szCs w:val="22"/>
        </w:rPr>
        <w:t>분석에서</w:t>
      </w:r>
      <w:r w:rsidRPr="00B61948">
        <w:rPr>
          <w:rFonts w:hint="eastAsia" w:eastAsia="나눔명조"/>
          <w:sz w:val="20"/>
          <w:szCs w:val="22"/>
        </w:rPr>
        <w:t xml:space="preserve"> </w:t>
      </w:r>
      <w:r w:rsidRPr="00B61948">
        <w:rPr>
          <w:rFonts w:hint="eastAsia" w:eastAsia="나눔명조"/>
          <w:sz w:val="20"/>
          <w:szCs w:val="22"/>
        </w:rPr>
        <w:t>사용되는</w:t>
      </w:r>
      <w:r w:rsidRPr="00B61948">
        <w:rPr>
          <w:rFonts w:hint="eastAsia" w:eastAsia="나눔명조"/>
          <w:sz w:val="20"/>
          <w:szCs w:val="22"/>
        </w:rPr>
        <w:t xml:space="preserve"> </w:t>
      </w:r>
      <w:r w:rsidRPr="00B61948">
        <w:rPr>
          <w:rFonts w:hint="eastAsia" w:eastAsia="나눔명조"/>
          <w:sz w:val="20"/>
          <w:szCs w:val="22"/>
        </w:rPr>
        <w:t>표본의</w:t>
      </w:r>
      <w:r w:rsidRPr="00B61948">
        <w:rPr>
          <w:rFonts w:hint="eastAsia" w:eastAsia="나눔명조"/>
          <w:sz w:val="20"/>
          <w:szCs w:val="22"/>
        </w:rPr>
        <w:t xml:space="preserve"> </w:t>
      </w:r>
      <w:proofErr w:type="spellStart"/>
      <w:r w:rsidRPr="00B61948">
        <w:rPr>
          <w:rFonts w:hint="eastAsia" w:eastAsia="나눔명조"/>
          <w:sz w:val="20"/>
          <w:szCs w:val="22"/>
        </w:rPr>
        <w:t>기술통계량을</w:t>
      </w:r>
      <w:proofErr w:type="spellEnd"/>
      <w:r w:rsidRPr="00B61948">
        <w:rPr>
          <w:rFonts w:hint="eastAsia" w:eastAsia="나눔명조"/>
          <w:sz w:val="20"/>
          <w:szCs w:val="22"/>
        </w:rPr>
        <w:t xml:space="preserve"> </w:t>
      </w:r>
      <w:r w:rsidRPr="00B61948">
        <w:rPr>
          <w:rFonts w:hint="eastAsia" w:eastAsia="나눔명조"/>
          <w:sz w:val="20"/>
          <w:szCs w:val="22"/>
        </w:rPr>
        <w:t>제시하고</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 xml:space="preserve">. </w:t>
      </w:r>
      <w:r w:rsidRPr="00B61948">
        <w:rPr>
          <w:rFonts w:hint="eastAsia" w:eastAsia="나눔명조"/>
          <w:sz w:val="20"/>
          <w:szCs w:val="22"/>
        </w:rPr>
        <w:t>공공봉사동기는</w:t>
      </w:r>
      <w:r w:rsidRPr="00B61948">
        <w:rPr>
          <w:rFonts w:hint="eastAsia" w:eastAsia="나눔명조"/>
          <w:sz w:val="20"/>
          <w:szCs w:val="22"/>
        </w:rPr>
        <w:t xml:space="preserve"> </w:t>
      </w:r>
      <w:r w:rsidRPr="00B61948">
        <w:rPr>
          <w:rFonts w:hint="eastAsia" w:eastAsia="나눔명조"/>
          <w:sz w:val="20"/>
          <w:szCs w:val="22"/>
        </w:rPr>
        <w:t>정책참여를</w:t>
      </w:r>
      <w:r w:rsidRPr="00B61948">
        <w:rPr>
          <w:rFonts w:hint="eastAsia" w:eastAsia="나눔명조"/>
          <w:sz w:val="20"/>
          <w:szCs w:val="22"/>
        </w:rPr>
        <w:t xml:space="preserve"> </w:t>
      </w:r>
      <w:r w:rsidRPr="00B61948">
        <w:rPr>
          <w:rFonts w:hint="eastAsia" w:eastAsia="나눔명조"/>
          <w:sz w:val="20"/>
          <w:szCs w:val="22"/>
        </w:rPr>
        <w:t>통해</w:t>
      </w:r>
      <w:r w:rsidRPr="00B61948">
        <w:rPr>
          <w:rFonts w:hint="eastAsia" w:eastAsia="나눔명조"/>
          <w:sz w:val="20"/>
          <w:szCs w:val="22"/>
        </w:rPr>
        <w:t xml:space="preserve"> </w:t>
      </w:r>
      <w:r w:rsidRPr="00B61948">
        <w:rPr>
          <w:rFonts w:hint="eastAsia" w:eastAsia="나눔명조"/>
          <w:sz w:val="20"/>
          <w:szCs w:val="22"/>
        </w:rPr>
        <w:t>기여를</w:t>
      </w:r>
      <w:r w:rsidRPr="00B61948">
        <w:rPr>
          <w:rFonts w:hint="eastAsia" w:eastAsia="나눔명조"/>
          <w:sz w:val="20"/>
          <w:szCs w:val="22"/>
        </w:rPr>
        <w:t xml:space="preserve"> </w:t>
      </w:r>
      <w:r w:rsidRPr="00B61948">
        <w:rPr>
          <w:rFonts w:hint="eastAsia" w:eastAsia="나눔명조"/>
          <w:sz w:val="20"/>
          <w:szCs w:val="22"/>
        </w:rPr>
        <w:t>하고자</w:t>
      </w:r>
      <w:r w:rsidRPr="00B61948">
        <w:rPr>
          <w:rFonts w:hint="eastAsia" w:eastAsia="나눔명조"/>
          <w:sz w:val="20"/>
          <w:szCs w:val="22"/>
        </w:rPr>
        <w:t xml:space="preserve"> </w:t>
      </w:r>
      <w:r w:rsidRPr="00B61948">
        <w:rPr>
          <w:rFonts w:hint="eastAsia" w:eastAsia="나눔명조"/>
          <w:sz w:val="20"/>
          <w:szCs w:val="22"/>
        </w:rPr>
        <w:t>한다는</w:t>
      </w:r>
      <w:r w:rsidRPr="00B61948">
        <w:rPr>
          <w:rFonts w:hint="eastAsia" w:eastAsia="나눔명조"/>
          <w:sz w:val="20"/>
          <w:szCs w:val="22"/>
        </w:rPr>
        <w:t xml:space="preserve"> </w:t>
      </w:r>
      <w:r w:rsidRPr="00B61948">
        <w:rPr>
          <w:rFonts w:hint="eastAsia" w:eastAsia="나눔명조"/>
          <w:sz w:val="20"/>
          <w:szCs w:val="22"/>
        </w:rPr>
        <w:t>긍정적인</w:t>
      </w:r>
      <w:r w:rsidRPr="00B61948">
        <w:rPr>
          <w:rFonts w:hint="eastAsia" w:eastAsia="나눔명조"/>
          <w:sz w:val="20"/>
          <w:szCs w:val="22"/>
        </w:rPr>
        <w:t xml:space="preserve"> </w:t>
      </w:r>
      <w:r w:rsidRPr="00B61948">
        <w:rPr>
          <w:rFonts w:hint="eastAsia" w:eastAsia="나눔명조"/>
          <w:sz w:val="20"/>
          <w:szCs w:val="22"/>
        </w:rPr>
        <w:t>응답과</w:t>
      </w:r>
      <w:r w:rsidRPr="00B61948">
        <w:rPr>
          <w:rFonts w:hint="eastAsia" w:eastAsia="나눔명조"/>
          <w:sz w:val="20"/>
          <w:szCs w:val="22"/>
        </w:rPr>
        <w:t xml:space="preserve"> </w:t>
      </w:r>
      <w:proofErr w:type="spellStart"/>
      <w:r w:rsidRPr="00B61948">
        <w:rPr>
          <w:rFonts w:hint="eastAsia" w:eastAsia="나눔명조"/>
          <w:sz w:val="20"/>
          <w:szCs w:val="22"/>
        </w:rPr>
        <w:t>비긍정적인</w:t>
      </w:r>
      <w:proofErr w:type="spellEnd"/>
      <w:r w:rsidRPr="00B61948">
        <w:rPr>
          <w:rFonts w:hint="eastAsia" w:eastAsia="나눔명조"/>
          <w:sz w:val="20"/>
          <w:szCs w:val="22"/>
        </w:rPr>
        <w:t xml:space="preserve"> </w:t>
      </w:r>
      <w:r w:rsidRPr="00B61948">
        <w:rPr>
          <w:rFonts w:hint="eastAsia" w:eastAsia="나눔명조"/>
          <w:sz w:val="20"/>
          <w:szCs w:val="22"/>
        </w:rPr>
        <w:t>응답의</w:t>
      </w:r>
      <w:r w:rsidRPr="00B61948">
        <w:rPr>
          <w:rFonts w:hint="eastAsia" w:eastAsia="나눔명조"/>
          <w:sz w:val="20"/>
          <w:szCs w:val="22"/>
        </w:rPr>
        <w:t xml:space="preserve"> </w:t>
      </w:r>
      <w:r w:rsidRPr="00B61948">
        <w:rPr>
          <w:rFonts w:hint="eastAsia" w:eastAsia="나눔명조"/>
          <w:sz w:val="20"/>
          <w:szCs w:val="22"/>
        </w:rPr>
        <w:t>이항변수로</w:t>
      </w:r>
      <w:r w:rsidRPr="00B61948">
        <w:rPr>
          <w:rFonts w:hint="eastAsia" w:eastAsia="나눔명조"/>
          <w:sz w:val="20"/>
          <w:szCs w:val="22"/>
        </w:rPr>
        <w:t xml:space="preserve"> </w:t>
      </w:r>
      <w:r w:rsidRPr="00B61948">
        <w:rPr>
          <w:rFonts w:hint="eastAsia" w:eastAsia="나눔명조"/>
          <w:sz w:val="20"/>
          <w:szCs w:val="22"/>
        </w:rPr>
        <w:t>측정되었으며</w:t>
      </w:r>
      <w:r w:rsidRPr="00B61948">
        <w:rPr>
          <w:rFonts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w:t>
      </w:r>
      <w:r w:rsidRPr="00B61948">
        <w:rPr>
          <w:rFonts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w:t>
      </w:r>
      <w:r w:rsidRPr="00B61948">
        <w:rPr>
          <w:rFonts w:eastAsia="나눔명조"/>
          <w:sz w:val="20"/>
          <w:szCs w:val="22"/>
        </w:rPr>
        <w:t xml:space="preserve">, </w:t>
      </w:r>
      <w:r w:rsidRPr="00B61948">
        <w:rPr>
          <w:rFonts w:hint="eastAsia" w:eastAsia="나눔명조"/>
          <w:sz w:val="20"/>
          <w:szCs w:val="22"/>
        </w:rPr>
        <w:t>협업</w:t>
      </w:r>
      <w:r w:rsidRPr="00B61948">
        <w:rPr>
          <w:rFonts w:eastAsia="나눔명조"/>
          <w:sz w:val="20"/>
          <w:szCs w:val="22"/>
        </w:rPr>
        <w:t>/</w:t>
      </w:r>
      <w:r w:rsidRPr="00B61948">
        <w:rPr>
          <w:rFonts w:hint="eastAsia" w:eastAsia="나눔명조"/>
          <w:sz w:val="20"/>
          <w:szCs w:val="22"/>
        </w:rPr>
        <w:t>의사소통</w:t>
      </w:r>
      <w:r w:rsidRPr="00B61948">
        <w:rPr>
          <w:rFonts w:eastAsia="나눔명조"/>
          <w:sz w:val="20"/>
          <w:szCs w:val="22"/>
        </w:rPr>
        <w:t xml:space="preserve">, </w:t>
      </w:r>
      <w:r w:rsidRPr="00B61948">
        <w:rPr>
          <w:rFonts w:hint="eastAsia" w:eastAsia="나눔명조"/>
          <w:sz w:val="20"/>
          <w:szCs w:val="22"/>
        </w:rPr>
        <w:t>성과관리</w:t>
      </w:r>
      <w:r w:rsidRPr="00B61948">
        <w:rPr>
          <w:rFonts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조직문화</w:t>
      </w:r>
      <w:r w:rsidRPr="00B61948">
        <w:rPr>
          <w:rFonts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조직문화는</w:t>
      </w:r>
      <w:r w:rsidRPr="00B61948">
        <w:rPr>
          <w:rFonts w:hint="eastAsia" w:eastAsia="나눔명조"/>
          <w:sz w:val="20"/>
          <w:szCs w:val="22"/>
        </w:rPr>
        <w:t xml:space="preserve"> </w:t>
      </w:r>
      <w:r w:rsidRPr="00B61948">
        <w:rPr>
          <w:rFonts w:hint="eastAsia" w:eastAsia="나눔명조"/>
          <w:sz w:val="20"/>
          <w:szCs w:val="22"/>
        </w:rPr>
        <w:t>이론적인</w:t>
      </w:r>
      <w:r w:rsidRPr="00B61948">
        <w:rPr>
          <w:rFonts w:hint="eastAsia" w:eastAsia="나눔명조"/>
          <w:sz w:val="20"/>
          <w:szCs w:val="22"/>
        </w:rPr>
        <w:t xml:space="preserve"> </w:t>
      </w:r>
      <w:r w:rsidRPr="00B61948">
        <w:rPr>
          <w:rFonts w:hint="eastAsia" w:eastAsia="나눔명조"/>
          <w:sz w:val="20"/>
          <w:szCs w:val="22"/>
        </w:rPr>
        <w:t>개념을</w:t>
      </w:r>
      <w:r w:rsidRPr="00B61948">
        <w:rPr>
          <w:rFonts w:hint="eastAsia" w:eastAsia="나눔명조"/>
          <w:sz w:val="20"/>
          <w:szCs w:val="22"/>
        </w:rPr>
        <w:t xml:space="preserve"> </w:t>
      </w:r>
      <w:r w:rsidRPr="00B61948">
        <w:rPr>
          <w:rFonts w:hint="eastAsia" w:eastAsia="나눔명조"/>
          <w:sz w:val="20"/>
          <w:szCs w:val="22"/>
        </w:rPr>
        <w:t>측정하기</w:t>
      </w:r>
      <w:r w:rsidRPr="00B61948">
        <w:rPr>
          <w:rFonts w:hint="eastAsia" w:eastAsia="나눔명조"/>
          <w:sz w:val="20"/>
          <w:szCs w:val="22"/>
        </w:rPr>
        <w:t xml:space="preserve"> </w:t>
      </w:r>
      <w:r w:rsidRPr="00B61948">
        <w:rPr>
          <w:rFonts w:hint="eastAsia" w:eastAsia="나눔명조"/>
          <w:sz w:val="20"/>
          <w:szCs w:val="22"/>
        </w:rPr>
        <w:t>위한</w:t>
      </w:r>
      <w:r w:rsidRPr="00B61948">
        <w:rPr>
          <w:rFonts w:hint="eastAsia" w:eastAsia="나눔명조"/>
          <w:sz w:val="20"/>
          <w:szCs w:val="22"/>
        </w:rPr>
        <w:t xml:space="preserve"> </w:t>
      </w:r>
      <w:r w:rsidRPr="00B61948">
        <w:rPr>
          <w:rFonts w:hint="eastAsia" w:eastAsia="나눔명조"/>
          <w:sz w:val="20"/>
          <w:szCs w:val="22"/>
        </w:rPr>
        <w:t>설문항들을</w:t>
      </w:r>
      <w:r w:rsidRPr="00B61948">
        <w:rPr>
          <w:rFonts w:hint="eastAsia" w:eastAsia="나눔명조"/>
          <w:sz w:val="20"/>
          <w:szCs w:val="22"/>
        </w:rPr>
        <w:t xml:space="preserve"> </w:t>
      </w:r>
      <w:r w:rsidRPr="00B61948">
        <w:rPr>
          <w:rFonts w:hint="eastAsia" w:eastAsia="나눔명조"/>
          <w:sz w:val="20"/>
          <w:szCs w:val="22"/>
        </w:rPr>
        <w:t>이용해</w:t>
      </w:r>
      <w:r w:rsidRPr="00B61948">
        <w:rPr>
          <w:rFonts w:hint="eastAsia" w:eastAsia="나눔명조"/>
          <w:sz w:val="20"/>
          <w:szCs w:val="22"/>
        </w:rPr>
        <w:t xml:space="preserve"> </w:t>
      </w:r>
      <w:r w:rsidRPr="00B61948">
        <w:rPr>
          <w:rFonts w:hint="eastAsia" w:eastAsia="나눔명조"/>
          <w:sz w:val="20"/>
          <w:szCs w:val="22"/>
        </w:rPr>
        <w:t>요인분석을</w:t>
      </w:r>
      <w:r w:rsidRPr="00B61948">
        <w:rPr>
          <w:rFonts w:hint="eastAsia" w:eastAsia="나눔명조"/>
          <w:sz w:val="20"/>
          <w:szCs w:val="22"/>
        </w:rPr>
        <w:t xml:space="preserve"> </w:t>
      </w:r>
      <w:r w:rsidRPr="00B61948">
        <w:rPr>
          <w:rFonts w:hint="eastAsia" w:eastAsia="나눔명조"/>
          <w:sz w:val="20"/>
          <w:szCs w:val="22"/>
        </w:rPr>
        <w:t>통해</w:t>
      </w:r>
      <w:r w:rsidRPr="00B61948">
        <w:rPr>
          <w:rFonts w:hint="eastAsia" w:eastAsia="나눔명조"/>
          <w:sz w:val="20"/>
          <w:szCs w:val="22"/>
        </w:rPr>
        <w:t xml:space="preserve"> </w:t>
      </w:r>
      <w:r w:rsidRPr="00B61948">
        <w:rPr>
          <w:rFonts w:hint="eastAsia" w:eastAsia="나눔명조"/>
          <w:sz w:val="20"/>
          <w:szCs w:val="22"/>
        </w:rPr>
        <w:t>추출한</w:t>
      </w:r>
      <w:r w:rsidRPr="00B61948">
        <w:rPr>
          <w:rFonts w:hint="eastAsia" w:eastAsia="나눔명조"/>
          <w:sz w:val="20"/>
          <w:szCs w:val="22"/>
        </w:rPr>
        <w:t xml:space="preserve"> </w:t>
      </w:r>
      <w:r w:rsidRPr="00B61948">
        <w:rPr>
          <w:rFonts w:hint="eastAsia" w:eastAsia="나눔명조"/>
          <w:sz w:val="20"/>
          <w:szCs w:val="22"/>
        </w:rPr>
        <w:t>요인점수</w:t>
      </w:r>
      <w:r w:rsidRPr="00B61948">
        <w:rPr>
          <w:rFonts w:hint="eastAsia" w:eastAsia="나눔명조"/>
          <w:sz w:val="20"/>
          <w:szCs w:val="22"/>
        </w:rPr>
        <w:t xml:space="preserve"> </w:t>
      </w:r>
      <w:r w:rsidRPr="00B61948">
        <w:rPr>
          <w:rFonts w:hint="eastAsia" w:eastAsia="나눔명조"/>
          <w:sz w:val="20"/>
          <w:szCs w:val="22"/>
        </w:rPr>
        <w:t>값을</w:t>
      </w:r>
      <w:r w:rsidRPr="00B61948">
        <w:rPr>
          <w:rFonts w:hint="eastAsia" w:eastAsia="나눔명조"/>
          <w:sz w:val="20"/>
          <w:szCs w:val="22"/>
        </w:rPr>
        <w:t xml:space="preserve"> </w:t>
      </w:r>
      <w:r w:rsidRPr="00B61948">
        <w:rPr>
          <w:rFonts w:hint="eastAsia" w:eastAsia="나눔명조"/>
          <w:sz w:val="20"/>
          <w:szCs w:val="22"/>
        </w:rPr>
        <w:t>사용하였다</w:t>
      </w:r>
      <w:r w:rsidRPr="00B61948">
        <w:rPr>
          <w:rFonts w:eastAsia="나눔명조"/>
          <w:sz w:val="20"/>
          <w:szCs w:val="22"/>
        </w:rPr>
        <w:t xml:space="preserve">. </w:t>
      </w:r>
    </w:p>
    <w:p w:rsidRPr="00B61948" w:rsidR="00BB2CCE" w:rsidP="00E001E7" w:rsidRDefault="00BC5C4A" w14:paraId="411A06CD" w14:textId="3734B55F">
      <w:pPr>
        <w:wordWrap/>
        <w:spacing w:before="120" w:after="120" w:line="276" w:lineRule="auto"/>
        <w:ind w:firstLine="288"/>
        <w:rPr>
          <w:rFonts w:eastAsia="나눔명조"/>
          <w:sz w:val="20"/>
          <w:szCs w:val="22"/>
        </w:rPr>
      </w:pPr>
      <w:r w:rsidRPr="00B61948">
        <w:rPr>
          <w:rFonts w:hint="eastAsia" w:eastAsia="나눔명조"/>
          <w:sz w:val="20"/>
          <w:szCs w:val="22"/>
        </w:rPr>
        <w:t>또한</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관한</w:t>
      </w:r>
      <w:r w:rsidRPr="00B61948">
        <w:rPr>
          <w:rFonts w:hint="eastAsia" w:eastAsia="나눔명조"/>
          <w:sz w:val="20"/>
          <w:szCs w:val="22"/>
        </w:rPr>
        <w:t xml:space="preserve"> </w:t>
      </w:r>
      <w:r w:rsidRPr="00B61948">
        <w:rPr>
          <w:rFonts w:hint="eastAsia" w:eastAsia="나눔명조"/>
          <w:sz w:val="20"/>
          <w:szCs w:val="22"/>
        </w:rPr>
        <w:t>기존의</w:t>
      </w:r>
      <w:r w:rsidRPr="00B61948">
        <w:rPr>
          <w:rFonts w:hint="eastAsia" w:eastAsia="나눔명조"/>
          <w:sz w:val="20"/>
          <w:szCs w:val="22"/>
        </w:rPr>
        <w:t xml:space="preserve"> </w:t>
      </w:r>
      <w:r w:rsidRPr="00B61948">
        <w:rPr>
          <w:rFonts w:hint="eastAsia" w:eastAsia="나눔명조"/>
          <w:sz w:val="20"/>
          <w:szCs w:val="22"/>
        </w:rPr>
        <w:t>연구는</w:t>
      </w:r>
      <w:r w:rsidRPr="00B61948">
        <w:rPr>
          <w:rFonts w:hint="eastAsia" w:eastAsia="나눔명조"/>
          <w:sz w:val="20"/>
          <w:szCs w:val="22"/>
        </w:rPr>
        <w:t xml:space="preserve"> </w:t>
      </w:r>
      <w:r w:rsidRPr="00B61948">
        <w:rPr>
          <w:rFonts w:hint="eastAsia" w:eastAsia="나눔명조"/>
          <w:sz w:val="20"/>
          <w:szCs w:val="22"/>
        </w:rPr>
        <w:t>개인의</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영향을</w:t>
      </w:r>
      <w:r w:rsidRPr="00B61948">
        <w:rPr>
          <w:rFonts w:hint="eastAsia" w:eastAsia="나눔명조"/>
          <w:sz w:val="20"/>
          <w:szCs w:val="22"/>
        </w:rPr>
        <w:t xml:space="preserve"> </w:t>
      </w:r>
      <w:r w:rsidRPr="00B61948">
        <w:rPr>
          <w:rFonts w:hint="eastAsia" w:eastAsia="나눔명조"/>
          <w:sz w:val="20"/>
          <w:szCs w:val="22"/>
        </w:rPr>
        <w:t>미칠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있는</w:t>
      </w:r>
      <w:r w:rsidRPr="00B61948">
        <w:rPr>
          <w:rFonts w:hint="eastAsia" w:eastAsia="나눔명조"/>
          <w:sz w:val="20"/>
          <w:szCs w:val="22"/>
        </w:rPr>
        <w:t xml:space="preserve"> </w:t>
      </w:r>
      <w:r w:rsidRPr="00B61948">
        <w:rPr>
          <w:rFonts w:hint="eastAsia" w:eastAsia="나눔명조"/>
          <w:sz w:val="20"/>
          <w:szCs w:val="22"/>
        </w:rPr>
        <w:t>인구통계학적</w:t>
      </w:r>
      <w:r w:rsidRPr="00B61948">
        <w:rPr>
          <w:rFonts w:hint="eastAsia" w:eastAsia="나눔명조"/>
          <w:sz w:val="20"/>
          <w:szCs w:val="22"/>
        </w:rPr>
        <w:t xml:space="preserve"> </w:t>
      </w:r>
      <w:r w:rsidRPr="00B61948">
        <w:rPr>
          <w:rFonts w:hint="eastAsia" w:eastAsia="나눔명조"/>
          <w:sz w:val="20"/>
          <w:szCs w:val="22"/>
        </w:rPr>
        <w:t>변수들을</w:t>
      </w:r>
      <w:r w:rsidRPr="00B61948">
        <w:rPr>
          <w:rFonts w:hint="eastAsia" w:eastAsia="나눔명조"/>
          <w:sz w:val="20"/>
          <w:szCs w:val="22"/>
        </w:rPr>
        <w:t xml:space="preserve"> </w:t>
      </w:r>
      <w:r w:rsidRPr="00B61948">
        <w:rPr>
          <w:rFonts w:hint="eastAsia" w:eastAsia="나눔명조"/>
          <w:sz w:val="20"/>
          <w:szCs w:val="22"/>
        </w:rPr>
        <w:t>모델에</w:t>
      </w:r>
      <w:r w:rsidRPr="00B61948">
        <w:rPr>
          <w:rFonts w:hint="eastAsia" w:eastAsia="나눔명조"/>
          <w:sz w:val="20"/>
          <w:szCs w:val="22"/>
        </w:rPr>
        <w:t xml:space="preserve"> </w:t>
      </w:r>
      <w:r w:rsidRPr="00B61948">
        <w:rPr>
          <w:rFonts w:hint="eastAsia" w:eastAsia="나눔명조"/>
          <w:sz w:val="20"/>
          <w:szCs w:val="22"/>
        </w:rPr>
        <w:t>포함하여</w:t>
      </w:r>
      <w:r w:rsidRPr="00B61948">
        <w:rPr>
          <w:rFonts w:hint="eastAsia" w:eastAsia="나눔명조"/>
          <w:sz w:val="20"/>
          <w:szCs w:val="22"/>
        </w:rPr>
        <w:t xml:space="preserve"> </w:t>
      </w:r>
      <w:r w:rsidRPr="00B61948">
        <w:rPr>
          <w:rFonts w:hint="eastAsia" w:eastAsia="나눔명조"/>
          <w:sz w:val="20"/>
          <w:szCs w:val="22"/>
        </w:rPr>
        <w:t>통제하고</w:t>
      </w:r>
      <w:r w:rsidRPr="00B61948">
        <w:rPr>
          <w:rFonts w:hint="eastAsia" w:eastAsia="나눔명조"/>
          <w:sz w:val="20"/>
          <w:szCs w:val="22"/>
        </w:rPr>
        <w:t xml:space="preserve"> </w:t>
      </w:r>
      <w:r w:rsidRPr="00B61948">
        <w:rPr>
          <w:rFonts w:hint="eastAsia" w:eastAsia="나눔명조"/>
          <w:sz w:val="20"/>
          <w:szCs w:val="22"/>
        </w:rPr>
        <w:t>있다</w:t>
      </w:r>
      <w:r w:rsidRPr="00B61948" w:rsidR="005302F9">
        <w:rPr>
          <w:rFonts w:eastAsia="나눔명조"/>
          <w:sz w:val="20"/>
          <w:szCs w:val="22"/>
        </w:rPr>
        <w:fldChar w:fldCharType="begin"/>
      </w:r>
      <w:r w:rsidR="00AC65B9">
        <w:rPr>
          <w:rFonts w:hint="eastAsia" w:eastAsia="나눔명조"/>
          <w:sz w:val="20"/>
          <w:szCs w:val="22"/>
        </w:rPr>
        <w:instrText xml:space="preserve"> ADDIN ZOTERO_ITEM CSL_CITATION {"citationID":"A6pctnIJ","properties":{"formattedCitation":"(Moynihan and Pandey 2007; \\uc0\\u44608{}\\uc0\\u51116{}\\uc0\\u54805{} et al. 2020)","plainCitation":"(Moynihan and Pandey 2007; </w:instrText>
      </w:r>
      <w:r w:rsidR="00AC65B9">
        <w:rPr>
          <w:rFonts w:hint="eastAsia" w:eastAsia="나눔명조"/>
          <w:sz w:val="20"/>
          <w:szCs w:val="22"/>
        </w:rPr>
        <w:instrText>김재형</w:instrText>
      </w:r>
      <w:r w:rsidR="00AC65B9">
        <w:rPr>
          <w:rFonts w:hint="eastAsia" w:eastAsia="나눔명조"/>
          <w:sz w:val="20"/>
          <w:szCs w:val="22"/>
        </w:rPr>
        <w:instrText xml:space="preserve"> et al. 2020)","dontUpdate":t</w:instrText>
      </w:r>
      <w:r w:rsidR="00AC65B9">
        <w:rPr>
          <w:rFonts w:eastAsia="나눔명조"/>
          <w:sz w:val="20"/>
          <w:szCs w:val="22"/>
        </w:rPr>
        <w:instrText>rue,"noteIndex":0},"citationItems":[{"id":"PSjZbscb/k0BeexhP","uris":["http://zotero.org/users/5210800/items/6W48QCGZ"],"uri":["http://zotero.org/users/5210800/items/6W48QCGZ"],"itemData":{"id":1389,"type":"article-journal","container-title":"Public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K."}],"issued":{"date-parts":[["2007",1]]}}},{"id":"PSjZbscb/1uilk1SN","uris":["http://zotero.org/users/5210800/items/7JZMTNPA"],"uri":["http://zotero.org/</w:instrText>
      </w:r>
      <w:r w:rsidR="00AC65B9">
        <w:rPr>
          <w:rFonts w:hint="eastAsia" w:eastAsia="나눔명조"/>
          <w:sz w:val="20"/>
          <w:szCs w:val="22"/>
        </w:rPr>
        <w:instrText>users/5210800/items/7JZMTNPA"],"itemData":{"id":1439,"type":"article-journal","container-title":"</w:instrText>
      </w:r>
      <w:r w:rsidR="00AC65B9">
        <w:rPr>
          <w:rFonts w:hint="eastAsia" w:eastAsia="나눔명조"/>
          <w:sz w:val="20"/>
          <w:szCs w:val="22"/>
        </w:rPr>
        <w:instrText>한국사회와</w:instrText>
      </w:r>
      <w:r w:rsidR="00AC65B9">
        <w:rPr>
          <w:rFonts w:hint="eastAsia" w:eastAsia="나눔명조"/>
          <w:sz w:val="20"/>
          <w:szCs w:val="22"/>
        </w:rPr>
        <w:instrText xml:space="preserve"> </w:instrText>
      </w:r>
      <w:r w:rsidR="00AC65B9">
        <w:rPr>
          <w:rFonts w:hint="eastAsia" w:eastAsia="나눔명조"/>
          <w:sz w:val="20"/>
          <w:szCs w:val="22"/>
        </w:rPr>
        <w:instrText>행정연구</w:instrText>
      </w:r>
      <w:r w:rsidR="00AC65B9">
        <w:rPr>
          <w:rFonts w:hint="eastAsia" w:eastAsia="나눔명조"/>
          <w:sz w:val="20"/>
          <w:szCs w:val="22"/>
        </w:rPr>
        <w:instrText>","issue":"3","note":"Citation Key: kimetal:2020","page":"161</w:instrText>
      </w:r>
      <w:r w:rsidR="00AC65B9">
        <w:rPr>
          <w:rFonts w:hint="eastAsia" w:eastAsia="나눔명조"/>
          <w:sz w:val="20"/>
          <w:szCs w:val="22"/>
        </w:rPr>
        <w:instrText>–</w:instrText>
      </w:r>
      <w:r w:rsidR="00AC65B9">
        <w:rPr>
          <w:rFonts w:hint="eastAsia" w:eastAsia="나눔명조"/>
          <w:sz w:val="20"/>
          <w:szCs w:val="22"/>
        </w:rPr>
        <w:instrText>195","title":"</w:instrText>
      </w:r>
      <w:r w:rsidR="00AC65B9">
        <w:rPr>
          <w:rFonts w:hint="eastAsia" w:eastAsia="나눔명조"/>
          <w:sz w:val="20"/>
          <w:szCs w:val="22"/>
        </w:rPr>
        <w:instrText>공직</w:instrText>
      </w:r>
      <w:r w:rsidR="00AC65B9">
        <w:rPr>
          <w:rFonts w:hint="eastAsia" w:eastAsia="나눔명조"/>
          <w:sz w:val="20"/>
          <w:szCs w:val="22"/>
        </w:rPr>
        <w:instrText xml:space="preserve"> </w:instrText>
      </w:r>
      <w:r w:rsidR="00AC65B9">
        <w:rPr>
          <w:rFonts w:hint="eastAsia" w:eastAsia="나눔명조"/>
          <w:sz w:val="20"/>
          <w:szCs w:val="22"/>
        </w:rPr>
        <w:instrText>내</w:instrText>
      </w:r>
      <w:r w:rsidR="00AC65B9">
        <w:rPr>
          <w:rFonts w:hint="eastAsia" w:eastAsia="나눔명조"/>
          <w:sz w:val="20"/>
          <w:szCs w:val="22"/>
        </w:rPr>
        <w:instrText xml:space="preserve"> </w:instrText>
      </w:r>
      <w:r w:rsidR="00AC65B9">
        <w:rPr>
          <w:rFonts w:hint="eastAsia" w:eastAsia="나눔명조"/>
          <w:sz w:val="20"/>
          <w:szCs w:val="22"/>
        </w:rPr>
        <w:instrText>변혁적리더십과</w:instrText>
      </w:r>
      <w:r w:rsidR="00AC65B9">
        <w:rPr>
          <w:rFonts w:hint="eastAsia" w:eastAsia="나눔명조"/>
          <w:sz w:val="20"/>
          <w:szCs w:val="22"/>
        </w:rPr>
        <w:instrText xml:space="preserve"> </w:instrText>
      </w:r>
      <w:r w:rsidR="00AC65B9">
        <w:rPr>
          <w:rFonts w:hint="eastAsia" w:eastAsia="나눔명조"/>
          <w:sz w:val="20"/>
          <w:szCs w:val="22"/>
        </w:rPr>
        <w:instrText>공무원의</w:instrText>
      </w:r>
      <w:r w:rsidR="00AC65B9">
        <w:rPr>
          <w:rFonts w:hint="eastAsia" w:eastAsia="나눔명조"/>
          <w:sz w:val="20"/>
          <w:szCs w:val="22"/>
        </w:rPr>
        <w:instrText xml:space="preserve"> </w:instrText>
      </w:r>
      <w:r w:rsidR="00AC65B9">
        <w:rPr>
          <w:rFonts w:hint="eastAsia" w:eastAsia="나눔명조"/>
          <w:sz w:val="20"/>
          <w:szCs w:val="22"/>
        </w:rPr>
        <w:instrText>적극행정과의</w:instrText>
      </w:r>
      <w:r w:rsidR="00AC65B9">
        <w:rPr>
          <w:rFonts w:hint="eastAsia" w:eastAsia="나눔명조"/>
          <w:sz w:val="20"/>
          <w:szCs w:val="22"/>
        </w:rPr>
        <w:instrText xml:space="preserve"> </w:instrText>
      </w:r>
      <w:r w:rsidR="00AC65B9">
        <w:rPr>
          <w:rFonts w:hint="eastAsia" w:eastAsia="나눔명조"/>
          <w:sz w:val="20"/>
          <w:szCs w:val="22"/>
        </w:rPr>
        <w:instrText>관계성</w:instrText>
      </w:r>
      <w:r w:rsidR="00AC65B9">
        <w:rPr>
          <w:rFonts w:hint="eastAsia" w:eastAsia="나눔명조"/>
          <w:sz w:val="20"/>
          <w:szCs w:val="22"/>
        </w:rPr>
        <w:instrText xml:space="preserve"> </w:instrText>
      </w:r>
      <w:r w:rsidR="00AC65B9">
        <w:rPr>
          <w:rFonts w:hint="eastAsia" w:eastAsia="나눔명조"/>
          <w:sz w:val="20"/>
          <w:szCs w:val="22"/>
        </w:rPr>
        <w:instrText>연구</w:instrText>
      </w:r>
      <w:r w:rsidR="00AC65B9">
        <w:rPr>
          <w:rFonts w:hint="eastAsia" w:eastAsia="나눔명조"/>
          <w:sz w:val="20"/>
          <w:szCs w:val="22"/>
        </w:rPr>
        <w:instrText xml:space="preserve">: </w:instrText>
      </w:r>
      <w:r w:rsidR="00AC65B9">
        <w:rPr>
          <w:rFonts w:hint="eastAsia" w:eastAsia="나눔명조"/>
          <w:sz w:val="20"/>
          <w:szCs w:val="22"/>
        </w:rPr>
        <w:instrText>행태적</w:instrText>
      </w:r>
      <w:r w:rsidR="00AC65B9">
        <w:rPr>
          <w:rFonts w:hint="eastAsia" w:eastAsia="나눔명조"/>
          <w:sz w:val="20"/>
          <w:szCs w:val="22"/>
        </w:rPr>
        <w:instrText xml:space="preserve"> </w:instrText>
      </w:r>
      <w:r w:rsidR="00AC65B9">
        <w:rPr>
          <w:rFonts w:hint="eastAsia" w:eastAsia="나눔명조"/>
          <w:sz w:val="20"/>
          <w:szCs w:val="22"/>
        </w:rPr>
        <w:instrText>매개효과</w:instrText>
      </w:r>
      <w:r w:rsidR="00AC65B9">
        <w:rPr>
          <w:rFonts w:hint="eastAsia" w:eastAsia="나눔명조"/>
          <w:sz w:val="20"/>
          <w:szCs w:val="22"/>
        </w:rPr>
        <w:instrText xml:space="preserve"> </w:instrText>
      </w:r>
      <w:r w:rsidR="00AC65B9">
        <w:rPr>
          <w:rFonts w:hint="eastAsia" w:eastAsia="나눔명조"/>
          <w:sz w:val="20"/>
          <w:szCs w:val="22"/>
        </w:rPr>
        <w:instrText>및</w:instrText>
      </w:r>
      <w:r w:rsidR="00AC65B9">
        <w:rPr>
          <w:rFonts w:hint="eastAsia" w:eastAsia="나눔명조"/>
          <w:sz w:val="20"/>
          <w:szCs w:val="22"/>
        </w:rPr>
        <w:instrText xml:space="preserve"> </w:instrText>
      </w:r>
      <w:r w:rsidR="00AC65B9">
        <w:rPr>
          <w:rFonts w:hint="eastAsia" w:eastAsia="나눔명조"/>
          <w:sz w:val="20"/>
          <w:szCs w:val="22"/>
        </w:rPr>
        <w:instrText>채용제도와</w:instrText>
      </w:r>
      <w:r w:rsidR="00AC65B9">
        <w:rPr>
          <w:rFonts w:hint="eastAsia" w:eastAsia="나눔명조"/>
          <w:sz w:val="20"/>
          <w:szCs w:val="22"/>
        </w:rPr>
        <w:instrText xml:space="preserve"> </w:instrText>
      </w:r>
      <w:r w:rsidR="00AC65B9">
        <w:rPr>
          <w:rFonts w:hint="eastAsia" w:eastAsia="나눔명조"/>
          <w:sz w:val="20"/>
          <w:szCs w:val="22"/>
        </w:rPr>
        <w:instrText>직급의</w:instrText>
      </w:r>
      <w:r w:rsidR="00AC65B9">
        <w:rPr>
          <w:rFonts w:hint="eastAsia" w:eastAsia="나눔명조"/>
          <w:sz w:val="20"/>
          <w:szCs w:val="22"/>
        </w:rPr>
        <w:instrText xml:space="preserve"> </w:instrText>
      </w:r>
      <w:r w:rsidR="00AC65B9">
        <w:rPr>
          <w:rFonts w:hint="eastAsia" w:eastAsia="나눔명조"/>
          <w:sz w:val="20"/>
          <w:szCs w:val="22"/>
        </w:rPr>
        <w:instrText>조절효과를</w:instrText>
      </w:r>
      <w:r w:rsidR="00AC65B9">
        <w:rPr>
          <w:rFonts w:hint="eastAsia" w:eastAsia="나눔명조"/>
          <w:sz w:val="20"/>
          <w:szCs w:val="22"/>
        </w:rPr>
        <w:instrText xml:space="preserve"> </w:instrText>
      </w:r>
      <w:r w:rsidR="00AC65B9">
        <w:rPr>
          <w:rFonts w:hint="eastAsia" w:eastAsia="나눔명조"/>
          <w:sz w:val="20"/>
          <w:szCs w:val="22"/>
        </w:rPr>
        <w:instrText>중심으로</w:instrText>
      </w:r>
      <w:r w:rsidR="00AC65B9">
        <w:rPr>
          <w:rFonts w:hint="eastAsia" w:eastAsia="나눔명조"/>
          <w:sz w:val="20"/>
          <w:szCs w:val="22"/>
        </w:rPr>
        <w:instrText>","volume":"31","author":[{"family":"</w:instrText>
      </w:r>
      <w:r w:rsidR="00AC65B9">
        <w:rPr>
          <w:rFonts w:hint="eastAsia" w:eastAsia="나눔명조"/>
          <w:sz w:val="20"/>
          <w:szCs w:val="22"/>
        </w:rPr>
        <w:instrText>김재형</w:instrText>
      </w:r>
      <w:r w:rsidR="00AC65B9">
        <w:rPr>
          <w:rFonts w:hint="eastAsia" w:eastAsia="나눔명조"/>
          <w:sz w:val="20"/>
          <w:szCs w:val="22"/>
        </w:rPr>
        <w:instrText>","given":""},{"family":"</w:instrText>
      </w:r>
      <w:r w:rsidR="00AC65B9">
        <w:rPr>
          <w:rFonts w:hint="eastAsia" w:eastAsia="나눔명조"/>
          <w:sz w:val="20"/>
          <w:szCs w:val="22"/>
        </w:rPr>
        <w:instrText>김성엽</w:instrText>
      </w:r>
      <w:r w:rsidR="00AC65B9">
        <w:rPr>
          <w:rFonts w:hint="eastAsia" w:eastAsia="나눔명조"/>
          <w:sz w:val="20"/>
          <w:szCs w:val="22"/>
        </w:rPr>
        <w:instrText>","given":""},{"family":"</w:instrText>
      </w:r>
      <w:r w:rsidR="00AC65B9">
        <w:rPr>
          <w:rFonts w:hint="eastAsia" w:eastAsia="나눔명조"/>
          <w:sz w:val="20"/>
          <w:szCs w:val="22"/>
        </w:rPr>
        <w:instrText>오수연</w:instrText>
      </w:r>
      <w:r w:rsidR="00AC65B9">
        <w:rPr>
          <w:rFonts w:hint="eastAsia" w:eastAsia="나눔명조"/>
          <w:sz w:val="20"/>
          <w:szCs w:val="22"/>
        </w:rPr>
        <w:instrText>","given":""},{"family":"</w:instrText>
      </w:r>
      <w:r w:rsidR="00AC65B9">
        <w:rPr>
          <w:rFonts w:hint="eastAsia" w:eastAsia="나눔명조"/>
          <w:sz w:val="20"/>
          <w:szCs w:val="22"/>
        </w:rPr>
        <w:instrText>박성민</w:instrText>
      </w:r>
      <w:r w:rsidR="00AC65B9">
        <w:rPr>
          <w:rFonts w:hint="eastAsia" w:eastAsia="나눔명조"/>
          <w:sz w:val="20"/>
          <w:szCs w:val="22"/>
        </w:rPr>
        <w:instrText>","given":""}],"issued":{"date-parts":[["2020",11]]}}}],"schema":"https://github.com/citation-style-language/schema/raw/master/csl-citation</w:instrText>
      </w:r>
      <w:r w:rsidR="00AC65B9">
        <w:rPr>
          <w:rFonts w:eastAsia="나눔명조"/>
          <w:sz w:val="20"/>
          <w:szCs w:val="22"/>
        </w:rPr>
        <w:instrText xml:space="preserve">.json"} </w:instrText>
      </w:r>
      <w:r w:rsidRPr="00B61948" w:rsidR="005302F9">
        <w:rPr>
          <w:rFonts w:eastAsia="나눔명조"/>
          <w:sz w:val="20"/>
          <w:szCs w:val="22"/>
        </w:rPr>
        <w:fldChar w:fldCharType="separate"/>
      </w:r>
      <w:r w:rsidRPr="003820D2" w:rsidR="005302F9">
        <w:rPr>
          <w:rFonts w:eastAsia="나눔명조"/>
          <w:sz w:val="20"/>
          <w:szCs w:val="22"/>
        </w:rPr>
        <w:t xml:space="preserve">(Moynihan </w:t>
      </w:r>
      <w:r w:rsidR="00A04BB2">
        <w:rPr>
          <w:rFonts w:eastAsia="나눔명조"/>
          <w:sz w:val="20"/>
          <w:szCs w:val="22"/>
        </w:rPr>
        <w:t>&amp;</w:t>
      </w:r>
      <w:r w:rsidRPr="003820D2" w:rsidR="005302F9">
        <w:rPr>
          <w:rFonts w:eastAsia="나눔명조"/>
          <w:sz w:val="20"/>
          <w:szCs w:val="22"/>
        </w:rPr>
        <w:t xml:space="preserve"> Pandey</w:t>
      </w:r>
      <w:r w:rsidR="00462281">
        <w:rPr>
          <w:rFonts w:eastAsia="나눔명조"/>
          <w:sz w:val="20"/>
          <w:szCs w:val="22"/>
        </w:rPr>
        <w:t>,</w:t>
      </w:r>
      <w:r w:rsidRPr="003820D2" w:rsidR="005302F9">
        <w:rPr>
          <w:rFonts w:eastAsia="나눔명조"/>
          <w:sz w:val="20"/>
          <w:szCs w:val="22"/>
        </w:rPr>
        <w:t xml:space="preserve"> 2007; </w:t>
      </w:r>
      <w:r w:rsidRPr="003820D2" w:rsidR="005302F9">
        <w:rPr>
          <w:rFonts w:hint="eastAsia" w:eastAsia="나눔명조"/>
          <w:sz w:val="20"/>
          <w:szCs w:val="22"/>
        </w:rPr>
        <w:t>김재형</w:t>
      </w:r>
      <w:r w:rsidR="00462281">
        <w:rPr>
          <w:rFonts w:eastAsia="나눔명조"/>
          <w:sz w:val="20"/>
          <w:szCs w:val="22"/>
        </w:rPr>
        <w:t xml:space="preserve"> </w:t>
      </w:r>
      <w:r w:rsidR="00462281">
        <w:rPr>
          <w:rFonts w:hint="eastAsia" w:eastAsia="나눔명조"/>
          <w:sz w:val="20"/>
          <w:szCs w:val="22"/>
        </w:rPr>
        <w:t>외</w:t>
      </w:r>
      <w:r w:rsidR="00462281">
        <w:rPr>
          <w:rFonts w:hint="eastAsia" w:eastAsia="나눔명조"/>
          <w:sz w:val="20"/>
          <w:szCs w:val="22"/>
        </w:rPr>
        <w:t>,</w:t>
      </w:r>
      <w:r w:rsidRPr="003820D2" w:rsidR="005302F9">
        <w:rPr>
          <w:rFonts w:eastAsia="나눔명조"/>
          <w:sz w:val="20"/>
          <w:szCs w:val="22"/>
        </w:rPr>
        <w:t xml:space="preserve"> 2020)</w:t>
      </w:r>
      <w:r w:rsidRPr="00B61948" w:rsidR="005302F9">
        <w:rPr>
          <w:rFonts w:eastAsia="나눔명조"/>
          <w:sz w:val="20"/>
          <w:szCs w:val="22"/>
        </w:rPr>
        <w:fldChar w:fldCharType="end"/>
      </w:r>
      <w:r w:rsidRPr="00B61948">
        <w:rPr>
          <w:rFonts w:hint="eastAsia" w:eastAsia="나눔명조"/>
          <w:sz w:val="20"/>
          <w:szCs w:val="22"/>
        </w:rPr>
        <w:t>.</w:t>
      </w:r>
      <w:r w:rsidRPr="00B61948">
        <w:rPr>
          <w:rFonts w:eastAsia="나눔명조"/>
          <w:sz w:val="20"/>
          <w:szCs w:val="22"/>
        </w:rPr>
        <w:t xml:space="preserve"> </w:t>
      </w:r>
      <w:r w:rsidRPr="00B61948" w:rsidR="00BB2CCE">
        <w:rPr>
          <w:rFonts w:hint="eastAsia" w:eastAsia="나눔명조"/>
          <w:sz w:val="20"/>
          <w:szCs w:val="22"/>
        </w:rPr>
        <w:t>성별은</w:t>
      </w:r>
      <w:r w:rsidRPr="00B61948" w:rsidR="00BB2CCE">
        <w:rPr>
          <w:rFonts w:hint="eastAsia" w:eastAsia="나눔명조"/>
          <w:sz w:val="20"/>
          <w:szCs w:val="22"/>
        </w:rPr>
        <w:t xml:space="preserve"> </w:t>
      </w:r>
      <w:r w:rsidRPr="00B61948" w:rsidR="00BB2CCE">
        <w:rPr>
          <w:rFonts w:hint="eastAsia" w:eastAsia="나눔명조"/>
          <w:sz w:val="20"/>
          <w:szCs w:val="22"/>
        </w:rPr>
        <w:t>여성을</w:t>
      </w:r>
      <w:r w:rsidRPr="00B61948" w:rsidR="00BB2CCE">
        <w:rPr>
          <w:rFonts w:hint="eastAsia" w:eastAsia="나눔명조"/>
          <w:sz w:val="20"/>
          <w:szCs w:val="22"/>
        </w:rPr>
        <w:t xml:space="preserve"> </w:t>
      </w:r>
      <w:r w:rsidRPr="00B61948" w:rsidR="00BB2CCE">
        <w:rPr>
          <w:rFonts w:eastAsia="나눔명조"/>
          <w:sz w:val="20"/>
          <w:szCs w:val="22"/>
        </w:rPr>
        <w:t xml:space="preserve">1, </w:t>
      </w:r>
      <w:r w:rsidRPr="00B61948" w:rsidR="00BB2CCE">
        <w:rPr>
          <w:rFonts w:hint="eastAsia" w:eastAsia="나눔명조"/>
          <w:sz w:val="20"/>
          <w:szCs w:val="22"/>
        </w:rPr>
        <w:t>남성을</w:t>
      </w:r>
      <w:r w:rsidRPr="00B61948" w:rsidR="00BB2CCE">
        <w:rPr>
          <w:rFonts w:hint="eastAsia" w:eastAsia="나눔명조"/>
          <w:sz w:val="20"/>
          <w:szCs w:val="22"/>
        </w:rPr>
        <w:t xml:space="preserve"> </w:t>
      </w:r>
      <w:r w:rsidRPr="00B61948" w:rsidR="00BB2CCE">
        <w:rPr>
          <w:rFonts w:eastAsia="나눔명조"/>
          <w:sz w:val="20"/>
          <w:szCs w:val="22"/>
        </w:rPr>
        <w:t>0</w:t>
      </w:r>
      <w:r w:rsidRPr="00B61948" w:rsidR="00BB2CCE">
        <w:rPr>
          <w:rFonts w:hint="eastAsia" w:eastAsia="나눔명조"/>
          <w:sz w:val="20"/>
          <w:szCs w:val="22"/>
        </w:rPr>
        <w:t>으로</w:t>
      </w:r>
      <w:r w:rsidRPr="00B61948" w:rsidR="00BB2CCE">
        <w:rPr>
          <w:rFonts w:hint="eastAsia" w:eastAsia="나눔명조"/>
          <w:sz w:val="20"/>
          <w:szCs w:val="22"/>
        </w:rPr>
        <w:t xml:space="preserve"> </w:t>
      </w:r>
      <w:r w:rsidRPr="00B61948" w:rsidR="00BB2CCE">
        <w:rPr>
          <w:rFonts w:hint="eastAsia" w:eastAsia="나눔명조"/>
          <w:sz w:val="20"/>
          <w:szCs w:val="22"/>
        </w:rPr>
        <w:t>하는</w:t>
      </w:r>
      <w:r w:rsidRPr="00B61948" w:rsidR="00BB2CCE">
        <w:rPr>
          <w:rFonts w:hint="eastAsia" w:eastAsia="나눔명조"/>
          <w:sz w:val="20"/>
          <w:szCs w:val="22"/>
        </w:rPr>
        <w:t xml:space="preserve"> </w:t>
      </w:r>
      <w:proofErr w:type="spellStart"/>
      <w:r w:rsidRPr="00B61948" w:rsidR="00BB2CCE">
        <w:rPr>
          <w:rFonts w:hint="eastAsia" w:eastAsia="나눔명조"/>
          <w:sz w:val="20"/>
          <w:szCs w:val="22"/>
        </w:rPr>
        <w:t>이항변수이며</w:t>
      </w:r>
      <w:proofErr w:type="spellEnd"/>
      <w:r w:rsidRPr="00B61948" w:rsidR="00BB2CCE">
        <w:rPr>
          <w:rFonts w:eastAsia="나눔명조"/>
          <w:sz w:val="20"/>
          <w:szCs w:val="22"/>
        </w:rPr>
        <w:t xml:space="preserve">, </w:t>
      </w:r>
      <w:r w:rsidRPr="00B61948" w:rsidR="00BB2CCE">
        <w:rPr>
          <w:rFonts w:hint="eastAsia" w:eastAsia="나눔명조"/>
          <w:sz w:val="20"/>
          <w:szCs w:val="22"/>
        </w:rPr>
        <w:t>연령은</w:t>
      </w:r>
      <w:r w:rsidRPr="00B61948" w:rsidR="00BB2CCE">
        <w:rPr>
          <w:rFonts w:hint="eastAsia" w:eastAsia="나눔명조"/>
          <w:sz w:val="20"/>
          <w:szCs w:val="22"/>
        </w:rPr>
        <w:t xml:space="preserve"> </w:t>
      </w:r>
      <w:r w:rsidRPr="00B61948" w:rsidR="00BB2CCE">
        <w:rPr>
          <w:rFonts w:eastAsia="나눔명조"/>
          <w:sz w:val="20"/>
          <w:szCs w:val="22"/>
        </w:rPr>
        <w:t>20</w:t>
      </w:r>
      <w:r w:rsidRPr="00B61948" w:rsidR="00BB2CCE">
        <w:rPr>
          <w:rFonts w:hint="eastAsia" w:eastAsia="나눔명조"/>
          <w:sz w:val="20"/>
          <w:szCs w:val="22"/>
        </w:rPr>
        <w:t>대</w:t>
      </w:r>
      <w:r w:rsidRPr="00B61948" w:rsidR="00BB2CCE">
        <w:rPr>
          <w:rFonts w:eastAsia="나눔명조"/>
          <w:sz w:val="20"/>
          <w:szCs w:val="22"/>
        </w:rPr>
        <w:t>, 30</w:t>
      </w:r>
      <w:r w:rsidRPr="00B61948" w:rsidR="00BB2CCE">
        <w:rPr>
          <w:rFonts w:hint="eastAsia" w:eastAsia="나눔명조"/>
          <w:sz w:val="20"/>
          <w:szCs w:val="22"/>
        </w:rPr>
        <w:t>대</w:t>
      </w:r>
      <w:r w:rsidRPr="00B61948" w:rsidR="00BB2CCE">
        <w:rPr>
          <w:rFonts w:eastAsia="나눔명조"/>
          <w:sz w:val="20"/>
          <w:szCs w:val="22"/>
        </w:rPr>
        <w:t>, 40</w:t>
      </w:r>
      <w:r w:rsidRPr="00B61948" w:rsidR="00BB2CCE">
        <w:rPr>
          <w:rFonts w:hint="eastAsia" w:eastAsia="나눔명조"/>
          <w:sz w:val="20"/>
          <w:szCs w:val="22"/>
        </w:rPr>
        <w:t>대</w:t>
      </w:r>
      <w:r w:rsidRPr="00B61948" w:rsidR="00BB2CCE">
        <w:rPr>
          <w:rFonts w:eastAsia="나눔명조"/>
          <w:sz w:val="20"/>
          <w:szCs w:val="22"/>
        </w:rPr>
        <w:t xml:space="preserve">, </w:t>
      </w:r>
      <w:r w:rsidRPr="00B61948" w:rsidR="00BB2CCE">
        <w:rPr>
          <w:rFonts w:hint="eastAsia" w:eastAsia="나눔명조"/>
          <w:sz w:val="20"/>
          <w:szCs w:val="22"/>
        </w:rPr>
        <w:t>그리고</w:t>
      </w:r>
      <w:r w:rsidRPr="00B61948" w:rsidR="00BB2CCE">
        <w:rPr>
          <w:rFonts w:hint="eastAsia" w:eastAsia="나눔명조"/>
          <w:sz w:val="20"/>
          <w:szCs w:val="22"/>
        </w:rPr>
        <w:t xml:space="preserve"> </w:t>
      </w:r>
      <w:r w:rsidRPr="00B61948" w:rsidR="00BB2CCE">
        <w:rPr>
          <w:rFonts w:eastAsia="나눔명조"/>
          <w:sz w:val="20"/>
          <w:szCs w:val="22"/>
        </w:rPr>
        <w:t>50</w:t>
      </w:r>
      <w:r w:rsidRPr="00B61948" w:rsidR="00BB2CCE">
        <w:rPr>
          <w:rFonts w:hint="eastAsia" w:eastAsia="나눔명조"/>
          <w:sz w:val="20"/>
          <w:szCs w:val="22"/>
        </w:rPr>
        <w:t>대</w:t>
      </w:r>
      <w:r w:rsidRPr="00B61948" w:rsidR="00BB2CCE">
        <w:rPr>
          <w:rFonts w:hint="eastAsia" w:eastAsia="나눔명조"/>
          <w:sz w:val="20"/>
          <w:szCs w:val="22"/>
        </w:rPr>
        <w:t xml:space="preserve"> </w:t>
      </w:r>
      <w:r w:rsidRPr="00B61948" w:rsidR="00BB2CCE">
        <w:rPr>
          <w:rFonts w:hint="eastAsia" w:eastAsia="나눔명조"/>
          <w:sz w:val="20"/>
          <w:szCs w:val="22"/>
        </w:rPr>
        <w:t>이상으로</w:t>
      </w:r>
      <w:r w:rsidRPr="00B61948" w:rsidR="00BB2CCE">
        <w:rPr>
          <w:rFonts w:hint="eastAsia" w:eastAsia="나눔명조"/>
          <w:sz w:val="20"/>
          <w:szCs w:val="22"/>
        </w:rPr>
        <w:t xml:space="preserve"> </w:t>
      </w:r>
      <w:r w:rsidRPr="00B61948" w:rsidR="00BB2CCE">
        <w:rPr>
          <w:rFonts w:eastAsia="나눔명조"/>
          <w:sz w:val="20"/>
          <w:szCs w:val="22"/>
        </w:rPr>
        <w:t>4</w:t>
      </w:r>
      <w:r w:rsidRPr="00B61948" w:rsidR="00BB2CCE">
        <w:rPr>
          <w:rFonts w:hint="eastAsia" w:eastAsia="나눔명조"/>
          <w:sz w:val="20"/>
          <w:szCs w:val="22"/>
        </w:rPr>
        <w:t>개의</w:t>
      </w:r>
      <w:r w:rsidRPr="00B61948" w:rsidR="00BB2CCE">
        <w:rPr>
          <w:rFonts w:hint="eastAsia" w:eastAsia="나눔명조"/>
          <w:sz w:val="20"/>
          <w:szCs w:val="22"/>
        </w:rPr>
        <w:t xml:space="preserve"> </w:t>
      </w:r>
      <w:r w:rsidRPr="00B61948" w:rsidR="00BB2CCE">
        <w:rPr>
          <w:rFonts w:hint="eastAsia" w:eastAsia="나눔명조"/>
          <w:sz w:val="20"/>
          <w:szCs w:val="22"/>
        </w:rPr>
        <w:t>값을</w:t>
      </w:r>
      <w:r w:rsidRPr="00B61948" w:rsidR="00BB2CCE">
        <w:rPr>
          <w:rFonts w:hint="eastAsia" w:eastAsia="나눔명조"/>
          <w:sz w:val="20"/>
          <w:szCs w:val="22"/>
        </w:rPr>
        <w:t xml:space="preserve"> </w:t>
      </w:r>
      <w:r w:rsidRPr="00B61948" w:rsidR="00BB2CCE">
        <w:rPr>
          <w:rFonts w:hint="eastAsia" w:eastAsia="나눔명조"/>
          <w:sz w:val="20"/>
          <w:szCs w:val="22"/>
        </w:rPr>
        <w:t>갖는</w:t>
      </w:r>
      <w:r w:rsidRPr="00B61948" w:rsidR="00B26AFA">
        <w:rPr>
          <w:rFonts w:hint="eastAsia" w:eastAsia="나눔명조"/>
          <w:sz w:val="20"/>
          <w:szCs w:val="22"/>
        </w:rPr>
        <w:t xml:space="preserve"> </w:t>
      </w:r>
      <w:r w:rsidR="009D3565">
        <w:rPr>
          <w:rFonts w:hint="eastAsia" w:eastAsia="나눔명조"/>
          <w:sz w:val="20"/>
          <w:szCs w:val="22"/>
        </w:rPr>
        <w:t>연속형</w:t>
      </w:r>
      <w:r w:rsidR="009D3565">
        <w:rPr>
          <w:rFonts w:hint="eastAsia" w:eastAsia="나눔명조"/>
          <w:sz w:val="20"/>
          <w:szCs w:val="22"/>
        </w:rPr>
        <w:t xml:space="preserve"> </w:t>
      </w:r>
      <w:r w:rsidRPr="00B61948" w:rsidR="00BB2CCE">
        <w:rPr>
          <w:rFonts w:hint="eastAsia" w:eastAsia="나눔명조"/>
          <w:sz w:val="20"/>
          <w:szCs w:val="22"/>
        </w:rPr>
        <w:t>변수이다</w:t>
      </w:r>
      <w:r w:rsidRPr="00B61948" w:rsidR="00BB2CCE">
        <w:rPr>
          <w:rFonts w:eastAsia="나눔명조"/>
          <w:sz w:val="20"/>
          <w:szCs w:val="22"/>
        </w:rPr>
        <w:t xml:space="preserve">. </w:t>
      </w:r>
      <w:r w:rsidRPr="00B61948" w:rsidR="00BB2CCE">
        <w:rPr>
          <w:rFonts w:hint="eastAsia" w:eastAsia="나눔명조"/>
          <w:sz w:val="20"/>
          <w:szCs w:val="22"/>
        </w:rPr>
        <w:t>혼인상태는</w:t>
      </w:r>
      <w:r w:rsidRPr="00B61948" w:rsidR="00BB2CCE">
        <w:rPr>
          <w:rFonts w:hint="eastAsia" w:eastAsia="나눔명조"/>
          <w:sz w:val="20"/>
          <w:szCs w:val="22"/>
        </w:rPr>
        <w:t xml:space="preserve"> </w:t>
      </w:r>
      <w:r w:rsidRPr="00B61948" w:rsidR="00BB2CCE">
        <w:rPr>
          <w:rFonts w:hint="eastAsia" w:eastAsia="나눔명조"/>
          <w:sz w:val="20"/>
          <w:szCs w:val="22"/>
        </w:rPr>
        <w:t>미혼과</w:t>
      </w:r>
      <w:r w:rsidRPr="00B61948" w:rsidR="00BB2CCE">
        <w:rPr>
          <w:rFonts w:hint="eastAsia" w:eastAsia="나눔명조"/>
          <w:sz w:val="20"/>
          <w:szCs w:val="22"/>
        </w:rPr>
        <w:t xml:space="preserve"> </w:t>
      </w:r>
      <w:r w:rsidRPr="00B61948" w:rsidR="00BB2CCE">
        <w:rPr>
          <w:rFonts w:hint="eastAsia" w:eastAsia="나눔명조"/>
          <w:sz w:val="20"/>
          <w:szCs w:val="22"/>
        </w:rPr>
        <w:t>기혼으로</w:t>
      </w:r>
      <w:r w:rsidRPr="00B61948" w:rsidR="00BB2CCE">
        <w:rPr>
          <w:rFonts w:hint="eastAsia" w:eastAsia="나눔명조"/>
          <w:sz w:val="20"/>
          <w:szCs w:val="22"/>
        </w:rPr>
        <w:t xml:space="preserve"> </w:t>
      </w:r>
      <w:r w:rsidRPr="00B61948" w:rsidR="00BB2CCE">
        <w:rPr>
          <w:rFonts w:hint="eastAsia" w:eastAsia="나눔명조"/>
          <w:sz w:val="20"/>
          <w:szCs w:val="22"/>
        </w:rPr>
        <w:t>측정된</w:t>
      </w:r>
      <w:r w:rsidRPr="00B61948" w:rsidR="00BB2CCE">
        <w:rPr>
          <w:rFonts w:hint="eastAsia" w:eastAsia="나눔명조"/>
          <w:sz w:val="20"/>
          <w:szCs w:val="22"/>
        </w:rPr>
        <w:t xml:space="preserve"> </w:t>
      </w:r>
      <w:proofErr w:type="spellStart"/>
      <w:r w:rsidRPr="00B61948" w:rsidR="00BB2CCE">
        <w:rPr>
          <w:rFonts w:hint="eastAsia" w:eastAsia="나눔명조"/>
          <w:sz w:val="20"/>
          <w:szCs w:val="22"/>
        </w:rPr>
        <w:t>이항변수이며</w:t>
      </w:r>
      <w:proofErr w:type="spellEnd"/>
      <w:r w:rsidRPr="00B61948" w:rsidR="00BB2CCE">
        <w:rPr>
          <w:rFonts w:eastAsia="나눔명조"/>
          <w:sz w:val="20"/>
          <w:szCs w:val="22"/>
        </w:rPr>
        <w:t xml:space="preserve">, </w:t>
      </w:r>
      <w:r w:rsidRPr="00B61948" w:rsidR="00BB2CCE">
        <w:rPr>
          <w:rFonts w:hint="eastAsia" w:eastAsia="나눔명조"/>
          <w:sz w:val="20"/>
          <w:szCs w:val="22"/>
        </w:rPr>
        <w:t>자녀의</w:t>
      </w:r>
      <w:r w:rsidRPr="00B61948" w:rsidR="00BB2CCE">
        <w:rPr>
          <w:rFonts w:hint="eastAsia" w:eastAsia="나눔명조"/>
          <w:sz w:val="20"/>
          <w:szCs w:val="22"/>
        </w:rPr>
        <w:t xml:space="preserve"> </w:t>
      </w:r>
      <w:r w:rsidRPr="00B61948" w:rsidR="00BB2CCE">
        <w:rPr>
          <w:rFonts w:hint="eastAsia" w:eastAsia="나눔명조"/>
          <w:sz w:val="20"/>
          <w:szCs w:val="22"/>
        </w:rPr>
        <w:t>수는</w:t>
      </w:r>
      <w:r w:rsidRPr="00B61948" w:rsidR="00BB2CCE">
        <w:rPr>
          <w:rFonts w:hint="eastAsia" w:eastAsia="나눔명조"/>
          <w:sz w:val="20"/>
          <w:szCs w:val="22"/>
        </w:rPr>
        <w:t xml:space="preserve"> </w:t>
      </w:r>
      <w:r w:rsidRPr="00B61948" w:rsidR="00BB2CCE">
        <w:rPr>
          <w:rFonts w:hint="eastAsia" w:eastAsia="나눔명조"/>
          <w:sz w:val="20"/>
          <w:szCs w:val="22"/>
        </w:rPr>
        <w:t>응답자의</w:t>
      </w:r>
      <w:r w:rsidRPr="00B61948" w:rsidR="00BB2CCE">
        <w:rPr>
          <w:rFonts w:hint="eastAsia" w:eastAsia="나눔명조"/>
          <w:sz w:val="20"/>
          <w:szCs w:val="22"/>
        </w:rPr>
        <w:t xml:space="preserve"> </w:t>
      </w:r>
      <w:r w:rsidRPr="00B61948" w:rsidR="00BB2CCE">
        <w:rPr>
          <w:rFonts w:hint="eastAsia" w:eastAsia="나눔명조"/>
          <w:sz w:val="20"/>
          <w:szCs w:val="22"/>
        </w:rPr>
        <w:t>자녀의</w:t>
      </w:r>
      <w:r w:rsidRPr="00B61948" w:rsidR="00BB2CCE">
        <w:rPr>
          <w:rFonts w:hint="eastAsia" w:eastAsia="나눔명조"/>
          <w:sz w:val="20"/>
          <w:szCs w:val="22"/>
        </w:rPr>
        <w:t xml:space="preserve"> </w:t>
      </w:r>
      <w:r w:rsidRPr="00B61948" w:rsidR="00BB2CCE">
        <w:rPr>
          <w:rFonts w:hint="eastAsia" w:eastAsia="나눔명조"/>
          <w:sz w:val="20"/>
          <w:szCs w:val="22"/>
        </w:rPr>
        <w:t>수를</w:t>
      </w:r>
      <w:r w:rsidRPr="00B61948" w:rsidR="00BB2CCE">
        <w:rPr>
          <w:rFonts w:hint="eastAsia" w:eastAsia="나눔명조"/>
          <w:sz w:val="20"/>
          <w:szCs w:val="22"/>
        </w:rPr>
        <w:t xml:space="preserve"> </w:t>
      </w:r>
      <w:r w:rsidRPr="00B61948" w:rsidR="00BB2CCE">
        <w:rPr>
          <w:rFonts w:hint="eastAsia" w:eastAsia="나눔명조"/>
          <w:sz w:val="20"/>
          <w:szCs w:val="22"/>
        </w:rPr>
        <w:t>측정한</w:t>
      </w:r>
      <w:r w:rsidRPr="00B61948" w:rsidR="00BB2CCE">
        <w:rPr>
          <w:rFonts w:hint="eastAsia" w:eastAsia="나눔명조"/>
          <w:sz w:val="20"/>
          <w:szCs w:val="22"/>
        </w:rPr>
        <w:t xml:space="preserve"> </w:t>
      </w:r>
      <w:r w:rsidRPr="00B61948" w:rsidR="00BB2CCE">
        <w:rPr>
          <w:rFonts w:hint="eastAsia" w:eastAsia="나눔명조"/>
          <w:sz w:val="20"/>
          <w:szCs w:val="22"/>
        </w:rPr>
        <w:t>변수이다</w:t>
      </w:r>
      <w:r w:rsidRPr="00B61948" w:rsidR="00BB2CCE">
        <w:rPr>
          <w:rFonts w:eastAsia="나눔명조"/>
          <w:sz w:val="20"/>
          <w:szCs w:val="22"/>
        </w:rPr>
        <w:t xml:space="preserve">. </w:t>
      </w:r>
      <w:r w:rsidRPr="00B61948" w:rsidR="00BB2CCE">
        <w:rPr>
          <w:rFonts w:hint="eastAsia" w:eastAsia="나눔명조"/>
          <w:sz w:val="20"/>
          <w:szCs w:val="22"/>
        </w:rPr>
        <w:t>현재</w:t>
      </w:r>
      <w:r w:rsidRPr="00B61948" w:rsidR="00BB2CCE">
        <w:rPr>
          <w:rFonts w:hint="eastAsia" w:eastAsia="나눔명조"/>
          <w:sz w:val="20"/>
          <w:szCs w:val="22"/>
        </w:rPr>
        <w:t xml:space="preserve"> </w:t>
      </w:r>
      <w:r w:rsidRPr="00B61948" w:rsidR="00BB2CCE">
        <w:rPr>
          <w:rFonts w:hint="eastAsia" w:eastAsia="나눔명조"/>
          <w:sz w:val="20"/>
          <w:szCs w:val="22"/>
        </w:rPr>
        <w:t>학력</w:t>
      </w:r>
      <w:r w:rsidRPr="00B61948" w:rsidR="00BB2CCE">
        <w:rPr>
          <w:rFonts w:hint="eastAsia" w:eastAsia="나눔명조"/>
          <w:sz w:val="20"/>
          <w:szCs w:val="22"/>
        </w:rPr>
        <w:t xml:space="preserve"> </w:t>
      </w:r>
      <w:r w:rsidRPr="00B61948" w:rsidR="00BB2CCE">
        <w:rPr>
          <w:rFonts w:hint="eastAsia" w:eastAsia="나눔명조"/>
          <w:sz w:val="20"/>
          <w:szCs w:val="22"/>
        </w:rPr>
        <w:t>변수는</w:t>
      </w:r>
      <w:r w:rsidRPr="00B61948" w:rsidR="00BB2CCE">
        <w:rPr>
          <w:rFonts w:hint="eastAsia" w:eastAsia="나눔명조"/>
          <w:sz w:val="20"/>
          <w:szCs w:val="22"/>
        </w:rPr>
        <w:t xml:space="preserve"> </w:t>
      </w:r>
      <w:r w:rsidRPr="00B61948" w:rsidR="00BB2CCE">
        <w:rPr>
          <w:rFonts w:hint="eastAsia" w:eastAsia="나눔명조"/>
          <w:sz w:val="20"/>
          <w:szCs w:val="22"/>
        </w:rPr>
        <w:t>고졸</w:t>
      </w:r>
      <w:r w:rsidRPr="00B61948" w:rsidR="00BB2CCE">
        <w:rPr>
          <w:rFonts w:hint="eastAsia" w:eastAsia="나눔명조"/>
          <w:sz w:val="20"/>
          <w:szCs w:val="22"/>
        </w:rPr>
        <w:t xml:space="preserve"> </w:t>
      </w:r>
      <w:r w:rsidRPr="00B61948" w:rsidR="00BB2CCE">
        <w:rPr>
          <w:rFonts w:hint="eastAsia" w:eastAsia="나눔명조"/>
          <w:sz w:val="20"/>
          <w:szCs w:val="22"/>
        </w:rPr>
        <w:t>이하</w:t>
      </w:r>
      <w:r w:rsidRPr="00B61948" w:rsidR="00BB2CCE">
        <w:rPr>
          <w:rFonts w:eastAsia="나눔명조"/>
          <w:sz w:val="20"/>
          <w:szCs w:val="22"/>
        </w:rPr>
        <w:t xml:space="preserve">, </w:t>
      </w:r>
      <w:r w:rsidRPr="00B61948" w:rsidR="00BB2CCE">
        <w:rPr>
          <w:rFonts w:hint="eastAsia" w:eastAsia="나눔명조"/>
          <w:sz w:val="20"/>
          <w:szCs w:val="22"/>
        </w:rPr>
        <w:t>전문대</w:t>
      </w:r>
      <w:r w:rsidRPr="00B61948" w:rsidR="00BB2CCE">
        <w:rPr>
          <w:rFonts w:hint="eastAsia" w:eastAsia="나눔명조"/>
          <w:sz w:val="20"/>
          <w:szCs w:val="22"/>
        </w:rPr>
        <w:t xml:space="preserve"> </w:t>
      </w:r>
      <w:r w:rsidRPr="00B61948" w:rsidR="00BB2CCE">
        <w:rPr>
          <w:rFonts w:hint="eastAsia" w:eastAsia="나눔명조"/>
          <w:sz w:val="20"/>
          <w:szCs w:val="22"/>
        </w:rPr>
        <w:t>졸업</w:t>
      </w:r>
      <w:r w:rsidRPr="00B61948" w:rsidR="00BB2CCE">
        <w:rPr>
          <w:rFonts w:eastAsia="나눔명조"/>
          <w:sz w:val="20"/>
          <w:szCs w:val="22"/>
        </w:rPr>
        <w:t xml:space="preserve">, </w:t>
      </w:r>
      <w:r w:rsidRPr="00B61948" w:rsidR="00BB2CCE">
        <w:rPr>
          <w:rFonts w:hint="eastAsia" w:eastAsia="나눔명조"/>
          <w:sz w:val="20"/>
          <w:szCs w:val="22"/>
        </w:rPr>
        <w:t>대학</w:t>
      </w:r>
      <w:r w:rsidRPr="00B61948" w:rsidR="00BB2CCE">
        <w:rPr>
          <w:rFonts w:hint="eastAsia" w:eastAsia="나눔명조"/>
          <w:sz w:val="20"/>
          <w:szCs w:val="22"/>
        </w:rPr>
        <w:t xml:space="preserve"> </w:t>
      </w:r>
      <w:r w:rsidRPr="00B61948" w:rsidR="00BB2CCE">
        <w:rPr>
          <w:rFonts w:hint="eastAsia" w:eastAsia="나눔명조"/>
          <w:sz w:val="20"/>
          <w:szCs w:val="22"/>
        </w:rPr>
        <w:t>졸업</w:t>
      </w:r>
      <w:r w:rsidRPr="00B61948" w:rsidR="00BB2CCE">
        <w:rPr>
          <w:rFonts w:eastAsia="나눔명조"/>
          <w:sz w:val="20"/>
          <w:szCs w:val="22"/>
        </w:rPr>
        <w:t xml:space="preserve">, </w:t>
      </w:r>
      <w:r w:rsidRPr="00B61948" w:rsidR="00BB2CCE">
        <w:rPr>
          <w:rFonts w:hint="eastAsia" w:eastAsia="나눔명조"/>
          <w:sz w:val="20"/>
          <w:szCs w:val="22"/>
        </w:rPr>
        <w:t>석사</w:t>
      </w:r>
      <w:r w:rsidRPr="00B61948" w:rsidR="00BB2CCE">
        <w:rPr>
          <w:rFonts w:hint="eastAsia" w:eastAsia="나눔명조"/>
          <w:sz w:val="20"/>
          <w:szCs w:val="22"/>
        </w:rPr>
        <w:t xml:space="preserve"> </w:t>
      </w:r>
      <w:r w:rsidRPr="00B61948" w:rsidR="00BB2CCE">
        <w:rPr>
          <w:rFonts w:hint="eastAsia" w:eastAsia="나눔명조"/>
          <w:sz w:val="20"/>
          <w:szCs w:val="22"/>
        </w:rPr>
        <w:t>졸업</w:t>
      </w:r>
      <w:r w:rsidRPr="00B61948" w:rsidR="00BB2CCE">
        <w:rPr>
          <w:rFonts w:eastAsia="나눔명조"/>
          <w:sz w:val="20"/>
          <w:szCs w:val="22"/>
        </w:rPr>
        <w:t xml:space="preserve">, </w:t>
      </w:r>
      <w:r w:rsidRPr="00B61948" w:rsidR="00BB2CCE">
        <w:rPr>
          <w:rFonts w:hint="eastAsia" w:eastAsia="나눔명조"/>
          <w:sz w:val="20"/>
          <w:szCs w:val="22"/>
        </w:rPr>
        <w:t>박사</w:t>
      </w:r>
      <w:r w:rsidRPr="00B61948" w:rsidR="00BB2CCE">
        <w:rPr>
          <w:rFonts w:hint="eastAsia" w:eastAsia="나눔명조"/>
          <w:sz w:val="20"/>
          <w:szCs w:val="22"/>
        </w:rPr>
        <w:t xml:space="preserve"> </w:t>
      </w:r>
      <w:r w:rsidRPr="00B61948" w:rsidR="00BB2CCE">
        <w:rPr>
          <w:rFonts w:hint="eastAsia" w:eastAsia="나눔명조"/>
          <w:sz w:val="20"/>
          <w:szCs w:val="22"/>
        </w:rPr>
        <w:t>졸업으로</w:t>
      </w:r>
      <w:r w:rsidRPr="00B61948" w:rsidR="00BB2CCE">
        <w:rPr>
          <w:rFonts w:hint="eastAsia" w:eastAsia="나눔명조"/>
          <w:sz w:val="20"/>
          <w:szCs w:val="22"/>
        </w:rPr>
        <w:t xml:space="preserve"> </w:t>
      </w:r>
      <w:r w:rsidRPr="00B61948" w:rsidR="00BB2CCE">
        <w:rPr>
          <w:rFonts w:eastAsia="나눔명조"/>
          <w:sz w:val="20"/>
          <w:szCs w:val="22"/>
        </w:rPr>
        <w:t>5</w:t>
      </w:r>
      <w:r w:rsidRPr="00B61948" w:rsidR="00BB2CCE">
        <w:rPr>
          <w:rFonts w:hint="eastAsia" w:eastAsia="나눔명조"/>
          <w:sz w:val="20"/>
          <w:szCs w:val="22"/>
        </w:rPr>
        <w:t>개의</w:t>
      </w:r>
      <w:r w:rsidRPr="00B61948" w:rsidR="00BB2CCE">
        <w:rPr>
          <w:rFonts w:hint="eastAsia" w:eastAsia="나눔명조"/>
          <w:sz w:val="20"/>
          <w:szCs w:val="22"/>
        </w:rPr>
        <w:t xml:space="preserve"> </w:t>
      </w:r>
      <w:r w:rsidRPr="00B61948" w:rsidR="00BB2CCE">
        <w:rPr>
          <w:rFonts w:hint="eastAsia" w:eastAsia="나눔명조"/>
          <w:sz w:val="20"/>
          <w:szCs w:val="22"/>
        </w:rPr>
        <w:t>값을</w:t>
      </w:r>
      <w:r w:rsidRPr="00B61948" w:rsidR="00BB2CCE">
        <w:rPr>
          <w:rFonts w:hint="eastAsia" w:eastAsia="나눔명조"/>
          <w:sz w:val="20"/>
          <w:szCs w:val="22"/>
        </w:rPr>
        <w:t xml:space="preserve"> </w:t>
      </w:r>
      <w:r w:rsidRPr="00B61948" w:rsidR="00BB2CCE">
        <w:rPr>
          <w:rFonts w:hint="eastAsia" w:eastAsia="나눔명조"/>
          <w:sz w:val="20"/>
          <w:szCs w:val="22"/>
        </w:rPr>
        <w:t>갖는</w:t>
      </w:r>
      <w:r w:rsidRPr="00B61948" w:rsidR="00BB2CCE">
        <w:rPr>
          <w:rFonts w:hint="eastAsia" w:eastAsia="나눔명조"/>
          <w:sz w:val="20"/>
          <w:szCs w:val="22"/>
        </w:rPr>
        <w:t xml:space="preserve"> </w:t>
      </w:r>
      <w:r w:rsidRPr="00B61948" w:rsidR="00BB2CCE">
        <w:rPr>
          <w:rFonts w:hint="eastAsia" w:eastAsia="나눔명조"/>
          <w:sz w:val="20"/>
          <w:szCs w:val="22"/>
        </w:rPr>
        <w:t>변수이며</w:t>
      </w:r>
      <w:r w:rsidRPr="00B61948" w:rsidR="00BB2CCE">
        <w:rPr>
          <w:rFonts w:eastAsia="나눔명조"/>
          <w:sz w:val="20"/>
          <w:szCs w:val="22"/>
        </w:rPr>
        <w:t xml:space="preserve">, </w:t>
      </w:r>
      <w:r w:rsidRPr="00B61948" w:rsidR="00BB2CCE">
        <w:rPr>
          <w:rFonts w:hint="eastAsia" w:eastAsia="나눔명조"/>
          <w:sz w:val="20"/>
          <w:szCs w:val="22"/>
        </w:rPr>
        <w:t>현재</w:t>
      </w:r>
      <w:r w:rsidRPr="00B61948" w:rsidR="00BB2CCE">
        <w:rPr>
          <w:rFonts w:hint="eastAsia" w:eastAsia="나눔명조"/>
          <w:sz w:val="20"/>
          <w:szCs w:val="22"/>
        </w:rPr>
        <w:t xml:space="preserve"> </w:t>
      </w:r>
      <w:r w:rsidRPr="00B61948" w:rsidR="00BB2CCE">
        <w:rPr>
          <w:rFonts w:hint="eastAsia" w:eastAsia="나눔명조"/>
          <w:sz w:val="20"/>
          <w:szCs w:val="22"/>
        </w:rPr>
        <w:t>직급은</w:t>
      </w:r>
      <w:r w:rsidRPr="00B61948" w:rsidR="00BB2CCE">
        <w:rPr>
          <w:rFonts w:hint="eastAsia" w:eastAsia="나눔명조"/>
          <w:sz w:val="20"/>
          <w:szCs w:val="22"/>
        </w:rPr>
        <w:t xml:space="preserve"> </w:t>
      </w:r>
      <w:r w:rsidRPr="00B61948" w:rsidR="00BB2CCE">
        <w:rPr>
          <w:rFonts w:hint="eastAsia" w:eastAsia="나눔명조"/>
          <w:sz w:val="20"/>
          <w:szCs w:val="22"/>
        </w:rPr>
        <w:t>가장</w:t>
      </w:r>
      <w:r w:rsidRPr="00B61948" w:rsidR="00BB2CCE">
        <w:rPr>
          <w:rFonts w:hint="eastAsia" w:eastAsia="나눔명조"/>
          <w:sz w:val="20"/>
          <w:szCs w:val="22"/>
        </w:rPr>
        <w:t xml:space="preserve"> </w:t>
      </w:r>
      <w:r w:rsidRPr="00B61948" w:rsidR="00BB2CCE">
        <w:rPr>
          <w:rFonts w:hint="eastAsia" w:eastAsia="나눔명조"/>
          <w:sz w:val="20"/>
          <w:szCs w:val="22"/>
        </w:rPr>
        <w:t>낮은</w:t>
      </w:r>
      <w:r w:rsidRPr="00B61948" w:rsidR="00BB2CCE">
        <w:rPr>
          <w:rFonts w:hint="eastAsia" w:eastAsia="나눔명조"/>
          <w:sz w:val="20"/>
          <w:szCs w:val="22"/>
        </w:rPr>
        <w:t xml:space="preserve"> </w:t>
      </w:r>
      <w:r w:rsidRPr="00B61948" w:rsidR="00BB2CCE">
        <w:rPr>
          <w:rFonts w:hint="eastAsia" w:eastAsia="나눔명조"/>
          <w:sz w:val="20"/>
          <w:szCs w:val="22"/>
        </w:rPr>
        <w:t>값인</w:t>
      </w:r>
      <w:r w:rsidRPr="00B61948" w:rsidR="00BB2CCE">
        <w:rPr>
          <w:rFonts w:hint="eastAsia" w:eastAsia="나눔명조"/>
          <w:sz w:val="20"/>
          <w:szCs w:val="22"/>
        </w:rPr>
        <w:t xml:space="preserve"> </w:t>
      </w:r>
      <w:r w:rsidRPr="00B61948" w:rsidR="00BB2CCE">
        <w:rPr>
          <w:rFonts w:eastAsia="나눔명조"/>
          <w:sz w:val="20"/>
          <w:szCs w:val="22"/>
        </w:rPr>
        <w:t>9</w:t>
      </w:r>
      <w:r w:rsidRPr="00B61948" w:rsidR="00BB2CCE">
        <w:rPr>
          <w:rFonts w:hint="eastAsia" w:eastAsia="나눔명조"/>
          <w:sz w:val="20"/>
          <w:szCs w:val="22"/>
        </w:rPr>
        <w:t>급부터</w:t>
      </w:r>
      <w:r w:rsidRPr="00B61948" w:rsidR="00BB2CCE">
        <w:rPr>
          <w:rFonts w:hint="eastAsia" w:eastAsia="나눔명조"/>
          <w:sz w:val="20"/>
          <w:szCs w:val="22"/>
        </w:rPr>
        <w:t xml:space="preserve"> </w:t>
      </w:r>
      <w:r w:rsidRPr="00B61948" w:rsidR="00BB2CCE">
        <w:rPr>
          <w:rFonts w:hint="eastAsia" w:eastAsia="나눔명조"/>
          <w:sz w:val="20"/>
          <w:szCs w:val="22"/>
        </w:rPr>
        <w:t>가장</w:t>
      </w:r>
      <w:r w:rsidRPr="00B61948" w:rsidR="00BB2CCE">
        <w:rPr>
          <w:rFonts w:hint="eastAsia" w:eastAsia="나눔명조"/>
          <w:sz w:val="20"/>
          <w:szCs w:val="22"/>
        </w:rPr>
        <w:t xml:space="preserve"> </w:t>
      </w:r>
      <w:r w:rsidRPr="00B61948" w:rsidR="00BB2CCE">
        <w:rPr>
          <w:rFonts w:hint="eastAsia" w:eastAsia="나눔명조"/>
          <w:sz w:val="20"/>
          <w:szCs w:val="22"/>
        </w:rPr>
        <w:t>높은</w:t>
      </w:r>
      <w:r w:rsidRPr="00B61948" w:rsidR="00BB2CCE">
        <w:rPr>
          <w:rFonts w:hint="eastAsia" w:eastAsia="나눔명조"/>
          <w:sz w:val="20"/>
          <w:szCs w:val="22"/>
        </w:rPr>
        <w:t xml:space="preserve"> </w:t>
      </w:r>
      <w:r w:rsidRPr="00B61948" w:rsidR="00BB2CCE">
        <w:rPr>
          <w:rFonts w:hint="eastAsia" w:eastAsia="나눔명조"/>
          <w:sz w:val="20"/>
          <w:szCs w:val="22"/>
        </w:rPr>
        <w:t>값인</w:t>
      </w:r>
      <w:r w:rsidRPr="00B61948" w:rsidR="00BB2CCE">
        <w:rPr>
          <w:rFonts w:hint="eastAsia" w:eastAsia="나눔명조"/>
          <w:sz w:val="20"/>
          <w:szCs w:val="22"/>
        </w:rPr>
        <w:t xml:space="preserve"> </w:t>
      </w:r>
      <w:r w:rsidRPr="00B61948" w:rsidR="00BB2CCE">
        <w:rPr>
          <w:rFonts w:eastAsia="나눔명조"/>
          <w:sz w:val="20"/>
          <w:szCs w:val="22"/>
        </w:rPr>
        <w:t>1</w:t>
      </w:r>
      <w:r w:rsidRPr="00B61948" w:rsidR="00BB2CCE">
        <w:rPr>
          <w:rFonts w:hint="eastAsia" w:eastAsia="나눔명조"/>
          <w:sz w:val="20"/>
          <w:szCs w:val="22"/>
        </w:rPr>
        <w:t>급까지를</w:t>
      </w:r>
      <w:r w:rsidRPr="00B61948" w:rsidR="00BB2CCE">
        <w:rPr>
          <w:rFonts w:hint="eastAsia" w:eastAsia="나눔명조"/>
          <w:sz w:val="20"/>
          <w:szCs w:val="22"/>
        </w:rPr>
        <w:t xml:space="preserve"> </w:t>
      </w:r>
      <w:r w:rsidRPr="00B61948" w:rsidR="00BB2CCE">
        <w:rPr>
          <w:rFonts w:hint="eastAsia" w:eastAsia="나눔명조"/>
          <w:sz w:val="20"/>
          <w:szCs w:val="22"/>
        </w:rPr>
        <w:t>측정한</w:t>
      </w:r>
      <w:r w:rsidRPr="00B61948" w:rsidR="00BB2CCE">
        <w:rPr>
          <w:rFonts w:hint="eastAsia" w:eastAsia="나눔명조"/>
          <w:sz w:val="20"/>
          <w:szCs w:val="22"/>
        </w:rPr>
        <w:t xml:space="preserve"> </w:t>
      </w:r>
      <w:r w:rsidRPr="00B61948" w:rsidR="00BB2CCE">
        <w:rPr>
          <w:rFonts w:hint="eastAsia" w:eastAsia="나눔명조"/>
          <w:sz w:val="20"/>
          <w:szCs w:val="22"/>
        </w:rPr>
        <w:t>변수이다</w:t>
      </w:r>
      <w:r w:rsidRPr="00B61948" w:rsidR="00BB2CCE">
        <w:rPr>
          <w:rFonts w:eastAsia="나눔명조"/>
          <w:sz w:val="20"/>
          <w:szCs w:val="22"/>
        </w:rPr>
        <w:t xml:space="preserve">. </w:t>
      </w:r>
      <w:r w:rsidRPr="00B61948" w:rsidR="00BB2CCE">
        <w:rPr>
          <w:rFonts w:hint="eastAsia" w:eastAsia="나눔명조"/>
          <w:sz w:val="20"/>
          <w:szCs w:val="22"/>
        </w:rPr>
        <w:t>주</w:t>
      </w:r>
      <w:r w:rsidRPr="00B61948" w:rsidR="00BB2CCE">
        <w:rPr>
          <w:rFonts w:hint="eastAsia" w:eastAsia="나눔명조"/>
          <w:sz w:val="20"/>
          <w:szCs w:val="22"/>
        </w:rPr>
        <w:t xml:space="preserve"> </w:t>
      </w:r>
      <w:r w:rsidRPr="00B61948" w:rsidR="00BB2CCE">
        <w:rPr>
          <w:rFonts w:hint="eastAsia" w:eastAsia="나눔명조"/>
          <w:sz w:val="20"/>
          <w:szCs w:val="22"/>
        </w:rPr>
        <w:t>평균</w:t>
      </w:r>
      <w:r w:rsidRPr="00B61948" w:rsidR="00BB2CCE">
        <w:rPr>
          <w:rFonts w:hint="eastAsia" w:eastAsia="나눔명조"/>
          <w:sz w:val="20"/>
          <w:szCs w:val="22"/>
        </w:rPr>
        <w:t xml:space="preserve"> </w:t>
      </w:r>
      <w:r w:rsidRPr="00B61948" w:rsidR="00BB2CCE">
        <w:rPr>
          <w:rFonts w:hint="eastAsia" w:eastAsia="나눔명조"/>
          <w:sz w:val="20"/>
          <w:szCs w:val="22"/>
        </w:rPr>
        <w:t>근무시간과</w:t>
      </w:r>
      <w:r w:rsidRPr="00B61948" w:rsidR="00BB2CCE">
        <w:rPr>
          <w:rFonts w:hint="eastAsia" w:eastAsia="나눔명조"/>
          <w:sz w:val="20"/>
          <w:szCs w:val="22"/>
        </w:rPr>
        <w:t xml:space="preserve"> </w:t>
      </w:r>
      <w:proofErr w:type="spellStart"/>
      <w:r w:rsidRPr="00B61948" w:rsidR="00BB2CCE">
        <w:rPr>
          <w:rFonts w:hint="eastAsia" w:eastAsia="나눔명조"/>
          <w:sz w:val="20"/>
          <w:szCs w:val="22"/>
        </w:rPr>
        <w:t>주평균</w:t>
      </w:r>
      <w:proofErr w:type="spellEnd"/>
      <w:r w:rsidRPr="00B61948" w:rsidR="00BB2CCE">
        <w:rPr>
          <w:rFonts w:hint="eastAsia" w:eastAsia="나눔명조"/>
          <w:sz w:val="20"/>
          <w:szCs w:val="22"/>
        </w:rPr>
        <w:t xml:space="preserve"> </w:t>
      </w:r>
      <w:r w:rsidRPr="00B61948" w:rsidR="00BB2CCE">
        <w:rPr>
          <w:rFonts w:hint="eastAsia" w:eastAsia="나눔명조"/>
          <w:sz w:val="20"/>
          <w:szCs w:val="22"/>
        </w:rPr>
        <w:t>초과근무시간</w:t>
      </w:r>
      <w:r w:rsidRPr="00B61948" w:rsidR="00BB2CCE">
        <w:rPr>
          <w:rFonts w:hint="eastAsia" w:eastAsia="나눔명조"/>
          <w:sz w:val="20"/>
          <w:szCs w:val="22"/>
        </w:rPr>
        <w:t xml:space="preserve"> </w:t>
      </w:r>
      <w:r w:rsidRPr="00B61948" w:rsidR="00BB2CCE">
        <w:rPr>
          <w:rFonts w:hint="eastAsia" w:eastAsia="나눔명조"/>
          <w:sz w:val="20"/>
          <w:szCs w:val="22"/>
        </w:rPr>
        <w:t>변수는</w:t>
      </w:r>
      <w:r w:rsidRPr="00B61948" w:rsidR="00BB2CCE">
        <w:rPr>
          <w:rFonts w:hint="eastAsia" w:eastAsia="나눔명조"/>
          <w:sz w:val="20"/>
          <w:szCs w:val="22"/>
        </w:rPr>
        <w:t xml:space="preserve"> </w:t>
      </w:r>
      <w:r w:rsidRPr="00B61948" w:rsidR="00BB2CCE">
        <w:rPr>
          <w:rFonts w:hint="eastAsia" w:eastAsia="나눔명조"/>
          <w:sz w:val="20"/>
          <w:szCs w:val="22"/>
        </w:rPr>
        <w:t>각각</w:t>
      </w:r>
      <w:r w:rsidRPr="00B61948" w:rsidR="00BB2CCE">
        <w:rPr>
          <w:rFonts w:hint="eastAsia" w:eastAsia="나눔명조"/>
          <w:sz w:val="20"/>
          <w:szCs w:val="22"/>
        </w:rPr>
        <w:t xml:space="preserve"> </w:t>
      </w:r>
      <w:r w:rsidRPr="00B61948" w:rsidR="00BB2CCE">
        <w:rPr>
          <w:rFonts w:hint="eastAsia" w:eastAsia="나눔명조"/>
          <w:sz w:val="20"/>
          <w:szCs w:val="22"/>
        </w:rPr>
        <w:t>응답한</w:t>
      </w:r>
      <w:r w:rsidRPr="00B61948" w:rsidR="00BB2CCE">
        <w:rPr>
          <w:rFonts w:hint="eastAsia" w:eastAsia="나눔명조"/>
          <w:sz w:val="20"/>
          <w:szCs w:val="22"/>
        </w:rPr>
        <w:t xml:space="preserve"> </w:t>
      </w:r>
      <w:r w:rsidRPr="00B61948" w:rsidR="00BB2CCE">
        <w:rPr>
          <w:rFonts w:hint="eastAsia" w:eastAsia="나눔명조"/>
          <w:sz w:val="20"/>
          <w:szCs w:val="22"/>
        </w:rPr>
        <w:t>시점으로부터</w:t>
      </w:r>
      <w:r w:rsidRPr="00B61948" w:rsidR="00BB2CCE">
        <w:rPr>
          <w:rFonts w:hint="eastAsia" w:eastAsia="나눔명조"/>
          <w:sz w:val="20"/>
          <w:szCs w:val="22"/>
        </w:rPr>
        <w:t xml:space="preserve"> </w:t>
      </w:r>
      <w:r w:rsidRPr="00B61948" w:rsidR="00BB2CCE">
        <w:rPr>
          <w:rFonts w:hint="eastAsia" w:eastAsia="나눔명조"/>
          <w:sz w:val="20"/>
          <w:szCs w:val="22"/>
        </w:rPr>
        <w:t>지난</w:t>
      </w:r>
      <w:r w:rsidRPr="00B61948" w:rsidR="00BB2CCE">
        <w:rPr>
          <w:rFonts w:hint="eastAsia" w:eastAsia="나눔명조"/>
          <w:sz w:val="20"/>
          <w:szCs w:val="22"/>
        </w:rPr>
        <w:t xml:space="preserve"> </w:t>
      </w:r>
      <w:r w:rsidRPr="00B61948" w:rsidR="00BB2CCE">
        <w:rPr>
          <w:rFonts w:eastAsia="나눔명조"/>
          <w:sz w:val="20"/>
          <w:szCs w:val="22"/>
        </w:rPr>
        <w:t>1</w:t>
      </w:r>
      <w:r w:rsidRPr="00B61948" w:rsidR="00BB2CCE">
        <w:rPr>
          <w:rFonts w:hint="eastAsia" w:eastAsia="나눔명조"/>
          <w:sz w:val="20"/>
          <w:szCs w:val="22"/>
        </w:rPr>
        <w:t>개월</w:t>
      </w:r>
      <w:r w:rsidRPr="00B61948" w:rsidR="00BB2CCE">
        <w:rPr>
          <w:rFonts w:hint="eastAsia" w:eastAsia="나눔명조"/>
          <w:sz w:val="20"/>
          <w:szCs w:val="22"/>
        </w:rPr>
        <w:t xml:space="preserve"> </w:t>
      </w:r>
      <w:r w:rsidRPr="00B61948" w:rsidR="00BB2CCE">
        <w:rPr>
          <w:rFonts w:hint="eastAsia" w:eastAsia="나눔명조"/>
          <w:sz w:val="20"/>
          <w:szCs w:val="22"/>
        </w:rPr>
        <w:t>간</w:t>
      </w:r>
      <w:r w:rsidRPr="00B61948" w:rsidR="00BB2CCE">
        <w:rPr>
          <w:rFonts w:hint="eastAsia" w:eastAsia="나눔명조"/>
          <w:sz w:val="20"/>
          <w:szCs w:val="22"/>
        </w:rPr>
        <w:t xml:space="preserve"> </w:t>
      </w:r>
      <w:r w:rsidRPr="00B61948" w:rsidR="00BB2CCE">
        <w:rPr>
          <w:rFonts w:eastAsia="나눔명조"/>
          <w:sz w:val="20"/>
          <w:szCs w:val="22"/>
        </w:rPr>
        <w:t>1</w:t>
      </w:r>
      <w:r w:rsidRPr="00B61948" w:rsidR="00BB2CCE">
        <w:rPr>
          <w:rFonts w:hint="eastAsia" w:eastAsia="나눔명조"/>
          <w:sz w:val="20"/>
          <w:szCs w:val="22"/>
        </w:rPr>
        <w:t>주일</w:t>
      </w:r>
      <w:r w:rsidRPr="00B61948" w:rsidR="00BB2CCE">
        <w:rPr>
          <w:rFonts w:hint="eastAsia" w:eastAsia="나눔명조"/>
          <w:sz w:val="20"/>
          <w:szCs w:val="22"/>
        </w:rPr>
        <w:t xml:space="preserve"> </w:t>
      </w:r>
      <w:r w:rsidRPr="00B61948" w:rsidR="00BB2CCE">
        <w:rPr>
          <w:rFonts w:hint="eastAsia" w:eastAsia="나눔명조"/>
          <w:sz w:val="20"/>
          <w:szCs w:val="22"/>
        </w:rPr>
        <w:t>평균</w:t>
      </w:r>
      <w:r w:rsidRPr="00B61948" w:rsidR="00BB2CCE">
        <w:rPr>
          <w:rFonts w:hint="eastAsia" w:eastAsia="나눔명조"/>
          <w:sz w:val="20"/>
          <w:szCs w:val="22"/>
        </w:rPr>
        <w:t xml:space="preserve"> </w:t>
      </w:r>
      <w:r w:rsidRPr="00B61948" w:rsidR="00BB2CCE">
        <w:rPr>
          <w:rFonts w:hint="eastAsia" w:eastAsia="나눔명조"/>
          <w:sz w:val="20"/>
          <w:szCs w:val="22"/>
        </w:rPr>
        <w:t>시간을</w:t>
      </w:r>
      <w:r w:rsidRPr="00B61948" w:rsidR="00BB2CCE">
        <w:rPr>
          <w:rFonts w:hint="eastAsia" w:eastAsia="나눔명조"/>
          <w:sz w:val="20"/>
          <w:szCs w:val="22"/>
        </w:rPr>
        <w:t xml:space="preserve"> </w:t>
      </w:r>
      <w:r w:rsidRPr="00B61948" w:rsidR="00BB2CCE">
        <w:rPr>
          <w:rFonts w:hint="eastAsia" w:eastAsia="나눔명조"/>
          <w:sz w:val="20"/>
          <w:szCs w:val="22"/>
        </w:rPr>
        <w:t>측정한</w:t>
      </w:r>
      <w:r w:rsidRPr="00B61948" w:rsidR="00BB2CCE">
        <w:rPr>
          <w:rFonts w:hint="eastAsia" w:eastAsia="나눔명조"/>
          <w:sz w:val="20"/>
          <w:szCs w:val="22"/>
        </w:rPr>
        <w:t xml:space="preserve"> </w:t>
      </w:r>
      <w:r w:rsidRPr="00B61948" w:rsidR="00BB2CCE">
        <w:rPr>
          <w:rFonts w:hint="eastAsia" w:eastAsia="나눔명조"/>
          <w:sz w:val="20"/>
          <w:szCs w:val="22"/>
        </w:rPr>
        <w:t>것으로</w:t>
      </w:r>
      <w:r w:rsidRPr="00B61948" w:rsidR="00BB2CCE">
        <w:rPr>
          <w:rFonts w:hint="eastAsia" w:eastAsia="나눔명조"/>
          <w:sz w:val="20"/>
          <w:szCs w:val="22"/>
        </w:rPr>
        <w:t xml:space="preserve"> </w:t>
      </w:r>
      <w:r w:rsidRPr="00B61948" w:rsidR="00BB2CCE">
        <w:rPr>
          <w:rFonts w:eastAsia="나눔명조"/>
          <w:sz w:val="20"/>
          <w:szCs w:val="22"/>
        </w:rPr>
        <w:t>1</w:t>
      </w:r>
      <w:r w:rsidRPr="00B61948" w:rsidR="00BB2CCE">
        <w:rPr>
          <w:rFonts w:hint="eastAsia" w:eastAsia="나눔명조"/>
          <w:sz w:val="20"/>
          <w:szCs w:val="22"/>
        </w:rPr>
        <w:t>부터</w:t>
      </w:r>
      <w:r w:rsidRPr="00B61948" w:rsidR="00BB2CCE">
        <w:rPr>
          <w:rFonts w:hint="eastAsia" w:eastAsia="나눔명조"/>
          <w:sz w:val="20"/>
          <w:szCs w:val="22"/>
        </w:rPr>
        <w:t xml:space="preserve"> </w:t>
      </w:r>
      <w:r w:rsidRPr="00B61948" w:rsidR="00BB2CCE">
        <w:rPr>
          <w:rFonts w:eastAsia="나눔명조"/>
          <w:sz w:val="20"/>
          <w:szCs w:val="22"/>
        </w:rPr>
        <w:t>5</w:t>
      </w:r>
      <w:r w:rsidRPr="00B61948" w:rsidR="00BB2CCE">
        <w:rPr>
          <w:rFonts w:hint="eastAsia" w:eastAsia="나눔명조"/>
          <w:sz w:val="20"/>
          <w:szCs w:val="22"/>
        </w:rPr>
        <w:t>까지의</w:t>
      </w:r>
      <w:r w:rsidRPr="00B61948" w:rsidR="00BB2CCE">
        <w:rPr>
          <w:rFonts w:hint="eastAsia" w:eastAsia="나눔명조"/>
          <w:sz w:val="20"/>
          <w:szCs w:val="22"/>
        </w:rPr>
        <w:t xml:space="preserve"> </w:t>
      </w:r>
      <w:r w:rsidRPr="00B61948" w:rsidR="00BB2CCE">
        <w:rPr>
          <w:rFonts w:hint="eastAsia" w:eastAsia="나눔명조"/>
          <w:sz w:val="20"/>
          <w:szCs w:val="22"/>
        </w:rPr>
        <w:t>값을</w:t>
      </w:r>
      <w:r w:rsidRPr="00B61948" w:rsidR="00BB2CCE">
        <w:rPr>
          <w:rFonts w:hint="eastAsia" w:eastAsia="나눔명조"/>
          <w:sz w:val="20"/>
          <w:szCs w:val="22"/>
        </w:rPr>
        <w:t xml:space="preserve"> </w:t>
      </w:r>
      <w:r w:rsidRPr="00B61948" w:rsidR="00BB2CCE">
        <w:rPr>
          <w:rFonts w:hint="eastAsia" w:eastAsia="나눔명조"/>
          <w:sz w:val="20"/>
          <w:szCs w:val="22"/>
        </w:rPr>
        <w:t>갖는</w:t>
      </w:r>
      <w:r w:rsidRPr="00B61948" w:rsidR="00BB2CCE">
        <w:rPr>
          <w:rFonts w:hint="eastAsia" w:eastAsia="나눔명조"/>
          <w:sz w:val="20"/>
          <w:szCs w:val="22"/>
        </w:rPr>
        <w:t xml:space="preserve"> </w:t>
      </w:r>
      <w:r w:rsidRPr="00B61948" w:rsidR="00BB2CCE">
        <w:rPr>
          <w:rFonts w:hint="eastAsia" w:eastAsia="나눔명조"/>
          <w:sz w:val="20"/>
          <w:szCs w:val="22"/>
        </w:rPr>
        <w:t>변수이다</w:t>
      </w:r>
      <w:r w:rsidRPr="00B61948" w:rsidR="00BB2CCE">
        <w:rPr>
          <w:rFonts w:eastAsia="나눔명조"/>
          <w:sz w:val="20"/>
          <w:szCs w:val="22"/>
        </w:rPr>
        <w:t>.</w:t>
      </w:r>
    </w:p>
    <w:p w:rsidRPr="00B61948" w:rsidR="001D51F4" w:rsidP="00265BC3" w:rsidRDefault="001D51F4" w14:paraId="788B1C55" w14:textId="16AC6A6F">
      <w:pPr>
        <w:wordWrap/>
        <w:spacing w:before="120" w:after="120" w:line="276" w:lineRule="auto"/>
        <w:rPr>
          <w:rFonts w:eastAsia="나눔명조"/>
          <w:sz w:val="20"/>
          <w:szCs w:val="22"/>
        </w:rPr>
      </w:pPr>
    </w:p>
    <w:p w:rsidRPr="003820D2" w:rsidR="00BB2CCE" w:rsidP="00265BC3" w:rsidRDefault="00266821" w14:paraId="14F339C2" w14:textId="4F2B4BA0">
      <w:pPr>
        <w:pStyle w:val="af"/>
        <w:keepNext/>
        <w:jc w:val="center"/>
        <w:rPr>
          <w:rFonts w:ascii="나눔명조" w:hAnsi="나눔명조" w:eastAsia="나눔명조"/>
          <w:i w:val="0"/>
          <w:iCs w:val="0"/>
          <w:color w:val="auto"/>
          <w:sz w:val="20"/>
          <w:szCs w:val="20"/>
        </w:rPr>
      </w:pPr>
      <w:r>
        <w:rPr>
          <w:rFonts w:hint="eastAsia" w:ascii="나눔명조" w:hAnsi="나눔명조" w:eastAsia="나눔명조"/>
          <w:i w:val="0"/>
          <w:iCs w:val="0"/>
          <w:color w:val="auto"/>
          <w:sz w:val="20"/>
          <w:szCs w:val="20"/>
        </w:rPr>
        <w:t>&lt;</w:t>
      </w:r>
      <w:r w:rsidRPr="003820D2" w:rsidR="00BB2CCE">
        <w:rPr>
          <w:rFonts w:hint="eastAsia" w:ascii="나눔명조" w:hAnsi="나눔명조" w:eastAsia="나눔명조"/>
          <w:i w:val="0"/>
          <w:iCs w:val="0"/>
          <w:color w:val="auto"/>
          <w:sz w:val="20"/>
          <w:szCs w:val="20"/>
        </w:rPr>
        <w:t>표</w:t>
      </w:r>
      <w:r w:rsidRPr="003820D2" w:rsidR="000F4CAE">
        <w:rPr>
          <w:rFonts w:hint="eastAsia" w:ascii="나눔명조" w:hAnsi="나눔명조" w:eastAsia="나눔명조"/>
          <w:i w:val="0"/>
          <w:iCs w:val="0"/>
          <w:color w:val="auto"/>
          <w:sz w:val="20"/>
          <w:szCs w:val="20"/>
        </w:rPr>
        <w:t xml:space="preserve"> </w:t>
      </w:r>
      <w:r w:rsidRPr="003820D2" w:rsidR="000F4CAE">
        <w:rPr>
          <w:rFonts w:ascii="나눔명조" w:hAnsi="나눔명조" w:eastAsia="나눔명조"/>
          <w:i w:val="0"/>
          <w:iCs w:val="0"/>
          <w:color w:val="auto"/>
          <w:sz w:val="20"/>
          <w:szCs w:val="20"/>
        </w:rPr>
        <w:t>2</w:t>
      </w:r>
      <w:r>
        <w:rPr>
          <w:rFonts w:ascii="나눔명조" w:hAnsi="나눔명조" w:eastAsia="나눔명조"/>
          <w:i w:val="0"/>
          <w:iCs w:val="0"/>
          <w:color w:val="auto"/>
          <w:sz w:val="20"/>
          <w:szCs w:val="20"/>
        </w:rPr>
        <w:t>&gt;</w:t>
      </w:r>
      <w:r w:rsidRPr="003820D2" w:rsidR="00BB2CCE">
        <w:rPr>
          <w:rFonts w:ascii="나눔명조" w:hAnsi="나눔명조" w:eastAsia="나눔명조"/>
          <w:i w:val="0"/>
          <w:iCs w:val="0"/>
          <w:color w:val="auto"/>
          <w:sz w:val="20"/>
          <w:szCs w:val="20"/>
        </w:rPr>
        <w:t xml:space="preserve"> </w:t>
      </w:r>
      <w:r w:rsidRPr="003820D2" w:rsidR="00BB2CCE">
        <w:rPr>
          <w:rFonts w:hint="eastAsia" w:ascii="나눔명조" w:hAnsi="나눔명조" w:eastAsia="나눔명조"/>
          <w:i w:val="0"/>
          <w:iCs w:val="0"/>
          <w:color w:val="auto"/>
          <w:sz w:val="20"/>
          <w:szCs w:val="20"/>
        </w:rPr>
        <w:t>표본의</w:t>
      </w:r>
      <w:r w:rsidRPr="003820D2" w:rsidR="00BB2CCE">
        <w:rPr>
          <w:rFonts w:ascii="나눔명조" w:hAnsi="나눔명조" w:eastAsia="나눔명조"/>
          <w:i w:val="0"/>
          <w:iCs w:val="0"/>
          <w:color w:val="auto"/>
          <w:sz w:val="20"/>
          <w:szCs w:val="20"/>
        </w:rPr>
        <w:t xml:space="preserve"> </w:t>
      </w:r>
      <w:proofErr w:type="spellStart"/>
      <w:r w:rsidRPr="003820D2" w:rsidR="00BB2CCE">
        <w:rPr>
          <w:rFonts w:hint="eastAsia" w:ascii="나눔명조" w:hAnsi="나눔명조" w:eastAsia="나눔명조"/>
          <w:i w:val="0"/>
          <w:iCs w:val="0"/>
          <w:color w:val="auto"/>
          <w:sz w:val="20"/>
          <w:szCs w:val="20"/>
        </w:rPr>
        <w:t>기술통계량</w:t>
      </w:r>
      <w:proofErr w:type="spellEnd"/>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690"/>
        <w:gridCol w:w="936"/>
        <w:gridCol w:w="936"/>
        <w:gridCol w:w="1049"/>
        <w:gridCol w:w="936"/>
        <w:gridCol w:w="936"/>
        <w:gridCol w:w="936"/>
      </w:tblGrid>
      <w:tr w:rsidRPr="00B61948" w:rsidR="00B61948" w:rsidTr="00BB2CCE" w14:paraId="6DF762BE" w14:textId="77777777">
        <w:trPr>
          <w:trHeight w:val="516"/>
          <w:jc w:val="center"/>
        </w:trPr>
        <w:tc>
          <w:tcPr>
            <w:tcW w:w="2690" w:type="dxa"/>
            <w:tcBorders>
              <w:top w:val="single" w:color="000000" w:sz="12" w:space="0"/>
              <w:left w:val="nil"/>
              <w:bottom w:val="single" w:color="000000" w:sz="1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265ACD9" w14:textId="77B6C660">
            <w:pPr>
              <w:wordWrap/>
              <w:spacing w:after="0" w:line="240" w:lineRule="auto"/>
              <w:jc w:val="center"/>
              <w:rPr>
                <w:rFonts w:eastAsia="나눔명조"/>
                <w:sz w:val="20"/>
                <w:szCs w:val="22"/>
              </w:rPr>
            </w:pPr>
            <w:proofErr w:type="spellStart"/>
            <w:r w:rsidRPr="00B61948">
              <w:rPr>
                <w:rFonts w:hint="eastAsia" w:eastAsia="나눔명조"/>
                <w:sz w:val="20"/>
                <w:szCs w:val="22"/>
              </w:rPr>
              <w:t>변수명</w:t>
            </w:r>
            <w:proofErr w:type="spellEnd"/>
          </w:p>
        </w:tc>
        <w:tc>
          <w:tcPr>
            <w:tcW w:w="936" w:type="dxa"/>
            <w:tcBorders>
              <w:top w:val="single" w:color="000000" w:sz="12" w:space="0"/>
              <w:left w:val="single" w:color="000000" w:sz="2" w:space="0"/>
              <w:bottom w:val="single" w:color="000000" w:sz="1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1A4D0EF" w14:textId="77777777">
            <w:pPr>
              <w:wordWrap/>
              <w:spacing w:after="0" w:line="240" w:lineRule="auto"/>
              <w:jc w:val="center"/>
              <w:rPr>
                <w:rFonts w:eastAsia="나눔명조"/>
                <w:sz w:val="20"/>
                <w:szCs w:val="22"/>
              </w:rPr>
            </w:pPr>
            <w:r w:rsidRPr="00B61948">
              <w:rPr>
                <w:rFonts w:hint="eastAsia" w:eastAsia="나눔명조"/>
                <w:sz w:val="20"/>
                <w:szCs w:val="22"/>
              </w:rPr>
              <w:t>관측치</w:t>
            </w:r>
          </w:p>
        </w:tc>
        <w:tc>
          <w:tcPr>
            <w:tcW w:w="936" w:type="dxa"/>
            <w:tcBorders>
              <w:top w:val="single" w:color="000000" w:sz="12" w:space="0"/>
              <w:left w:val="single" w:color="000000" w:sz="2" w:space="0"/>
              <w:bottom w:val="single" w:color="000000" w:sz="1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AF01AF8" w14:textId="77777777">
            <w:pPr>
              <w:wordWrap/>
              <w:spacing w:after="0" w:line="240" w:lineRule="auto"/>
              <w:jc w:val="center"/>
              <w:rPr>
                <w:rFonts w:eastAsia="나눔명조"/>
                <w:sz w:val="20"/>
                <w:szCs w:val="22"/>
              </w:rPr>
            </w:pPr>
            <w:r w:rsidRPr="00B61948">
              <w:rPr>
                <w:rFonts w:hint="eastAsia" w:eastAsia="나눔명조"/>
                <w:sz w:val="20"/>
                <w:szCs w:val="22"/>
              </w:rPr>
              <w:t>평균</w:t>
            </w:r>
          </w:p>
        </w:tc>
        <w:tc>
          <w:tcPr>
            <w:tcW w:w="1049" w:type="dxa"/>
            <w:tcBorders>
              <w:top w:val="single" w:color="000000" w:sz="12" w:space="0"/>
              <w:left w:val="single" w:color="000000" w:sz="2" w:space="0"/>
              <w:bottom w:val="single" w:color="000000" w:sz="12" w:space="0"/>
              <w:right w:val="single" w:color="000000" w:sz="2" w:space="0"/>
            </w:tcBorders>
            <w:tcMar>
              <w:top w:w="28" w:type="dxa"/>
              <w:left w:w="102" w:type="dxa"/>
              <w:bottom w:w="28" w:type="dxa"/>
              <w:right w:w="102" w:type="dxa"/>
            </w:tcMar>
            <w:vAlign w:val="center"/>
            <w:hideMark/>
          </w:tcPr>
          <w:p w:rsidRPr="00B61948" w:rsidR="00BB2CCE" w:rsidP="00265BC3" w:rsidRDefault="00BB2CCE" w14:paraId="78477422" w14:textId="77777777">
            <w:pPr>
              <w:wordWrap/>
              <w:spacing w:after="0" w:line="240" w:lineRule="auto"/>
              <w:jc w:val="center"/>
              <w:rPr>
                <w:rFonts w:eastAsia="나눔명조"/>
                <w:sz w:val="20"/>
                <w:szCs w:val="22"/>
              </w:rPr>
            </w:pPr>
            <w:r w:rsidRPr="00B61948">
              <w:rPr>
                <w:rFonts w:hint="eastAsia" w:eastAsia="나눔명조"/>
                <w:sz w:val="20"/>
                <w:szCs w:val="22"/>
              </w:rPr>
              <w:t>표준편차</w:t>
            </w:r>
          </w:p>
        </w:tc>
        <w:tc>
          <w:tcPr>
            <w:tcW w:w="936" w:type="dxa"/>
            <w:tcBorders>
              <w:top w:val="single" w:color="000000" w:sz="12" w:space="0"/>
              <w:left w:val="single" w:color="000000" w:sz="2" w:space="0"/>
              <w:bottom w:val="single" w:color="000000" w:sz="12" w:space="0"/>
              <w:right w:val="single" w:color="000000" w:sz="2" w:space="0"/>
            </w:tcBorders>
            <w:tcMar>
              <w:top w:w="28" w:type="dxa"/>
              <w:left w:w="102" w:type="dxa"/>
              <w:bottom w:w="28" w:type="dxa"/>
              <w:right w:w="102" w:type="dxa"/>
            </w:tcMar>
            <w:vAlign w:val="center"/>
            <w:hideMark/>
          </w:tcPr>
          <w:p w:rsidRPr="00B61948" w:rsidR="00BB2CCE" w:rsidP="00265BC3" w:rsidRDefault="00BB2CCE" w14:paraId="683F2699" w14:textId="77777777">
            <w:pPr>
              <w:wordWrap/>
              <w:spacing w:after="0" w:line="240" w:lineRule="auto"/>
              <w:jc w:val="center"/>
              <w:rPr>
                <w:rFonts w:eastAsia="나눔명조"/>
                <w:sz w:val="20"/>
                <w:szCs w:val="22"/>
              </w:rPr>
            </w:pPr>
            <w:r w:rsidRPr="00B61948">
              <w:rPr>
                <w:rFonts w:hint="eastAsia" w:eastAsia="나눔명조"/>
                <w:sz w:val="20"/>
                <w:szCs w:val="22"/>
              </w:rPr>
              <w:t>중앙값</w:t>
            </w:r>
          </w:p>
        </w:tc>
        <w:tc>
          <w:tcPr>
            <w:tcW w:w="936" w:type="dxa"/>
            <w:tcBorders>
              <w:top w:val="single" w:color="000000" w:sz="12" w:space="0"/>
              <w:left w:val="single" w:color="000000" w:sz="2" w:space="0"/>
              <w:bottom w:val="single" w:color="000000" w:sz="1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9B8AB4D" w14:textId="77777777">
            <w:pPr>
              <w:wordWrap/>
              <w:spacing w:after="0" w:line="240" w:lineRule="auto"/>
              <w:jc w:val="center"/>
              <w:rPr>
                <w:rFonts w:eastAsia="나눔명조"/>
                <w:sz w:val="20"/>
                <w:szCs w:val="22"/>
              </w:rPr>
            </w:pPr>
            <w:r w:rsidRPr="00B61948">
              <w:rPr>
                <w:rFonts w:hint="eastAsia" w:eastAsia="나눔명조"/>
                <w:sz w:val="20"/>
                <w:szCs w:val="22"/>
              </w:rPr>
              <w:t>최소값</w:t>
            </w:r>
          </w:p>
        </w:tc>
        <w:tc>
          <w:tcPr>
            <w:tcW w:w="936" w:type="dxa"/>
            <w:tcBorders>
              <w:top w:val="single" w:color="000000" w:sz="12" w:space="0"/>
              <w:left w:val="single" w:color="000000" w:sz="2" w:space="0"/>
              <w:bottom w:val="single" w:color="000000" w:sz="12" w:space="0"/>
              <w:right w:val="nil"/>
            </w:tcBorders>
            <w:tcMar>
              <w:top w:w="28" w:type="dxa"/>
              <w:left w:w="102" w:type="dxa"/>
              <w:bottom w:w="28" w:type="dxa"/>
              <w:right w:w="102" w:type="dxa"/>
            </w:tcMar>
            <w:vAlign w:val="center"/>
            <w:hideMark/>
          </w:tcPr>
          <w:p w:rsidRPr="00B61948" w:rsidR="00BB2CCE" w:rsidP="00265BC3" w:rsidRDefault="00BB2CCE" w14:paraId="1C907C25" w14:textId="77777777">
            <w:pPr>
              <w:wordWrap/>
              <w:spacing w:after="0" w:line="240" w:lineRule="auto"/>
              <w:jc w:val="center"/>
              <w:rPr>
                <w:rFonts w:eastAsia="나눔명조"/>
                <w:sz w:val="20"/>
                <w:szCs w:val="22"/>
              </w:rPr>
            </w:pPr>
            <w:r w:rsidRPr="00B61948">
              <w:rPr>
                <w:rFonts w:hint="eastAsia" w:eastAsia="나눔명조"/>
                <w:sz w:val="20"/>
                <w:szCs w:val="22"/>
              </w:rPr>
              <w:t>최대값</w:t>
            </w:r>
          </w:p>
        </w:tc>
      </w:tr>
      <w:tr w:rsidRPr="00B61948" w:rsidR="00B61948" w:rsidTr="00BB2CCE" w14:paraId="01DF9DEE" w14:textId="77777777">
        <w:trPr>
          <w:trHeight w:val="516"/>
          <w:jc w:val="center"/>
        </w:trPr>
        <w:tc>
          <w:tcPr>
            <w:tcW w:w="2690" w:type="dxa"/>
            <w:tcBorders>
              <w:top w:val="single" w:color="000000" w:sz="1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69401EB" w14:textId="77777777">
            <w:pPr>
              <w:wordWrap/>
              <w:spacing w:after="0" w:line="240" w:lineRule="auto"/>
              <w:jc w:val="center"/>
              <w:rPr>
                <w:rFonts w:eastAsia="나눔명조"/>
                <w:sz w:val="20"/>
                <w:szCs w:val="22"/>
              </w:rPr>
            </w:pPr>
            <w:r w:rsidRPr="00B61948">
              <w:rPr>
                <w:rFonts w:hint="eastAsia" w:eastAsia="나눔명조"/>
                <w:sz w:val="20"/>
                <w:szCs w:val="22"/>
              </w:rPr>
              <w:lastRenderedPageBreak/>
              <w:t>공공봉사동기</w:t>
            </w:r>
            <w:r w:rsidRPr="00B61948">
              <w:rPr>
                <w:rFonts w:eastAsia="나눔명조"/>
                <w:sz w:val="20"/>
                <w:szCs w:val="22"/>
              </w:rPr>
              <w:t xml:space="preserve">: </w:t>
            </w:r>
            <w:r w:rsidRPr="00B61948">
              <w:rPr>
                <w:rFonts w:eastAsia="나눔명조"/>
                <w:sz w:val="20"/>
                <w:szCs w:val="22"/>
              </w:rPr>
              <w:br/>
            </w:r>
            <w:r w:rsidRPr="00B61948">
              <w:rPr>
                <w:rFonts w:hint="eastAsia" w:eastAsia="나눔명조"/>
                <w:sz w:val="20"/>
                <w:szCs w:val="22"/>
              </w:rPr>
              <w:t>정책참여를</w:t>
            </w:r>
            <w:r w:rsidRPr="00B61948">
              <w:rPr>
                <w:rFonts w:hint="eastAsia" w:eastAsia="나눔명조"/>
                <w:sz w:val="20"/>
                <w:szCs w:val="22"/>
              </w:rPr>
              <w:t xml:space="preserve"> </w:t>
            </w:r>
            <w:r w:rsidRPr="00B61948">
              <w:rPr>
                <w:rFonts w:hint="eastAsia" w:eastAsia="나눔명조"/>
                <w:sz w:val="20"/>
                <w:szCs w:val="22"/>
              </w:rPr>
              <w:t>통한</w:t>
            </w:r>
            <w:r w:rsidRPr="00B61948">
              <w:rPr>
                <w:rFonts w:hint="eastAsia" w:eastAsia="나눔명조"/>
                <w:sz w:val="20"/>
                <w:szCs w:val="22"/>
              </w:rPr>
              <w:t xml:space="preserve"> </w:t>
            </w:r>
            <w:r w:rsidRPr="00B61948">
              <w:rPr>
                <w:rFonts w:hint="eastAsia" w:eastAsia="나눔명조"/>
                <w:sz w:val="20"/>
                <w:szCs w:val="22"/>
              </w:rPr>
              <w:t>기여</w:t>
            </w:r>
          </w:p>
        </w:tc>
        <w:tc>
          <w:tcPr>
            <w:tcW w:w="936" w:type="dxa"/>
            <w:tcBorders>
              <w:top w:val="single" w:color="000000" w:sz="1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371A679E" w14:textId="77777777">
            <w:pPr>
              <w:wordWrap/>
              <w:spacing w:before="60" w:after="6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1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B05EAAC" w14:textId="77777777">
            <w:pPr>
              <w:wordWrap/>
              <w:spacing w:before="60" w:after="60" w:line="240" w:lineRule="auto"/>
              <w:jc w:val="center"/>
              <w:rPr>
                <w:rFonts w:eastAsia="나눔명조"/>
                <w:sz w:val="20"/>
                <w:szCs w:val="22"/>
              </w:rPr>
            </w:pPr>
            <w:r w:rsidRPr="00B61948">
              <w:rPr>
                <w:rFonts w:eastAsia="나눔명조"/>
                <w:sz w:val="20"/>
                <w:szCs w:val="22"/>
              </w:rPr>
              <w:t>0.57</w:t>
            </w:r>
          </w:p>
        </w:tc>
        <w:tc>
          <w:tcPr>
            <w:tcW w:w="1049" w:type="dxa"/>
            <w:tcBorders>
              <w:top w:val="single" w:color="000000" w:sz="1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7D088CE4" w14:textId="77777777">
            <w:pPr>
              <w:wordWrap/>
              <w:spacing w:before="60" w:after="60" w:line="240" w:lineRule="auto"/>
              <w:jc w:val="center"/>
              <w:rPr>
                <w:rFonts w:eastAsia="나눔명조"/>
                <w:sz w:val="20"/>
                <w:szCs w:val="22"/>
              </w:rPr>
            </w:pPr>
            <w:r w:rsidRPr="00B61948">
              <w:rPr>
                <w:rFonts w:eastAsia="나눔명조"/>
                <w:sz w:val="20"/>
                <w:szCs w:val="22"/>
              </w:rPr>
              <w:t>0.50</w:t>
            </w:r>
          </w:p>
        </w:tc>
        <w:tc>
          <w:tcPr>
            <w:tcW w:w="936" w:type="dxa"/>
            <w:tcBorders>
              <w:top w:val="single" w:color="000000" w:sz="1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C1200D0" w14:textId="77777777">
            <w:pPr>
              <w:wordWrap/>
              <w:spacing w:before="60" w:after="60" w:line="240" w:lineRule="auto"/>
              <w:jc w:val="center"/>
              <w:rPr>
                <w:rFonts w:eastAsia="나눔명조"/>
                <w:sz w:val="20"/>
                <w:szCs w:val="22"/>
              </w:rPr>
            </w:pPr>
            <w:r w:rsidRPr="00B61948">
              <w:rPr>
                <w:rFonts w:eastAsia="나눔명조"/>
                <w:sz w:val="20"/>
                <w:szCs w:val="22"/>
              </w:rPr>
              <w:t>1.00</w:t>
            </w:r>
          </w:p>
        </w:tc>
        <w:tc>
          <w:tcPr>
            <w:tcW w:w="936" w:type="dxa"/>
            <w:tcBorders>
              <w:top w:val="single" w:color="000000" w:sz="1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69B5FA4F" w14:textId="77777777">
            <w:pPr>
              <w:wordWrap/>
              <w:spacing w:before="60" w:after="60" w:line="240" w:lineRule="auto"/>
              <w:jc w:val="center"/>
              <w:rPr>
                <w:rFonts w:eastAsia="나눔명조"/>
                <w:sz w:val="20"/>
                <w:szCs w:val="22"/>
              </w:rPr>
            </w:pPr>
            <w:r w:rsidRPr="00B61948">
              <w:rPr>
                <w:rFonts w:eastAsia="나눔명조"/>
                <w:sz w:val="20"/>
                <w:szCs w:val="22"/>
              </w:rPr>
              <w:t>0.00</w:t>
            </w:r>
          </w:p>
        </w:tc>
        <w:tc>
          <w:tcPr>
            <w:tcW w:w="936" w:type="dxa"/>
            <w:tcBorders>
              <w:top w:val="single" w:color="000000" w:sz="1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0550A53C" w14:textId="77777777">
            <w:pPr>
              <w:wordWrap/>
              <w:spacing w:before="60" w:after="60" w:line="240" w:lineRule="auto"/>
              <w:jc w:val="center"/>
              <w:rPr>
                <w:rFonts w:eastAsia="나눔명조"/>
                <w:sz w:val="20"/>
                <w:szCs w:val="22"/>
              </w:rPr>
            </w:pPr>
            <w:r w:rsidRPr="00B61948">
              <w:rPr>
                <w:rFonts w:eastAsia="나눔명조"/>
                <w:sz w:val="20"/>
                <w:szCs w:val="22"/>
              </w:rPr>
              <w:t>1.00</w:t>
            </w:r>
          </w:p>
        </w:tc>
      </w:tr>
      <w:tr w:rsidRPr="00B61948" w:rsidR="00B61948" w:rsidTr="00BB2CCE" w14:paraId="7E870E73" w14:textId="77777777">
        <w:trPr>
          <w:trHeight w:val="516"/>
          <w:jc w:val="center"/>
        </w:trPr>
        <w:tc>
          <w:tcPr>
            <w:tcW w:w="2690" w:type="dxa"/>
            <w:tcBorders>
              <w:top w:val="single" w:color="000000" w:sz="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7ABA7099" w14:textId="77777777">
            <w:pPr>
              <w:wordWrap/>
              <w:spacing w:after="0" w:line="240" w:lineRule="auto"/>
              <w:jc w:val="center"/>
              <w:rPr>
                <w:rFonts w:eastAsia="나눔명조"/>
                <w:sz w:val="20"/>
                <w:szCs w:val="22"/>
              </w:rPr>
            </w:pP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D7EA62D"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EBA0235" w14:textId="77777777">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0F3A0BE" w14:textId="77777777">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3D6A6BAB" w14:textId="77777777">
            <w:pPr>
              <w:wordWrap/>
              <w:spacing w:after="0" w:line="240" w:lineRule="auto"/>
              <w:jc w:val="center"/>
              <w:rPr>
                <w:rFonts w:eastAsia="나눔명조"/>
                <w:sz w:val="20"/>
                <w:szCs w:val="22"/>
              </w:rPr>
            </w:pPr>
            <w:r w:rsidRPr="00B61948">
              <w:rPr>
                <w:rFonts w:eastAsia="나눔명조"/>
                <w:sz w:val="20"/>
                <w:szCs w:val="22"/>
              </w:rPr>
              <w:t>-0.01</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36B16660" w14:textId="77777777">
            <w:pPr>
              <w:wordWrap/>
              <w:spacing w:after="0" w:line="240" w:lineRule="auto"/>
              <w:jc w:val="center"/>
              <w:rPr>
                <w:rFonts w:eastAsia="나눔명조"/>
                <w:sz w:val="20"/>
                <w:szCs w:val="22"/>
              </w:rPr>
            </w:pPr>
            <w:r w:rsidRPr="00B61948">
              <w:rPr>
                <w:rFonts w:eastAsia="나눔명조"/>
                <w:sz w:val="20"/>
                <w:szCs w:val="22"/>
              </w:rPr>
              <w:t>-4.42</w:t>
            </w:r>
          </w:p>
        </w:tc>
        <w:tc>
          <w:tcPr>
            <w:tcW w:w="936" w:type="dxa"/>
            <w:tcBorders>
              <w:top w:val="single" w:color="000000" w:sz="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4EB12FE4" w14:textId="77777777">
            <w:pPr>
              <w:wordWrap/>
              <w:spacing w:after="0" w:line="240" w:lineRule="auto"/>
              <w:jc w:val="center"/>
              <w:rPr>
                <w:rFonts w:eastAsia="나눔명조"/>
                <w:sz w:val="20"/>
                <w:szCs w:val="22"/>
              </w:rPr>
            </w:pPr>
            <w:r w:rsidRPr="00B61948">
              <w:rPr>
                <w:rFonts w:eastAsia="나눔명조"/>
                <w:sz w:val="20"/>
                <w:szCs w:val="22"/>
              </w:rPr>
              <w:t>4.48</w:t>
            </w:r>
          </w:p>
        </w:tc>
      </w:tr>
      <w:tr w:rsidRPr="00B61948" w:rsidR="00B61948" w:rsidTr="00BB2CCE" w14:paraId="4022D499" w14:textId="77777777">
        <w:trPr>
          <w:trHeight w:val="516"/>
          <w:jc w:val="center"/>
        </w:trPr>
        <w:tc>
          <w:tcPr>
            <w:tcW w:w="2690" w:type="dxa"/>
            <w:tcBorders>
              <w:top w:val="single" w:color="000000" w:sz="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1E423CB4" w14:textId="77777777">
            <w:pPr>
              <w:wordWrap/>
              <w:spacing w:after="0" w:line="240" w:lineRule="auto"/>
              <w:jc w:val="center"/>
              <w:rPr>
                <w:rFonts w:eastAsia="나눔명조"/>
                <w:sz w:val="20"/>
                <w:szCs w:val="22"/>
              </w:rPr>
            </w:pP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6E1F80A8"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997A0DF" w14:textId="77777777">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9035DF5" w14:textId="77777777">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71385CC3" w14:textId="77777777">
            <w:pPr>
              <w:wordWrap/>
              <w:spacing w:after="0" w:line="240" w:lineRule="auto"/>
              <w:jc w:val="center"/>
              <w:rPr>
                <w:rFonts w:eastAsia="나눔명조"/>
                <w:sz w:val="20"/>
                <w:szCs w:val="22"/>
              </w:rPr>
            </w:pPr>
            <w:r w:rsidRPr="00B61948">
              <w:rPr>
                <w:rFonts w:eastAsia="나눔명조"/>
                <w:sz w:val="20"/>
                <w:szCs w:val="22"/>
              </w:rPr>
              <w:t>0.02</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1A4BA019" w14:textId="77777777">
            <w:pPr>
              <w:wordWrap/>
              <w:spacing w:after="0" w:line="240" w:lineRule="auto"/>
              <w:jc w:val="center"/>
              <w:rPr>
                <w:rFonts w:eastAsia="나눔명조"/>
                <w:sz w:val="20"/>
                <w:szCs w:val="22"/>
              </w:rPr>
            </w:pPr>
            <w:r w:rsidRPr="00B61948">
              <w:rPr>
                <w:rFonts w:eastAsia="나눔명조"/>
                <w:sz w:val="20"/>
                <w:szCs w:val="22"/>
              </w:rPr>
              <w:t>-4.85</w:t>
            </w:r>
          </w:p>
        </w:tc>
        <w:tc>
          <w:tcPr>
            <w:tcW w:w="936" w:type="dxa"/>
            <w:tcBorders>
              <w:top w:val="single" w:color="000000" w:sz="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6249B147" w14:textId="77777777">
            <w:pPr>
              <w:wordWrap/>
              <w:spacing w:after="0" w:line="240" w:lineRule="auto"/>
              <w:jc w:val="center"/>
              <w:rPr>
                <w:rFonts w:eastAsia="나눔명조"/>
                <w:sz w:val="20"/>
                <w:szCs w:val="22"/>
              </w:rPr>
            </w:pPr>
            <w:r w:rsidRPr="00B61948">
              <w:rPr>
                <w:rFonts w:eastAsia="나눔명조"/>
                <w:sz w:val="20"/>
                <w:szCs w:val="22"/>
              </w:rPr>
              <w:t>3.42</w:t>
            </w:r>
          </w:p>
        </w:tc>
      </w:tr>
      <w:tr w:rsidRPr="00B61948" w:rsidR="00B61948" w:rsidTr="00BB2CCE" w14:paraId="577A476B" w14:textId="77777777">
        <w:trPr>
          <w:trHeight w:val="516"/>
          <w:jc w:val="center"/>
        </w:trPr>
        <w:tc>
          <w:tcPr>
            <w:tcW w:w="2690" w:type="dxa"/>
            <w:tcBorders>
              <w:top w:val="single" w:color="000000" w:sz="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1342C953" w14:textId="77777777">
            <w:pPr>
              <w:wordWrap/>
              <w:spacing w:after="0" w:line="240" w:lineRule="auto"/>
              <w:jc w:val="center"/>
              <w:rPr>
                <w:rFonts w:eastAsia="나눔명조"/>
                <w:sz w:val="20"/>
                <w:szCs w:val="22"/>
              </w:rPr>
            </w:pPr>
            <w:r w:rsidRPr="00B61948">
              <w:rPr>
                <w:rFonts w:hint="eastAsia" w:eastAsia="나눔명조"/>
                <w:sz w:val="20"/>
                <w:szCs w:val="22"/>
              </w:rPr>
              <w:t>협업</w:t>
            </w:r>
            <w:r w:rsidRPr="00B61948">
              <w:rPr>
                <w:rFonts w:eastAsia="나눔명조"/>
                <w:sz w:val="20"/>
                <w:szCs w:val="22"/>
              </w:rPr>
              <w:t>/</w:t>
            </w:r>
            <w:r w:rsidRPr="00B61948">
              <w:rPr>
                <w:rFonts w:hint="eastAsia" w:eastAsia="나눔명조"/>
                <w:sz w:val="20"/>
                <w:szCs w:val="22"/>
              </w:rPr>
              <w:t>의사소통</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4324388"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17556BBC" w14:textId="77777777">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312CF08" w14:textId="77777777">
            <w:pPr>
              <w:wordWrap/>
              <w:spacing w:after="0" w:line="240" w:lineRule="auto"/>
              <w:jc w:val="center"/>
              <w:rPr>
                <w:rFonts w:eastAsia="나눔명조"/>
                <w:sz w:val="20"/>
                <w:szCs w:val="22"/>
              </w:rPr>
            </w:pPr>
            <w:r w:rsidRPr="00B61948">
              <w:rPr>
                <w:rFonts w:eastAsia="나눔명조"/>
                <w:sz w:val="20"/>
                <w:szCs w:val="22"/>
              </w:rPr>
              <w:t>0.91</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39D478A" w14:textId="77777777">
            <w:pPr>
              <w:wordWrap/>
              <w:spacing w:after="0" w:line="240" w:lineRule="auto"/>
              <w:jc w:val="center"/>
              <w:rPr>
                <w:rFonts w:eastAsia="나눔명조"/>
                <w:sz w:val="20"/>
                <w:szCs w:val="22"/>
              </w:rPr>
            </w:pPr>
            <w:r w:rsidRPr="00B61948">
              <w:rPr>
                <w:rFonts w:eastAsia="나눔명조"/>
                <w:sz w:val="20"/>
                <w:szCs w:val="22"/>
              </w:rPr>
              <w:t>-0.26</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3CE469D" w14:textId="77777777">
            <w:pPr>
              <w:wordWrap/>
              <w:spacing w:after="0" w:line="240" w:lineRule="auto"/>
              <w:jc w:val="center"/>
              <w:rPr>
                <w:rFonts w:eastAsia="나눔명조"/>
                <w:sz w:val="20"/>
                <w:szCs w:val="22"/>
              </w:rPr>
            </w:pPr>
            <w:r w:rsidRPr="00B61948">
              <w:rPr>
                <w:rFonts w:eastAsia="나눔명조"/>
                <w:sz w:val="20"/>
                <w:szCs w:val="22"/>
              </w:rPr>
              <w:t>-2.78</w:t>
            </w:r>
          </w:p>
        </w:tc>
        <w:tc>
          <w:tcPr>
            <w:tcW w:w="936" w:type="dxa"/>
            <w:tcBorders>
              <w:top w:val="single" w:color="000000" w:sz="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1B77A178" w14:textId="77777777">
            <w:pPr>
              <w:wordWrap/>
              <w:spacing w:after="0" w:line="240" w:lineRule="auto"/>
              <w:jc w:val="center"/>
              <w:rPr>
                <w:rFonts w:eastAsia="나눔명조"/>
                <w:sz w:val="20"/>
                <w:szCs w:val="22"/>
              </w:rPr>
            </w:pPr>
            <w:r w:rsidRPr="00B61948">
              <w:rPr>
                <w:rFonts w:eastAsia="나눔명조"/>
                <w:sz w:val="20"/>
                <w:szCs w:val="22"/>
              </w:rPr>
              <w:t>2.19</w:t>
            </w:r>
          </w:p>
        </w:tc>
      </w:tr>
      <w:tr w:rsidRPr="00B61948" w:rsidR="00B61948" w:rsidTr="00BB2CCE" w14:paraId="43C54FF4" w14:textId="77777777">
        <w:trPr>
          <w:trHeight w:val="516"/>
          <w:jc w:val="center"/>
        </w:trPr>
        <w:tc>
          <w:tcPr>
            <w:tcW w:w="2690" w:type="dxa"/>
            <w:tcBorders>
              <w:top w:val="single" w:color="000000" w:sz="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912B103" w14:textId="77777777">
            <w:pPr>
              <w:wordWrap/>
              <w:spacing w:after="0" w:line="240" w:lineRule="auto"/>
              <w:jc w:val="center"/>
              <w:rPr>
                <w:rFonts w:eastAsia="나눔명조"/>
                <w:sz w:val="20"/>
                <w:szCs w:val="22"/>
              </w:rPr>
            </w:pPr>
            <w:r w:rsidRPr="00B61948">
              <w:rPr>
                <w:rFonts w:hint="eastAsia" w:eastAsia="나눔명조"/>
                <w:sz w:val="20"/>
                <w:szCs w:val="22"/>
              </w:rPr>
              <w:t>성과관리</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D1D6B1A"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CA281F6" w14:textId="77777777">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61609913" w14:textId="77777777">
            <w:pPr>
              <w:wordWrap/>
              <w:spacing w:after="0" w:line="240" w:lineRule="auto"/>
              <w:jc w:val="center"/>
              <w:rPr>
                <w:rFonts w:eastAsia="나눔명조"/>
                <w:sz w:val="20"/>
                <w:szCs w:val="22"/>
              </w:rPr>
            </w:pPr>
            <w:r w:rsidRPr="00B61948">
              <w:rPr>
                <w:rFonts w:eastAsia="나눔명조"/>
                <w:sz w:val="20"/>
                <w:szCs w:val="22"/>
              </w:rPr>
              <w:t>0.96</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1DD5E85" w14:textId="77777777">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347FEE62" w14:textId="77777777">
            <w:pPr>
              <w:wordWrap/>
              <w:spacing w:after="0" w:line="240" w:lineRule="auto"/>
              <w:jc w:val="center"/>
              <w:rPr>
                <w:rFonts w:eastAsia="나눔명조"/>
                <w:sz w:val="20"/>
                <w:szCs w:val="22"/>
              </w:rPr>
            </w:pPr>
            <w:r w:rsidRPr="00B61948">
              <w:rPr>
                <w:rFonts w:eastAsia="나눔명조"/>
                <w:sz w:val="20"/>
                <w:szCs w:val="22"/>
              </w:rPr>
              <w:t>-3.11</w:t>
            </w:r>
          </w:p>
        </w:tc>
        <w:tc>
          <w:tcPr>
            <w:tcW w:w="936" w:type="dxa"/>
            <w:tcBorders>
              <w:top w:val="single" w:color="000000" w:sz="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2AE8E5D1" w14:textId="77777777">
            <w:pPr>
              <w:wordWrap/>
              <w:spacing w:after="0" w:line="240" w:lineRule="auto"/>
              <w:jc w:val="center"/>
              <w:rPr>
                <w:rFonts w:eastAsia="나눔명조"/>
                <w:sz w:val="20"/>
                <w:szCs w:val="22"/>
              </w:rPr>
            </w:pPr>
            <w:r w:rsidRPr="00B61948">
              <w:rPr>
                <w:rFonts w:eastAsia="나눔명조"/>
                <w:sz w:val="20"/>
                <w:szCs w:val="22"/>
              </w:rPr>
              <w:t>2.09</w:t>
            </w:r>
          </w:p>
        </w:tc>
      </w:tr>
      <w:tr w:rsidRPr="00B61948" w:rsidR="00B61948" w:rsidTr="00BB2CCE" w14:paraId="49860AA6" w14:textId="77777777">
        <w:trPr>
          <w:trHeight w:val="516"/>
          <w:jc w:val="center"/>
        </w:trPr>
        <w:tc>
          <w:tcPr>
            <w:tcW w:w="2690" w:type="dxa"/>
            <w:tcBorders>
              <w:top w:val="single" w:color="000000" w:sz="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39912FE" w14:textId="77777777">
            <w:pPr>
              <w:wordWrap/>
              <w:spacing w:after="0" w:line="240" w:lineRule="auto"/>
              <w:jc w:val="center"/>
              <w:rPr>
                <w:rFonts w:eastAsia="나눔명조"/>
                <w:sz w:val="20"/>
                <w:szCs w:val="22"/>
              </w:rPr>
            </w:pP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조직문화</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27A5B77"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B1398C1" w14:textId="77777777">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9D80A9D" w14:textId="77777777">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01C1576" w14:textId="77777777">
            <w:pPr>
              <w:wordWrap/>
              <w:spacing w:after="0" w:line="240" w:lineRule="auto"/>
              <w:jc w:val="center"/>
              <w:rPr>
                <w:rFonts w:eastAsia="나눔명조"/>
                <w:sz w:val="20"/>
                <w:szCs w:val="22"/>
              </w:rPr>
            </w:pPr>
            <w:r w:rsidRPr="00B61948">
              <w:rPr>
                <w:rFonts w:eastAsia="나눔명조"/>
                <w:sz w:val="20"/>
                <w:szCs w:val="22"/>
              </w:rPr>
              <w:t>0.08</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06FFCF9" w14:textId="77777777">
            <w:pPr>
              <w:wordWrap/>
              <w:spacing w:after="0" w:line="240" w:lineRule="auto"/>
              <w:jc w:val="center"/>
              <w:rPr>
                <w:rFonts w:eastAsia="나눔명조"/>
                <w:sz w:val="20"/>
                <w:szCs w:val="22"/>
              </w:rPr>
            </w:pPr>
            <w:r w:rsidRPr="00B61948">
              <w:rPr>
                <w:rFonts w:eastAsia="나눔명조"/>
                <w:sz w:val="20"/>
                <w:szCs w:val="22"/>
              </w:rPr>
              <w:t>-4.23</w:t>
            </w:r>
          </w:p>
        </w:tc>
        <w:tc>
          <w:tcPr>
            <w:tcW w:w="936" w:type="dxa"/>
            <w:tcBorders>
              <w:top w:val="single" w:color="000000" w:sz="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7348C3A2" w14:textId="77777777">
            <w:pPr>
              <w:wordWrap/>
              <w:spacing w:after="0" w:line="240" w:lineRule="auto"/>
              <w:jc w:val="center"/>
              <w:rPr>
                <w:rFonts w:eastAsia="나눔명조"/>
                <w:sz w:val="20"/>
                <w:szCs w:val="22"/>
              </w:rPr>
            </w:pPr>
            <w:r w:rsidRPr="00B61948">
              <w:rPr>
                <w:rFonts w:eastAsia="나눔명조"/>
                <w:sz w:val="20"/>
                <w:szCs w:val="22"/>
              </w:rPr>
              <w:t>3.12</w:t>
            </w:r>
          </w:p>
        </w:tc>
      </w:tr>
      <w:tr w:rsidRPr="00B61948" w:rsidR="00B61948" w:rsidTr="00BB2CCE" w14:paraId="555A39BD" w14:textId="77777777">
        <w:trPr>
          <w:trHeight w:val="516"/>
          <w:jc w:val="center"/>
        </w:trPr>
        <w:tc>
          <w:tcPr>
            <w:tcW w:w="2690" w:type="dxa"/>
            <w:tcBorders>
              <w:top w:val="single" w:color="000000" w:sz="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36535241" w14:textId="77777777">
            <w:pPr>
              <w:wordWrap/>
              <w:spacing w:after="0" w:line="240" w:lineRule="auto"/>
              <w:jc w:val="center"/>
              <w:rPr>
                <w:rFonts w:eastAsia="나눔명조"/>
                <w:sz w:val="20"/>
                <w:szCs w:val="22"/>
              </w:rPr>
            </w:pP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조직문화</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35875A2F"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49B9D5C" w14:textId="77777777">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0F09590" w14:textId="77777777">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8A65F33" w14:textId="77777777">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119EEF9D" w14:textId="77777777">
            <w:pPr>
              <w:wordWrap/>
              <w:spacing w:after="0" w:line="240" w:lineRule="auto"/>
              <w:jc w:val="center"/>
              <w:rPr>
                <w:rFonts w:eastAsia="나눔명조"/>
                <w:sz w:val="20"/>
                <w:szCs w:val="22"/>
              </w:rPr>
            </w:pPr>
            <w:r w:rsidRPr="00B61948">
              <w:rPr>
                <w:rFonts w:eastAsia="나눔명조"/>
                <w:sz w:val="20"/>
                <w:szCs w:val="22"/>
              </w:rPr>
              <w:t>-3.62</w:t>
            </w:r>
          </w:p>
        </w:tc>
        <w:tc>
          <w:tcPr>
            <w:tcW w:w="936" w:type="dxa"/>
            <w:tcBorders>
              <w:top w:val="single" w:color="000000" w:sz="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195B0EFA" w14:textId="77777777">
            <w:pPr>
              <w:wordWrap/>
              <w:spacing w:after="0" w:line="240" w:lineRule="auto"/>
              <w:jc w:val="center"/>
              <w:rPr>
                <w:rFonts w:eastAsia="나눔명조"/>
                <w:sz w:val="20"/>
                <w:szCs w:val="22"/>
              </w:rPr>
            </w:pPr>
            <w:r w:rsidRPr="00B61948">
              <w:rPr>
                <w:rFonts w:eastAsia="나눔명조"/>
                <w:sz w:val="20"/>
                <w:szCs w:val="22"/>
              </w:rPr>
              <w:t>2.48</w:t>
            </w:r>
          </w:p>
        </w:tc>
      </w:tr>
      <w:tr w:rsidRPr="00B61948" w:rsidR="00B61948" w:rsidTr="00BB2CCE" w14:paraId="3063E072" w14:textId="77777777">
        <w:trPr>
          <w:trHeight w:val="516"/>
          <w:jc w:val="center"/>
        </w:trPr>
        <w:tc>
          <w:tcPr>
            <w:tcW w:w="2690" w:type="dxa"/>
            <w:tcBorders>
              <w:top w:val="single" w:color="000000" w:sz="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165F09A" w14:textId="77777777">
            <w:pPr>
              <w:wordWrap/>
              <w:spacing w:after="0" w:line="240" w:lineRule="auto"/>
              <w:jc w:val="center"/>
              <w:rPr>
                <w:rFonts w:eastAsia="나눔명조"/>
                <w:sz w:val="20"/>
                <w:szCs w:val="22"/>
              </w:rPr>
            </w:pPr>
            <w:r w:rsidRPr="00B61948">
              <w:rPr>
                <w:rFonts w:hint="eastAsia" w:eastAsia="나눔명조"/>
                <w:sz w:val="20"/>
                <w:szCs w:val="22"/>
              </w:rPr>
              <w:t>성별</w:t>
            </w:r>
            <w:r w:rsidRPr="00B61948">
              <w:rPr>
                <w:rFonts w:eastAsia="나눔명조"/>
                <w:sz w:val="20"/>
                <w:szCs w:val="22"/>
              </w:rPr>
              <w:t>(</w:t>
            </w:r>
            <w:r w:rsidRPr="00B61948">
              <w:rPr>
                <w:rFonts w:hint="eastAsia" w:eastAsia="나눔명조"/>
                <w:sz w:val="20"/>
                <w:szCs w:val="22"/>
              </w:rPr>
              <w:t>여성</w:t>
            </w:r>
            <w:r w:rsidRPr="00B61948">
              <w:rPr>
                <w:rFonts w:hint="eastAsia" w:eastAsia="나눔명조"/>
                <w:sz w:val="20"/>
                <w:szCs w:val="22"/>
              </w:rPr>
              <w:t xml:space="preserve"> </w:t>
            </w:r>
            <w:r w:rsidRPr="00B61948">
              <w:rPr>
                <w:rFonts w:eastAsia="나눔명조"/>
                <w:sz w:val="20"/>
                <w:szCs w:val="22"/>
              </w:rPr>
              <w:t>= 1)</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3ECBF327"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313BE348" w14:textId="77777777">
            <w:pPr>
              <w:wordWrap/>
              <w:spacing w:after="0" w:line="240" w:lineRule="auto"/>
              <w:jc w:val="center"/>
              <w:rPr>
                <w:rFonts w:eastAsia="나눔명조"/>
                <w:sz w:val="20"/>
                <w:szCs w:val="22"/>
              </w:rPr>
            </w:pPr>
            <w:r w:rsidRPr="00B61948">
              <w:rPr>
                <w:rFonts w:eastAsia="나눔명조"/>
                <w:sz w:val="20"/>
                <w:szCs w:val="22"/>
              </w:rPr>
              <w:t>0.43</w:t>
            </w:r>
          </w:p>
        </w:tc>
        <w:tc>
          <w:tcPr>
            <w:tcW w:w="104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618B045D" w14:textId="77777777">
            <w:pPr>
              <w:wordWrap/>
              <w:spacing w:after="0" w:line="240" w:lineRule="auto"/>
              <w:jc w:val="center"/>
              <w:rPr>
                <w:rFonts w:eastAsia="나눔명조"/>
                <w:sz w:val="20"/>
                <w:szCs w:val="22"/>
              </w:rPr>
            </w:pPr>
            <w:r w:rsidRPr="00B61948">
              <w:rPr>
                <w:rFonts w:eastAsia="나눔명조"/>
                <w:sz w:val="20"/>
                <w:szCs w:val="22"/>
              </w:rPr>
              <w:t>0.50</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D33615E" w14:textId="77777777">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72B171C" w14:textId="77777777">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color="000000" w:sz="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3B225D59" w14:textId="77777777">
            <w:pPr>
              <w:wordWrap/>
              <w:spacing w:after="0" w:line="240" w:lineRule="auto"/>
              <w:jc w:val="center"/>
              <w:rPr>
                <w:rFonts w:eastAsia="나눔명조"/>
                <w:sz w:val="20"/>
                <w:szCs w:val="22"/>
              </w:rPr>
            </w:pPr>
            <w:r w:rsidRPr="00B61948">
              <w:rPr>
                <w:rFonts w:eastAsia="나눔명조"/>
                <w:sz w:val="20"/>
                <w:szCs w:val="22"/>
              </w:rPr>
              <w:t>1.00</w:t>
            </w:r>
          </w:p>
        </w:tc>
      </w:tr>
      <w:tr w:rsidRPr="00B61948" w:rsidR="00B61948" w:rsidTr="00BB2CCE" w14:paraId="3695A618" w14:textId="77777777">
        <w:trPr>
          <w:trHeight w:val="516"/>
          <w:jc w:val="center"/>
        </w:trPr>
        <w:tc>
          <w:tcPr>
            <w:tcW w:w="2690" w:type="dxa"/>
            <w:tcBorders>
              <w:top w:val="single" w:color="000000" w:sz="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2A64956" w14:textId="77777777">
            <w:pPr>
              <w:wordWrap/>
              <w:spacing w:after="0" w:line="240" w:lineRule="auto"/>
              <w:jc w:val="center"/>
              <w:rPr>
                <w:rFonts w:eastAsia="나눔명조"/>
                <w:sz w:val="20"/>
                <w:szCs w:val="22"/>
              </w:rPr>
            </w:pPr>
            <w:r w:rsidRPr="00B61948">
              <w:rPr>
                <w:rFonts w:hint="eastAsia" w:eastAsia="나눔명조"/>
                <w:sz w:val="20"/>
                <w:szCs w:val="22"/>
              </w:rPr>
              <w:t>연령</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0582C81"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11B0168D" w14:textId="77777777">
            <w:pPr>
              <w:wordWrap/>
              <w:spacing w:after="0" w:line="240" w:lineRule="auto"/>
              <w:jc w:val="center"/>
              <w:rPr>
                <w:rFonts w:eastAsia="나눔명조"/>
                <w:sz w:val="20"/>
                <w:szCs w:val="22"/>
              </w:rPr>
            </w:pPr>
            <w:r w:rsidRPr="00B61948">
              <w:rPr>
                <w:rFonts w:eastAsia="나눔명조"/>
                <w:sz w:val="20"/>
                <w:szCs w:val="22"/>
              </w:rPr>
              <w:t>2.79</w:t>
            </w:r>
          </w:p>
        </w:tc>
        <w:tc>
          <w:tcPr>
            <w:tcW w:w="104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B5DE6DB" w14:textId="77777777">
            <w:pPr>
              <w:wordWrap/>
              <w:spacing w:after="0" w:line="240" w:lineRule="auto"/>
              <w:jc w:val="center"/>
              <w:rPr>
                <w:rFonts w:eastAsia="나눔명조"/>
                <w:sz w:val="20"/>
                <w:szCs w:val="22"/>
              </w:rPr>
            </w:pPr>
            <w:r w:rsidRPr="00B61948">
              <w:rPr>
                <w:rFonts w:eastAsia="나눔명조"/>
                <w:sz w:val="20"/>
                <w:szCs w:val="22"/>
              </w:rPr>
              <w:t>0.89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C6E2BE9" w14:textId="77777777">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39976702" w14:textId="77777777">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color="000000" w:sz="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005777A5" w14:textId="77777777">
            <w:pPr>
              <w:wordWrap/>
              <w:spacing w:after="0" w:line="240" w:lineRule="auto"/>
              <w:jc w:val="center"/>
              <w:rPr>
                <w:rFonts w:eastAsia="나눔명조"/>
                <w:sz w:val="20"/>
                <w:szCs w:val="22"/>
              </w:rPr>
            </w:pPr>
            <w:r w:rsidRPr="00B61948">
              <w:rPr>
                <w:rFonts w:eastAsia="나눔명조"/>
                <w:sz w:val="20"/>
                <w:szCs w:val="22"/>
              </w:rPr>
              <w:t>4.00</w:t>
            </w:r>
          </w:p>
        </w:tc>
      </w:tr>
      <w:tr w:rsidRPr="00B61948" w:rsidR="00B61948" w:rsidTr="00BB2CCE" w14:paraId="66C741B7" w14:textId="77777777">
        <w:trPr>
          <w:trHeight w:val="516"/>
          <w:jc w:val="center"/>
        </w:trPr>
        <w:tc>
          <w:tcPr>
            <w:tcW w:w="2690" w:type="dxa"/>
            <w:tcBorders>
              <w:top w:val="single" w:color="000000" w:sz="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611C68E" w14:textId="49D513AD">
            <w:pPr>
              <w:wordWrap/>
              <w:spacing w:after="0" w:line="240" w:lineRule="auto"/>
              <w:jc w:val="center"/>
              <w:rPr>
                <w:rFonts w:eastAsia="나눔명조"/>
                <w:sz w:val="20"/>
                <w:szCs w:val="22"/>
              </w:rPr>
            </w:pPr>
            <w:r w:rsidRPr="00B61948">
              <w:rPr>
                <w:rFonts w:hint="eastAsia" w:eastAsia="나눔명조"/>
                <w:sz w:val="20"/>
                <w:szCs w:val="22"/>
              </w:rPr>
              <w:t>혼인상태</w:t>
            </w:r>
            <w:r w:rsidRPr="00B61948" w:rsidR="000F4CAE">
              <w:rPr>
                <w:rFonts w:hint="eastAsia" w:eastAsia="나눔명조"/>
                <w:sz w:val="20"/>
                <w:szCs w:val="22"/>
              </w:rPr>
              <w:t>(</w:t>
            </w:r>
            <w:r w:rsidRPr="00B61948" w:rsidR="000F4CAE">
              <w:rPr>
                <w:rFonts w:hint="eastAsia" w:eastAsia="나눔명조"/>
                <w:sz w:val="20"/>
                <w:szCs w:val="22"/>
              </w:rPr>
              <w:t>기혼</w:t>
            </w:r>
            <w:r w:rsidRPr="00B61948" w:rsidR="000F4CAE">
              <w:rPr>
                <w:rFonts w:hint="eastAsia" w:eastAsia="나눔명조"/>
                <w:sz w:val="20"/>
                <w:szCs w:val="22"/>
              </w:rPr>
              <w:t xml:space="preserve"> </w:t>
            </w:r>
            <w:r w:rsidRPr="00B61948" w:rsidR="000F4CAE">
              <w:rPr>
                <w:rFonts w:eastAsia="나눔명조"/>
                <w:sz w:val="20"/>
                <w:szCs w:val="22"/>
              </w:rPr>
              <w:t>=1)</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12FB03AA"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2C84E93" w14:textId="77777777">
            <w:pPr>
              <w:wordWrap/>
              <w:spacing w:after="0" w:line="240" w:lineRule="auto"/>
              <w:jc w:val="center"/>
              <w:rPr>
                <w:rFonts w:eastAsia="나눔명조"/>
                <w:sz w:val="20"/>
                <w:szCs w:val="22"/>
              </w:rPr>
            </w:pPr>
            <w:r w:rsidRPr="00B61948">
              <w:rPr>
                <w:rFonts w:eastAsia="나눔명조"/>
                <w:sz w:val="20"/>
                <w:szCs w:val="22"/>
              </w:rPr>
              <w:t>0.31</w:t>
            </w:r>
          </w:p>
        </w:tc>
        <w:tc>
          <w:tcPr>
            <w:tcW w:w="104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197B31A0" w14:textId="77777777">
            <w:pPr>
              <w:wordWrap/>
              <w:spacing w:after="0" w:line="240" w:lineRule="auto"/>
              <w:jc w:val="center"/>
              <w:rPr>
                <w:rFonts w:eastAsia="나눔명조"/>
                <w:sz w:val="20"/>
                <w:szCs w:val="22"/>
              </w:rPr>
            </w:pPr>
            <w:r w:rsidRPr="00B61948">
              <w:rPr>
                <w:rFonts w:eastAsia="나눔명조"/>
                <w:sz w:val="20"/>
                <w:szCs w:val="22"/>
              </w:rPr>
              <w:t>0.46</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62B80E6" w14:textId="77777777">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6DFCACC0" w14:textId="77777777">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color="000000" w:sz="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117C409B" w14:textId="77777777">
            <w:pPr>
              <w:wordWrap/>
              <w:spacing w:after="0" w:line="240" w:lineRule="auto"/>
              <w:jc w:val="center"/>
              <w:rPr>
                <w:rFonts w:eastAsia="나눔명조"/>
                <w:sz w:val="20"/>
                <w:szCs w:val="22"/>
              </w:rPr>
            </w:pPr>
            <w:r w:rsidRPr="00B61948">
              <w:rPr>
                <w:rFonts w:eastAsia="나눔명조"/>
                <w:sz w:val="20"/>
                <w:szCs w:val="22"/>
              </w:rPr>
              <w:t>1.00</w:t>
            </w:r>
          </w:p>
        </w:tc>
      </w:tr>
      <w:tr w:rsidRPr="00B61948" w:rsidR="00B61948" w:rsidTr="00BB2CCE" w14:paraId="3257EE0F" w14:textId="77777777">
        <w:trPr>
          <w:trHeight w:val="516"/>
          <w:jc w:val="center"/>
        </w:trPr>
        <w:tc>
          <w:tcPr>
            <w:tcW w:w="2690" w:type="dxa"/>
            <w:tcBorders>
              <w:top w:val="single" w:color="000000" w:sz="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530E74B" w14:textId="77777777">
            <w:pPr>
              <w:wordWrap/>
              <w:spacing w:after="0" w:line="240" w:lineRule="auto"/>
              <w:jc w:val="center"/>
              <w:rPr>
                <w:rFonts w:eastAsia="나눔명조"/>
                <w:sz w:val="20"/>
                <w:szCs w:val="22"/>
              </w:rPr>
            </w:pPr>
            <w:r w:rsidRPr="00B61948">
              <w:rPr>
                <w:rFonts w:hint="eastAsia" w:eastAsia="나눔명조"/>
                <w:sz w:val="20"/>
                <w:szCs w:val="22"/>
              </w:rPr>
              <w:t>자녀의</w:t>
            </w:r>
            <w:r w:rsidRPr="00B61948">
              <w:rPr>
                <w:rFonts w:hint="eastAsia" w:eastAsia="나눔명조"/>
                <w:sz w:val="20"/>
                <w:szCs w:val="22"/>
              </w:rPr>
              <w:t xml:space="preserve"> </w:t>
            </w:r>
            <w:r w:rsidRPr="00B61948">
              <w:rPr>
                <w:rFonts w:hint="eastAsia" w:eastAsia="나눔명조"/>
                <w:sz w:val="20"/>
                <w:szCs w:val="22"/>
              </w:rPr>
              <w:t>수</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025EB9B"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9CC7E77" w14:textId="77777777">
            <w:pPr>
              <w:wordWrap/>
              <w:spacing w:after="0" w:line="240" w:lineRule="auto"/>
              <w:jc w:val="center"/>
              <w:rPr>
                <w:rFonts w:eastAsia="나눔명조"/>
                <w:sz w:val="20"/>
                <w:szCs w:val="22"/>
              </w:rPr>
            </w:pPr>
            <w:r w:rsidRPr="00B61948">
              <w:rPr>
                <w:rFonts w:eastAsia="나눔명조"/>
                <w:sz w:val="20"/>
                <w:szCs w:val="22"/>
              </w:rPr>
              <w:t>1.11</w:t>
            </w:r>
          </w:p>
        </w:tc>
        <w:tc>
          <w:tcPr>
            <w:tcW w:w="104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51C56F4" w14:textId="77777777">
            <w:pPr>
              <w:wordWrap/>
              <w:spacing w:after="0" w:line="240" w:lineRule="auto"/>
              <w:jc w:val="center"/>
              <w:rPr>
                <w:rFonts w:eastAsia="나눔명조"/>
                <w:sz w:val="20"/>
                <w:szCs w:val="22"/>
              </w:rPr>
            </w:pPr>
            <w:r w:rsidRPr="00B61948">
              <w:rPr>
                <w:rFonts w:eastAsia="나눔명조"/>
                <w:sz w:val="20"/>
                <w:szCs w:val="22"/>
              </w:rPr>
              <w:t>0.99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B407934" w14:textId="77777777">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637679F5" w14:textId="77777777">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color="000000" w:sz="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5331A370" w14:textId="77777777">
            <w:pPr>
              <w:wordWrap/>
              <w:spacing w:after="0" w:line="240" w:lineRule="auto"/>
              <w:jc w:val="center"/>
              <w:rPr>
                <w:rFonts w:eastAsia="나눔명조"/>
                <w:sz w:val="20"/>
                <w:szCs w:val="22"/>
              </w:rPr>
            </w:pPr>
            <w:r w:rsidRPr="00B61948">
              <w:rPr>
                <w:rFonts w:eastAsia="나눔명조"/>
                <w:sz w:val="20"/>
                <w:szCs w:val="22"/>
              </w:rPr>
              <w:t>5.00</w:t>
            </w:r>
          </w:p>
        </w:tc>
      </w:tr>
      <w:tr w:rsidRPr="00B61948" w:rsidR="00B61948" w:rsidTr="00BB2CCE" w14:paraId="0B97B1D7" w14:textId="77777777">
        <w:trPr>
          <w:trHeight w:val="516"/>
          <w:jc w:val="center"/>
        </w:trPr>
        <w:tc>
          <w:tcPr>
            <w:tcW w:w="2690" w:type="dxa"/>
            <w:tcBorders>
              <w:top w:val="single" w:color="000000" w:sz="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72547E47" w14:textId="77777777">
            <w:pPr>
              <w:wordWrap/>
              <w:spacing w:after="0" w:line="240" w:lineRule="auto"/>
              <w:jc w:val="center"/>
              <w:rPr>
                <w:rFonts w:eastAsia="나눔명조"/>
                <w:sz w:val="20"/>
                <w:szCs w:val="22"/>
              </w:rPr>
            </w:pPr>
            <w:r w:rsidRPr="00B61948">
              <w:rPr>
                <w:rFonts w:hint="eastAsia" w:eastAsia="나눔명조"/>
                <w:sz w:val="20"/>
                <w:szCs w:val="22"/>
              </w:rPr>
              <w:t>현재</w:t>
            </w:r>
            <w:r w:rsidRPr="00B61948">
              <w:rPr>
                <w:rFonts w:hint="eastAsia" w:eastAsia="나눔명조"/>
                <w:sz w:val="20"/>
                <w:szCs w:val="22"/>
              </w:rPr>
              <w:t xml:space="preserve"> </w:t>
            </w:r>
            <w:r w:rsidRPr="00B61948">
              <w:rPr>
                <w:rFonts w:hint="eastAsia" w:eastAsia="나눔명조"/>
                <w:sz w:val="20"/>
                <w:szCs w:val="22"/>
              </w:rPr>
              <w:t>학력</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E7D58EA"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19C8CADF" w14:textId="77777777">
            <w:pPr>
              <w:wordWrap/>
              <w:spacing w:after="0" w:line="240" w:lineRule="auto"/>
              <w:jc w:val="center"/>
              <w:rPr>
                <w:rFonts w:eastAsia="나눔명조"/>
                <w:sz w:val="20"/>
                <w:szCs w:val="22"/>
              </w:rPr>
            </w:pPr>
            <w:r w:rsidRPr="00B61948">
              <w:rPr>
                <w:rFonts w:eastAsia="나눔명조"/>
                <w:sz w:val="20"/>
                <w:szCs w:val="22"/>
              </w:rPr>
              <w:t>3.06</w:t>
            </w:r>
          </w:p>
        </w:tc>
        <w:tc>
          <w:tcPr>
            <w:tcW w:w="104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71B99E3" w14:textId="77777777">
            <w:pPr>
              <w:wordWrap/>
              <w:spacing w:after="0" w:line="240" w:lineRule="auto"/>
              <w:jc w:val="center"/>
              <w:rPr>
                <w:rFonts w:eastAsia="나눔명조"/>
                <w:sz w:val="20"/>
                <w:szCs w:val="22"/>
              </w:rPr>
            </w:pPr>
            <w:r w:rsidRPr="00B61948">
              <w:rPr>
                <w:rFonts w:eastAsia="나눔명조"/>
                <w:sz w:val="20"/>
                <w:szCs w:val="22"/>
              </w:rPr>
              <w:t>0.67</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8EB813F" w14:textId="77777777">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DC9F0F4" w14:textId="77777777">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color="000000" w:sz="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572D9AC7" w14:textId="77777777">
            <w:pPr>
              <w:wordWrap/>
              <w:spacing w:after="0" w:line="240" w:lineRule="auto"/>
              <w:jc w:val="center"/>
              <w:rPr>
                <w:rFonts w:eastAsia="나눔명조"/>
                <w:sz w:val="20"/>
                <w:szCs w:val="22"/>
              </w:rPr>
            </w:pPr>
            <w:r w:rsidRPr="00B61948">
              <w:rPr>
                <w:rFonts w:eastAsia="나눔명조"/>
                <w:sz w:val="20"/>
                <w:szCs w:val="22"/>
              </w:rPr>
              <w:t>5.00</w:t>
            </w:r>
          </w:p>
        </w:tc>
      </w:tr>
      <w:tr w:rsidRPr="00B61948" w:rsidR="00B61948" w:rsidTr="00BB2CCE" w14:paraId="335D4666" w14:textId="77777777">
        <w:trPr>
          <w:trHeight w:val="516"/>
          <w:jc w:val="center"/>
        </w:trPr>
        <w:tc>
          <w:tcPr>
            <w:tcW w:w="2690" w:type="dxa"/>
            <w:tcBorders>
              <w:top w:val="single" w:color="000000" w:sz="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58E4E02" w14:textId="77777777">
            <w:pPr>
              <w:wordWrap/>
              <w:spacing w:after="0" w:line="240" w:lineRule="auto"/>
              <w:jc w:val="center"/>
              <w:rPr>
                <w:rFonts w:eastAsia="나눔명조"/>
                <w:sz w:val="20"/>
                <w:szCs w:val="22"/>
              </w:rPr>
            </w:pPr>
            <w:r w:rsidRPr="00B61948">
              <w:rPr>
                <w:rFonts w:hint="eastAsia" w:eastAsia="나눔명조"/>
                <w:sz w:val="20"/>
                <w:szCs w:val="22"/>
              </w:rPr>
              <w:t>현재</w:t>
            </w:r>
            <w:r w:rsidRPr="00B61948">
              <w:rPr>
                <w:rFonts w:hint="eastAsia" w:eastAsia="나눔명조"/>
                <w:sz w:val="20"/>
                <w:szCs w:val="22"/>
              </w:rPr>
              <w:t xml:space="preserve"> </w:t>
            </w:r>
            <w:r w:rsidRPr="00B61948">
              <w:rPr>
                <w:rFonts w:hint="eastAsia" w:eastAsia="나눔명조"/>
                <w:sz w:val="20"/>
                <w:szCs w:val="22"/>
              </w:rPr>
              <w:t>직급</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F5398D0"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51A4797" w14:textId="77777777">
            <w:pPr>
              <w:wordWrap/>
              <w:spacing w:after="0" w:line="240" w:lineRule="auto"/>
              <w:jc w:val="center"/>
              <w:rPr>
                <w:rFonts w:eastAsia="나눔명조"/>
                <w:sz w:val="20"/>
                <w:szCs w:val="22"/>
              </w:rPr>
            </w:pPr>
            <w:r w:rsidRPr="00B61948">
              <w:rPr>
                <w:rFonts w:eastAsia="나눔명조"/>
                <w:sz w:val="20"/>
                <w:szCs w:val="22"/>
              </w:rPr>
              <w:t>6.26</w:t>
            </w:r>
          </w:p>
        </w:tc>
        <w:tc>
          <w:tcPr>
            <w:tcW w:w="104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6C395880" w14:textId="77777777">
            <w:pPr>
              <w:wordWrap/>
              <w:spacing w:after="0" w:line="240" w:lineRule="auto"/>
              <w:jc w:val="center"/>
              <w:rPr>
                <w:rFonts w:eastAsia="나눔명조"/>
                <w:sz w:val="20"/>
                <w:szCs w:val="22"/>
              </w:rPr>
            </w:pPr>
            <w:r w:rsidRPr="00B61948">
              <w:rPr>
                <w:rFonts w:eastAsia="나눔명조"/>
                <w:sz w:val="20"/>
                <w:szCs w:val="22"/>
              </w:rPr>
              <w:t>1.18</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6F050EDF" w14:textId="77777777">
            <w:pPr>
              <w:wordWrap/>
              <w:spacing w:after="0" w:line="240" w:lineRule="auto"/>
              <w:jc w:val="center"/>
              <w:rPr>
                <w:rFonts w:eastAsia="나눔명조"/>
                <w:sz w:val="20"/>
                <w:szCs w:val="22"/>
              </w:rPr>
            </w:pPr>
            <w:r w:rsidRPr="00B61948">
              <w:rPr>
                <w:rFonts w:eastAsia="나눔명조"/>
                <w:sz w:val="20"/>
                <w:szCs w:val="22"/>
              </w:rPr>
              <w:t>6.00</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30188244" w14:textId="77777777">
            <w:pPr>
              <w:wordWrap/>
              <w:spacing w:after="0" w:line="240" w:lineRule="auto"/>
              <w:jc w:val="center"/>
              <w:rPr>
                <w:rFonts w:eastAsia="나눔명조"/>
                <w:sz w:val="20"/>
                <w:szCs w:val="22"/>
              </w:rPr>
            </w:pPr>
            <w:r w:rsidRPr="00B61948">
              <w:rPr>
                <w:rFonts w:eastAsia="나눔명조"/>
                <w:sz w:val="20"/>
                <w:szCs w:val="22"/>
              </w:rPr>
              <w:t>2.00</w:t>
            </w:r>
          </w:p>
        </w:tc>
        <w:tc>
          <w:tcPr>
            <w:tcW w:w="936" w:type="dxa"/>
            <w:tcBorders>
              <w:top w:val="single" w:color="000000" w:sz="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374A2AEB" w14:textId="77777777">
            <w:pPr>
              <w:wordWrap/>
              <w:spacing w:after="0" w:line="240" w:lineRule="auto"/>
              <w:jc w:val="center"/>
              <w:rPr>
                <w:rFonts w:eastAsia="나눔명조"/>
                <w:sz w:val="20"/>
                <w:szCs w:val="22"/>
              </w:rPr>
            </w:pPr>
            <w:r w:rsidRPr="00B61948">
              <w:rPr>
                <w:rFonts w:eastAsia="나눔명조"/>
                <w:sz w:val="20"/>
                <w:szCs w:val="22"/>
              </w:rPr>
              <w:t>9.00</w:t>
            </w:r>
          </w:p>
        </w:tc>
      </w:tr>
      <w:tr w:rsidRPr="00B61948" w:rsidR="00B61948" w:rsidTr="00BB2CCE" w14:paraId="2BAA29F5" w14:textId="77777777">
        <w:trPr>
          <w:trHeight w:val="516"/>
          <w:jc w:val="center"/>
        </w:trPr>
        <w:tc>
          <w:tcPr>
            <w:tcW w:w="2690" w:type="dxa"/>
            <w:tcBorders>
              <w:top w:val="single" w:color="000000" w:sz="2" w:space="0"/>
              <w:left w:val="nil"/>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1C628668" w14:textId="77777777">
            <w:pPr>
              <w:wordWrap/>
              <w:spacing w:after="0" w:line="240" w:lineRule="auto"/>
              <w:jc w:val="center"/>
              <w:rPr>
                <w:rFonts w:eastAsia="나눔명조"/>
                <w:sz w:val="20"/>
                <w:szCs w:val="22"/>
              </w:rPr>
            </w:pPr>
            <w:proofErr w:type="spellStart"/>
            <w:r w:rsidRPr="00B61948">
              <w:rPr>
                <w:rFonts w:hint="eastAsia" w:eastAsia="나눔명조"/>
                <w:sz w:val="20"/>
                <w:szCs w:val="22"/>
              </w:rPr>
              <w:t>주평균</w:t>
            </w:r>
            <w:proofErr w:type="spellEnd"/>
            <w:r w:rsidRPr="00B61948">
              <w:rPr>
                <w:rFonts w:hint="eastAsia" w:eastAsia="나눔명조"/>
                <w:sz w:val="20"/>
                <w:szCs w:val="22"/>
              </w:rPr>
              <w:t xml:space="preserve"> </w:t>
            </w:r>
            <w:r w:rsidRPr="00B61948">
              <w:rPr>
                <w:rFonts w:hint="eastAsia" w:eastAsia="나눔명조"/>
                <w:sz w:val="20"/>
                <w:szCs w:val="22"/>
              </w:rPr>
              <w:t>근무시간</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ACB04F9"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298A78FC" w14:textId="77777777">
            <w:pPr>
              <w:wordWrap/>
              <w:spacing w:after="0" w:line="240" w:lineRule="auto"/>
              <w:jc w:val="center"/>
              <w:rPr>
                <w:rFonts w:eastAsia="나눔명조"/>
                <w:sz w:val="20"/>
                <w:szCs w:val="22"/>
              </w:rPr>
            </w:pPr>
            <w:r w:rsidRPr="00B61948">
              <w:rPr>
                <w:rFonts w:eastAsia="나눔명조"/>
                <w:sz w:val="20"/>
                <w:szCs w:val="22"/>
              </w:rPr>
              <w:t>3.93</w:t>
            </w:r>
          </w:p>
        </w:tc>
        <w:tc>
          <w:tcPr>
            <w:tcW w:w="1049"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40501BB0" w14:textId="77777777">
            <w:pPr>
              <w:wordWrap/>
              <w:spacing w:after="0" w:line="240" w:lineRule="auto"/>
              <w:jc w:val="center"/>
              <w:rPr>
                <w:rFonts w:eastAsia="나눔명조"/>
                <w:sz w:val="20"/>
                <w:szCs w:val="22"/>
              </w:rPr>
            </w:pPr>
            <w:r w:rsidRPr="00B61948">
              <w:rPr>
                <w:rFonts w:eastAsia="나눔명조"/>
                <w:sz w:val="20"/>
                <w:szCs w:val="22"/>
              </w:rPr>
              <w:t>0.93</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C42F4FE" w14:textId="77777777">
            <w:pPr>
              <w:wordWrap/>
              <w:spacing w:after="0" w:line="240" w:lineRule="auto"/>
              <w:jc w:val="center"/>
              <w:rPr>
                <w:rFonts w:eastAsia="나눔명조"/>
                <w:sz w:val="20"/>
                <w:szCs w:val="22"/>
              </w:rPr>
            </w:pPr>
            <w:r w:rsidRPr="00B61948">
              <w:rPr>
                <w:rFonts w:eastAsia="나눔명조"/>
                <w:sz w:val="20"/>
                <w:szCs w:val="22"/>
              </w:rPr>
              <w:t>4.00</w:t>
            </w:r>
          </w:p>
        </w:tc>
        <w:tc>
          <w:tcPr>
            <w:tcW w:w="936" w:type="dxa"/>
            <w:tcBorders>
              <w:top w:val="single" w:color="000000" w:sz="2" w:space="0"/>
              <w:left w:val="single" w:color="000000" w:sz="2" w:space="0"/>
              <w:bottom w:val="single" w:color="000000" w:sz="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FBDAE1C" w14:textId="77777777">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color="000000" w:sz="2" w:space="0"/>
              <w:left w:val="single" w:color="000000" w:sz="2" w:space="0"/>
              <w:bottom w:val="single" w:color="000000" w:sz="2" w:space="0"/>
              <w:right w:val="nil"/>
            </w:tcBorders>
            <w:tcMar>
              <w:top w:w="28" w:type="dxa"/>
              <w:left w:w="102" w:type="dxa"/>
              <w:bottom w:w="28" w:type="dxa"/>
              <w:right w:w="102" w:type="dxa"/>
            </w:tcMar>
            <w:vAlign w:val="center"/>
            <w:hideMark/>
          </w:tcPr>
          <w:p w:rsidRPr="00B61948" w:rsidR="00BB2CCE" w:rsidP="00265BC3" w:rsidRDefault="00BB2CCE" w14:paraId="7ACD28FB" w14:textId="77777777">
            <w:pPr>
              <w:wordWrap/>
              <w:spacing w:after="0" w:line="240" w:lineRule="auto"/>
              <w:jc w:val="center"/>
              <w:rPr>
                <w:rFonts w:eastAsia="나눔명조"/>
                <w:sz w:val="20"/>
                <w:szCs w:val="22"/>
              </w:rPr>
            </w:pPr>
            <w:r w:rsidRPr="00B61948">
              <w:rPr>
                <w:rFonts w:eastAsia="나눔명조"/>
                <w:sz w:val="20"/>
                <w:szCs w:val="22"/>
              </w:rPr>
              <w:t>5.00</w:t>
            </w:r>
          </w:p>
        </w:tc>
      </w:tr>
      <w:tr w:rsidRPr="00B61948" w:rsidR="00BB2CCE" w:rsidTr="00BB2CCE" w14:paraId="2C6BFB3F" w14:textId="77777777">
        <w:trPr>
          <w:trHeight w:val="516"/>
          <w:jc w:val="center"/>
        </w:trPr>
        <w:tc>
          <w:tcPr>
            <w:tcW w:w="2690" w:type="dxa"/>
            <w:tcBorders>
              <w:top w:val="single" w:color="000000" w:sz="2" w:space="0"/>
              <w:left w:val="nil"/>
              <w:bottom w:val="single" w:color="000000" w:sz="12" w:space="0"/>
              <w:right w:val="single" w:color="000000" w:sz="2" w:space="0"/>
            </w:tcBorders>
            <w:tcMar>
              <w:top w:w="28" w:type="dxa"/>
              <w:left w:w="102" w:type="dxa"/>
              <w:bottom w:w="28" w:type="dxa"/>
              <w:right w:w="102" w:type="dxa"/>
            </w:tcMar>
            <w:vAlign w:val="center"/>
            <w:hideMark/>
          </w:tcPr>
          <w:p w:rsidRPr="00B61948" w:rsidR="00BB2CCE" w:rsidP="00265BC3" w:rsidRDefault="00BB2CCE" w14:paraId="3A1870C0" w14:textId="77777777">
            <w:pPr>
              <w:wordWrap/>
              <w:spacing w:after="0" w:line="240" w:lineRule="auto"/>
              <w:jc w:val="center"/>
              <w:rPr>
                <w:rFonts w:eastAsia="나눔명조"/>
                <w:sz w:val="20"/>
                <w:szCs w:val="22"/>
              </w:rPr>
            </w:pPr>
            <w:proofErr w:type="spellStart"/>
            <w:r w:rsidRPr="00B61948">
              <w:rPr>
                <w:rFonts w:hint="eastAsia" w:eastAsia="나눔명조"/>
                <w:sz w:val="20"/>
                <w:szCs w:val="22"/>
              </w:rPr>
              <w:t>주평균</w:t>
            </w:r>
            <w:proofErr w:type="spellEnd"/>
            <w:r w:rsidRPr="00B61948">
              <w:rPr>
                <w:rFonts w:hint="eastAsia" w:eastAsia="나눔명조"/>
                <w:sz w:val="20"/>
                <w:szCs w:val="22"/>
              </w:rPr>
              <w:t xml:space="preserve"> </w:t>
            </w:r>
            <w:r w:rsidRPr="00B61948">
              <w:rPr>
                <w:rFonts w:hint="eastAsia" w:eastAsia="나눔명조"/>
                <w:sz w:val="20"/>
                <w:szCs w:val="22"/>
              </w:rPr>
              <w:t>초과근무시간</w:t>
            </w:r>
          </w:p>
        </w:tc>
        <w:tc>
          <w:tcPr>
            <w:tcW w:w="936" w:type="dxa"/>
            <w:tcBorders>
              <w:top w:val="single" w:color="000000" w:sz="2" w:space="0"/>
              <w:left w:val="single" w:color="000000" w:sz="2" w:space="0"/>
              <w:bottom w:val="single" w:color="000000" w:sz="1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6AA39EF" w14:textId="77777777">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color="000000" w:sz="2" w:space="0"/>
              <w:left w:val="single" w:color="000000" w:sz="2" w:space="0"/>
              <w:bottom w:val="single" w:color="000000" w:sz="1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B7D6AE7" w14:textId="77777777">
            <w:pPr>
              <w:wordWrap/>
              <w:spacing w:after="0" w:line="240" w:lineRule="auto"/>
              <w:jc w:val="center"/>
              <w:rPr>
                <w:rFonts w:eastAsia="나눔명조"/>
                <w:sz w:val="20"/>
                <w:szCs w:val="22"/>
              </w:rPr>
            </w:pPr>
            <w:r w:rsidRPr="00B61948">
              <w:rPr>
                <w:rFonts w:eastAsia="나눔명조"/>
                <w:sz w:val="20"/>
                <w:szCs w:val="22"/>
              </w:rPr>
              <w:t>2.76</w:t>
            </w:r>
          </w:p>
        </w:tc>
        <w:tc>
          <w:tcPr>
            <w:tcW w:w="1049" w:type="dxa"/>
            <w:tcBorders>
              <w:top w:val="single" w:color="000000" w:sz="2" w:space="0"/>
              <w:left w:val="single" w:color="000000" w:sz="2" w:space="0"/>
              <w:bottom w:val="single" w:color="000000" w:sz="12" w:space="0"/>
              <w:right w:val="single" w:color="000000" w:sz="2" w:space="0"/>
            </w:tcBorders>
            <w:tcMar>
              <w:top w:w="28" w:type="dxa"/>
              <w:left w:w="102" w:type="dxa"/>
              <w:bottom w:w="28" w:type="dxa"/>
              <w:right w:w="102" w:type="dxa"/>
            </w:tcMar>
            <w:vAlign w:val="center"/>
            <w:hideMark/>
          </w:tcPr>
          <w:p w:rsidRPr="00B61948" w:rsidR="00BB2CCE" w:rsidP="00265BC3" w:rsidRDefault="00BB2CCE" w14:paraId="757AFB07" w14:textId="77777777">
            <w:pPr>
              <w:wordWrap/>
              <w:spacing w:after="0" w:line="240" w:lineRule="auto"/>
              <w:jc w:val="center"/>
              <w:rPr>
                <w:rFonts w:eastAsia="나눔명조"/>
                <w:sz w:val="20"/>
                <w:szCs w:val="22"/>
              </w:rPr>
            </w:pPr>
            <w:r w:rsidRPr="00B61948">
              <w:rPr>
                <w:rFonts w:eastAsia="나눔명조"/>
                <w:sz w:val="20"/>
                <w:szCs w:val="22"/>
              </w:rPr>
              <w:t>1.59</w:t>
            </w:r>
          </w:p>
        </w:tc>
        <w:tc>
          <w:tcPr>
            <w:tcW w:w="936" w:type="dxa"/>
            <w:tcBorders>
              <w:top w:val="single" w:color="000000" w:sz="2" w:space="0"/>
              <w:left w:val="single" w:color="000000" w:sz="2" w:space="0"/>
              <w:bottom w:val="single" w:color="000000" w:sz="12" w:space="0"/>
              <w:right w:val="single" w:color="000000" w:sz="2" w:space="0"/>
            </w:tcBorders>
            <w:tcMar>
              <w:top w:w="28" w:type="dxa"/>
              <w:left w:w="102" w:type="dxa"/>
              <w:bottom w:w="28" w:type="dxa"/>
              <w:right w:w="102" w:type="dxa"/>
            </w:tcMar>
            <w:vAlign w:val="center"/>
            <w:hideMark/>
          </w:tcPr>
          <w:p w:rsidRPr="00B61948" w:rsidR="00BB2CCE" w:rsidP="00265BC3" w:rsidRDefault="00BB2CCE" w14:paraId="09FD36F4" w14:textId="77777777">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color="000000" w:sz="2" w:space="0"/>
              <w:left w:val="single" w:color="000000" w:sz="2" w:space="0"/>
              <w:bottom w:val="single" w:color="000000" w:sz="12" w:space="0"/>
              <w:right w:val="single" w:color="000000" w:sz="2" w:space="0"/>
            </w:tcBorders>
            <w:tcMar>
              <w:top w:w="28" w:type="dxa"/>
              <w:left w:w="102" w:type="dxa"/>
              <w:bottom w:w="28" w:type="dxa"/>
              <w:right w:w="102" w:type="dxa"/>
            </w:tcMar>
            <w:vAlign w:val="center"/>
            <w:hideMark/>
          </w:tcPr>
          <w:p w:rsidRPr="00B61948" w:rsidR="00BB2CCE" w:rsidP="00265BC3" w:rsidRDefault="00BB2CCE" w14:paraId="5231E869" w14:textId="77777777">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color="000000" w:sz="2" w:space="0"/>
              <w:left w:val="single" w:color="000000" w:sz="2" w:space="0"/>
              <w:bottom w:val="single" w:color="000000" w:sz="12" w:space="0"/>
              <w:right w:val="nil"/>
            </w:tcBorders>
            <w:tcMar>
              <w:top w:w="28" w:type="dxa"/>
              <w:left w:w="102" w:type="dxa"/>
              <w:bottom w:w="28" w:type="dxa"/>
              <w:right w:w="102" w:type="dxa"/>
            </w:tcMar>
            <w:vAlign w:val="center"/>
            <w:hideMark/>
          </w:tcPr>
          <w:p w:rsidRPr="00B61948" w:rsidR="00BB2CCE" w:rsidP="00265BC3" w:rsidRDefault="00BB2CCE" w14:paraId="5FADDFB5" w14:textId="77777777">
            <w:pPr>
              <w:wordWrap/>
              <w:spacing w:after="0" w:line="240" w:lineRule="auto"/>
              <w:jc w:val="center"/>
              <w:rPr>
                <w:rFonts w:eastAsia="나눔명조"/>
                <w:sz w:val="20"/>
                <w:szCs w:val="22"/>
              </w:rPr>
            </w:pPr>
            <w:r w:rsidRPr="00B61948">
              <w:rPr>
                <w:rFonts w:eastAsia="나눔명조"/>
                <w:sz w:val="20"/>
                <w:szCs w:val="22"/>
              </w:rPr>
              <w:t>5.00</w:t>
            </w:r>
          </w:p>
        </w:tc>
      </w:tr>
    </w:tbl>
    <w:p w:rsidRPr="00B61948" w:rsidR="00BB2CCE" w:rsidP="00265BC3" w:rsidRDefault="00BB2CCE" w14:paraId="6F7BF325" w14:textId="77777777">
      <w:pPr>
        <w:wordWrap/>
        <w:spacing w:before="120" w:after="120" w:line="276" w:lineRule="auto"/>
        <w:rPr>
          <w:rFonts w:eastAsia="나눔명조"/>
          <w:sz w:val="20"/>
          <w:szCs w:val="22"/>
        </w:rPr>
      </w:pPr>
    </w:p>
    <w:p w:rsidRPr="003820D2" w:rsidR="001D51F4" w:rsidP="006A2C1F" w:rsidRDefault="006A2C1F" w14:paraId="1CBC63E7" w14:textId="69D9F1DB">
      <w:pPr>
        <w:pStyle w:val="2"/>
        <w:rPr>
          <w:color w:val="auto"/>
        </w:rPr>
      </w:pPr>
      <w:r w:rsidRPr="003820D2">
        <w:rPr>
          <w:rFonts w:hint="eastAsia"/>
          <w:color w:val="auto"/>
        </w:rPr>
        <w:t>2</w:t>
      </w:r>
      <w:r w:rsidRPr="003820D2">
        <w:rPr>
          <w:color w:val="auto"/>
        </w:rPr>
        <w:t xml:space="preserve">. </w:t>
      </w:r>
      <w:r w:rsidRPr="003820D2" w:rsidR="00BB2CCE">
        <w:rPr>
          <w:rFonts w:hint="eastAsia"/>
          <w:color w:val="auto"/>
        </w:rPr>
        <w:t>연구</w:t>
      </w:r>
      <w:r w:rsidRPr="003820D2" w:rsidR="00BB2CCE">
        <w:rPr>
          <w:rFonts w:hint="eastAsia"/>
          <w:color w:val="auto"/>
        </w:rPr>
        <w:t xml:space="preserve"> </w:t>
      </w:r>
      <w:r w:rsidRPr="003820D2" w:rsidR="00BB2CCE">
        <w:rPr>
          <w:rFonts w:hint="eastAsia"/>
          <w:color w:val="auto"/>
        </w:rPr>
        <w:t>방법</w:t>
      </w:r>
    </w:p>
    <w:p w:rsidRPr="00B61948" w:rsidR="00BB2CCE" w:rsidP="00E001E7" w:rsidRDefault="00BB2CCE" w14:paraId="549AF99C" w14:textId="6228CF2C">
      <w:pPr>
        <w:wordWrap/>
        <w:spacing w:before="120" w:after="120" w:line="276" w:lineRule="auto"/>
        <w:ind w:firstLine="288"/>
        <w:rPr>
          <w:rFonts w:eastAsia="나눔명조"/>
          <w:smallCaps/>
          <w:sz w:val="20"/>
          <w:szCs w:val="22"/>
        </w:rPr>
      </w:pPr>
      <w:r w:rsidRPr="00B61948">
        <w:rPr>
          <w:rFonts w:hint="eastAsia" w:eastAsia="나눔명조"/>
          <w:sz w:val="20"/>
          <w:szCs w:val="22"/>
        </w:rPr>
        <w:t>본</w:t>
      </w:r>
      <w:r w:rsidRPr="00B61948">
        <w:rPr>
          <w:rFonts w:hint="eastAsia" w:eastAsia="나눔명조"/>
          <w:sz w:val="20"/>
          <w:szCs w:val="22"/>
        </w:rPr>
        <w:t xml:space="preserve"> </w:t>
      </w:r>
      <w:r w:rsidRPr="00B61948">
        <w:rPr>
          <w:rFonts w:hint="eastAsia" w:eastAsia="나눔명조"/>
          <w:sz w:val="20"/>
          <w:szCs w:val="22"/>
        </w:rPr>
        <w:t>연구의</w:t>
      </w:r>
      <w:r w:rsidRPr="00B61948">
        <w:rPr>
          <w:rFonts w:hint="eastAsia" w:eastAsia="나눔명조"/>
          <w:sz w:val="20"/>
          <w:szCs w:val="22"/>
        </w:rPr>
        <w:t xml:space="preserve"> </w:t>
      </w:r>
      <w:r w:rsidRPr="00B61948">
        <w:rPr>
          <w:rFonts w:hint="eastAsia" w:eastAsia="나눔명조"/>
          <w:sz w:val="20"/>
          <w:szCs w:val="22"/>
        </w:rPr>
        <w:t>종속변수는</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대해</w:t>
      </w:r>
      <w:r w:rsidRPr="00B61948">
        <w:rPr>
          <w:rFonts w:hint="eastAsia" w:eastAsia="나눔명조"/>
          <w:sz w:val="20"/>
          <w:szCs w:val="22"/>
        </w:rPr>
        <w:t xml:space="preserve"> </w:t>
      </w:r>
      <w:r w:rsidRPr="00B61948">
        <w:rPr>
          <w:rFonts w:hint="eastAsia" w:eastAsia="나눔명조"/>
          <w:sz w:val="20"/>
          <w:szCs w:val="22"/>
        </w:rPr>
        <w:t>긍정적인</w:t>
      </w:r>
      <w:r w:rsidRPr="00B61948">
        <w:rPr>
          <w:rFonts w:hint="eastAsia" w:eastAsia="나눔명조"/>
          <w:sz w:val="20"/>
          <w:szCs w:val="22"/>
        </w:rPr>
        <w:t xml:space="preserve"> </w:t>
      </w:r>
      <w:r w:rsidRPr="00B61948">
        <w:rPr>
          <w:rFonts w:hint="eastAsia" w:eastAsia="나눔명조"/>
          <w:sz w:val="20"/>
          <w:szCs w:val="22"/>
        </w:rPr>
        <w:t>응답을</w:t>
      </w:r>
      <w:r w:rsidRPr="00B61948">
        <w:rPr>
          <w:rFonts w:hint="eastAsia" w:eastAsia="나눔명조"/>
          <w:sz w:val="20"/>
          <w:szCs w:val="22"/>
        </w:rPr>
        <w:t xml:space="preserve"> </w:t>
      </w:r>
      <w:r w:rsidRPr="00B61948">
        <w:rPr>
          <w:rFonts w:hint="eastAsia" w:eastAsia="나눔명조"/>
          <w:sz w:val="20"/>
          <w:szCs w:val="22"/>
        </w:rPr>
        <w:t>할</w:t>
      </w:r>
      <w:r w:rsidRPr="00B61948">
        <w:rPr>
          <w:rFonts w:hint="eastAsia" w:eastAsia="나눔명조"/>
          <w:sz w:val="20"/>
          <w:szCs w:val="22"/>
        </w:rPr>
        <w:t xml:space="preserve"> </w:t>
      </w:r>
      <w:r w:rsidRPr="00B61948">
        <w:rPr>
          <w:rFonts w:hint="eastAsia" w:eastAsia="나눔명조"/>
          <w:sz w:val="20"/>
          <w:szCs w:val="22"/>
        </w:rPr>
        <w:t>경우와</w:t>
      </w:r>
      <w:r w:rsidRPr="00B61948">
        <w:rPr>
          <w:rFonts w:hint="eastAsia" w:eastAsia="나눔명조"/>
          <w:sz w:val="20"/>
          <w:szCs w:val="22"/>
        </w:rPr>
        <w:t xml:space="preserve"> </w:t>
      </w:r>
      <w:r w:rsidRPr="00B61948">
        <w:rPr>
          <w:rFonts w:hint="eastAsia" w:eastAsia="나눔명조"/>
          <w:sz w:val="20"/>
          <w:szCs w:val="22"/>
        </w:rPr>
        <w:t>그렇지</w:t>
      </w:r>
      <w:r w:rsidRPr="00B61948">
        <w:rPr>
          <w:rFonts w:hint="eastAsia" w:eastAsia="나눔명조"/>
          <w:sz w:val="20"/>
          <w:szCs w:val="22"/>
        </w:rPr>
        <w:t xml:space="preserve"> </w:t>
      </w:r>
      <w:r w:rsidRPr="00B61948">
        <w:rPr>
          <w:rFonts w:hint="eastAsia" w:eastAsia="나눔명조"/>
          <w:sz w:val="20"/>
          <w:szCs w:val="22"/>
        </w:rPr>
        <w:t>않을</w:t>
      </w:r>
      <w:r w:rsidRPr="00B61948">
        <w:rPr>
          <w:rFonts w:hint="eastAsia" w:eastAsia="나눔명조"/>
          <w:sz w:val="20"/>
          <w:szCs w:val="22"/>
        </w:rPr>
        <w:t xml:space="preserve"> </w:t>
      </w:r>
      <w:r w:rsidRPr="00B61948">
        <w:rPr>
          <w:rFonts w:hint="eastAsia" w:eastAsia="나눔명조"/>
          <w:sz w:val="20"/>
          <w:szCs w:val="22"/>
        </w:rPr>
        <w:t>경우를</w:t>
      </w:r>
      <w:r w:rsidRPr="00B61948">
        <w:rPr>
          <w:rFonts w:hint="eastAsia" w:eastAsia="나눔명조"/>
          <w:sz w:val="20"/>
          <w:szCs w:val="22"/>
        </w:rPr>
        <w:t xml:space="preserve"> </w:t>
      </w:r>
      <w:r w:rsidRPr="00B61948">
        <w:rPr>
          <w:rFonts w:hint="eastAsia" w:eastAsia="나눔명조"/>
          <w:sz w:val="20"/>
          <w:szCs w:val="22"/>
        </w:rPr>
        <w:t>측정한</w:t>
      </w:r>
      <w:r w:rsidRPr="00B61948">
        <w:rPr>
          <w:rFonts w:hint="eastAsia" w:eastAsia="나눔명조"/>
          <w:sz w:val="20"/>
          <w:szCs w:val="22"/>
        </w:rPr>
        <w:t xml:space="preserve"> </w:t>
      </w:r>
      <w:r w:rsidRPr="00B61948">
        <w:rPr>
          <w:rFonts w:hint="eastAsia" w:eastAsia="나눔명조"/>
          <w:sz w:val="20"/>
          <w:szCs w:val="22"/>
        </w:rPr>
        <w:t>이항변수이다</w:t>
      </w:r>
      <w:r w:rsidRPr="00B61948">
        <w:rPr>
          <w:rFonts w:eastAsia="나눔명조"/>
          <w:sz w:val="20"/>
          <w:szCs w:val="22"/>
        </w:rPr>
        <w:t xml:space="preserve">. </w:t>
      </w:r>
      <w:r w:rsidRPr="00B61948">
        <w:rPr>
          <w:rFonts w:hint="eastAsia" w:eastAsia="나눔명조"/>
          <w:sz w:val="20"/>
          <w:szCs w:val="22"/>
        </w:rPr>
        <w:t>따라서</w:t>
      </w:r>
      <w:r w:rsidRPr="00B61948">
        <w:rPr>
          <w:rFonts w:hint="eastAsia" w:eastAsia="나눔명조"/>
          <w:sz w:val="20"/>
          <w:szCs w:val="22"/>
        </w:rPr>
        <w:t xml:space="preserve"> </w:t>
      </w:r>
      <w:r w:rsidRPr="00B61948">
        <w:rPr>
          <w:rFonts w:hint="eastAsia" w:eastAsia="나눔명조"/>
          <w:sz w:val="20"/>
          <w:szCs w:val="22"/>
        </w:rPr>
        <w:t>예측변수와</w:t>
      </w:r>
      <w:r w:rsidRPr="00B61948">
        <w:rPr>
          <w:rFonts w:hint="eastAsia" w:eastAsia="나눔명조"/>
          <w:sz w:val="20"/>
          <w:szCs w:val="22"/>
        </w:rPr>
        <w:t xml:space="preserve"> </w:t>
      </w:r>
      <w:r w:rsidRPr="00B61948">
        <w:rPr>
          <w:rFonts w:hint="eastAsia" w:eastAsia="나눔명조"/>
          <w:sz w:val="20"/>
          <w:szCs w:val="22"/>
        </w:rPr>
        <w:t>종속변수</w:t>
      </w:r>
      <w:r w:rsidRPr="00B61948">
        <w:rPr>
          <w:rFonts w:hint="eastAsia" w:eastAsia="나눔명조"/>
          <w:sz w:val="20"/>
          <w:szCs w:val="22"/>
        </w:rPr>
        <w:t xml:space="preserve"> </w:t>
      </w:r>
      <w:r w:rsidRPr="00B61948">
        <w:rPr>
          <w:rFonts w:hint="eastAsia" w:eastAsia="나눔명조"/>
          <w:sz w:val="20"/>
          <w:szCs w:val="22"/>
        </w:rPr>
        <w:t>간의</w:t>
      </w:r>
      <w:r w:rsidRPr="00B61948">
        <w:rPr>
          <w:rFonts w:hint="eastAsia" w:eastAsia="나눔명조"/>
          <w:sz w:val="20"/>
          <w:szCs w:val="22"/>
        </w:rPr>
        <w:t xml:space="preserve"> </w:t>
      </w:r>
      <w:r w:rsidRPr="00B61948">
        <w:rPr>
          <w:rFonts w:hint="eastAsia" w:eastAsia="나눔명조"/>
          <w:sz w:val="20"/>
          <w:szCs w:val="22"/>
        </w:rPr>
        <w:t>관계를</w:t>
      </w:r>
      <w:r w:rsidRPr="00B61948">
        <w:rPr>
          <w:rFonts w:hint="eastAsia" w:eastAsia="나눔명조"/>
          <w:sz w:val="20"/>
          <w:szCs w:val="22"/>
        </w:rPr>
        <w:t xml:space="preserve"> </w:t>
      </w:r>
      <w:r w:rsidRPr="00B61948">
        <w:rPr>
          <w:rFonts w:hint="eastAsia" w:eastAsia="나눔명조"/>
          <w:sz w:val="20"/>
          <w:szCs w:val="22"/>
        </w:rPr>
        <w:t>추정하기</w:t>
      </w:r>
      <w:r w:rsidRPr="00B61948">
        <w:rPr>
          <w:rFonts w:hint="eastAsia" w:eastAsia="나눔명조"/>
          <w:sz w:val="20"/>
          <w:szCs w:val="22"/>
        </w:rPr>
        <w:t xml:space="preserve"> </w:t>
      </w:r>
      <w:r w:rsidRPr="00B61948">
        <w:rPr>
          <w:rFonts w:hint="eastAsia" w:eastAsia="나눔명조"/>
          <w:sz w:val="20"/>
          <w:szCs w:val="22"/>
        </w:rPr>
        <w:t>위하여</w:t>
      </w:r>
      <w:r w:rsidRPr="00B61948">
        <w:rPr>
          <w:rFonts w:hint="eastAsia" w:eastAsia="나눔명조"/>
          <w:sz w:val="20"/>
          <w:szCs w:val="22"/>
        </w:rPr>
        <w:t xml:space="preserve"> </w:t>
      </w:r>
      <w:proofErr w:type="spellStart"/>
      <w:r w:rsidRPr="00B61948">
        <w:rPr>
          <w:rFonts w:hint="eastAsia" w:eastAsia="나눔명조"/>
          <w:sz w:val="20"/>
          <w:szCs w:val="22"/>
        </w:rPr>
        <w:t>이항로지스틱</w:t>
      </w:r>
      <w:proofErr w:type="spellEnd"/>
      <w:r w:rsidRPr="00B61948">
        <w:rPr>
          <w:rFonts w:hint="eastAsia" w:eastAsia="나눔명조"/>
          <w:sz w:val="20"/>
          <w:szCs w:val="22"/>
        </w:rPr>
        <w:t xml:space="preserve"> </w:t>
      </w:r>
      <w:r w:rsidRPr="00B61948">
        <w:rPr>
          <w:rFonts w:hint="eastAsia" w:eastAsia="나눔명조"/>
          <w:sz w:val="20"/>
          <w:szCs w:val="22"/>
        </w:rPr>
        <w:t>회귀분석</w:t>
      </w:r>
      <w:r w:rsidRPr="00B61948">
        <w:rPr>
          <w:rFonts w:eastAsia="나눔명조"/>
          <w:sz w:val="20"/>
          <w:szCs w:val="22"/>
        </w:rPr>
        <w:t xml:space="preserve">(binary logistic regression) </w:t>
      </w:r>
      <w:r w:rsidRPr="00B61948">
        <w:rPr>
          <w:rFonts w:hint="eastAsia" w:eastAsia="나눔명조"/>
          <w:sz w:val="20"/>
          <w:szCs w:val="22"/>
        </w:rPr>
        <w:t>방법을</w:t>
      </w:r>
      <w:r w:rsidRPr="00B61948">
        <w:rPr>
          <w:rFonts w:hint="eastAsia" w:eastAsia="나눔명조"/>
          <w:sz w:val="20"/>
          <w:szCs w:val="22"/>
        </w:rPr>
        <w:t xml:space="preserve"> </w:t>
      </w:r>
      <w:r w:rsidRPr="00B61948">
        <w:rPr>
          <w:rFonts w:hint="eastAsia" w:eastAsia="나눔명조"/>
          <w:sz w:val="20"/>
          <w:szCs w:val="22"/>
        </w:rPr>
        <w:t>사용한다</w:t>
      </w:r>
      <w:r w:rsidRPr="00B61948">
        <w:rPr>
          <w:rFonts w:eastAsia="나눔명조"/>
          <w:sz w:val="20"/>
          <w:szCs w:val="22"/>
        </w:rPr>
        <w:t>.</w:t>
      </w:r>
      <w:r w:rsidRPr="00B61948">
        <w:rPr>
          <w:rFonts w:hint="eastAsia" w:eastAsia="나눔명조"/>
          <w:sz w:val="20"/>
          <w:szCs w:val="22"/>
        </w:rPr>
        <w:t xml:space="preserve"> </w:t>
      </w:r>
      <w:proofErr w:type="spellStart"/>
      <w:r w:rsidRPr="00B61948">
        <w:rPr>
          <w:rFonts w:hint="eastAsia" w:eastAsia="나눔명조"/>
          <w:sz w:val="20"/>
          <w:szCs w:val="22"/>
        </w:rPr>
        <w:t>이항로지스틱</w:t>
      </w:r>
      <w:proofErr w:type="spellEnd"/>
      <w:r w:rsidRPr="00B61948">
        <w:rPr>
          <w:rFonts w:hint="eastAsia" w:eastAsia="나눔명조"/>
          <w:sz w:val="20"/>
          <w:szCs w:val="22"/>
        </w:rPr>
        <w:t xml:space="preserve"> </w:t>
      </w:r>
      <w:r w:rsidRPr="00B61948">
        <w:rPr>
          <w:rFonts w:hint="eastAsia" w:eastAsia="나눔명조"/>
          <w:sz w:val="20"/>
          <w:szCs w:val="22"/>
        </w:rPr>
        <w:t>회귀분석의</w:t>
      </w:r>
      <w:r w:rsidRPr="00B61948">
        <w:rPr>
          <w:rFonts w:hint="eastAsia" w:eastAsia="나눔명조"/>
          <w:sz w:val="20"/>
          <w:szCs w:val="22"/>
        </w:rPr>
        <w:t xml:space="preserve"> </w:t>
      </w:r>
      <w:r w:rsidRPr="00B61948">
        <w:rPr>
          <w:rFonts w:hint="eastAsia" w:eastAsia="나눔명조"/>
          <w:sz w:val="20"/>
          <w:szCs w:val="22"/>
        </w:rPr>
        <w:t>결과는</w:t>
      </w:r>
      <w:r w:rsidRPr="00B61948">
        <w:rPr>
          <w:rFonts w:hint="eastAsia" w:eastAsia="나눔명조"/>
          <w:sz w:val="20"/>
          <w:szCs w:val="22"/>
        </w:rPr>
        <w:t xml:space="preserve"> </w:t>
      </w:r>
      <w:r w:rsidRPr="00B61948">
        <w:rPr>
          <w:rFonts w:hint="eastAsia" w:eastAsia="나눔명조"/>
          <w:sz w:val="20"/>
          <w:szCs w:val="22"/>
        </w:rPr>
        <w:t>비선형</w:t>
      </w:r>
      <w:r w:rsidRPr="00B61948">
        <w:rPr>
          <w:rFonts w:hint="eastAsia" w:eastAsia="나눔명조"/>
          <w:sz w:val="20"/>
          <w:szCs w:val="22"/>
        </w:rPr>
        <w:t xml:space="preserve"> </w:t>
      </w:r>
      <w:r w:rsidRPr="00B61948">
        <w:rPr>
          <w:rFonts w:hint="eastAsia" w:eastAsia="나눔명조"/>
          <w:sz w:val="20"/>
          <w:szCs w:val="22"/>
        </w:rPr>
        <w:t>관계를</w:t>
      </w:r>
      <w:r w:rsidRPr="00B61948">
        <w:rPr>
          <w:rFonts w:hint="eastAsia" w:eastAsia="나눔명조"/>
          <w:sz w:val="20"/>
          <w:szCs w:val="22"/>
        </w:rPr>
        <w:t xml:space="preserve"> </w:t>
      </w:r>
      <w:r w:rsidRPr="00B61948">
        <w:rPr>
          <w:rFonts w:hint="eastAsia" w:eastAsia="나눔명조"/>
          <w:sz w:val="20"/>
          <w:szCs w:val="22"/>
        </w:rPr>
        <w:t>선형의</w:t>
      </w:r>
      <w:r w:rsidRPr="00B61948">
        <w:rPr>
          <w:rFonts w:hint="eastAsia" w:eastAsia="나눔명조"/>
          <w:sz w:val="20"/>
          <w:szCs w:val="22"/>
        </w:rPr>
        <w:t xml:space="preserve"> </w:t>
      </w:r>
      <w:r w:rsidRPr="00B61948">
        <w:rPr>
          <w:rFonts w:hint="eastAsia" w:eastAsia="나눔명조"/>
          <w:sz w:val="20"/>
          <w:szCs w:val="22"/>
        </w:rPr>
        <w:t>형태로</w:t>
      </w:r>
      <w:r w:rsidRPr="00B61948">
        <w:rPr>
          <w:rFonts w:hint="eastAsia" w:eastAsia="나눔명조"/>
          <w:sz w:val="20"/>
          <w:szCs w:val="22"/>
        </w:rPr>
        <w:t xml:space="preserve"> </w:t>
      </w:r>
      <w:r w:rsidRPr="00B61948">
        <w:rPr>
          <w:rFonts w:hint="eastAsia" w:eastAsia="나눔명조"/>
          <w:sz w:val="20"/>
          <w:szCs w:val="22"/>
        </w:rPr>
        <w:t>나타내</w:t>
      </w:r>
      <w:r w:rsidRPr="00B61948">
        <w:rPr>
          <w:rFonts w:hint="eastAsia" w:eastAsia="나눔명조"/>
          <w:sz w:val="20"/>
          <w:szCs w:val="22"/>
        </w:rPr>
        <w:t xml:space="preserve"> </w:t>
      </w:r>
      <w:r w:rsidRPr="00B61948">
        <w:rPr>
          <w:rFonts w:hint="eastAsia" w:eastAsia="나눔명조"/>
          <w:sz w:val="20"/>
          <w:szCs w:val="22"/>
        </w:rPr>
        <w:t>보여주기</w:t>
      </w:r>
      <w:r w:rsidRPr="00B61948">
        <w:rPr>
          <w:rFonts w:hint="eastAsia" w:eastAsia="나눔명조"/>
          <w:sz w:val="20"/>
          <w:szCs w:val="22"/>
        </w:rPr>
        <w:t xml:space="preserve"> </w:t>
      </w:r>
      <w:r w:rsidRPr="00B61948">
        <w:rPr>
          <w:rFonts w:hint="eastAsia" w:eastAsia="나눔명조"/>
          <w:sz w:val="20"/>
          <w:szCs w:val="22"/>
        </w:rPr>
        <w:t>위해</w:t>
      </w:r>
      <w:r w:rsidRPr="00B61948">
        <w:rPr>
          <w:rFonts w:hint="eastAsia" w:eastAsia="나눔명조"/>
          <w:sz w:val="20"/>
          <w:szCs w:val="22"/>
        </w:rPr>
        <w:t xml:space="preserve"> </w:t>
      </w:r>
      <w:r w:rsidRPr="00B61948">
        <w:rPr>
          <w:rFonts w:hint="eastAsia" w:eastAsia="나눔명조"/>
          <w:sz w:val="20"/>
          <w:szCs w:val="22"/>
        </w:rPr>
        <w:t>이항의</w:t>
      </w:r>
      <w:r w:rsidRPr="00B61948">
        <w:rPr>
          <w:rFonts w:hint="eastAsia" w:eastAsia="나눔명조"/>
          <w:sz w:val="20"/>
          <w:szCs w:val="22"/>
        </w:rPr>
        <w:t xml:space="preserve"> </w:t>
      </w:r>
      <w:r w:rsidRPr="00B61948">
        <w:rPr>
          <w:rFonts w:hint="eastAsia" w:eastAsia="나눔명조"/>
          <w:sz w:val="20"/>
          <w:szCs w:val="22"/>
        </w:rPr>
        <w:t>값</w:t>
      </w:r>
      <w:r w:rsidRPr="00B61948">
        <w:rPr>
          <w:rFonts w:hint="eastAsia" w:eastAsia="나눔명조"/>
          <w:sz w:val="20"/>
          <w:szCs w:val="22"/>
        </w:rPr>
        <w:t xml:space="preserve"> </w:t>
      </w:r>
      <w:r w:rsidRPr="00B61948">
        <w:rPr>
          <w:rFonts w:hint="eastAsia" w:eastAsia="나눔명조"/>
          <w:sz w:val="20"/>
          <w:szCs w:val="22"/>
        </w:rPr>
        <w:t>중</w:t>
      </w:r>
      <w:r w:rsidRPr="00B61948">
        <w:rPr>
          <w:rFonts w:hint="eastAsia" w:eastAsia="나눔명조"/>
          <w:sz w:val="20"/>
          <w:szCs w:val="22"/>
        </w:rPr>
        <w:t xml:space="preserve"> </w:t>
      </w:r>
      <w:r w:rsidRPr="00B61948">
        <w:rPr>
          <w:rFonts w:hint="eastAsia" w:eastAsia="나눔명조"/>
          <w:sz w:val="20"/>
          <w:szCs w:val="22"/>
        </w:rPr>
        <w:t>종속변수를</w:t>
      </w:r>
      <w:r w:rsidRPr="00B61948">
        <w:rPr>
          <w:rFonts w:hint="eastAsia" w:eastAsia="나눔명조"/>
          <w:sz w:val="20"/>
          <w:szCs w:val="22"/>
        </w:rPr>
        <w:t xml:space="preserve"> </w:t>
      </w:r>
      <w:r w:rsidRPr="00B61948">
        <w:rPr>
          <w:rFonts w:hint="eastAsia" w:eastAsia="나눔명조"/>
          <w:sz w:val="20"/>
          <w:szCs w:val="22"/>
        </w:rPr>
        <w:t>선택할</w:t>
      </w:r>
      <w:r w:rsidRPr="00B61948">
        <w:rPr>
          <w:rFonts w:hint="eastAsia" w:eastAsia="나눔명조"/>
          <w:sz w:val="20"/>
          <w:szCs w:val="22"/>
        </w:rPr>
        <w:t xml:space="preserve"> </w:t>
      </w:r>
      <w:r w:rsidRPr="00B61948">
        <w:rPr>
          <w:rFonts w:hint="eastAsia" w:eastAsia="나눔명조"/>
          <w:sz w:val="20"/>
          <w:szCs w:val="22"/>
        </w:rPr>
        <w:t>확률</w:t>
      </w:r>
      <w:r w:rsidRPr="00B61948">
        <w:rPr>
          <w:rFonts w:eastAsia="나눔명조"/>
          <w:sz w:val="20"/>
          <w:szCs w:val="22"/>
        </w:rPr>
        <w:t>, 1</w:t>
      </w:r>
      <w:r w:rsidRPr="00B61948">
        <w:rPr>
          <w:rFonts w:hint="eastAsia" w:eastAsia="나눔명조"/>
          <w:sz w:val="20"/>
          <w:szCs w:val="22"/>
        </w:rPr>
        <w:t>일</w:t>
      </w:r>
      <w:r w:rsidRPr="00B61948">
        <w:rPr>
          <w:rFonts w:hint="eastAsia" w:eastAsia="나눔명조"/>
          <w:sz w:val="20"/>
          <w:szCs w:val="22"/>
        </w:rPr>
        <w:t xml:space="preserve"> </w:t>
      </w:r>
      <w:r w:rsidRPr="00B61948">
        <w:rPr>
          <w:rFonts w:hint="eastAsia" w:eastAsia="나눔명조"/>
          <w:sz w:val="20"/>
          <w:szCs w:val="22"/>
        </w:rPr>
        <w:t>확률의</w:t>
      </w:r>
      <w:r w:rsidRPr="00B61948">
        <w:rPr>
          <w:rFonts w:hint="eastAsia" w:eastAsia="나눔명조"/>
          <w:sz w:val="20"/>
          <w:szCs w:val="22"/>
        </w:rPr>
        <w:t xml:space="preserve"> </w:t>
      </w:r>
      <w:proofErr w:type="spellStart"/>
      <w:r w:rsidRPr="00B61948">
        <w:rPr>
          <w:rFonts w:hint="eastAsia" w:eastAsia="나눔명조"/>
          <w:sz w:val="20"/>
          <w:szCs w:val="22"/>
        </w:rPr>
        <w:t>승수비</w:t>
      </w:r>
      <w:proofErr w:type="spellEnd"/>
      <w:r w:rsidRPr="00B61948">
        <w:rPr>
          <w:rFonts w:eastAsia="나눔명조"/>
          <w:sz w:val="20"/>
          <w:szCs w:val="22"/>
        </w:rPr>
        <w:t>(odds ratio)</w:t>
      </w:r>
      <w:r w:rsidRPr="00B61948">
        <w:rPr>
          <w:rFonts w:hint="eastAsia" w:eastAsia="나눔명조"/>
          <w:sz w:val="20"/>
          <w:szCs w:val="22"/>
        </w:rPr>
        <w:t>에</w:t>
      </w:r>
      <w:r w:rsidRPr="00B61948">
        <w:rPr>
          <w:rFonts w:hint="eastAsia" w:eastAsia="나눔명조"/>
          <w:sz w:val="20"/>
          <w:szCs w:val="22"/>
        </w:rPr>
        <w:t xml:space="preserve"> </w:t>
      </w:r>
      <w:proofErr w:type="spellStart"/>
      <w:r w:rsidRPr="00B61948">
        <w:rPr>
          <w:rFonts w:hint="eastAsia" w:eastAsia="나눔명조"/>
          <w:sz w:val="20"/>
          <w:szCs w:val="22"/>
        </w:rPr>
        <w:t>자연로그값을</w:t>
      </w:r>
      <w:proofErr w:type="spellEnd"/>
      <w:r w:rsidRPr="00B61948">
        <w:rPr>
          <w:rFonts w:hint="eastAsia" w:eastAsia="나눔명조"/>
          <w:sz w:val="20"/>
          <w:szCs w:val="22"/>
        </w:rPr>
        <w:t xml:space="preserve"> </w:t>
      </w:r>
      <w:r w:rsidRPr="00B61948">
        <w:rPr>
          <w:rFonts w:hint="eastAsia" w:eastAsia="나눔명조"/>
          <w:sz w:val="20"/>
          <w:szCs w:val="22"/>
        </w:rPr>
        <w:t>취한</w:t>
      </w:r>
      <w:r w:rsidRPr="00B61948">
        <w:rPr>
          <w:rFonts w:hint="eastAsia" w:eastAsia="나눔명조"/>
          <w:sz w:val="20"/>
          <w:szCs w:val="22"/>
        </w:rPr>
        <w:t xml:space="preserve"> </w:t>
      </w:r>
      <w:r w:rsidRPr="00B61948">
        <w:rPr>
          <w:rFonts w:hint="eastAsia" w:eastAsia="나눔명조"/>
          <w:sz w:val="20"/>
          <w:szCs w:val="22"/>
        </w:rPr>
        <w:t>것이다</w:t>
      </w:r>
      <w:r w:rsidRPr="00B61948">
        <w:rPr>
          <w:rFonts w:eastAsia="나눔명조"/>
          <w:sz w:val="20"/>
          <w:szCs w:val="22"/>
        </w:rPr>
        <w:t xml:space="preserve">. </w:t>
      </w:r>
      <w:proofErr w:type="spellStart"/>
      <w:r w:rsidRPr="00B61948">
        <w:rPr>
          <w:rFonts w:hint="eastAsia" w:eastAsia="나눔명조"/>
          <w:sz w:val="20"/>
          <w:szCs w:val="22"/>
        </w:rPr>
        <w:t>자연로그값을</w:t>
      </w:r>
      <w:proofErr w:type="spellEnd"/>
      <w:r w:rsidRPr="00B61948">
        <w:rPr>
          <w:rFonts w:hint="eastAsia" w:eastAsia="나눔명조"/>
          <w:sz w:val="20"/>
          <w:szCs w:val="22"/>
        </w:rPr>
        <w:t xml:space="preserve"> </w:t>
      </w:r>
      <w:r w:rsidRPr="00B61948">
        <w:rPr>
          <w:rFonts w:hint="eastAsia" w:eastAsia="나눔명조"/>
          <w:sz w:val="20"/>
          <w:szCs w:val="22"/>
        </w:rPr>
        <w:t>취한</w:t>
      </w:r>
      <w:r w:rsidRPr="00B61948">
        <w:rPr>
          <w:rFonts w:hint="eastAsia" w:eastAsia="나눔명조"/>
          <w:sz w:val="20"/>
          <w:szCs w:val="22"/>
        </w:rPr>
        <w:t xml:space="preserve"> </w:t>
      </w:r>
      <w:r w:rsidRPr="00B61948">
        <w:rPr>
          <w:rFonts w:hint="eastAsia" w:eastAsia="나눔명조"/>
          <w:sz w:val="20"/>
          <w:szCs w:val="22"/>
        </w:rPr>
        <w:t>형태로</w:t>
      </w:r>
      <w:r w:rsidRPr="00B61948">
        <w:rPr>
          <w:rFonts w:hint="eastAsia" w:eastAsia="나눔명조"/>
          <w:sz w:val="20"/>
          <w:szCs w:val="22"/>
        </w:rPr>
        <w:t xml:space="preserve"> </w:t>
      </w:r>
      <w:r w:rsidRPr="00B61948">
        <w:rPr>
          <w:rFonts w:hint="eastAsia" w:eastAsia="나눔명조"/>
          <w:sz w:val="20"/>
          <w:szCs w:val="22"/>
        </w:rPr>
        <w:t>나타나는</w:t>
      </w:r>
      <w:r w:rsidRPr="00B61948">
        <w:rPr>
          <w:rFonts w:hint="eastAsia" w:eastAsia="나눔명조"/>
          <w:sz w:val="20"/>
          <w:szCs w:val="22"/>
        </w:rPr>
        <w:t xml:space="preserve"> </w:t>
      </w:r>
      <w:proofErr w:type="spellStart"/>
      <w:r w:rsidRPr="00B61948">
        <w:rPr>
          <w:rFonts w:hint="eastAsia" w:eastAsia="나눔명조"/>
          <w:sz w:val="20"/>
          <w:szCs w:val="22"/>
        </w:rPr>
        <w:t>이항로지스틱</w:t>
      </w:r>
      <w:proofErr w:type="spellEnd"/>
      <w:r w:rsidRPr="00B61948">
        <w:rPr>
          <w:rFonts w:hint="eastAsia" w:eastAsia="나눔명조"/>
          <w:sz w:val="20"/>
          <w:szCs w:val="22"/>
        </w:rPr>
        <w:t xml:space="preserve"> </w:t>
      </w:r>
      <w:r w:rsidRPr="00B61948">
        <w:rPr>
          <w:rFonts w:hint="eastAsia" w:eastAsia="나눔명조"/>
          <w:sz w:val="20"/>
          <w:szCs w:val="22"/>
        </w:rPr>
        <w:t>회귀분석의</w:t>
      </w:r>
      <w:r w:rsidRPr="00B61948">
        <w:rPr>
          <w:rFonts w:hint="eastAsia" w:eastAsia="나눔명조"/>
          <w:sz w:val="20"/>
          <w:szCs w:val="22"/>
        </w:rPr>
        <w:t xml:space="preserve"> </w:t>
      </w:r>
      <w:r w:rsidRPr="00B61948">
        <w:rPr>
          <w:rFonts w:hint="eastAsia" w:eastAsia="나눔명조"/>
          <w:sz w:val="20"/>
          <w:szCs w:val="22"/>
        </w:rPr>
        <w:t>계수</w:t>
      </w:r>
      <w:r w:rsidRPr="00B61948">
        <w:rPr>
          <w:rFonts w:hint="eastAsia" w:eastAsia="나눔명조"/>
          <w:sz w:val="20"/>
          <w:szCs w:val="22"/>
        </w:rPr>
        <w:t xml:space="preserve"> </w:t>
      </w:r>
      <w:r w:rsidRPr="00B61948">
        <w:rPr>
          <w:rFonts w:hint="eastAsia" w:eastAsia="나눔명조"/>
          <w:sz w:val="20"/>
          <w:szCs w:val="22"/>
        </w:rPr>
        <w:t>값을</w:t>
      </w:r>
      <w:r w:rsidRPr="00B61948">
        <w:rPr>
          <w:rFonts w:hint="eastAsia" w:eastAsia="나눔명조"/>
          <w:sz w:val="20"/>
          <w:szCs w:val="22"/>
        </w:rPr>
        <w:t xml:space="preserve"> </w:t>
      </w:r>
      <w:r w:rsidRPr="00B61948">
        <w:rPr>
          <w:rFonts w:hint="eastAsia" w:eastAsia="나눔명조"/>
          <w:sz w:val="20"/>
          <w:szCs w:val="22"/>
        </w:rPr>
        <w:t>직접적인</w:t>
      </w:r>
      <w:r w:rsidRPr="00B61948">
        <w:rPr>
          <w:rFonts w:hint="eastAsia" w:eastAsia="나눔명조"/>
          <w:sz w:val="20"/>
          <w:szCs w:val="22"/>
        </w:rPr>
        <w:t xml:space="preserve"> </w:t>
      </w:r>
      <w:r w:rsidRPr="00B61948">
        <w:rPr>
          <w:rFonts w:hint="eastAsia" w:eastAsia="나눔명조"/>
          <w:sz w:val="20"/>
          <w:szCs w:val="22"/>
        </w:rPr>
        <w:t>해석하여</w:t>
      </w:r>
      <w:r w:rsidRPr="00B61948">
        <w:rPr>
          <w:rFonts w:hint="eastAsia" w:eastAsia="나눔명조"/>
          <w:sz w:val="20"/>
          <w:szCs w:val="22"/>
        </w:rPr>
        <w:t xml:space="preserve"> </w:t>
      </w:r>
      <w:r w:rsidRPr="00B61948">
        <w:rPr>
          <w:rFonts w:hint="eastAsia" w:eastAsia="나눔명조"/>
          <w:sz w:val="20"/>
          <w:szCs w:val="22"/>
        </w:rPr>
        <w:t>함의를</w:t>
      </w:r>
      <w:r w:rsidRPr="00B61948">
        <w:rPr>
          <w:rFonts w:hint="eastAsia" w:eastAsia="나눔명조"/>
          <w:sz w:val="20"/>
          <w:szCs w:val="22"/>
        </w:rPr>
        <w:t xml:space="preserve"> </w:t>
      </w:r>
      <w:r w:rsidRPr="00B61948">
        <w:rPr>
          <w:rFonts w:hint="eastAsia" w:eastAsia="나눔명조"/>
          <w:sz w:val="20"/>
          <w:szCs w:val="22"/>
        </w:rPr>
        <w:t>도출하는</w:t>
      </w:r>
      <w:r w:rsidRPr="00B61948">
        <w:rPr>
          <w:rFonts w:hint="eastAsia" w:eastAsia="나눔명조"/>
          <w:sz w:val="20"/>
          <w:szCs w:val="22"/>
        </w:rPr>
        <w:t xml:space="preserve"> </w:t>
      </w:r>
      <w:r w:rsidRPr="00B61948">
        <w:rPr>
          <w:rFonts w:hint="eastAsia" w:eastAsia="나눔명조"/>
          <w:sz w:val="20"/>
          <w:szCs w:val="22"/>
        </w:rPr>
        <w:t>데</w:t>
      </w:r>
      <w:r w:rsidRPr="00B61948">
        <w:rPr>
          <w:rFonts w:hint="eastAsia" w:eastAsia="나눔명조"/>
          <w:sz w:val="20"/>
          <w:szCs w:val="22"/>
        </w:rPr>
        <w:t xml:space="preserve"> </w:t>
      </w:r>
      <w:r w:rsidRPr="00B61948">
        <w:rPr>
          <w:rFonts w:hint="eastAsia" w:eastAsia="나눔명조"/>
          <w:sz w:val="20"/>
          <w:szCs w:val="22"/>
        </w:rPr>
        <w:t>어려움이</w:t>
      </w:r>
      <w:r w:rsidRPr="00B61948">
        <w:rPr>
          <w:rFonts w:hint="eastAsia" w:eastAsia="나눔명조"/>
          <w:sz w:val="20"/>
          <w:szCs w:val="22"/>
        </w:rPr>
        <w:t xml:space="preserve"> </w:t>
      </w:r>
      <w:r w:rsidRPr="00B61948">
        <w:rPr>
          <w:rFonts w:hint="eastAsia" w:eastAsia="나눔명조"/>
          <w:sz w:val="20"/>
          <w:szCs w:val="22"/>
        </w:rPr>
        <w:t>있기</w:t>
      </w:r>
      <w:r w:rsidRPr="00B61948">
        <w:rPr>
          <w:rFonts w:hint="eastAsia" w:eastAsia="나눔명조"/>
          <w:sz w:val="20"/>
          <w:szCs w:val="22"/>
        </w:rPr>
        <w:t xml:space="preserve"> </w:t>
      </w:r>
      <w:r w:rsidRPr="00B61948">
        <w:rPr>
          <w:rFonts w:hint="eastAsia" w:eastAsia="나눔명조"/>
          <w:sz w:val="20"/>
          <w:szCs w:val="22"/>
        </w:rPr>
        <w:t>때문에</w:t>
      </w:r>
      <w:r w:rsidRPr="00B61948">
        <w:rPr>
          <w:rFonts w:hint="eastAsia" w:eastAsia="나눔명조"/>
          <w:sz w:val="20"/>
          <w:szCs w:val="22"/>
        </w:rPr>
        <w:t xml:space="preserve"> </w:t>
      </w:r>
      <w:r w:rsidRPr="00B61948">
        <w:rPr>
          <w:rFonts w:hint="eastAsia" w:eastAsia="나눔명조"/>
          <w:sz w:val="20"/>
          <w:szCs w:val="22"/>
        </w:rPr>
        <w:t>검증하고자</w:t>
      </w:r>
      <w:r w:rsidRPr="00B61948">
        <w:rPr>
          <w:rFonts w:hint="eastAsia" w:eastAsia="나눔명조"/>
          <w:sz w:val="20"/>
          <w:szCs w:val="22"/>
        </w:rPr>
        <w:t xml:space="preserve"> </w:t>
      </w:r>
      <w:r w:rsidRPr="00B61948">
        <w:rPr>
          <w:rFonts w:hint="eastAsia" w:eastAsia="나눔명조"/>
          <w:sz w:val="20"/>
          <w:szCs w:val="22"/>
        </w:rPr>
        <w:t>하는</w:t>
      </w:r>
      <w:r w:rsidRPr="00B61948">
        <w:rPr>
          <w:rFonts w:hint="eastAsia" w:eastAsia="나눔명조"/>
          <w:sz w:val="20"/>
          <w:szCs w:val="22"/>
        </w:rPr>
        <w:t xml:space="preserve"> </w:t>
      </w:r>
      <w:r w:rsidRPr="00B61948">
        <w:rPr>
          <w:rFonts w:hint="eastAsia" w:eastAsia="나눔명조"/>
          <w:sz w:val="20"/>
          <w:szCs w:val="22"/>
        </w:rPr>
        <w:t>가설을</w:t>
      </w:r>
      <w:r w:rsidRPr="00B61948">
        <w:rPr>
          <w:rFonts w:hint="eastAsia" w:eastAsia="나눔명조"/>
          <w:sz w:val="20"/>
          <w:szCs w:val="22"/>
        </w:rPr>
        <w:t xml:space="preserve"> </w:t>
      </w:r>
      <w:r w:rsidRPr="00B61948">
        <w:rPr>
          <w:rFonts w:hint="eastAsia" w:eastAsia="나눔명조"/>
          <w:sz w:val="20"/>
          <w:szCs w:val="22"/>
        </w:rPr>
        <w:t>경험적으로</w:t>
      </w:r>
      <w:r w:rsidRPr="00B61948">
        <w:rPr>
          <w:rFonts w:hint="eastAsia" w:eastAsia="나눔명조"/>
          <w:sz w:val="20"/>
          <w:szCs w:val="22"/>
        </w:rPr>
        <w:t xml:space="preserve"> </w:t>
      </w:r>
      <w:r w:rsidRPr="00B61948">
        <w:rPr>
          <w:rFonts w:hint="eastAsia" w:eastAsia="나눔명조"/>
          <w:sz w:val="20"/>
          <w:szCs w:val="22"/>
        </w:rPr>
        <w:t>분석한</w:t>
      </w:r>
      <w:r w:rsidRPr="00B61948">
        <w:rPr>
          <w:rFonts w:hint="eastAsia" w:eastAsia="나눔명조"/>
          <w:sz w:val="20"/>
          <w:szCs w:val="22"/>
        </w:rPr>
        <w:t xml:space="preserve"> </w:t>
      </w:r>
      <w:r w:rsidRPr="00B61948">
        <w:rPr>
          <w:rFonts w:hint="eastAsia" w:eastAsia="나눔명조"/>
          <w:sz w:val="20"/>
          <w:szCs w:val="22"/>
        </w:rPr>
        <w:t>모델에서는</w:t>
      </w:r>
      <w:r w:rsidRPr="00B61948">
        <w:rPr>
          <w:rFonts w:hint="eastAsia" w:eastAsia="나눔명조"/>
          <w:sz w:val="20"/>
          <w:szCs w:val="22"/>
        </w:rPr>
        <w:t xml:space="preserve"> </w:t>
      </w:r>
      <w:r w:rsidRPr="00B61948">
        <w:rPr>
          <w:rFonts w:hint="eastAsia" w:eastAsia="나눔명조"/>
          <w:sz w:val="20"/>
          <w:szCs w:val="22"/>
        </w:rPr>
        <w:t>주요</w:t>
      </w:r>
      <w:r w:rsidRPr="00B61948">
        <w:rPr>
          <w:rFonts w:hint="eastAsia" w:eastAsia="나눔명조"/>
          <w:sz w:val="20"/>
          <w:szCs w:val="22"/>
        </w:rPr>
        <w:t xml:space="preserve"> </w:t>
      </w:r>
      <w:r w:rsidRPr="00B61948">
        <w:rPr>
          <w:rFonts w:hint="eastAsia" w:eastAsia="나눔명조"/>
          <w:sz w:val="20"/>
          <w:szCs w:val="22"/>
        </w:rPr>
        <w:t>변수의</w:t>
      </w:r>
      <w:r w:rsidRPr="00B61948">
        <w:rPr>
          <w:rFonts w:hint="eastAsia" w:eastAsia="나눔명조"/>
          <w:sz w:val="20"/>
          <w:szCs w:val="22"/>
        </w:rPr>
        <w:t xml:space="preserve"> </w:t>
      </w:r>
      <w:r w:rsidRPr="00B61948">
        <w:rPr>
          <w:rFonts w:hint="eastAsia" w:eastAsia="나눔명조"/>
          <w:sz w:val="20"/>
          <w:szCs w:val="22"/>
        </w:rPr>
        <w:t>효과를</w:t>
      </w:r>
      <w:r w:rsidRPr="00B61948" w:rsidR="00C311B9">
        <w:rPr>
          <w:rFonts w:eastAsia="나눔명조"/>
          <w:sz w:val="20"/>
          <w:szCs w:val="22"/>
        </w:rPr>
        <w:t xml:space="preserve"> </w:t>
      </w:r>
      <w:r w:rsidRPr="00B61948">
        <w:rPr>
          <w:rFonts w:hint="eastAsia" w:eastAsia="나눔명조"/>
          <w:sz w:val="20"/>
          <w:szCs w:val="22"/>
        </w:rPr>
        <w:t>예측확률의</w:t>
      </w:r>
      <w:r w:rsidRPr="00B61948">
        <w:rPr>
          <w:rFonts w:hint="eastAsia" w:eastAsia="나눔명조"/>
          <w:sz w:val="20"/>
          <w:szCs w:val="22"/>
        </w:rPr>
        <w:t xml:space="preserve"> </w:t>
      </w:r>
      <w:r w:rsidRPr="00B61948">
        <w:rPr>
          <w:rFonts w:hint="eastAsia" w:eastAsia="나눔명조"/>
          <w:sz w:val="20"/>
          <w:szCs w:val="22"/>
        </w:rPr>
        <w:t>변화로</w:t>
      </w:r>
      <w:r w:rsidRPr="00B61948">
        <w:rPr>
          <w:rFonts w:hint="eastAsia" w:eastAsia="나눔명조"/>
          <w:sz w:val="20"/>
          <w:szCs w:val="22"/>
        </w:rPr>
        <w:t xml:space="preserve"> </w:t>
      </w:r>
      <w:proofErr w:type="spellStart"/>
      <w:r w:rsidRPr="00B61948">
        <w:rPr>
          <w:rFonts w:hint="eastAsia" w:eastAsia="나눔명조"/>
          <w:sz w:val="20"/>
          <w:szCs w:val="22"/>
        </w:rPr>
        <w:t>시각화하여</w:t>
      </w:r>
      <w:proofErr w:type="spellEnd"/>
      <w:r w:rsidRPr="00B61948">
        <w:rPr>
          <w:rFonts w:hint="eastAsia" w:eastAsia="나눔명조"/>
          <w:sz w:val="20"/>
          <w:szCs w:val="22"/>
        </w:rPr>
        <w:t xml:space="preserve"> </w:t>
      </w:r>
      <w:r w:rsidRPr="00B61948">
        <w:rPr>
          <w:rFonts w:hint="eastAsia" w:eastAsia="나눔명조"/>
          <w:sz w:val="20"/>
          <w:szCs w:val="22"/>
        </w:rPr>
        <w:t>제시한다</w:t>
      </w:r>
      <w:r w:rsidRPr="00B61948" w:rsidR="00541892">
        <w:rPr>
          <w:rFonts w:eastAsia="나눔명조"/>
          <w:sz w:val="20"/>
          <w:szCs w:val="22"/>
        </w:rPr>
        <w:fldChar w:fldCharType="begin"/>
      </w:r>
      <w:r w:rsidR="00AC65B9">
        <w:rPr>
          <w:rFonts w:eastAsia="나눔명조"/>
          <w:sz w:val="20"/>
          <w:szCs w:val="22"/>
        </w:rPr>
        <w:instrText xml:space="preserve"> ADDIN ZOTERO_ITEM CSL_CITATION {"citationID":"DFxvfSHa","properties":{"formattedCitation":"(King, Tomz, and Wittenberg 2000)","plainCitation":"(King, Tomz, and Wittenberg 2000)","dontUpdate":true,"noteIndex":0},"citationItems":[{"id":"PSjZbscb/e5nDGWSw","uris":["http://zotero.org/users/5210800/items/4RPEQ44D"],"uri":["http://zotero.org/users/5210800/items/4RPEQ44D"],"itemData":{"id":1104,"type":"article-journal","container-title":"American Journal of Political Science","issue":"2","language":"en","note":"Citation Key: king:tomz:wittenberg:2000","page":"341–355","source":"Zotero","title":"Making the Most of Statistical Analyses: Improving Interpretation and Presentation","volume":"44","author":[{"family":"King","given":"Gary"},{"family":"Tomz","given":"Michael"},{"family":"Wittenberg","given":"Jason"}],"issued":{"date-parts":[["2000"]]}}}],"schema":"https://github.com/citation-style-language/schema/raw/master/csl-citation.json"} </w:instrText>
      </w:r>
      <w:r w:rsidRPr="00B61948" w:rsidR="00541892">
        <w:rPr>
          <w:rFonts w:eastAsia="나눔명조"/>
          <w:sz w:val="20"/>
          <w:szCs w:val="22"/>
        </w:rPr>
        <w:fldChar w:fldCharType="separate"/>
      </w:r>
      <w:r w:rsidRPr="00B61948" w:rsidR="00541892">
        <w:rPr>
          <w:sz w:val="20"/>
        </w:rPr>
        <w:t>(King</w:t>
      </w:r>
      <w:r w:rsidR="00ED7186">
        <w:rPr>
          <w:sz w:val="20"/>
        </w:rPr>
        <w:t xml:space="preserve"> </w:t>
      </w:r>
      <w:r w:rsidR="00ED7186">
        <w:rPr>
          <w:rFonts w:hint="eastAsia"/>
          <w:sz w:val="20"/>
        </w:rPr>
        <w:t>e</w:t>
      </w:r>
      <w:r w:rsidR="00ED7186">
        <w:rPr>
          <w:sz w:val="20"/>
        </w:rPr>
        <w:t>t al.,</w:t>
      </w:r>
      <w:r w:rsidRPr="00B61948" w:rsidR="00541892">
        <w:rPr>
          <w:sz w:val="20"/>
        </w:rPr>
        <w:t xml:space="preserve"> 2000)</w:t>
      </w:r>
      <w:r w:rsidRPr="00B61948" w:rsidR="00541892">
        <w:rPr>
          <w:rFonts w:eastAsia="나눔명조"/>
          <w:sz w:val="20"/>
          <w:szCs w:val="22"/>
        </w:rPr>
        <w:fldChar w:fldCharType="end"/>
      </w:r>
      <w:r w:rsidRPr="00B61948">
        <w:rPr>
          <w:rFonts w:eastAsia="나눔명조"/>
          <w:sz w:val="20"/>
          <w:szCs w:val="22"/>
        </w:rPr>
        <w:t>.</w:t>
      </w:r>
      <w:r w:rsidR="00DA3AE4">
        <w:rPr>
          <w:rFonts w:hint="eastAsia" w:eastAsia="나눔명조"/>
          <w:sz w:val="20"/>
          <w:szCs w:val="22"/>
        </w:rPr>
        <w:t xml:space="preserve"> </w:t>
      </w:r>
      <w:r w:rsidRPr="00B61948">
        <w:rPr>
          <w:rFonts w:hint="eastAsia" w:eastAsia="나눔명조"/>
          <w:sz w:val="20"/>
          <w:szCs w:val="22"/>
        </w:rPr>
        <w:t>주요</w:t>
      </w:r>
      <w:r w:rsidRPr="00B61948">
        <w:rPr>
          <w:rFonts w:hint="eastAsia" w:eastAsia="나눔명조"/>
          <w:sz w:val="20"/>
          <w:szCs w:val="22"/>
        </w:rPr>
        <w:t xml:space="preserve"> </w:t>
      </w:r>
      <w:r w:rsidRPr="00B61948">
        <w:rPr>
          <w:rFonts w:hint="eastAsia" w:eastAsia="나눔명조"/>
          <w:sz w:val="20"/>
          <w:szCs w:val="22"/>
        </w:rPr>
        <w:t>변수인</w:t>
      </w:r>
      <w:r w:rsidRPr="00B61948">
        <w:rPr>
          <w:rFonts w:hint="eastAsia" w:eastAsia="나눔명조"/>
          <w:sz w:val="20"/>
          <w:szCs w:val="22"/>
        </w:rPr>
        <w:t xml:space="preserve"> </w:t>
      </w:r>
      <w:r w:rsidRPr="00B61948">
        <w:rPr>
          <w:rFonts w:hint="eastAsia" w:eastAsia="나눔명조"/>
          <w:sz w:val="20"/>
          <w:szCs w:val="22"/>
        </w:rPr>
        <w:t>리더십</w:t>
      </w:r>
      <w:r w:rsidRPr="00B61948">
        <w:rPr>
          <w:rFonts w:hint="eastAsia" w:eastAsia="나눔명조"/>
          <w:sz w:val="20"/>
          <w:szCs w:val="22"/>
        </w:rPr>
        <w:t xml:space="preserve"> </w:t>
      </w:r>
      <w:r w:rsidRPr="00B61948">
        <w:rPr>
          <w:rFonts w:hint="eastAsia" w:eastAsia="나눔명조"/>
          <w:sz w:val="20"/>
          <w:szCs w:val="22"/>
        </w:rPr>
        <w:t>유형과</w:t>
      </w:r>
      <w:r w:rsidRPr="00B61948">
        <w:rPr>
          <w:rFonts w:hint="eastAsia" w:eastAsia="나눔명조"/>
          <w:sz w:val="20"/>
          <w:szCs w:val="22"/>
        </w:rPr>
        <w:t xml:space="preserve"> </w:t>
      </w:r>
      <w:r w:rsidRPr="00B61948">
        <w:rPr>
          <w:rFonts w:hint="eastAsia" w:eastAsia="나눔명조"/>
          <w:sz w:val="20"/>
          <w:szCs w:val="22"/>
        </w:rPr>
        <w:t>협업</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의사소통</w:t>
      </w:r>
      <w:r w:rsidRPr="00B61948">
        <w:rPr>
          <w:rFonts w:hint="eastAsia" w:eastAsia="나눔명조"/>
          <w:sz w:val="20"/>
          <w:szCs w:val="22"/>
        </w:rPr>
        <w:t xml:space="preserve"> </w:t>
      </w:r>
      <w:r w:rsidRPr="00B61948">
        <w:rPr>
          <w:rFonts w:hint="eastAsia" w:eastAsia="나눔명조"/>
          <w:sz w:val="20"/>
          <w:szCs w:val="22"/>
        </w:rPr>
        <w:t>수준은</w:t>
      </w:r>
      <w:r w:rsidRPr="00B61948">
        <w:rPr>
          <w:rFonts w:hint="eastAsia" w:eastAsia="나눔명조"/>
          <w:sz w:val="20"/>
          <w:szCs w:val="22"/>
        </w:rPr>
        <w:t xml:space="preserve"> </w:t>
      </w:r>
      <w:r w:rsidRPr="00B61948">
        <w:rPr>
          <w:rFonts w:hint="eastAsia" w:eastAsia="나눔명조"/>
          <w:sz w:val="20"/>
          <w:szCs w:val="22"/>
        </w:rPr>
        <w:t>모두</w:t>
      </w:r>
      <w:r w:rsidRPr="00B61948">
        <w:rPr>
          <w:rFonts w:hint="eastAsia" w:eastAsia="나눔명조"/>
          <w:sz w:val="20"/>
          <w:szCs w:val="22"/>
        </w:rPr>
        <w:t xml:space="preserve"> </w:t>
      </w:r>
      <w:r w:rsidRPr="00B61948">
        <w:rPr>
          <w:rFonts w:hint="eastAsia" w:eastAsia="나눔명조"/>
          <w:sz w:val="20"/>
          <w:szCs w:val="22"/>
        </w:rPr>
        <w:t>요인분석을</w:t>
      </w:r>
      <w:r w:rsidRPr="00B61948">
        <w:rPr>
          <w:rFonts w:hint="eastAsia" w:eastAsia="나눔명조"/>
          <w:sz w:val="20"/>
          <w:szCs w:val="22"/>
        </w:rPr>
        <w:t xml:space="preserve"> </w:t>
      </w:r>
      <w:r w:rsidRPr="00B61948">
        <w:rPr>
          <w:rFonts w:hint="eastAsia" w:eastAsia="나눔명조"/>
          <w:sz w:val="20"/>
          <w:szCs w:val="22"/>
        </w:rPr>
        <w:t>통해</w:t>
      </w:r>
      <w:r w:rsidRPr="00B61948">
        <w:rPr>
          <w:rFonts w:hint="eastAsia" w:eastAsia="나눔명조"/>
          <w:sz w:val="20"/>
          <w:szCs w:val="22"/>
        </w:rPr>
        <w:t xml:space="preserve"> </w:t>
      </w:r>
      <w:r w:rsidRPr="00B61948">
        <w:rPr>
          <w:rFonts w:hint="eastAsia" w:eastAsia="나눔명조"/>
          <w:sz w:val="20"/>
          <w:szCs w:val="22"/>
        </w:rPr>
        <w:t>재구성된</w:t>
      </w:r>
      <w:r w:rsidRPr="00B61948">
        <w:rPr>
          <w:rFonts w:hint="eastAsia" w:eastAsia="나눔명조"/>
          <w:sz w:val="20"/>
          <w:szCs w:val="22"/>
        </w:rPr>
        <w:t xml:space="preserve"> </w:t>
      </w:r>
      <w:r w:rsidRPr="00B61948">
        <w:rPr>
          <w:rFonts w:hint="eastAsia" w:eastAsia="나눔명조"/>
          <w:sz w:val="20"/>
          <w:szCs w:val="22"/>
        </w:rPr>
        <w:t>변수로</w:t>
      </w:r>
      <w:r w:rsidRPr="00B61948">
        <w:rPr>
          <w:rFonts w:hint="eastAsia" w:eastAsia="나눔명조"/>
          <w:sz w:val="20"/>
          <w:szCs w:val="22"/>
        </w:rPr>
        <w:t xml:space="preserve"> </w:t>
      </w:r>
      <w:r w:rsidRPr="00B61948">
        <w:rPr>
          <w:rFonts w:hint="eastAsia" w:eastAsia="나눔명조"/>
          <w:sz w:val="20"/>
          <w:szCs w:val="22"/>
        </w:rPr>
        <w:t>일종의</w:t>
      </w:r>
      <w:r w:rsidRPr="00B61948">
        <w:rPr>
          <w:rFonts w:hint="eastAsia" w:eastAsia="나눔명조"/>
          <w:sz w:val="20"/>
          <w:szCs w:val="22"/>
        </w:rPr>
        <w:t xml:space="preserve"> </w:t>
      </w:r>
      <w:r w:rsidRPr="00B61948">
        <w:rPr>
          <w:rFonts w:hint="eastAsia" w:eastAsia="나눔명조"/>
          <w:sz w:val="20"/>
          <w:szCs w:val="22"/>
        </w:rPr>
        <w:t>표준화된</w:t>
      </w:r>
      <w:r w:rsidRPr="00B61948">
        <w:rPr>
          <w:rFonts w:hint="eastAsia" w:eastAsia="나눔명조"/>
          <w:sz w:val="20"/>
          <w:szCs w:val="22"/>
        </w:rPr>
        <w:t xml:space="preserve"> </w:t>
      </w:r>
      <w:r w:rsidRPr="00B61948">
        <w:rPr>
          <w:rFonts w:hint="eastAsia" w:eastAsia="나눔명조"/>
          <w:sz w:val="20"/>
          <w:szCs w:val="22"/>
        </w:rPr>
        <w:t>값을</w:t>
      </w:r>
      <w:r w:rsidRPr="00B61948">
        <w:rPr>
          <w:rFonts w:hint="eastAsia" w:eastAsia="나눔명조"/>
          <w:sz w:val="20"/>
          <w:szCs w:val="22"/>
        </w:rPr>
        <w:t xml:space="preserve"> </w:t>
      </w:r>
      <w:r w:rsidRPr="00B61948">
        <w:rPr>
          <w:rFonts w:hint="eastAsia" w:eastAsia="나눔명조"/>
          <w:sz w:val="20"/>
          <w:szCs w:val="22"/>
        </w:rPr>
        <w:t>가진다</w:t>
      </w:r>
      <w:r w:rsidRPr="00B61948">
        <w:rPr>
          <w:rFonts w:eastAsia="나눔명조"/>
          <w:sz w:val="20"/>
          <w:szCs w:val="22"/>
        </w:rPr>
        <w:t xml:space="preserve">. </w:t>
      </w:r>
      <w:r w:rsidRPr="00B61948">
        <w:rPr>
          <w:rFonts w:hint="eastAsia" w:eastAsia="나눔명조"/>
          <w:sz w:val="20"/>
          <w:szCs w:val="22"/>
        </w:rPr>
        <w:t>따라서</w:t>
      </w:r>
      <w:r w:rsidRPr="00B61948">
        <w:rPr>
          <w:rFonts w:hint="eastAsia" w:eastAsia="나눔명조"/>
          <w:sz w:val="20"/>
          <w:szCs w:val="22"/>
        </w:rPr>
        <w:t xml:space="preserve"> </w:t>
      </w:r>
      <w:r w:rsidRPr="00B61948">
        <w:rPr>
          <w:rFonts w:hint="eastAsia" w:eastAsia="나눔명조"/>
          <w:sz w:val="20"/>
          <w:szCs w:val="22"/>
        </w:rPr>
        <w:t>일반적으로</w:t>
      </w:r>
      <w:r w:rsidRPr="00B61948">
        <w:rPr>
          <w:rFonts w:hint="eastAsia" w:eastAsia="나눔명조"/>
          <w:sz w:val="20"/>
          <w:szCs w:val="22"/>
        </w:rPr>
        <w:t xml:space="preserve"> </w:t>
      </w:r>
      <w:r w:rsidRPr="00B61948">
        <w:rPr>
          <w:rFonts w:hint="eastAsia" w:eastAsia="나눔명조"/>
          <w:sz w:val="20"/>
          <w:szCs w:val="22"/>
        </w:rPr>
        <w:t>변수</w:t>
      </w:r>
      <w:r w:rsidRPr="00B61948">
        <w:rPr>
          <w:rFonts w:hint="eastAsia" w:eastAsia="나눔명조"/>
          <w:sz w:val="20"/>
          <w:szCs w:val="22"/>
        </w:rPr>
        <w:t xml:space="preserve"> </w:t>
      </w:r>
      <w:r w:rsidRPr="00B61948">
        <w:rPr>
          <w:rFonts w:hint="eastAsia" w:eastAsia="나눔명조"/>
          <w:sz w:val="20"/>
          <w:szCs w:val="22"/>
        </w:rPr>
        <w:t>간</w:t>
      </w:r>
      <w:r w:rsidRPr="00B61948">
        <w:rPr>
          <w:rFonts w:hint="eastAsia" w:eastAsia="나눔명조"/>
          <w:sz w:val="20"/>
          <w:szCs w:val="22"/>
        </w:rPr>
        <w:t xml:space="preserve"> </w:t>
      </w:r>
      <w:r w:rsidRPr="00B61948">
        <w:rPr>
          <w:rFonts w:hint="eastAsia" w:eastAsia="나눔명조"/>
          <w:sz w:val="20"/>
          <w:szCs w:val="22"/>
        </w:rPr>
        <w:t>한계효과를</w:t>
      </w:r>
      <w:r w:rsidRPr="00B61948">
        <w:rPr>
          <w:rFonts w:hint="eastAsia" w:eastAsia="나눔명조"/>
          <w:sz w:val="20"/>
          <w:szCs w:val="22"/>
        </w:rPr>
        <w:t xml:space="preserve"> </w:t>
      </w:r>
      <w:r w:rsidRPr="00B61948">
        <w:rPr>
          <w:rFonts w:hint="eastAsia" w:eastAsia="나눔명조"/>
          <w:sz w:val="20"/>
          <w:szCs w:val="22"/>
        </w:rPr>
        <w:t>해석하듯</w:t>
      </w:r>
      <w:r w:rsidRPr="00B61948">
        <w:rPr>
          <w:rFonts w:hint="eastAsia" w:eastAsia="나눔명조"/>
          <w:sz w:val="20"/>
          <w:szCs w:val="22"/>
        </w:rPr>
        <w:t xml:space="preserve"> </w:t>
      </w:r>
      <w:r w:rsidRPr="00B61948">
        <w:rPr>
          <w:rFonts w:hint="eastAsia" w:eastAsia="나눔명조"/>
          <w:sz w:val="20"/>
          <w:szCs w:val="22"/>
        </w:rPr>
        <w:t>변수의</w:t>
      </w:r>
      <w:r w:rsidRPr="00B61948">
        <w:rPr>
          <w:rFonts w:hint="eastAsia" w:eastAsia="나눔명조"/>
          <w:sz w:val="20"/>
          <w:szCs w:val="22"/>
        </w:rPr>
        <w:t xml:space="preserve"> </w:t>
      </w:r>
      <w:r w:rsidRPr="00B61948">
        <w:rPr>
          <w:rFonts w:hint="eastAsia" w:eastAsia="나눔명조"/>
          <w:sz w:val="20"/>
          <w:szCs w:val="22"/>
        </w:rPr>
        <w:t>한</w:t>
      </w:r>
      <w:r w:rsidRPr="00B61948">
        <w:rPr>
          <w:rFonts w:hint="eastAsia" w:eastAsia="나눔명조"/>
          <w:sz w:val="20"/>
          <w:szCs w:val="22"/>
        </w:rPr>
        <w:t xml:space="preserve"> </w:t>
      </w:r>
      <w:r w:rsidRPr="00B61948">
        <w:rPr>
          <w:rFonts w:hint="eastAsia" w:eastAsia="나눔명조"/>
          <w:sz w:val="20"/>
          <w:szCs w:val="22"/>
        </w:rPr>
        <w:t>단위</w:t>
      </w:r>
      <w:r w:rsidRPr="00B61948">
        <w:rPr>
          <w:rFonts w:hint="eastAsia" w:eastAsia="나눔명조"/>
          <w:sz w:val="20"/>
          <w:szCs w:val="22"/>
        </w:rPr>
        <w:t xml:space="preserve"> </w:t>
      </w:r>
      <w:r w:rsidRPr="00B61948">
        <w:rPr>
          <w:rFonts w:hint="eastAsia" w:eastAsia="나눔명조"/>
          <w:sz w:val="20"/>
          <w:szCs w:val="22"/>
        </w:rPr>
        <w:t>변화가</w:t>
      </w:r>
      <w:r w:rsidRPr="00B61948">
        <w:rPr>
          <w:rFonts w:hint="eastAsia" w:eastAsia="나눔명조"/>
          <w:sz w:val="20"/>
          <w:szCs w:val="22"/>
        </w:rPr>
        <w:t xml:space="preserve"> </w:t>
      </w:r>
      <w:r w:rsidRPr="00B61948">
        <w:rPr>
          <w:rFonts w:hint="eastAsia" w:eastAsia="나눔명조"/>
          <w:sz w:val="20"/>
          <w:szCs w:val="22"/>
        </w:rPr>
        <w:t>아닌</w:t>
      </w:r>
      <w:r w:rsidRPr="00B61948">
        <w:rPr>
          <w:rFonts w:eastAsia="나눔명조"/>
          <w:sz w:val="20"/>
          <w:szCs w:val="22"/>
        </w:rPr>
        <w:t xml:space="preserve">, </w:t>
      </w:r>
      <w:r w:rsidRPr="00B61948">
        <w:rPr>
          <w:rFonts w:hint="eastAsia" w:eastAsia="나눔명조"/>
          <w:sz w:val="20"/>
          <w:szCs w:val="22"/>
        </w:rPr>
        <w:t>변수의</w:t>
      </w:r>
      <w:r w:rsidRPr="00B61948">
        <w:rPr>
          <w:rFonts w:hint="eastAsia" w:eastAsia="나눔명조"/>
          <w:sz w:val="20"/>
          <w:szCs w:val="22"/>
        </w:rPr>
        <w:t xml:space="preserve"> </w:t>
      </w:r>
      <w:r w:rsidRPr="00B61948">
        <w:rPr>
          <w:rFonts w:hint="eastAsia" w:eastAsia="나눔명조"/>
          <w:sz w:val="20"/>
          <w:szCs w:val="22"/>
        </w:rPr>
        <w:t>표준편차</w:t>
      </w:r>
      <w:r w:rsidRPr="00B61948">
        <w:rPr>
          <w:rFonts w:hint="eastAsia" w:eastAsia="나눔명조"/>
          <w:sz w:val="20"/>
          <w:szCs w:val="22"/>
        </w:rPr>
        <w:t xml:space="preserve"> </w:t>
      </w:r>
      <w:r w:rsidRPr="00B61948">
        <w:rPr>
          <w:rFonts w:hint="eastAsia" w:eastAsia="나눔명조"/>
          <w:sz w:val="20"/>
          <w:szCs w:val="22"/>
        </w:rPr>
        <w:t>변화에</w:t>
      </w:r>
      <w:r w:rsidRPr="00B61948">
        <w:rPr>
          <w:rFonts w:hint="eastAsia" w:eastAsia="나눔명조"/>
          <w:sz w:val="20"/>
          <w:szCs w:val="22"/>
        </w:rPr>
        <w:t xml:space="preserve"> </w:t>
      </w:r>
      <w:r w:rsidRPr="00B61948">
        <w:rPr>
          <w:rFonts w:hint="eastAsia" w:eastAsia="나눔명조"/>
          <w:sz w:val="20"/>
          <w:szCs w:val="22"/>
        </w:rPr>
        <w:t>따른</w:t>
      </w:r>
      <w:r w:rsidRPr="00B61948">
        <w:rPr>
          <w:rFonts w:hint="eastAsia" w:eastAsia="나눔명조"/>
          <w:sz w:val="20"/>
          <w:szCs w:val="22"/>
        </w:rPr>
        <w:t xml:space="preserve"> </w:t>
      </w:r>
      <w:r w:rsidRPr="00B61948">
        <w:rPr>
          <w:rFonts w:hint="eastAsia" w:eastAsia="나눔명조"/>
          <w:sz w:val="20"/>
          <w:szCs w:val="22"/>
        </w:rPr>
        <w:t>효과의</w:t>
      </w:r>
      <w:r w:rsidRPr="00B61948">
        <w:rPr>
          <w:rFonts w:hint="eastAsia" w:eastAsia="나눔명조"/>
          <w:sz w:val="20"/>
          <w:szCs w:val="22"/>
        </w:rPr>
        <w:t xml:space="preserve"> </w:t>
      </w:r>
      <w:r w:rsidRPr="00B61948">
        <w:rPr>
          <w:rFonts w:hint="eastAsia" w:eastAsia="나눔명조"/>
          <w:sz w:val="20"/>
          <w:szCs w:val="22"/>
        </w:rPr>
        <w:t>변화로</w:t>
      </w:r>
      <w:r w:rsidRPr="00B61948">
        <w:rPr>
          <w:rFonts w:hint="eastAsia" w:eastAsia="나눔명조"/>
          <w:sz w:val="20"/>
          <w:szCs w:val="22"/>
        </w:rPr>
        <w:t xml:space="preserve"> </w:t>
      </w:r>
      <w:r w:rsidRPr="00B61948">
        <w:rPr>
          <w:rFonts w:hint="eastAsia" w:eastAsia="나눔명조"/>
          <w:sz w:val="20"/>
          <w:szCs w:val="22"/>
        </w:rPr>
        <w:t>이해할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w:t>
      </w:r>
      <w:r w:rsidRPr="00B61948" w:rsidR="00AC7470">
        <w:rPr>
          <w:rFonts w:eastAsia="나눔명조"/>
          <w:sz w:val="20"/>
          <w:szCs w:val="22"/>
        </w:rPr>
        <w:t xml:space="preserve"> </w:t>
      </w:r>
    </w:p>
    <w:p w:rsidRPr="00B61948" w:rsidR="00B61948" w:rsidDel="006E7FF1" w:rsidP="003820D2" w:rsidRDefault="00B61948" w14:paraId="4610BC83" w14:textId="6CB63143">
      <w:pPr>
        <w:wordWrap/>
        <w:spacing w:before="120" w:after="120" w:line="276" w:lineRule="auto"/>
        <w:rPr>
          <w:del w:author="Kang, Jiyoon" w:date="2022-03-03T01:02:00Z" w:id="725"/>
          <w:rFonts w:eastAsia="나눔명조"/>
          <w:smallCaps/>
          <w:sz w:val="20"/>
          <w:szCs w:val="22"/>
        </w:rPr>
      </w:pPr>
    </w:p>
    <w:p w:rsidR="00CD37B0" w:rsidRDefault="00CD37B0" w14:paraId="55D45250" w14:textId="77777777">
      <w:pPr>
        <w:widowControl/>
        <w:wordWrap/>
        <w:autoSpaceDE/>
        <w:autoSpaceDN/>
        <w:spacing w:after="0" w:line="240" w:lineRule="auto"/>
        <w:jc w:val="left"/>
        <w:rPr>
          <w:rFonts w:ascii="나눔명조 ExtraBold" w:hAnsi="나눔명조 ExtraBold" w:eastAsiaTheme="majorEastAsia" w:cstheme="majorBidi"/>
          <w:b/>
          <w:sz w:val="28"/>
          <w:szCs w:val="32"/>
        </w:rPr>
      </w:pPr>
      <w:r>
        <w:br w:type="page"/>
      </w:r>
    </w:p>
    <w:p w:rsidRPr="003820D2" w:rsidR="00D8327C" w:rsidP="006A2C1F" w:rsidRDefault="004F55A8" w14:paraId="76DC3416" w14:textId="6978AEBC">
      <w:pPr>
        <w:pStyle w:val="1"/>
        <w:rPr>
          <w:color w:val="auto"/>
        </w:rPr>
      </w:pPr>
      <w:r w:rsidRPr="003820D2">
        <w:rPr>
          <w:rFonts w:hint="eastAsia"/>
          <w:color w:val="auto"/>
        </w:rPr>
        <w:lastRenderedPageBreak/>
        <w:t>I</w:t>
      </w:r>
      <w:r w:rsidRPr="003820D2">
        <w:rPr>
          <w:color w:val="auto"/>
        </w:rPr>
        <w:t xml:space="preserve">V. </w:t>
      </w:r>
      <w:r w:rsidRPr="003820D2" w:rsidR="00BB2CCE">
        <w:rPr>
          <w:rFonts w:hint="eastAsia"/>
          <w:color w:val="auto"/>
        </w:rPr>
        <w:t>경험</w:t>
      </w:r>
      <w:r w:rsidRPr="003820D2" w:rsidR="00BB2CCE">
        <w:rPr>
          <w:rFonts w:hint="eastAsia"/>
          <w:color w:val="auto"/>
        </w:rPr>
        <w:t xml:space="preserve"> </w:t>
      </w:r>
      <w:r w:rsidRPr="003820D2" w:rsidR="00BB2CCE">
        <w:rPr>
          <w:rFonts w:hint="eastAsia"/>
          <w:color w:val="auto"/>
        </w:rPr>
        <w:t>분석</w:t>
      </w:r>
    </w:p>
    <w:p w:rsidRPr="003820D2" w:rsidR="00BB2CCE" w:rsidP="00E001E7" w:rsidRDefault="00BB2CCE" w14:paraId="64C6AC59" w14:textId="5AF4523E">
      <w:pPr>
        <w:wordWrap/>
        <w:spacing w:before="120" w:after="120" w:line="276" w:lineRule="auto"/>
        <w:ind w:firstLine="288"/>
        <w:rPr>
          <w:rFonts w:eastAsia="나눔명조"/>
          <w:i/>
          <w:iCs/>
          <w:sz w:val="20"/>
          <w:szCs w:val="22"/>
        </w:rPr>
      </w:pPr>
      <w:r w:rsidRPr="00B61948">
        <w:rPr>
          <w:rFonts w:hint="eastAsia" w:eastAsia="나눔명조"/>
          <w:sz w:val="20"/>
          <w:szCs w:val="22"/>
        </w:rPr>
        <w:t>본</w:t>
      </w:r>
      <w:r w:rsidRPr="00B61948">
        <w:rPr>
          <w:rFonts w:hint="eastAsia" w:eastAsia="나눔명조"/>
          <w:sz w:val="20"/>
          <w:szCs w:val="22"/>
        </w:rPr>
        <w:t xml:space="preserve"> </w:t>
      </w:r>
      <w:r w:rsidRPr="00B61948">
        <w:rPr>
          <w:rFonts w:hint="eastAsia" w:eastAsia="나눔명조"/>
          <w:sz w:val="20"/>
          <w:szCs w:val="22"/>
        </w:rPr>
        <w:t>연구는</w:t>
      </w:r>
      <w:r w:rsidRPr="00B61948">
        <w:rPr>
          <w:rFonts w:hint="eastAsia" w:eastAsia="나눔명조"/>
          <w:sz w:val="20"/>
          <w:szCs w:val="22"/>
        </w:rPr>
        <w:t xml:space="preserve"> </w:t>
      </w:r>
      <w:r w:rsidRPr="00B61948">
        <w:rPr>
          <w:rFonts w:hint="eastAsia" w:eastAsia="나눔명조"/>
          <w:sz w:val="20"/>
          <w:szCs w:val="22"/>
        </w:rPr>
        <w:t>한국의</w:t>
      </w:r>
      <w:r w:rsidRPr="00B61948">
        <w:rPr>
          <w:rFonts w:hint="eastAsia" w:eastAsia="나눔명조"/>
          <w:sz w:val="20"/>
          <w:szCs w:val="22"/>
        </w:rPr>
        <w:t xml:space="preserve"> </w:t>
      </w:r>
      <w:r w:rsidRPr="00B61948">
        <w:rPr>
          <w:rFonts w:hint="eastAsia" w:eastAsia="나눔명조"/>
          <w:sz w:val="20"/>
          <w:szCs w:val="22"/>
        </w:rPr>
        <w:t>관료조직에서</w:t>
      </w:r>
      <w:r w:rsidRPr="00B61948">
        <w:rPr>
          <w:rFonts w:hint="eastAsia" w:eastAsia="나눔명조"/>
          <w:sz w:val="20"/>
          <w:szCs w:val="22"/>
        </w:rPr>
        <w:t xml:space="preserve"> </w:t>
      </w:r>
      <w:r w:rsidRPr="00B61948">
        <w:rPr>
          <w:rFonts w:hint="eastAsia" w:eastAsia="나눔명조"/>
          <w:sz w:val="20"/>
          <w:szCs w:val="22"/>
        </w:rPr>
        <w:t>나타나는</w:t>
      </w:r>
      <w:r w:rsidRPr="00B61948">
        <w:rPr>
          <w:rFonts w:hint="eastAsia" w:eastAsia="나눔명조"/>
          <w:sz w:val="20"/>
          <w:szCs w:val="22"/>
        </w:rPr>
        <w:t xml:space="preserve"> </w:t>
      </w:r>
      <w:r w:rsidRPr="00B61948">
        <w:rPr>
          <w:rFonts w:hint="eastAsia" w:eastAsia="나눔명조"/>
          <w:sz w:val="20"/>
          <w:szCs w:val="22"/>
        </w:rPr>
        <w:t>리더십과</w:t>
      </w:r>
      <w:r w:rsidRPr="00B61948">
        <w:rPr>
          <w:rFonts w:hint="eastAsia" w:eastAsia="나눔명조"/>
          <w:sz w:val="20"/>
          <w:szCs w:val="22"/>
        </w:rPr>
        <w:t xml:space="preserve"> </w:t>
      </w:r>
      <w:r w:rsidRPr="00B61948">
        <w:rPr>
          <w:rFonts w:hint="eastAsia" w:eastAsia="나눔명조"/>
          <w:sz w:val="20"/>
          <w:szCs w:val="22"/>
        </w:rPr>
        <w:t>조직</w:t>
      </w:r>
      <w:r w:rsidRPr="00B61948">
        <w:rPr>
          <w:rFonts w:hint="eastAsia" w:eastAsia="나눔명조"/>
          <w:sz w:val="20"/>
          <w:szCs w:val="22"/>
        </w:rPr>
        <w:t xml:space="preserve"> </w:t>
      </w:r>
      <w:r w:rsidRPr="00B61948">
        <w:rPr>
          <w:rFonts w:hint="eastAsia" w:eastAsia="나눔명조"/>
          <w:sz w:val="20"/>
          <w:szCs w:val="22"/>
        </w:rPr>
        <w:t>내</w:t>
      </w:r>
      <w:r w:rsidRPr="00B61948">
        <w:rPr>
          <w:rFonts w:hint="eastAsia" w:eastAsia="나눔명조"/>
          <w:sz w:val="20"/>
          <w:szCs w:val="22"/>
        </w:rPr>
        <w:t xml:space="preserve"> </w:t>
      </w:r>
      <w:r w:rsidRPr="00B61948">
        <w:rPr>
          <w:rFonts w:hint="eastAsia" w:eastAsia="나눔명조"/>
          <w:sz w:val="20"/>
          <w:szCs w:val="22"/>
        </w:rPr>
        <w:t>소통</w:t>
      </w:r>
      <w:r w:rsidRPr="00B61948">
        <w:rPr>
          <w:rFonts w:hint="eastAsia" w:eastAsia="나눔명조"/>
          <w:sz w:val="20"/>
          <w:szCs w:val="22"/>
        </w:rPr>
        <w:t xml:space="preserve"> </w:t>
      </w:r>
      <w:r w:rsidRPr="00B61948">
        <w:rPr>
          <w:rFonts w:hint="eastAsia" w:eastAsia="나눔명조"/>
          <w:sz w:val="20"/>
          <w:szCs w:val="22"/>
        </w:rPr>
        <w:t>노력이</w:t>
      </w:r>
      <w:r w:rsidRPr="00B61948">
        <w:rPr>
          <w:rFonts w:hint="eastAsia" w:eastAsia="나눔명조"/>
          <w:sz w:val="20"/>
          <w:szCs w:val="22"/>
        </w:rPr>
        <w:t xml:space="preserve"> </w:t>
      </w:r>
      <w:r w:rsidRPr="00B61948">
        <w:rPr>
          <w:rFonts w:hint="eastAsia" w:eastAsia="나눔명조"/>
          <w:sz w:val="20"/>
          <w:szCs w:val="22"/>
        </w:rPr>
        <w:t>개별</w:t>
      </w:r>
      <w:r w:rsidRPr="00B61948">
        <w:rPr>
          <w:rFonts w:hint="eastAsia" w:eastAsia="나눔명조"/>
          <w:sz w:val="20"/>
          <w:szCs w:val="22"/>
        </w:rPr>
        <w:t xml:space="preserve"> </w:t>
      </w:r>
      <w:r w:rsidRPr="00B61948">
        <w:rPr>
          <w:rFonts w:hint="eastAsia" w:eastAsia="나눔명조"/>
          <w:sz w:val="20"/>
          <w:szCs w:val="22"/>
        </w:rPr>
        <w:t>관료의</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미치는</w:t>
      </w:r>
      <w:r w:rsidRPr="00B61948">
        <w:rPr>
          <w:rFonts w:hint="eastAsia" w:eastAsia="나눔명조"/>
          <w:sz w:val="20"/>
          <w:szCs w:val="22"/>
        </w:rPr>
        <w:t xml:space="preserve"> </w:t>
      </w:r>
      <w:r w:rsidRPr="00B61948">
        <w:rPr>
          <w:rFonts w:hint="eastAsia" w:eastAsia="나눔명조"/>
          <w:sz w:val="20"/>
          <w:szCs w:val="22"/>
        </w:rPr>
        <w:t>효과에</w:t>
      </w:r>
      <w:r w:rsidRPr="00B61948">
        <w:rPr>
          <w:rFonts w:hint="eastAsia" w:eastAsia="나눔명조"/>
          <w:sz w:val="20"/>
          <w:szCs w:val="22"/>
        </w:rPr>
        <w:t xml:space="preserve"> </w:t>
      </w:r>
      <w:r w:rsidRPr="00B61948">
        <w:rPr>
          <w:rFonts w:hint="eastAsia" w:eastAsia="나눔명조"/>
          <w:sz w:val="20"/>
          <w:szCs w:val="22"/>
        </w:rPr>
        <w:t>관한</w:t>
      </w:r>
      <w:r w:rsidRPr="00B61948" w:rsidR="0044366C">
        <w:rPr>
          <w:rFonts w:hint="eastAsia" w:eastAsia="나눔명조"/>
          <w:sz w:val="20"/>
          <w:szCs w:val="22"/>
        </w:rPr>
        <w:t xml:space="preserve"> </w:t>
      </w:r>
      <w:r w:rsidRPr="00B61948">
        <w:rPr>
          <w:rFonts w:hint="eastAsia" w:eastAsia="나눔명조"/>
          <w:sz w:val="20"/>
          <w:szCs w:val="22"/>
        </w:rPr>
        <w:t>가설</w:t>
      </w:r>
      <w:r w:rsidRPr="00B61948" w:rsidR="0044366C">
        <w:rPr>
          <w:rFonts w:hint="eastAsia" w:eastAsia="나눔명조"/>
          <w:sz w:val="20"/>
          <w:szCs w:val="22"/>
        </w:rPr>
        <w:t>들</w:t>
      </w:r>
      <w:r w:rsidRPr="00B61948">
        <w:rPr>
          <w:rFonts w:hint="eastAsia" w:eastAsia="나눔명조"/>
          <w:sz w:val="20"/>
          <w:szCs w:val="22"/>
        </w:rPr>
        <w:t>을</w:t>
      </w:r>
      <w:r w:rsidRPr="00B61948">
        <w:rPr>
          <w:rFonts w:hint="eastAsia" w:eastAsia="나눔명조"/>
          <w:sz w:val="20"/>
          <w:szCs w:val="22"/>
        </w:rPr>
        <w:t xml:space="preserve"> </w:t>
      </w:r>
      <w:r w:rsidRPr="00B61948">
        <w:rPr>
          <w:rFonts w:hint="eastAsia" w:eastAsia="나눔명조"/>
          <w:sz w:val="20"/>
          <w:szCs w:val="22"/>
        </w:rPr>
        <w:t>제시하고</w:t>
      </w:r>
      <w:r w:rsidRPr="00B61948">
        <w:rPr>
          <w:rFonts w:hint="eastAsia" w:eastAsia="나눔명조"/>
          <w:sz w:val="20"/>
          <w:szCs w:val="22"/>
        </w:rPr>
        <w:t xml:space="preserve"> </w:t>
      </w:r>
      <w:r w:rsidRPr="00B61948">
        <w:rPr>
          <w:rFonts w:hint="eastAsia" w:eastAsia="나눔명조"/>
          <w:sz w:val="20"/>
          <w:szCs w:val="22"/>
        </w:rPr>
        <w:t>이를</w:t>
      </w:r>
      <w:r w:rsidRPr="00B61948">
        <w:rPr>
          <w:rFonts w:hint="eastAsia" w:eastAsia="나눔명조"/>
          <w:sz w:val="20"/>
          <w:szCs w:val="22"/>
        </w:rPr>
        <w:t xml:space="preserve"> </w:t>
      </w:r>
      <w:r w:rsidRPr="00B61948">
        <w:rPr>
          <w:rFonts w:hint="eastAsia" w:eastAsia="나눔명조"/>
          <w:sz w:val="20"/>
          <w:szCs w:val="22"/>
        </w:rPr>
        <w:t>경험적으로</w:t>
      </w:r>
      <w:r w:rsidRPr="00B61948">
        <w:rPr>
          <w:rFonts w:hint="eastAsia" w:eastAsia="나눔명조"/>
          <w:sz w:val="20"/>
          <w:szCs w:val="22"/>
        </w:rPr>
        <w:t xml:space="preserve"> </w:t>
      </w:r>
      <w:r w:rsidRPr="00B61948">
        <w:rPr>
          <w:rFonts w:hint="eastAsia" w:eastAsia="나눔명조"/>
          <w:sz w:val="20"/>
          <w:szCs w:val="22"/>
        </w:rPr>
        <w:t>검증하고자</w:t>
      </w:r>
      <w:r w:rsidRPr="00B61948">
        <w:rPr>
          <w:rFonts w:hint="eastAsia" w:eastAsia="나눔명조"/>
          <w:sz w:val="20"/>
          <w:szCs w:val="22"/>
        </w:rPr>
        <w:t xml:space="preserve"> </w:t>
      </w:r>
      <w:r w:rsidRPr="00B61948">
        <w:rPr>
          <w:rFonts w:hint="eastAsia" w:eastAsia="나눔명조"/>
          <w:sz w:val="20"/>
          <w:szCs w:val="22"/>
        </w:rPr>
        <w:t>한다</w:t>
      </w:r>
      <w:r w:rsidRPr="00B61948">
        <w:rPr>
          <w:rFonts w:eastAsia="나눔명조"/>
          <w:sz w:val="20"/>
          <w:szCs w:val="22"/>
        </w:rPr>
        <w:t xml:space="preserve">. </w:t>
      </w:r>
      <w:r w:rsidRPr="00B61948" w:rsidR="00CD37B0">
        <w:rPr>
          <w:rFonts w:hint="eastAsia" w:eastAsia="나눔명조"/>
          <w:sz w:val="20"/>
          <w:szCs w:val="22"/>
        </w:rPr>
        <w:t>먼저</w:t>
      </w:r>
      <w:r w:rsidRPr="00B61948" w:rsidR="00CD37B0">
        <w:rPr>
          <w:rFonts w:hint="eastAsia" w:eastAsia="나눔명조"/>
          <w:sz w:val="20"/>
          <w:szCs w:val="22"/>
        </w:rPr>
        <w:t xml:space="preserve"> </w:t>
      </w:r>
      <w:r w:rsidRPr="00B61948" w:rsidR="00CD37B0">
        <w:rPr>
          <w:rFonts w:eastAsia="나눔명조"/>
          <w:sz w:val="20"/>
          <w:szCs w:val="22"/>
        </w:rPr>
        <w:t>&lt;</w:t>
      </w:r>
      <w:r w:rsidRPr="00B61948" w:rsidR="00CD37B0">
        <w:rPr>
          <w:rFonts w:hint="eastAsia" w:eastAsia="나눔명조"/>
          <w:sz w:val="20"/>
          <w:szCs w:val="22"/>
        </w:rPr>
        <w:t>표</w:t>
      </w:r>
      <w:r w:rsidRPr="00B61948" w:rsidR="00CD37B0">
        <w:rPr>
          <w:rFonts w:hint="eastAsia" w:eastAsia="나눔명조"/>
          <w:sz w:val="20"/>
          <w:szCs w:val="22"/>
        </w:rPr>
        <w:t xml:space="preserve"> </w:t>
      </w:r>
      <w:r w:rsidR="00266821">
        <w:rPr>
          <w:rFonts w:eastAsia="나눔명조"/>
          <w:sz w:val="20"/>
          <w:szCs w:val="22"/>
        </w:rPr>
        <w:t>3</w:t>
      </w:r>
      <w:r w:rsidRPr="00B61948" w:rsidR="00CD37B0">
        <w:rPr>
          <w:rFonts w:eastAsia="나눔명조"/>
          <w:sz w:val="20"/>
          <w:szCs w:val="22"/>
        </w:rPr>
        <w:t>&gt;</w:t>
      </w:r>
      <w:r w:rsidRPr="00B61948" w:rsidR="00CD37B0">
        <w:rPr>
          <w:rFonts w:hint="eastAsia" w:eastAsia="나눔명조"/>
          <w:sz w:val="20"/>
          <w:szCs w:val="22"/>
        </w:rPr>
        <w:t>은</w:t>
      </w:r>
      <w:r w:rsidRPr="00B61948" w:rsidR="00CD37B0">
        <w:rPr>
          <w:rFonts w:hint="eastAsia" w:eastAsia="나눔명조"/>
          <w:sz w:val="20"/>
          <w:szCs w:val="22"/>
        </w:rPr>
        <w:t xml:space="preserve"> </w:t>
      </w:r>
      <w:r w:rsidRPr="00B61948" w:rsidR="00CD37B0">
        <w:rPr>
          <w:rFonts w:hint="eastAsia" w:eastAsia="나눔명조"/>
          <w:sz w:val="20"/>
          <w:szCs w:val="22"/>
        </w:rPr>
        <w:t>공공봉사동기를</w:t>
      </w:r>
      <w:r w:rsidRPr="00B61948" w:rsidR="00CD37B0">
        <w:rPr>
          <w:rFonts w:hint="eastAsia" w:eastAsia="나눔명조"/>
          <w:sz w:val="20"/>
          <w:szCs w:val="22"/>
        </w:rPr>
        <w:t xml:space="preserve"> </w:t>
      </w:r>
      <w:r w:rsidRPr="00B61948" w:rsidR="00CD37B0">
        <w:rPr>
          <w:rFonts w:hint="eastAsia" w:eastAsia="나눔명조"/>
          <w:sz w:val="20"/>
          <w:szCs w:val="22"/>
        </w:rPr>
        <w:t>측정하기</w:t>
      </w:r>
      <w:r w:rsidRPr="00B61948" w:rsidR="00CD37B0">
        <w:rPr>
          <w:rFonts w:hint="eastAsia" w:eastAsia="나눔명조"/>
          <w:sz w:val="20"/>
          <w:szCs w:val="22"/>
        </w:rPr>
        <w:t xml:space="preserve"> </w:t>
      </w:r>
      <w:r w:rsidRPr="00B61948" w:rsidR="00CD37B0">
        <w:rPr>
          <w:rFonts w:hint="eastAsia" w:eastAsia="나눔명조"/>
          <w:sz w:val="20"/>
          <w:szCs w:val="22"/>
        </w:rPr>
        <w:t>위한</w:t>
      </w:r>
      <w:r w:rsidRPr="00B61948" w:rsidR="00CD37B0">
        <w:rPr>
          <w:rFonts w:hint="eastAsia" w:eastAsia="나눔명조"/>
          <w:sz w:val="20"/>
          <w:szCs w:val="22"/>
        </w:rPr>
        <w:t xml:space="preserve"> </w:t>
      </w:r>
      <w:r w:rsidRPr="00B61948" w:rsidR="00CD37B0">
        <w:rPr>
          <w:rFonts w:hint="eastAsia" w:eastAsia="나눔명조"/>
          <w:sz w:val="20"/>
          <w:szCs w:val="22"/>
        </w:rPr>
        <w:t>문항</w:t>
      </w:r>
      <w:r w:rsidRPr="00B61948" w:rsidR="00CD37B0">
        <w:rPr>
          <w:rFonts w:hint="eastAsia" w:eastAsia="나눔명조"/>
          <w:sz w:val="20"/>
          <w:szCs w:val="22"/>
        </w:rPr>
        <w:t xml:space="preserve"> </w:t>
      </w:r>
      <w:r w:rsidRPr="00B61948" w:rsidR="00CD37B0">
        <w:rPr>
          <w:rFonts w:hint="eastAsia" w:eastAsia="나눔명조"/>
          <w:sz w:val="20"/>
          <w:szCs w:val="22"/>
        </w:rPr>
        <w:t>중</w:t>
      </w:r>
      <w:r w:rsidRPr="00B61948" w:rsidR="00CD37B0">
        <w:rPr>
          <w:rFonts w:hint="eastAsia" w:eastAsia="나눔명조"/>
          <w:sz w:val="20"/>
          <w:szCs w:val="22"/>
        </w:rPr>
        <w:t xml:space="preserve"> </w:t>
      </w:r>
      <w:r w:rsidRPr="00B61948" w:rsidR="00CD37B0">
        <w:rPr>
          <w:rFonts w:eastAsia="나눔명조"/>
          <w:sz w:val="20"/>
          <w:szCs w:val="22"/>
        </w:rPr>
        <w:t>“</w:t>
      </w:r>
      <w:r w:rsidRPr="00B61948" w:rsidR="00CD37B0">
        <w:rPr>
          <w:rFonts w:hint="eastAsia" w:eastAsia="나눔명조"/>
          <w:sz w:val="20"/>
          <w:szCs w:val="22"/>
        </w:rPr>
        <w:t>사회에</w:t>
      </w:r>
      <w:r w:rsidRPr="00B61948" w:rsidR="00CD37B0">
        <w:rPr>
          <w:rFonts w:hint="eastAsia" w:eastAsia="나눔명조"/>
          <w:sz w:val="20"/>
          <w:szCs w:val="22"/>
        </w:rPr>
        <w:t xml:space="preserve"> </w:t>
      </w:r>
      <w:r w:rsidRPr="00B61948" w:rsidR="00CD37B0">
        <w:rPr>
          <w:rFonts w:hint="eastAsia" w:eastAsia="나눔명조"/>
          <w:sz w:val="20"/>
          <w:szCs w:val="22"/>
        </w:rPr>
        <w:t>어떤</w:t>
      </w:r>
      <w:r w:rsidRPr="00B61948" w:rsidR="00CD37B0">
        <w:rPr>
          <w:rFonts w:hint="eastAsia" w:eastAsia="나눔명조"/>
          <w:sz w:val="20"/>
          <w:szCs w:val="22"/>
        </w:rPr>
        <w:t xml:space="preserve"> </w:t>
      </w:r>
      <w:r w:rsidRPr="00B61948" w:rsidR="00CD37B0">
        <w:rPr>
          <w:rFonts w:hint="eastAsia" w:eastAsia="나눔명조"/>
          <w:sz w:val="20"/>
          <w:szCs w:val="22"/>
        </w:rPr>
        <w:t>바람직한</w:t>
      </w:r>
      <w:r w:rsidRPr="00B61948" w:rsidR="00CD37B0">
        <w:rPr>
          <w:rFonts w:hint="eastAsia" w:eastAsia="나눔명조"/>
          <w:sz w:val="20"/>
          <w:szCs w:val="22"/>
        </w:rPr>
        <w:t xml:space="preserve"> </w:t>
      </w:r>
      <w:r w:rsidRPr="00B61948" w:rsidR="00CD37B0">
        <w:rPr>
          <w:rFonts w:hint="eastAsia" w:eastAsia="나눔명조"/>
          <w:sz w:val="20"/>
          <w:szCs w:val="22"/>
        </w:rPr>
        <w:t>변화를</w:t>
      </w:r>
      <w:r w:rsidRPr="00B61948" w:rsidR="00CD37B0">
        <w:rPr>
          <w:rFonts w:hint="eastAsia" w:eastAsia="나눔명조"/>
          <w:sz w:val="20"/>
          <w:szCs w:val="22"/>
        </w:rPr>
        <w:t xml:space="preserve"> </w:t>
      </w:r>
      <w:r w:rsidRPr="00B61948" w:rsidR="00CD37B0">
        <w:rPr>
          <w:rFonts w:hint="eastAsia" w:eastAsia="나눔명조"/>
          <w:sz w:val="20"/>
          <w:szCs w:val="22"/>
        </w:rPr>
        <w:t>가져오는</w:t>
      </w:r>
      <w:r w:rsidRPr="00B61948" w:rsidR="00CD37B0">
        <w:rPr>
          <w:rFonts w:hint="eastAsia" w:eastAsia="나눔명조"/>
          <w:sz w:val="20"/>
          <w:szCs w:val="22"/>
        </w:rPr>
        <w:t xml:space="preserve"> </w:t>
      </w:r>
      <w:r w:rsidRPr="00B61948" w:rsidR="00CD37B0">
        <w:rPr>
          <w:rFonts w:hint="eastAsia" w:eastAsia="나눔명조"/>
          <w:sz w:val="20"/>
          <w:szCs w:val="22"/>
        </w:rPr>
        <w:t>것이</w:t>
      </w:r>
      <w:r w:rsidRPr="00B61948" w:rsidR="00CD37B0">
        <w:rPr>
          <w:rFonts w:hint="eastAsia" w:eastAsia="나눔명조"/>
          <w:sz w:val="20"/>
          <w:szCs w:val="22"/>
        </w:rPr>
        <w:t xml:space="preserve"> </w:t>
      </w:r>
      <w:r w:rsidRPr="00B61948" w:rsidR="00CD37B0">
        <w:rPr>
          <w:rFonts w:hint="eastAsia" w:eastAsia="나눔명조"/>
          <w:sz w:val="20"/>
          <w:szCs w:val="22"/>
        </w:rPr>
        <w:t>개인적인</w:t>
      </w:r>
      <w:r w:rsidRPr="00B61948" w:rsidR="00CD37B0">
        <w:rPr>
          <w:rFonts w:hint="eastAsia" w:eastAsia="나눔명조"/>
          <w:sz w:val="20"/>
          <w:szCs w:val="22"/>
        </w:rPr>
        <w:t xml:space="preserve"> </w:t>
      </w:r>
      <w:r w:rsidRPr="00B61948" w:rsidR="00CD37B0">
        <w:rPr>
          <w:rFonts w:hint="eastAsia" w:eastAsia="나눔명조"/>
          <w:sz w:val="20"/>
          <w:szCs w:val="22"/>
        </w:rPr>
        <w:t>성취보다</w:t>
      </w:r>
      <w:r w:rsidRPr="00B61948" w:rsidR="00CD37B0">
        <w:rPr>
          <w:rFonts w:hint="eastAsia" w:eastAsia="나눔명조"/>
          <w:sz w:val="20"/>
          <w:szCs w:val="22"/>
        </w:rPr>
        <w:t xml:space="preserve"> </w:t>
      </w:r>
      <w:r w:rsidRPr="00B61948" w:rsidR="00CD37B0">
        <w:rPr>
          <w:rFonts w:hint="eastAsia" w:eastAsia="나눔명조"/>
          <w:sz w:val="20"/>
          <w:szCs w:val="22"/>
        </w:rPr>
        <w:t>더욱</w:t>
      </w:r>
      <w:r w:rsidRPr="00B61948" w:rsidR="00CD37B0">
        <w:rPr>
          <w:rFonts w:hint="eastAsia" w:eastAsia="나눔명조"/>
          <w:sz w:val="20"/>
          <w:szCs w:val="22"/>
        </w:rPr>
        <w:t xml:space="preserve"> </w:t>
      </w:r>
      <w:r w:rsidRPr="00B61948" w:rsidR="00CD37B0">
        <w:rPr>
          <w:rFonts w:hint="eastAsia" w:eastAsia="나눔명조"/>
          <w:sz w:val="20"/>
          <w:szCs w:val="22"/>
        </w:rPr>
        <w:t>큰</w:t>
      </w:r>
      <w:r w:rsidRPr="00B61948" w:rsidR="00CD37B0">
        <w:rPr>
          <w:rFonts w:hint="eastAsia" w:eastAsia="나눔명조"/>
          <w:sz w:val="20"/>
          <w:szCs w:val="22"/>
        </w:rPr>
        <w:t xml:space="preserve"> </w:t>
      </w:r>
      <w:r w:rsidRPr="00B61948" w:rsidR="00CD37B0">
        <w:rPr>
          <w:rFonts w:hint="eastAsia" w:eastAsia="나눔명조"/>
          <w:sz w:val="20"/>
          <w:szCs w:val="22"/>
        </w:rPr>
        <w:t>의미가</w:t>
      </w:r>
      <w:r w:rsidRPr="00B61948" w:rsidR="00CD37B0">
        <w:rPr>
          <w:rFonts w:hint="eastAsia" w:eastAsia="나눔명조"/>
          <w:sz w:val="20"/>
          <w:szCs w:val="22"/>
        </w:rPr>
        <w:t xml:space="preserve"> </w:t>
      </w:r>
      <w:r w:rsidRPr="00B61948" w:rsidR="00CD37B0">
        <w:rPr>
          <w:rFonts w:hint="eastAsia" w:eastAsia="나눔명조"/>
          <w:sz w:val="20"/>
          <w:szCs w:val="22"/>
        </w:rPr>
        <w:t>있다</w:t>
      </w:r>
      <w:r w:rsidRPr="00B61948" w:rsidR="00CD37B0">
        <w:rPr>
          <w:rFonts w:eastAsia="나눔명조"/>
          <w:sz w:val="20"/>
          <w:szCs w:val="22"/>
        </w:rPr>
        <w:t>.”</w:t>
      </w:r>
      <w:r w:rsidRPr="006D5AFD" w:rsidR="00CD37B0">
        <w:rPr>
          <w:rStyle w:val="a6"/>
        </w:rPr>
        <w:footnoteReference w:id="4"/>
      </w:r>
      <w:r w:rsidRPr="00B61948" w:rsidR="00CD37B0">
        <w:rPr>
          <w:rFonts w:hint="eastAsia" w:eastAsia="나눔명조"/>
          <w:sz w:val="20"/>
          <w:szCs w:val="22"/>
        </w:rPr>
        <w:t>에</w:t>
      </w:r>
      <w:r w:rsidRPr="00B61948" w:rsidR="00CD37B0">
        <w:rPr>
          <w:rFonts w:hint="eastAsia" w:eastAsia="나눔명조"/>
          <w:sz w:val="20"/>
          <w:szCs w:val="22"/>
        </w:rPr>
        <w:t xml:space="preserve"> </w:t>
      </w:r>
      <w:r w:rsidRPr="00B61948" w:rsidR="00CD37B0">
        <w:rPr>
          <w:rFonts w:hint="eastAsia" w:eastAsia="나눔명조"/>
          <w:sz w:val="20"/>
          <w:szCs w:val="22"/>
        </w:rPr>
        <w:t>대해</w:t>
      </w:r>
      <w:r w:rsidRPr="00B61948" w:rsidR="00CD37B0">
        <w:rPr>
          <w:rFonts w:hint="eastAsia" w:eastAsia="나눔명조"/>
          <w:sz w:val="20"/>
          <w:szCs w:val="22"/>
        </w:rPr>
        <w:t xml:space="preserve"> </w:t>
      </w:r>
      <w:r w:rsidRPr="00B61948" w:rsidR="00CD37B0">
        <w:rPr>
          <w:rFonts w:eastAsia="나눔명조"/>
          <w:sz w:val="20"/>
          <w:szCs w:val="22"/>
        </w:rPr>
        <w:t>“</w:t>
      </w:r>
      <w:r w:rsidRPr="00B61948" w:rsidR="00CD37B0">
        <w:rPr>
          <w:rFonts w:hint="eastAsia" w:eastAsia="나눔명조"/>
          <w:sz w:val="20"/>
          <w:szCs w:val="22"/>
        </w:rPr>
        <w:t>매우</w:t>
      </w:r>
      <w:r w:rsidRPr="00B61948" w:rsidR="00CD37B0">
        <w:rPr>
          <w:rFonts w:hint="eastAsia" w:eastAsia="나눔명조"/>
          <w:sz w:val="20"/>
          <w:szCs w:val="22"/>
        </w:rPr>
        <w:t xml:space="preserve"> </w:t>
      </w:r>
      <w:r w:rsidRPr="00B61948" w:rsidR="00CD37B0">
        <w:rPr>
          <w:rFonts w:hint="eastAsia" w:eastAsia="나눔명조"/>
          <w:sz w:val="20"/>
          <w:szCs w:val="22"/>
        </w:rPr>
        <w:t>그렇다</w:t>
      </w:r>
      <w:r w:rsidRPr="00B61948" w:rsidR="00CD37B0">
        <w:rPr>
          <w:rFonts w:eastAsia="나눔명조"/>
          <w:sz w:val="20"/>
          <w:szCs w:val="22"/>
        </w:rPr>
        <w:t xml:space="preserve">” </w:t>
      </w:r>
      <w:r w:rsidRPr="00B61948" w:rsidR="00CD37B0">
        <w:rPr>
          <w:rFonts w:hint="eastAsia" w:eastAsia="나눔명조"/>
          <w:sz w:val="20"/>
          <w:szCs w:val="22"/>
        </w:rPr>
        <w:t>또는</w:t>
      </w:r>
      <w:r w:rsidRPr="00B61948" w:rsidR="00CD37B0">
        <w:rPr>
          <w:rFonts w:hint="eastAsia" w:eastAsia="나눔명조"/>
          <w:sz w:val="20"/>
          <w:szCs w:val="22"/>
        </w:rPr>
        <w:t xml:space="preserve"> </w:t>
      </w:r>
      <w:r w:rsidRPr="00B61948" w:rsidR="00CD37B0">
        <w:rPr>
          <w:rFonts w:eastAsia="나눔명조"/>
          <w:sz w:val="20"/>
          <w:szCs w:val="22"/>
        </w:rPr>
        <w:t>“</w:t>
      </w:r>
      <w:r w:rsidRPr="00B61948" w:rsidR="00CD37B0">
        <w:rPr>
          <w:rFonts w:hint="eastAsia" w:eastAsia="나눔명조"/>
          <w:sz w:val="20"/>
          <w:szCs w:val="22"/>
        </w:rPr>
        <w:t>그렇다</w:t>
      </w:r>
      <w:r w:rsidRPr="00B61948" w:rsidR="00CD37B0">
        <w:rPr>
          <w:rFonts w:eastAsia="나눔명조"/>
          <w:sz w:val="20"/>
          <w:szCs w:val="22"/>
        </w:rPr>
        <w:t>”</w:t>
      </w:r>
      <w:proofErr w:type="spellStart"/>
      <w:r w:rsidRPr="00B61948" w:rsidR="00CD37B0">
        <w:rPr>
          <w:rFonts w:hint="eastAsia" w:eastAsia="나눔명조"/>
          <w:sz w:val="20"/>
          <w:szCs w:val="22"/>
        </w:rPr>
        <w:t>라고</w:t>
      </w:r>
      <w:proofErr w:type="spellEnd"/>
      <w:r w:rsidRPr="00B61948" w:rsidR="00CD37B0">
        <w:rPr>
          <w:rFonts w:hint="eastAsia" w:eastAsia="나눔명조"/>
          <w:sz w:val="20"/>
          <w:szCs w:val="22"/>
        </w:rPr>
        <w:t xml:space="preserve"> </w:t>
      </w:r>
      <w:r w:rsidRPr="00B61948" w:rsidR="00CD37B0">
        <w:rPr>
          <w:rFonts w:hint="eastAsia" w:eastAsia="나눔명조"/>
          <w:sz w:val="20"/>
          <w:szCs w:val="22"/>
        </w:rPr>
        <w:t>응답한</w:t>
      </w:r>
      <w:r w:rsidRPr="00B61948" w:rsidR="00CD37B0">
        <w:rPr>
          <w:rFonts w:hint="eastAsia" w:eastAsia="나눔명조"/>
          <w:sz w:val="20"/>
          <w:szCs w:val="22"/>
        </w:rPr>
        <w:t xml:space="preserve"> </w:t>
      </w:r>
      <w:r w:rsidRPr="00B61948" w:rsidR="00CD37B0">
        <w:rPr>
          <w:rFonts w:hint="eastAsia" w:eastAsia="나눔명조"/>
          <w:sz w:val="20"/>
          <w:szCs w:val="22"/>
        </w:rPr>
        <w:t>경우를</w:t>
      </w:r>
      <w:r w:rsidRPr="00B61948" w:rsidR="00CD37B0">
        <w:rPr>
          <w:rFonts w:hint="eastAsia" w:eastAsia="나눔명조"/>
          <w:sz w:val="20"/>
          <w:szCs w:val="22"/>
        </w:rPr>
        <w:t xml:space="preserve"> </w:t>
      </w:r>
      <w:r w:rsidRPr="00B61948" w:rsidR="00CD37B0">
        <w:rPr>
          <w:rFonts w:hint="eastAsia" w:eastAsia="나눔명조"/>
          <w:sz w:val="20"/>
          <w:szCs w:val="22"/>
        </w:rPr>
        <w:t>설명하기</w:t>
      </w:r>
      <w:r w:rsidRPr="00B61948" w:rsidR="00CD37B0">
        <w:rPr>
          <w:rFonts w:hint="eastAsia" w:eastAsia="나눔명조"/>
          <w:sz w:val="20"/>
          <w:szCs w:val="22"/>
        </w:rPr>
        <w:t xml:space="preserve"> </w:t>
      </w:r>
      <w:r w:rsidRPr="00B61948" w:rsidR="00CD37B0">
        <w:rPr>
          <w:rFonts w:hint="eastAsia" w:eastAsia="나눔명조"/>
          <w:sz w:val="20"/>
          <w:szCs w:val="22"/>
        </w:rPr>
        <w:t>위한</w:t>
      </w:r>
      <w:r w:rsidRPr="00B61948" w:rsidR="00CD37B0">
        <w:rPr>
          <w:rFonts w:hint="eastAsia" w:eastAsia="나눔명조"/>
          <w:sz w:val="20"/>
          <w:szCs w:val="22"/>
        </w:rPr>
        <w:t xml:space="preserve"> </w:t>
      </w:r>
      <w:proofErr w:type="spellStart"/>
      <w:r w:rsidRPr="00B61948" w:rsidR="00CD37B0">
        <w:rPr>
          <w:rFonts w:hint="eastAsia" w:eastAsia="나눔명조"/>
          <w:sz w:val="20"/>
          <w:szCs w:val="22"/>
        </w:rPr>
        <w:t>이항로지스틱</w:t>
      </w:r>
      <w:proofErr w:type="spellEnd"/>
      <w:r w:rsidRPr="00B61948" w:rsidR="00CD37B0">
        <w:rPr>
          <w:rFonts w:hint="eastAsia" w:eastAsia="나눔명조"/>
          <w:sz w:val="20"/>
          <w:szCs w:val="22"/>
        </w:rPr>
        <w:t xml:space="preserve"> </w:t>
      </w:r>
      <w:r w:rsidRPr="00B61948" w:rsidR="00CD37B0">
        <w:rPr>
          <w:rFonts w:hint="eastAsia" w:eastAsia="나눔명조"/>
          <w:sz w:val="20"/>
          <w:szCs w:val="22"/>
        </w:rPr>
        <w:t>회귀분석</w:t>
      </w:r>
      <w:r w:rsidRPr="00B61948" w:rsidR="00CD37B0">
        <w:rPr>
          <w:rFonts w:hint="eastAsia" w:eastAsia="나눔명조"/>
          <w:sz w:val="20"/>
          <w:szCs w:val="22"/>
        </w:rPr>
        <w:t xml:space="preserve"> </w:t>
      </w:r>
      <w:r w:rsidRPr="00B61948" w:rsidR="00CD37B0">
        <w:rPr>
          <w:rFonts w:hint="eastAsia" w:eastAsia="나눔명조"/>
          <w:sz w:val="20"/>
          <w:szCs w:val="22"/>
        </w:rPr>
        <w:t>결과를</w:t>
      </w:r>
      <w:r w:rsidRPr="00B61948" w:rsidR="00CD37B0">
        <w:rPr>
          <w:rFonts w:hint="eastAsia" w:eastAsia="나눔명조"/>
          <w:sz w:val="20"/>
          <w:szCs w:val="22"/>
        </w:rPr>
        <w:t xml:space="preserve"> </w:t>
      </w:r>
      <w:r w:rsidRPr="00B61948" w:rsidR="00CD37B0">
        <w:rPr>
          <w:rFonts w:hint="eastAsia" w:eastAsia="나눔명조"/>
          <w:sz w:val="20"/>
          <w:szCs w:val="22"/>
        </w:rPr>
        <w:t>제시하고</w:t>
      </w:r>
      <w:r w:rsidRPr="00B61948" w:rsidR="00CD37B0">
        <w:rPr>
          <w:rFonts w:hint="eastAsia" w:eastAsia="나눔명조"/>
          <w:sz w:val="20"/>
          <w:szCs w:val="22"/>
        </w:rPr>
        <w:t xml:space="preserve"> </w:t>
      </w:r>
      <w:r w:rsidRPr="00B61948" w:rsidR="00CD37B0">
        <w:rPr>
          <w:rFonts w:hint="eastAsia" w:eastAsia="나눔명조"/>
          <w:sz w:val="20"/>
          <w:szCs w:val="22"/>
        </w:rPr>
        <w:t>있다</w:t>
      </w:r>
      <w:r w:rsidRPr="00B61948" w:rsidR="00CD37B0">
        <w:rPr>
          <w:rFonts w:eastAsia="나눔명조"/>
          <w:sz w:val="20"/>
          <w:szCs w:val="22"/>
        </w:rPr>
        <w:t>.</w:t>
      </w:r>
    </w:p>
    <w:p w:rsidRPr="003820D2" w:rsidR="0044366C" w:rsidP="003820D2" w:rsidRDefault="0044366C" w14:paraId="5CE719E8" w14:textId="77777777">
      <w:pPr>
        <w:wordWrap/>
        <w:spacing w:before="120" w:after="120" w:line="276" w:lineRule="auto"/>
        <w:rPr>
          <w:rFonts w:eastAsia="나눔명조"/>
          <w:i/>
          <w:iCs/>
          <w:sz w:val="20"/>
          <w:szCs w:val="22"/>
        </w:rPr>
      </w:pPr>
    </w:p>
    <w:p w:rsidRPr="003820D2" w:rsidR="00D47A0D" w:rsidP="00D47A0D" w:rsidRDefault="00266821" w14:paraId="731EE033" w14:textId="69AC2847">
      <w:pPr>
        <w:pStyle w:val="af"/>
        <w:keepNext/>
        <w:jc w:val="center"/>
        <w:rPr>
          <w:rFonts w:ascii="나눔명조" w:hAnsi="나눔명조" w:eastAsia="나눔명조"/>
          <w:i w:val="0"/>
          <w:iCs w:val="0"/>
          <w:color w:val="auto"/>
          <w:sz w:val="20"/>
          <w:szCs w:val="20"/>
        </w:rPr>
      </w:pPr>
      <w:r>
        <w:rPr>
          <w:rFonts w:hint="eastAsia" w:ascii="나눔명조" w:hAnsi="나눔명조" w:eastAsia="나눔명조"/>
          <w:i w:val="0"/>
          <w:iCs w:val="0"/>
          <w:color w:val="auto"/>
          <w:sz w:val="20"/>
          <w:szCs w:val="20"/>
        </w:rPr>
        <w:t>&lt;</w:t>
      </w:r>
      <w:r w:rsidRPr="003820D2" w:rsidR="00D47A0D">
        <w:rPr>
          <w:rFonts w:hint="eastAsia" w:ascii="나눔명조" w:hAnsi="나눔명조" w:eastAsia="나눔명조"/>
          <w:i w:val="0"/>
          <w:iCs w:val="0"/>
          <w:color w:val="auto"/>
          <w:sz w:val="20"/>
          <w:szCs w:val="20"/>
        </w:rPr>
        <w:t xml:space="preserve">표 </w:t>
      </w:r>
      <w:r>
        <w:rPr>
          <w:rFonts w:ascii="나눔명조" w:hAnsi="나눔명조" w:eastAsia="나눔명조"/>
          <w:i w:val="0"/>
          <w:iCs w:val="0"/>
          <w:color w:val="auto"/>
          <w:sz w:val="20"/>
          <w:szCs w:val="20"/>
        </w:rPr>
        <w:t>3&gt;</w:t>
      </w:r>
      <w:r w:rsidRPr="003820D2" w:rsidR="00D47A0D">
        <w:rPr>
          <w:rFonts w:ascii="나눔명조" w:hAnsi="나눔명조" w:eastAsia="나눔명조"/>
          <w:i w:val="0"/>
          <w:iCs w:val="0"/>
          <w:color w:val="auto"/>
          <w:sz w:val="20"/>
          <w:szCs w:val="20"/>
        </w:rPr>
        <w:t xml:space="preserve"> </w:t>
      </w:r>
      <w:r w:rsidRPr="003820D2" w:rsidR="00D47A0D">
        <w:rPr>
          <w:rFonts w:hint="eastAsia" w:ascii="나눔명조" w:hAnsi="나눔명조" w:eastAsia="나눔명조"/>
          <w:i w:val="0"/>
          <w:iCs w:val="0"/>
          <w:color w:val="auto"/>
          <w:sz w:val="20"/>
          <w:szCs w:val="20"/>
        </w:rPr>
        <w:t>공공봉사동기에 대한 로지스틱 회귀모델</w:t>
      </w:r>
    </w:p>
    <w:tbl>
      <w:tblPr>
        <w:tblStyle w:val="21"/>
        <w:tblW w:w="5000" w:type="pct"/>
        <w:jc w:val="center"/>
        <w:tblLook w:val="04A0" w:firstRow="1" w:lastRow="0" w:firstColumn="1" w:lastColumn="0" w:noHBand="0" w:noVBand="1"/>
      </w:tblPr>
      <w:tblGrid>
        <w:gridCol w:w="1831"/>
        <w:gridCol w:w="893"/>
        <w:gridCol w:w="894"/>
        <w:gridCol w:w="942"/>
        <w:gridCol w:w="894"/>
        <w:gridCol w:w="894"/>
        <w:gridCol w:w="894"/>
        <w:gridCol w:w="894"/>
        <w:gridCol w:w="890"/>
      </w:tblGrid>
      <w:tr w:rsidRPr="00B61948" w:rsidR="00B61948" w:rsidTr="00850C91" w14:paraId="0A0A18B5" w14:textId="7777777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color="auto" w:sz="8" w:space="0"/>
              <w:bottom w:val="single" w:color="auto" w:sz="12" w:space="0"/>
            </w:tcBorders>
            <w:hideMark/>
          </w:tcPr>
          <w:p w:rsidRPr="00B61948" w:rsidR="00850C91" w:rsidP="002D5ECC" w:rsidRDefault="00850C91" w14:paraId="5285B881" w14:textId="77777777">
            <w:pPr>
              <w:spacing w:after="0"/>
              <w:rPr>
                <w:rFonts w:eastAsia="나눔명조"/>
                <w:sz w:val="17"/>
                <w:szCs w:val="17"/>
              </w:rPr>
            </w:pPr>
            <w:r w:rsidRPr="00B61948">
              <w:rPr>
                <w:rFonts w:eastAsia="나눔명조"/>
                <w:b w:val="0"/>
                <w:bCs w:val="0"/>
                <w:sz w:val="17"/>
                <w:szCs w:val="17"/>
              </w:rPr>
              <w:t> </w:t>
            </w:r>
          </w:p>
        </w:tc>
        <w:tc>
          <w:tcPr>
            <w:tcW w:w="495" w:type="pct"/>
            <w:tcBorders>
              <w:top w:val="single" w:color="auto" w:sz="8" w:space="0"/>
              <w:bottom w:val="single" w:color="auto" w:sz="12" w:space="0"/>
            </w:tcBorders>
            <w:vAlign w:val="center"/>
            <w:hideMark/>
          </w:tcPr>
          <w:p w:rsidRPr="00266821" w:rsidR="00850C91" w:rsidP="002D5ECC" w:rsidRDefault="00850C91" w14:paraId="6F041217" w14:textId="77777777">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hint="eastAsia" w:eastAsia="나눔명조"/>
                <w:sz w:val="17"/>
                <w:szCs w:val="17"/>
              </w:rPr>
              <w:t>모델</w:t>
            </w:r>
            <w:r w:rsidRPr="00266821">
              <w:rPr>
                <w:rFonts w:eastAsia="나눔명조"/>
                <w:sz w:val="17"/>
                <w:szCs w:val="17"/>
              </w:rPr>
              <w:t xml:space="preserve"> 1</w:t>
            </w:r>
          </w:p>
        </w:tc>
        <w:tc>
          <w:tcPr>
            <w:tcW w:w="495" w:type="pct"/>
            <w:tcBorders>
              <w:top w:val="single" w:color="auto" w:sz="8" w:space="0"/>
              <w:bottom w:val="single" w:color="auto" w:sz="12" w:space="0"/>
            </w:tcBorders>
            <w:vAlign w:val="center"/>
            <w:hideMark/>
          </w:tcPr>
          <w:p w:rsidRPr="00266821" w:rsidR="00850C91" w:rsidP="002D5ECC" w:rsidRDefault="00850C91" w14:paraId="7245A1C8" w14:textId="77777777">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hint="eastAsia" w:eastAsia="나눔명조"/>
                <w:sz w:val="17"/>
                <w:szCs w:val="17"/>
              </w:rPr>
              <w:t>모델</w:t>
            </w:r>
            <w:r w:rsidRPr="00266821">
              <w:rPr>
                <w:rFonts w:eastAsia="나눔명조"/>
                <w:sz w:val="17"/>
                <w:szCs w:val="17"/>
              </w:rPr>
              <w:t xml:space="preserve"> 2</w:t>
            </w:r>
          </w:p>
        </w:tc>
        <w:tc>
          <w:tcPr>
            <w:tcW w:w="522" w:type="pct"/>
            <w:tcBorders>
              <w:top w:val="single" w:color="auto" w:sz="8" w:space="0"/>
              <w:bottom w:val="single" w:color="auto" w:sz="12" w:space="0"/>
            </w:tcBorders>
            <w:vAlign w:val="center"/>
          </w:tcPr>
          <w:p w:rsidRPr="00266821" w:rsidR="00850C91" w:rsidP="002D5ECC" w:rsidRDefault="00850C91" w14:paraId="0A36E569" w14:textId="0EBED713">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hint="eastAsia" w:eastAsia="나눔명조"/>
                <w:sz w:val="17"/>
                <w:szCs w:val="17"/>
              </w:rPr>
              <w:t>모델</w:t>
            </w:r>
            <w:r w:rsidRPr="00266821">
              <w:rPr>
                <w:rFonts w:hint="eastAsia" w:eastAsia="나눔명조"/>
                <w:sz w:val="17"/>
                <w:szCs w:val="17"/>
              </w:rPr>
              <w:t xml:space="preserve"> </w:t>
            </w:r>
            <w:r w:rsidRPr="00266821">
              <w:rPr>
                <w:rFonts w:eastAsia="나눔명조"/>
                <w:sz w:val="17"/>
                <w:szCs w:val="17"/>
              </w:rPr>
              <w:t>3</w:t>
            </w:r>
          </w:p>
        </w:tc>
        <w:tc>
          <w:tcPr>
            <w:tcW w:w="495" w:type="pct"/>
            <w:tcBorders>
              <w:top w:val="single" w:color="auto" w:sz="8" w:space="0"/>
              <w:bottom w:val="single" w:color="auto" w:sz="12" w:space="0"/>
            </w:tcBorders>
            <w:vAlign w:val="center"/>
            <w:hideMark/>
          </w:tcPr>
          <w:p w:rsidRPr="00266821" w:rsidR="00850C91" w:rsidP="002D5ECC" w:rsidRDefault="00850C91" w14:paraId="770B93BB" w14:textId="446392F9">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hint="eastAsia" w:eastAsia="나눔명조"/>
                <w:sz w:val="17"/>
                <w:szCs w:val="17"/>
              </w:rPr>
              <w:t>모델</w:t>
            </w:r>
            <w:r w:rsidRPr="00266821">
              <w:rPr>
                <w:rFonts w:eastAsia="나눔명조"/>
                <w:sz w:val="17"/>
                <w:szCs w:val="17"/>
              </w:rPr>
              <w:t xml:space="preserve"> </w:t>
            </w:r>
            <w:r w:rsidRPr="00266821" w:rsidR="00C97896">
              <w:rPr>
                <w:rFonts w:eastAsia="나눔명조"/>
                <w:sz w:val="17"/>
                <w:szCs w:val="17"/>
              </w:rPr>
              <w:t>4</w:t>
            </w:r>
          </w:p>
        </w:tc>
        <w:tc>
          <w:tcPr>
            <w:tcW w:w="495" w:type="pct"/>
            <w:tcBorders>
              <w:top w:val="single" w:color="auto" w:sz="8" w:space="0"/>
              <w:bottom w:val="single" w:color="auto" w:sz="12" w:space="0"/>
            </w:tcBorders>
            <w:vAlign w:val="center"/>
            <w:hideMark/>
          </w:tcPr>
          <w:p w:rsidRPr="00266821" w:rsidR="00850C91" w:rsidP="002D5ECC" w:rsidRDefault="00850C91" w14:paraId="122F5BAE" w14:textId="424FC25B">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hint="eastAsia" w:eastAsia="나눔명조"/>
                <w:sz w:val="17"/>
                <w:szCs w:val="17"/>
              </w:rPr>
              <w:t>모델</w:t>
            </w:r>
            <w:r w:rsidRPr="00266821">
              <w:rPr>
                <w:rFonts w:hint="eastAsia" w:eastAsia="나눔명조"/>
                <w:sz w:val="17"/>
                <w:szCs w:val="17"/>
              </w:rPr>
              <w:t xml:space="preserve"> </w:t>
            </w:r>
            <w:r w:rsidRPr="00266821" w:rsidR="00C97896">
              <w:rPr>
                <w:rFonts w:eastAsia="나눔명조"/>
                <w:sz w:val="17"/>
                <w:szCs w:val="17"/>
              </w:rPr>
              <w:t>5</w:t>
            </w:r>
          </w:p>
        </w:tc>
        <w:tc>
          <w:tcPr>
            <w:tcW w:w="495" w:type="pct"/>
            <w:tcBorders>
              <w:top w:val="single" w:color="auto" w:sz="8" w:space="0"/>
              <w:bottom w:val="single" w:color="auto" w:sz="12" w:space="0"/>
            </w:tcBorders>
            <w:vAlign w:val="center"/>
            <w:hideMark/>
          </w:tcPr>
          <w:p w:rsidRPr="00266821" w:rsidR="00850C91" w:rsidP="002D5ECC" w:rsidRDefault="00850C91" w14:paraId="3DDCE7AC" w14:textId="69CB0FF4">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hint="eastAsia" w:eastAsia="나눔명조"/>
                <w:sz w:val="17"/>
                <w:szCs w:val="17"/>
              </w:rPr>
              <w:t>모델</w:t>
            </w:r>
            <w:r w:rsidRPr="00266821">
              <w:rPr>
                <w:rFonts w:hint="eastAsia" w:eastAsia="나눔명조"/>
                <w:sz w:val="17"/>
                <w:szCs w:val="17"/>
              </w:rPr>
              <w:t xml:space="preserve"> </w:t>
            </w:r>
            <w:r w:rsidRPr="00266821" w:rsidR="00C97896">
              <w:rPr>
                <w:rFonts w:eastAsia="나눔명조"/>
                <w:sz w:val="17"/>
                <w:szCs w:val="17"/>
              </w:rPr>
              <w:t>6</w:t>
            </w:r>
          </w:p>
        </w:tc>
        <w:tc>
          <w:tcPr>
            <w:tcW w:w="495" w:type="pct"/>
            <w:tcBorders>
              <w:top w:val="single" w:color="auto" w:sz="8" w:space="0"/>
              <w:bottom w:val="single" w:color="auto" w:sz="12" w:space="0"/>
            </w:tcBorders>
            <w:vAlign w:val="center"/>
            <w:hideMark/>
          </w:tcPr>
          <w:p w:rsidRPr="00266821" w:rsidR="00850C91" w:rsidP="002D5ECC" w:rsidRDefault="00850C91" w14:paraId="5EB07392" w14:textId="71BA366E">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hint="eastAsia" w:eastAsia="나눔명조"/>
                <w:sz w:val="17"/>
                <w:szCs w:val="17"/>
              </w:rPr>
              <w:t>모델</w:t>
            </w:r>
            <w:r w:rsidRPr="00266821">
              <w:rPr>
                <w:rFonts w:hint="eastAsia" w:eastAsia="나눔명조"/>
                <w:sz w:val="17"/>
                <w:szCs w:val="17"/>
              </w:rPr>
              <w:t xml:space="preserve"> </w:t>
            </w:r>
            <w:r w:rsidRPr="00266821" w:rsidR="00C97896">
              <w:rPr>
                <w:rFonts w:eastAsia="나눔명조"/>
                <w:sz w:val="17"/>
                <w:szCs w:val="17"/>
              </w:rPr>
              <w:t>7</w:t>
            </w:r>
          </w:p>
        </w:tc>
        <w:tc>
          <w:tcPr>
            <w:tcW w:w="495" w:type="pct"/>
            <w:tcBorders>
              <w:top w:val="single" w:color="auto" w:sz="8" w:space="0"/>
              <w:bottom w:val="single" w:color="auto" w:sz="12" w:space="0"/>
            </w:tcBorders>
            <w:vAlign w:val="center"/>
            <w:hideMark/>
          </w:tcPr>
          <w:p w:rsidRPr="00266821" w:rsidR="00850C91" w:rsidP="002D5ECC" w:rsidRDefault="00850C91" w14:paraId="324E89D2" w14:textId="28C0D45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hint="eastAsia" w:eastAsia="나눔명조"/>
                <w:sz w:val="17"/>
                <w:szCs w:val="17"/>
              </w:rPr>
              <w:t>모델</w:t>
            </w:r>
            <w:r w:rsidRPr="00266821">
              <w:rPr>
                <w:rFonts w:hint="eastAsia" w:eastAsia="나눔명조"/>
                <w:sz w:val="17"/>
                <w:szCs w:val="17"/>
              </w:rPr>
              <w:t xml:space="preserve"> </w:t>
            </w:r>
            <w:r w:rsidRPr="00266821" w:rsidR="00C97896">
              <w:rPr>
                <w:rFonts w:eastAsia="나눔명조"/>
                <w:sz w:val="17"/>
                <w:szCs w:val="17"/>
              </w:rPr>
              <w:t>8</w:t>
            </w:r>
          </w:p>
        </w:tc>
      </w:tr>
      <w:tr w:rsidRPr="00B61948" w:rsidR="00B61948" w:rsidTr="00850C91" w14:paraId="21D21A58" w14:textId="777777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color="auto" w:sz="12" w:space="0"/>
            </w:tcBorders>
            <w:hideMark/>
          </w:tcPr>
          <w:p w:rsidRPr="00266821" w:rsidR="00850C91" w:rsidP="003820D2" w:rsidRDefault="00850C91" w14:paraId="40627BF2" w14:textId="77777777">
            <w:pPr>
              <w:wordWrap/>
              <w:spacing w:after="0"/>
              <w:rPr>
                <w:rFonts w:eastAsia="나눔명조"/>
                <w:sz w:val="17"/>
                <w:szCs w:val="17"/>
              </w:rPr>
            </w:pPr>
            <w:r w:rsidRPr="00266821">
              <w:rPr>
                <w:rFonts w:hint="eastAsia" w:eastAsia="나눔명조"/>
                <w:sz w:val="17"/>
                <w:szCs w:val="17"/>
              </w:rPr>
              <w:t>거래적</w:t>
            </w:r>
            <w:r w:rsidRPr="00266821">
              <w:rPr>
                <w:rFonts w:hint="eastAsia" w:eastAsia="나눔명조"/>
                <w:sz w:val="17"/>
                <w:szCs w:val="17"/>
              </w:rPr>
              <w:t xml:space="preserve"> </w:t>
            </w:r>
            <w:r w:rsidRPr="00266821">
              <w:rPr>
                <w:rFonts w:hint="eastAsia" w:eastAsia="나눔명조"/>
                <w:sz w:val="17"/>
                <w:szCs w:val="17"/>
              </w:rPr>
              <w:t>리더십</w:t>
            </w:r>
          </w:p>
          <w:p w:rsidRPr="00266821" w:rsidR="00850C91" w:rsidP="003820D2" w:rsidRDefault="00850C91" w14:paraId="1D39C27E" w14:textId="77777777">
            <w:pPr>
              <w:wordWrap/>
              <w:spacing w:after="0" w:line="240" w:lineRule="auto"/>
              <w:rPr>
                <w:rFonts w:eastAsia="나눔명조"/>
                <w:sz w:val="17"/>
                <w:szCs w:val="17"/>
              </w:rPr>
            </w:pPr>
            <w:r w:rsidRPr="00266821">
              <w:rPr>
                <w:rFonts w:eastAsia="나눔명조"/>
                <w:sz w:val="17"/>
                <w:szCs w:val="17"/>
              </w:rPr>
              <w:t> </w:t>
            </w:r>
          </w:p>
        </w:tc>
        <w:tc>
          <w:tcPr>
            <w:tcW w:w="495" w:type="pct"/>
            <w:tcBorders>
              <w:top w:val="single" w:color="auto" w:sz="12" w:space="0"/>
            </w:tcBorders>
            <w:hideMark/>
          </w:tcPr>
          <w:p w:rsidRPr="00B61948" w:rsidR="00850C91" w:rsidP="003820D2" w:rsidRDefault="00850C91" w14:paraId="4BE70B81"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rsidRPr="00B61948" w:rsidR="00850C91" w:rsidP="003820D2" w:rsidRDefault="00850C91" w14:paraId="79B12263"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color="auto" w:sz="12" w:space="0"/>
            </w:tcBorders>
            <w:hideMark/>
          </w:tcPr>
          <w:p w:rsidRPr="00B61948" w:rsidR="00850C91" w:rsidP="00850C91" w:rsidRDefault="00850C91" w14:paraId="37B95105" w14:textId="2C7C800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Borders>
              <w:top w:val="single" w:color="auto" w:sz="12" w:space="0"/>
            </w:tcBorders>
          </w:tcPr>
          <w:p w:rsidRPr="00B61948" w:rsidR="00850C91" w:rsidP="003820D2" w:rsidRDefault="00850C91" w14:paraId="4272DDC9" w14:textId="2AB06628">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 **</w:t>
            </w:r>
            <w:r w:rsidRPr="00B61948">
              <w:rPr>
                <w:rFonts w:eastAsia="나눔명조"/>
                <w:sz w:val="18"/>
                <w:szCs w:val="20"/>
              </w:rPr>
              <w:br/>
            </w:r>
            <w:r w:rsidRPr="00B61948">
              <w:rPr>
                <w:rFonts w:eastAsia="나눔명조"/>
                <w:sz w:val="18"/>
                <w:szCs w:val="20"/>
              </w:rPr>
              <w:t>(0.04)</w:t>
            </w:r>
          </w:p>
        </w:tc>
        <w:tc>
          <w:tcPr>
            <w:tcW w:w="495" w:type="pct"/>
            <w:tcBorders>
              <w:top w:val="single" w:color="auto" w:sz="12" w:space="0"/>
            </w:tcBorders>
            <w:hideMark/>
          </w:tcPr>
          <w:p w:rsidRPr="00B61948" w:rsidR="00850C91" w:rsidP="003820D2" w:rsidRDefault="00850C91" w14:paraId="4BB3515E"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rsidRPr="00B61948" w:rsidR="00850C91" w:rsidP="003820D2" w:rsidRDefault="00850C91" w14:paraId="39456BD3"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Borders>
              <w:top w:val="single" w:color="auto" w:sz="12" w:space="0"/>
            </w:tcBorders>
            <w:hideMark/>
          </w:tcPr>
          <w:p w:rsidRPr="00B61948" w:rsidR="00850C91" w:rsidP="003820D2" w:rsidRDefault="00850C91" w14:paraId="37464DFA"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rsidRPr="00B61948" w:rsidR="00850C91" w:rsidP="003820D2" w:rsidRDefault="00850C91" w14:paraId="1F2A3EDF"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color="auto" w:sz="12" w:space="0"/>
            </w:tcBorders>
            <w:hideMark/>
          </w:tcPr>
          <w:p w:rsidRPr="00B61948" w:rsidR="00850C91" w:rsidP="003820D2" w:rsidRDefault="00850C91" w14:paraId="32BABCB1"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rsidRPr="00B61948" w:rsidR="00850C91" w:rsidP="003820D2" w:rsidRDefault="00850C91" w14:paraId="40E5974F"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color="auto" w:sz="12" w:space="0"/>
            </w:tcBorders>
            <w:hideMark/>
          </w:tcPr>
          <w:p w:rsidRPr="00B61948" w:rsidR="00850C91" w:rsidP="003820D2" w:rsidRDefault="00850C91" w14:paraId="42EA96B4"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3CA44B89"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color="auto" w:sz="12" w:space="0"/>
            </w:tcBorders>
            <w:hideMark/>
          </w:tcPr>
          <w:p w:rsidRPr="00B61948" w:rsidR="00850C91" w:rsidP="003820D2" w:rsidRDefault="00850C91" w14:paraId="05F29FF0"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rsidRPr="00B61948" w:rsidR="00850C91" w:rsidP="003820D2" w:rsidRDefault="00850C91" w14:paraId="47EE7382"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Pr="00B61948" w:rsidR="00B61948" w:rsidTr="00850C91" w14:paraId="42725853"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rsidRPr="00266821" w:rsidR="00850C91" w:rsidP="003820D2" w:rsidRDefault="00850C91" w14:paraId="14496CD3" w14:textId="77777777">
            <w:pPr>
              <w:wordWrap/>
              <w:spacing w:after="0"/>
              <w:rPr>
                <w:rFonts w:eastAsia="나눔명조"/>
                <w:sz w:val="17"/>
                <w:szCs w:val="17"/>
              </w:rPr>
            </w:pPr>
            <w:r w:rsidRPr="00266821">
              <w:rPr>
                <w:rFonts w:hint="eastAsia" w:eastAsia="나눔명조"/>
                <w:sz w:val="17"/>
                <w:szCs w:val="17"/>
              </w:rPr>
              <w:t>변혁적</w:t>
            </w:r>
            <w:r w:rsidRPr="00266821">
              <w:rPr>
                <w:rFonts w:hint="eastAsia" w:eastAsia="나눔명조"/>
                <w:sz w:val="17"/>
                <w:szCs w:val="17"/>
              </w:rPr>
              <w:t xml:space="preserve"> </w:t>
            </w:r>
            <w:r w:rsidRPr="00266821">
              <w:rPr>
                <w:rFonts w:hint="eastAsia" w:eastAsia="나눔명조"/>
                <w:sz w:val="17"/>
                <w:szCs w:val="17"/>
              </w:rPr>
              <w:t>리더십</w:t>
            </w:r>
          </w:p>
          <w:p w:rsidRPr="00266821" w:rsidR="00850C91" w:rsidP="003820D2" w:rsidRDefault="00850C91" w14:paraId="5FE09FBC" w14:textId="77777777">
            <w:pPr>
              <w:wordWrap/>
              <w:spacing w:after="0" w:line="240" w:lineRule="auto"/>
              <w:rPr>
                <w:rFonts w:eastAsia="나눔명조"/>
                <w:sz w:val="17"/>
                <w:szCs w:val="17"/>
              </w:rPr>
            </w:pPr>
            <w:r w:rsidRPr="00266821">
              <w:rPr>
                <w:rFonts w:eastAsia="나눔명조"/>
                <w:sz w:val="17"/>
                <w:szCs w:val="17"/>
              </w:rPr>
              <w:t> </w:t>
            </w:r>
          </w:p>
        </w:tc>
        <w:tc>
          <w:tcPr>
            <w:tcW w:w="495" w:type="pct"/>
          </w:tcPr>
          <w:p w:rsidRPr="00B61948" w:rsidR="00850C91" w:rsidP="003820D2" w:rsidRDefault="00850C91" w14:paraId="475CDB45"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rsidRPr="00B61948" w:rsidR="00850C91" w:rsidP="003820D2" w:rsidRDefault="00850C91" w14:paraId="5054B617"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850C91" w:rsidRDefault="00850C91" w14:paraId="159865CC" w14:textId="3DC38928">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r w:rsidRPr="00B61948">
              <w:rPr>
                <w:rFonts w:eastAsia="나눔명조"/>
                <w:sz w:val="18"/>
                <w:szCs w:val="20"/>
              </w:rPr>
              <w:br/>
            </w:r>
            <w:r w:rsidRPr="00B61948">
              <w:rPr>
                <w:rFonts w:eastAsia="나눔명조"/>
                <w:sz w:val="18"/>
                <w:szCs w:val="20"/>
              </w:rPr>
              <w:t>(0.04)</w:t>
            </w:r>
          </w:p>
        </w:tc>
        <w:tc>
          <w:tcPr>
            <w:tcW w:w="522" w:type="pct"/>
          </w:tcPr>
          <w:p w:rsidRPr="00B61948" w:rsidR="00850C91" w:rsidP="003820D2" w:rsidRDefault="00850C91" w14:paraId="421D525A" w14:textId="4C4BE41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0.14***</w:t>
            </w:r>
            <w:r w:rsidRPr="00B61948">
              <w:rPr>
                <w:rFonts w:eastAsia="나눔명조"/>
                <w:sz w:val="18"/>
                <w:szCs w:val="20"/>
              </w:rPr>
              <w:br/>
            </w:r>
            <w:r w:rsidRPr="00B61948">
              <w:rPr>
                <w:rFonts w:eastAsia="나눔명조"/>
                <w:sz w:val="18"/>
                <w:szCs w:val="20"/>
              </w:rPr>
              <w:t>(0.04)</w:t>
            </w:r>
          </w:p>
        </w:tc>
        <w:tc>
          <w:tcPr>
            <w:tcW w:w="495" w:type="pct"/>
          </w:tcPr>
          <w:p w:rsidRPr="00B61948" w:rsidR="00850C91" w:rsidP="003820D2" w:rsidRDefault="00850C91" w14:paraId="79ED3091"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rsidRPr="00B61948" w:rsidR="00850C91" w:rsidP="003820D2" w:rsidRDefault="00850C91" w14:paraId="1B6D1DC5"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3820D2" w:rsidRDefault="00850C91" w14:paraId="441BC20B"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rsidRPr="00B61948" w:rsidR="00850C91" w:rsidP="003820D2" w:rsidRDefault="00850C91" w14:paraId="77EFF1AA"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rsidRPr="00B61948" w:rsidR="00850C91" w:rsidP="003820D2" w:rsidRDefault="00850C91" w14:paraId="4B170683"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p w:rsidRPr="00B61948" w:rsidR="00850C91" w:rsidP="003820D2" w:rsidRDefault="00850C91" w14:paraId="4D619DE4"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rsidRPr="00B61948" w:rsidR="00850C91" w:rsidP="003820D2" w:rsidRDefault="00850C91" w14:paraId="34F3068D"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rsidRPr="00B61948" w:rsidR="00850C91" w:rsidP="003820D2" w:rsidRDefault="00850C91" w14:paraId="6A4F1714"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rsidRPr="00B61948" w:rsidR="00850C91" w:rsidP="003820D2" w:rsidRDefault="00850C91" w14:paraId="77353B85"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0.15***</w:t>
            </w:r>
          </w:p>
          <w:p w:rsidRPr="00B61948" w:rsidR="00850C91" w:rsidP="003820D2" w:rsidRDefault="00850C91" w14:paraId="503954AD"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Pr="00B61948" w:rsidR="00B61948" w:rsidTr="00850C91" w14:paraId="0E1CC10D" w14:textId="777777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rsidRPr="00266821" w:rsidR="00850C91" w:rsidP="003820D2" w:rsidRDefault="00850C91" w14:paraId="72146929" w14:textId="79B50A61">
            <w:pPr>
              <w:wordWrap/>
              <w:spacing w:after="0"/>
              <w:rPr>
                <w:rFonts w:eastAsia="나눔명조"/>
                <w:sz w:val="17"/>
                <w:szCs w:val="17"/>
              </w:rPr>
            </w:pPr>
            <w:r w:rsidRPr="00266821">
              <w:rPr>
                <w:rFonts w:hint="eastAsia" w:eastAsia="나눔명조"/>
                <w:sz w:val="17"/>
                <w:szCs w:val="17"/>
              </w:rPr>
              <w:t>협업</w:t>
            </w:r>
            <w:r w:rsidRPr="00266821">
              <w:rPr>
                <w:rFonts w:hint="eastAsia" w:eastAsia="나눔명조"/>
                <w:sz w:val="17"/>
                <w:szCs w:val="17"/>
              </w:rPr>
              <w:t>/</w:t>
            </w:r>
            <w:r w:rsidRPr="00266821">
              <w:rPr>
                <w:rFonts w:hint="eastAsia" w:eastAsia="나눔명조"/>
                <w:sz w:val="17"/>
                <w:szCs w:val="17"/>
              </w:rPr>
              <w:t>의사소통</w:t>
            </w:r>
          </w:p>
        </w:tc>
        <w:tc>
          <w:tcPr>
            <w:tcW w:w="495" w:type="pct"/>
            <w:hideMark/>
          </w:tcPr>
          <w:p w:rsidRPr="00B61948" w:rsidR="00850C91" w:rsidP="003820D2" w:rsidRDefault="00850C91" w14:paraId="141335F2"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rsidRPr="00B61948" w:rsidR="00850C91" w:rsidP="003820D2" w:rsidRDefault="00850C91" w14:paraId="400935B1"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hideMark/>
          </w:tcPr>
          <w:p w:rsidRPr="00B61948" w:rsidR="00850C91" w:rsidP="00850C91" w:rsidRDefault="00850C91" w14:paraId="78E8973F" w14:textId="4D4D871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rsidRPr="00B61948" w:rsidR="00850C91" w:rsidP="003820D2" w:rsidRDefault="00850C91" w14:paraId="7068C353" w14:textId="167B601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hideMark/>
          </w:tcPr>
          <w:p w:rsidRPr="00B61948" w:rsidR="00850C91" w:rsidP="003820D2" w:rsidRDefault="00850C91" w14:paraId="7E1A2E40"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0.18***</w:t>
            </w:r>
          </w:p>
          <w:p w:rsidRPr="00B61948" w:rsidR="00850C91" w:rsidP="003820D2" w:rsidRDefault="00850C91" w14:paraId="4D6D4B0E"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74E53106"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rsidRPr="00B61948" w:rsidR="00850C91" w:rsidP="003820D2" w:rsidRDefault="00850C91" w14:paraId="1796A453"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092AC26C"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rsidRPr="00B61948" w:rsidR="00850C91" w:rsidP="003820D2" w:rsidRDefault="00850C91" w14:paraId="48715A89"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3FAB278A"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rsidRPr="00B61948" w:rsidR="00850C91" w:rsidP="003820D2" w:rsidRDefault="00850C91" w14:paraId="2418B6F2"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632F2546"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rsidRPr="00B61948" w:rsidR="00850C91" w:rsidP="003820D2" w:rsidRDefault="00850C91" w14:paraId="22B5D396"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Pr="00B61948" w:rsidR="00B61948" w:rsidTr="00850C91" w14:paraId="29C72B1A"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rsidRPr="00266821" w:rsidR="00850C91" w:rsidP="003820D2" w:rsidRDefault="00850C91" w14:paraId="47125B91" w14:textId="614433A4">
            <w:pPr>
              <w:wordWrap/>
              <w:spacing w:after="0" w:line="240" w:lineRule="auto"/>
              <w:rPr>
                <w:rFonts w:eastAsia="나눔명조"/>
                <w:sz w:val="17"/>
                <w:szCs w:val="17"/>
              </w:rPr>
            </w:pPr>
            <w:r w:rsidRPr="00266821">
              <w:rPr>
                <w:rFonts w:hint="eastAsia" w:eastAsia="나눔명조"/>
                <w:sz w:val="17"/>
                <w:szCs w:val="17"/>
              </w:rPr>
              <w:t>거래적</w:t>
            </w:r>
            <w:r w:rsidRPr="00266821">
              <w:rPr>
                <w:rFonts w:hint="eastAsia" w:eastAsia="나눔명조"/>
                <w:sz w:val="17"/>
                <w:szCs w:val="17"/>
              </w:rPr>
              <w:t xml:space="preserve"> </w:t>
            </w:r>
            <w:r w:rsidRPr="00266821">
              <w:rPr>
                <w:rFonts w:hint="eastAsia" w:eastAsia="나눔명조"/>
                <w:sz w:val="17"/>
                <w:szCs w:val="17"/>
              </w:rPr>
              <w:t>리더십</w:t>
            </w:r>
            <w:r w:rsidRPr="00266821">
              <w:rPr>
                <w:rFonts w:eastAsia="나눔명조"/>
                <w:sz w:val="17"/>
                <w:szCs w:val="17"/>
              </w:rPr>
              <w:br/>
            </w:r>
            <w:r w:rsidRPr="00266821">
              <w:rPr>
                <w:rFonts w:eastAsia="나눔명조"/>
                <w:sz w:val="17"/>
                <w:szCs w:val="17"/>
              </w:rPr>
              <w:t>×</w:t>
            </w:r>
            <w:r w:rsidRPr="00266821">
              <w:rPr>
                <w:rFonts w:hint="eastAsia" w:eastAsia="나눔명조"/>
                <w:sz w:val="17"/>
                <w:szCs w:val="17"/>
              </w:rPr>
              <w:t>변혁적</w:t>
            </w:r>
            <w:r w:rsidRPr="00266821">
              <w:rPr>
                <w:rFonts w:hint="eastAsia" w:eastAsia="나눔명조"/>
                <w:sz w:val="17"/>
                <w:szCs w:val="17"/>
              </w:rPr>
              <w:t xml:space="preserve"> </w:t>
            </w:r>
            <w:r w:rsidRPr="00266821">
              <w:rPr>
                <w:rFonts w:hint="eastAsia" w:eastAsia="나눔명조"/>
                <w:sz w:val="17"/>
                <w:szCs w:val="17"/>
              </w:rPr>
              <w:t>리더십</w:t>
            </w:r>
          </w:p>
        </w:tc>
        <w:tc>
          <w:tcPr>
            <w:tcW w:w="495" w:type="pct"/>
          </w:tcPr>
          <w:p w:rsidRPr="00B61948" w:rsidR="00850C91" w:rsidP="003820D2" w:rsidRDefault="00850C91" w14:paraId="264F9AC0"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850C91" w:rsidRDefault="00850C91" w14:paraId="4EF3BDA4" w14:textId="03F9FD85">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rsidRPr="00B61948" w:rsidR="00850C91" w:rsidP="003820D2" w:rsidRDefault="00850C91" w14:paraId="56F07FC1" w14:textId="054BFB48">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rsidRPr="00B61948" w:rsidR="00850C91" w:rsidP="003820D2" w:rsidRDefault="00850C91" w14:paraId="6361FE4E"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3820D2" w:rsidRDefault="00850C91" w14:paraId="4165E574"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3820D2" w:rsidRDefault="00850C91" w14:paraId="7D207B4A"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r>
            <w:r w:rsidRPr="00B61948">
              <w:rPr>
                <w:rFonts w:eastAsia="나눔명조"/>
                <w:sz w:val="18"/>
                <w:szCs w:val="20"/>
              </w:rPr>
              <w:t>(0.03)</w:t>
            </w:r>
          </w:p>
        </w:tc>
        <w:tc>
          <w:tcPr>
            <w:tcW w:w="495" w:type="pct"/>
          </w:tcPr>
          <w:p w:rsidRPr="00B61948" w:rsidR="00850C91" w:rsidP="003820D2" w:rsidRDefault="00850C91" w14:paraId="6226B227"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3820D2" w:rsidRDefault="00850C91" w14:paraId="018D6E25"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Pr="00B61948" w:rsidR="00B61948" w:rsidTr="00850C91" w14:paraId="294CC821" w14:textId="777777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rsidRPr="00266821" w:rsidR="00850C91" w:rsidP="003820D2" w:rsidRDefault="00850C91" w14:paraId="599B7435" w14:textId="6C6E6ED5">
            <w:pPr>
              <w:wordWrap/>
              <w:spacing w:after="0" w:line="240" w:lineRule="auto"/>
              <w:rPr>
                <w:rFonts w:eastAsia="나눔명조"/>
                <w:sz w:val="17"/>
                <w:szCs w:val="17"/>
              </w:rPr>
            </w:pPr>
            <w:r w:rsidRPr="00266821">
              <w:rPr>
                <w:rFonts w:hint="eastAsia" w:eastAsia="나눔명조"/>
                <w:sz w:val="17"/>
                <w:szCs w:val="17"/>
              </w:rPr>
              <w:t>거래적</w:t>
            </w:r>
            <w:r w:rsidRPr="00266821">
              <w:rPr>
                <w:rFonts w:hint="eastAsia" w:eastAsia="나눔명조"/>
                <w:sz w:val="17"/>
                <w:szCs w:val="17"/>
              </w:rPr>
              <w:t xml:space="preserve"> </w:t>
            </w:r>
            <w:r w:rsidRPr="00266821">
              <w:rPr>
                <w:rFonts w:hint="eastAsia" w:eastAsia="나눔명조"/>
                <w:sz w:val="17"/>
                <w:szCs w:val="17"/>
              </w:rPr>
              <w:t>리더십</w:t>
            </w:r>
            <w:r w:rsidRPr="00266821">
              <w:rPr>
                <w:rFonts w:eastAsia="나눔명조"/>
                <w:sz w:val="17"/>
                <w:szCs w:val="17"/>
              </w:rPr>
              <w:br/>
            </w:r>
            <w:r w:rsidRPr="00266821">
              <w:rPr>
                <w:rFonts w:eastAsia="나눔명조"/>
                <w:sz w:val="17"/>
                <w:szCs w:val="17"/>
              </w:rPr>
              <w:t>×</w:t>
            </w:r>
            <w:r w:rsidRPr="00266821">
              <w:rPr>
                <w:rFonts w:hint="eastAsia" w:eastAsia="나눔명조"/>
                <w:sz w:val="17"/>
                <w:szCs w:val="17"/>
              </w:rPr>
              <w:t>협업</w:t>
            </w:r>
            <w:r w:rsidRPr="00266821">
              <w:rPr>
                <w:rFonts w:eastAsia="나눔명조"/>
                <w:sz w:val="17"/>
                <w:szCs w:val="17"/>
              </w:rPr>
              <w:t>/</w:t>
            </w:r>
            <w:r w:rsidRPr="00266821">
              <w:rPr>
                <w:rFonts w:hint="eastAsia" w:eastAsia="나눔명조"/>
                <w:sz w:val="17"/>
                <w:szCs w:val="17"/>
              </w:rPr>
              <w:t>의사소통</w:t>
            </w:r>
          </w:p>
        </w:tc>
        <w:tc>
          <w:tcPr>
            <w:tcW w:w="495" w:type="pct"/>
          </w:tcPr>
          <w:p w:rsidRPr="00B61948" w:rsidR="00850C91" w:rsidP="003820D2" w:rsidRDefault="00850C91" w14:paraId="3BC60DBD"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850C91" w:rsidRDefault="00850C91" w14:paraId="08C4E9DA" w14:textId="3F8C4476">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rsidRPr="00B61948" w:rsidR="00850C91" w:rsidP="003820D2" w:rsidRDefault="00850C91" w14:paraId="3809E87F" w14:textId="6EE9573E">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tcPr>
          <w:p w:rsidRPr="00B61948" w:rsidR="00850C91" w:rsidP="003820D2" w:rsidRDefault="00850C91" w14:paraId="6F292BFF"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3820D2" w:rsidRDefault="00850C91" w14:paraId="1989CA01"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3820D2" w:rsidRDefault="00850C91" w14:paraId="56173F49"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3820D2" w:rsidRDefault="00850C91" w14:paraId="54E3B2D4"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r>
            <w:r w:rsidRPr="00B61948">
              <w:rPr>
                <w:rFonts w:eastAsia="나눔명조"/>
                <w:sz w:val="18"/>
                <w:szCs w:val="20"/>
              </w:rPr>
              <w:t>(0.03)</w:t>
            </w:r>
          </w:p>
        </w:tc>
        <w:tc>
          <w:tcPr>
            <w:tcW w:w="495" w:type="pct"/>
          </w:tcPr>
          <w:p w:rsidRPr="00B61948" w:rsidR="00850C91" w:rsidP="003820D2" w:rsidRDefault="00850C91" w14:paraId="3E504AA7"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Pr="00B61948" w:rsidR="00B61948" w:rsidTr="00850C91" w14:paraId="6F697D86"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rsidRPr="00266821" w:rsidR="00850C91" w:rsidP="003820D2" w:rsidRDefault="00850C91" w14:paraId="665244BE" w14:textId="50F1CB5D">
            <w:pPr>
              <w:wordWrap/>
              <w:spacing w:after="0" w:line="240" w:lineRule="auto"/>
              <w:rPr>
                <w:rFonts w:eastAsia="나눔명조"/>
                <w:sz w:val="17"/>
                <w:szCs w:val="17"/>
              </w:rPr>
            </w:pPr>
            <w:r w:rsidRPr="00266821">
              <w:rPr>
                <w:rFonts w:hint="eastAsia" w:eastAsia="나눔명조"/>
                <w:sz w:val="17"/>
                <w:szCs w:val="17"/>
              </w:rPr>
              <w:t>변혁적</w:t>
            </w:r>
            <w:r w:rsidRPr="00266821">
              <w:rPr>
                <w:rFonts w:hint="eastAsia" w:eastAsia="나눔명조"/>
                <w:sz w:val="17"/>
                <w:szCs w:val="17"/>
              </w:rPr>
              <w:t xml:space="preserve"> </w:t>
            </w:r>
            <w:r w:rsidRPr="00266821">
              <w:rPr>
                <w:rFonts w:hint="eastAsia" w:eastAsia="나눔명조"/>
                <w:sz w:val="17"/>
                <w:szCs w:val="17"/>
              </w:rPr>
              <w:t>리더십</w:t>
            </w:r>
            <w:r w:rsidRPr="00266821">
              <w:rPr>
                <w:rFonts w:eastAsia="나눔명조"/>
                <w:sz w:val="17"/>
                <w:szCs w:val="17"/>
              </w:rPr>
              <w:br/>
            </w:r>
            <w:r w:rsidRPr="00266821">
              <w:rPr>
                <w:rFonts w:eastAsia="나눔명조"/>
                <w:sz w:val="17"/>
                <w:szCs w:val="17"/>
              </w:rPr>
              <w:t>×</w:t>
            </w:r>
            <w:r w:rsidRPr="00266821">
              <w:rPr>
                <w:rFonts w:hint="eastAsia" w:eastAsia="나눔명조"/>
                <w:sz w:val="17"/>
                <w:szCs w:val="17"/>
              </w:rPr>
              <w:t>협업</w:t>
            </w:r>
            <w:r w:rsidRPr="00266821">
              <w:rPr>
                <w:rFonts w:eastAsia="나눔명조"/>
                <w:sz w:val="17"/>
                <w:szCs w:val="17"/>
              </w:rPr>
              <w:t>/</w:t>
            </w:r>
            <w:r w:rsidRPr="00266821">
              <w:rPr>
                <w:rFonts w:hint="eastAsia" w:eastAsia="나눔명조"/>
                <w:sz w:val="17"/>
                <w:szCs w:val="17"/>
              </w:rPr>
              <w:t>의사소통</w:t>
            </w:r>
          </w:p>
        </w:tc>
        <w:tc>
          <w:tcPr>
            <w:tcW w:w="495" w:type="pct"/>
          </w:tcPr>
          <w:p w:rsidRPr="00B61948" w:rsidR="00850C91" w:rsidP="003820D2" w:rsidRDefault="00850C91" w14:paraId="7D241758"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850C91" w:rsidRDefault="00850C91" w14:paraId="118D25A1" w14:textId="2DCA51A9">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rsidRPr="00B61948" w:rsidR="00850C91" w:rsidP="003820D2" w:rsidRDefault="00850C91" w14:paraId="6CA08CF8" w14:textId="6DB345E4">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rsidRPr="00B61948" w:rsidR="00850C91" w:rsidP="003820D2" w:rsidRDefault="00850C91" w14:paraId="664CE5A0"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3820D2" w:rsidRDefault="00850C91" w14:paraId="2F121BBE"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3820D2" w:rsidRDefault="00850C91" w14:paraId="64BF2216"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3820D2" w:rsidRDefault="00850C91" w14:paraId="138B8C92"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rsidRPr="00B61948" w:rsidR="00850C91" w:rsidP="003820D2" w:rsidRDefault="00850C91" w14:paraId="6B9C8A10"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0.16***</w:t>
            </w:r>
            <w:r w:rsidRPr="00B61948">
              <w:rPr>
                <w:rFonts w:eastAsia="나눔명조"/>
                <w:sz w:val="18"/>
                <w:szCs w:val="20"/>
              </w:rPr>
              <w:br/>
            </w:r>
            <w:r w:rsidRPr="00B61948">
              <w:rPr>
                <w:rFonts w:eastAsia="나눔명조"/>
                <w:sz w:val="18"/>
                <w:szCs w:val="20"/>
              </w:rPr>
              <w:t>(0.03)</w:t>
            </w:r>
          </w:p>
        </w:tc>
      </w:tr>
      <w:tr w:rsidRPr="00B61948" w:rsidR="00B61948" w:rsidTr="00850C91" w14:paraId="72280777" w14:textId="777777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rsidRPr="00266821" w:rsidR="00850C91" w:rsidP="003820D2" w:rsidRDefault="00850C91" w14:paraId="3D01654E" w14:textId="77777777">
            <w:pPr>
              <w:wordWrap/>
              <w:spacing w:after="0"/>
              <w:rPr>
                <w:rFonts w:eastAsia="나눔명조"/>
                <w:sz w:val="17"/>
                <w:szCs w:val="17"/>
              </w:rPr>
            </w:pPr>
            <w:r w:rsidRPr="00266821">
              <w:rPr>
                <w:rFonts w:hint="eastAsia" w:eastAsia="나눔명조"/>
                <w:sz w:val="17"/>
                <w:szCs w:val="17"/>
              </w:rPr>
              <w:t>성과관리</w:t>
            </w:r>
          </w:p>
          <w:p w:rsidRPr="00266821" w:rsidR="00850C91" w:rsidP="003820D2" w:rsidRDefault="00850C91" w14:paraId="79984344" w14:textId="77777777">
            <w:pPr>
              <w:wordWrap/>
              <w:spacing w:after="0" w:line="240" w:lineRule="auto"/>
              <w:rPr>
                <w:rFonts w:eastAsia="나눔명조"/>
                <w:sz w:val="17"/>
                <w:szCs w:val="17"/>
              </w:rPr>
            </w:pPr>
            <w:r w:rsidRPr="00266821">
              <w:rPr>
                <w:rFonts w:eastAsia="나눔명조"/>
                <w:sz w:val="17"/>
                <w:szCs w:val="17"/>
              </w:rPr>
              <w:t> </w:t>
            </w:r>
          </w:p>
        </w:tc>
        <w:tc>
          <w:tcPr>
            <w:tcW w:w="495" w:type="pct"/>
            <w:hideMark/>
          </w:tcPr>
          <w:p w:rsidRPr="00B61948" w:rsidR="00850C91" w:rsidP="003820D2" w:rsidRDefault="00850C91" w14:paraId="6159710D"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0.36***</w:t>
            </w:r>
          </w:p>
          <w:p w:rsidRPr="00B61948" w:rsidR="00850C91" w:rsidP="003820D2" w:rsidRDefault="00850C91" w14:paraId="3F52E88C"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850C91" w:rsidRDefault="00850C91" w14:paraId="2DBAAE08" w14:textId="63CCB85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0.34***</w:t>
            </w:r>
            <w:r w:rsidRPr="00B61948">
              <w:rPr>
                <w:rFonts w:eastAsia="나눔명조"/>
                <w:sz w:val="18"/>
                <w:szCs w:val="20"/>
              </w:rPr>
              <w:br/>
            </w:r>
            <w:r w:rsidRPr="00B61948">
              <w:rPr>
                <w:rFonts w:eastAsia="나눔명조"/>
                <w:sz w:val="18"/>
                <w:szCs w:val="20"/>
              </w:rPr>
              <w:t>(0.05)</w:t>
            </w:r>
          </w:p>
        </w:tc>
        <w:tc>
          <w:tcPr>
            <w:tcW w:w="522" w:type="pct"/>
          </w:tcPr>
          <w:p w:rsidRPr="00B61948" w:rsidR="00850C91" w:rsidP="003820D2" w:rsidRDefault="00850C91" w14:paraId="01F36913" w14:textId="10FE8D60">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0.33***</w:t>
            </w:r>
            <w:r w:rsidRPr="00B61948">
              <w:rPr>
                <w:rFonts w:eastAsia="나눔명조"/>
                <w:sz w:val="18"/>
                <w:szCs w:val="20"/>
              </w:rPr>
              <w:br/>
            </w:r>
            <w:r w:rsidRPr="00B61948">
              <w:rPr>
                <w:rFonts w:eastAsia="나눔명조"/>
                <w:sz w:val="18"/>
                <w:szCs w:val="20"/>
              </w:rPr>
              <w:t>(0.05)</w:t>
            </w:r>
          </w:p>
        </w:tc>
        <w:tc>
          <w:tcPr>
            <w:tcW w:w="495" w:type="pct"/>
            <w:hideMark/>
          </w:tcPr>
          <w:p w:rsidRPr="00B61948" w:rsidR="00850C91" w:rsidP="003820D2" w:rsidRDefault="00850C91" w14:paraId="7212A3F7"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0.29***</w:t>
            </w:r>
          </w:p>
          <w:p w:rsidRPr="00B61948" w:rsidR="00850C91" w:rsidP="003820D2" w:rsidRDefault="00850C91" w14:paraId="50291F10"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54997B9B"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rsidRPr="00B61948" w:rsidR="00850C91" w:rsidP="003820D2" w:rsidRDefault="00850C91" w14:paraId="1F27DE80"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578F8B45"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rsidRPr="00B61948" w:rsidR="00850C91" w:rsidP="003820D2" w:rsidRDefault="00850C91" w14:paraId="38DECDCD"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568A155A"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rsidRPr="00B61948" w:rsidR="00850C91" w:rsidP="003820D2" w:rsidRDefault="00850C91" w14:paraId="0A61FC69"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6C1CEC08"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rsidRPr="00B61948" w:rsidR="00850C91" w:rsidP="003820D2" w:rsidRDefault="00850C91" w14:paraId="2C97EF56"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Pr="00B61948" w:rsidR="00B61948" w:rsidTr="00850C91" w14:paraId="13883DE5"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rsidRPr="00266821" w:rsidR="00850C91" w:rsidP="003820D2" w:rsidRDefault="00850C91" w14:paraId="4163F346" w14:textId="77777777">
            <w:pPr>
              <w:wordWrap/>
              <w:spacing w:after="0"/>
              <w:rPr>
                <w:rFonts w:eastAsia="나눔명조"/>
                <w:sz w:val="17"/>
                <w:szCs w:val="17"/>
              </w:rPr>
            </w:pPr>
            <w:r w:rsidRPr="00266821">
              <w:rPr>
                <w:rFonts w:hint="eastAsia" w:eastAsia="나눔명조"/>
                <w:sz w:val="17"/>
                <w:szCs w:val="17"/>
              </w:rPr>
              <w:t>거래적</w:t>
            </w:r>
            <w:r w:rsidRPr="00266821">
              <w:rPr>
                <w:rFonts w:hint="eastAsia" w:eastAsia="나눔명조"/>
                <w:sz w:val="17"/>
                <w:szCs w:val="17"/>
              </w:rPr>
              <w:t xml:space="preserve"> </w:t>
            </w:r>
            <w:r w:rsidRPr="00266821">
              <w:rPr>
                <w:rFonts w:hint="eastAsia" w:eastAsia="나눔명조"/>
                <w:sz w:val="17"/>
                <w:szCs w:val="17"/>
              </w:rPr>
              <w:t>조직문화</w:t>
            </w:r>
          </w:p>
          <w:p w:rsidRPr="00266821" w:rsidR="00850C91" w:rsidP="003820D2" w:rsidRDefault="00850C91" w14:paraId="32788B8A" w14:textId="77777777">
            <w:pPr>
              <w:wordWrap/>
              <w:spacing w:after="0" w:line="240" w:lineRule="auto"/>
              <w:rPr>
                <w:rFonts w:eastAsia="나눔명조"/>
                <w:sz w:val="17"/>
                <w:szCs w:val="17"/>
              </w:rPr>
            </w:pPr>
            <w:r w:rsidRPr="00266821">
              <w:rPr>
                <w:rFonts w:eastAsia="나눔명조"/>
                <w:sz w:val="17"/>
                <w:szCs w:val="17"/>
              </w:rPr>
              <w:t> </w:t>
            </w:r>
          </w:p>
        </w:tc>
        <w:tc>
          <w:tcPr>
            <w:tcW w:w="495" w:type="pct"/>
            <w:hideMark/>
          </w:tcPr>
          <w:p w:rsidRPr="00B61948" w:rsidR="00850C91" w:rsidP="003820D2" w:rsidRDefault="00850C91" w14:paraId="558DEF12"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rsidRPr="00B61948" w:rsidR="00850C91" w:rsidP="003820D2" w:rsidRDefault="00850C91" w14:paraId="41195962"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rsidRPr="00B61948" w:rsidR="00850C91" w:rsidP="00850C91" w:rsidRDefault="00850C91" w14:paraId="549EDA6E" w14:textId="6D2CC189">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r w:rsidRPr="00B61948">
              <w:rPr>
                <w:rFonts w:eastAsia="나눔명조"/>
                <w:sz w:val="18"/>
                <w:szCs w:val="20"/>
              </w:rPr>
              <w:br/>
            </w:r>
            <w:r w:rsidRPr="00B61948">
              <w:rPr>
                <w:rFonts w:eastAsia="나눔명조"/>
                <w:sz w:val="18"/>
                <w:szCs w:val="20"/>
              </w:rPr>
              <w:t>(0.04)</w:t>
            </w:r>
          </w:p>
        </w:tc>
        <w:tc>
          <w:tcPr>
            <w:tcW w:w="522" w:type="pct"/>
          </w:tcPr>
          <w:p w:rsidRPr="00B61948" w:rsidR="00850C91" w:rsidP="003820D2" w:rsidRDefault="00850C91" w14:paraId="4688F5C8" w14:textId="746427C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r>
            <w:r w:rsidRPr="00B61948">
              <w:rPr>
                <w:rFonts w:eastAsia="나눔명조"/>
                <w:sz w:val="18"/>
                <w:szCs w:val="20"/>
              </w:rPr>
              <w:t>(0.04)</w:t>
            </w:r>
          </w:p>
        </w:tc>
        <w:tc>
          <w:tcPr>
            <w:tcW w:w="495" w:type="pct"/>
            <w:hideMark/>
          </w:tcPr>
          <w:p w:rsidRPr="00B61948" w:rsidR="00850C91" w:rsidP="003820D2" w:rsidRDefault="00850C91" w14:paraId="0F49D047"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rsidRPr="00B61948" w:rsidR="00850C91" w:rsidP="003820D2" w:rsidRDefault="00850C91" w14:paraId="1DC7E65F"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rsidRPr="00B61948" w:rsidR="00850C91" w:rsidP="003820D2" w:rsidRDefault="00850C91" w14:paraId="18DD954B"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rsidRPr="00B61948" w:rsidR="00850C91" w:rsidP="003820D2" w:rsidRDefault="00850C91" w14:paraId="07B51C5E"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rsidRPr="00B61948" w:rsidR="00850C91" w:rsidP="003820D2" w:rsidRDefault="00850C91" w14:paraId="4A0DE584"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rsidRPr="00B61948" w:rsidR="00850C91" w:rsidP="003820D2" w:rsidRDefault="00850C91" w14:paraId="122AC89B"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rsidRPr="00B61948" w:rsidR="00850C91" w:rsidP="003820D2" w:rsidRDefault="00850C91" w14:paraId="0E5E9902"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rsidRPr="00B61948" w:rsidR="00850C91" w:rsidP="003820D2" w:rsidRDefault="00850C91" w14:paraId="5E20AC21"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rsidRPr="00B61948" w:rsidR="00850C91" w:rsidP="003820D2" w:rsidRDefault="00850C91" w14:paraId="267855FE"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0.23***</w:t>
            </w:r>
          </w:p>
          <w:p w:rsidRPr="00B61948" w:rsidR="00850C91" w:rsidP="003820D2" w:rsidRDefault="00850C91" w14:paraId="7187A93E"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Pr="00B61948" w:rsidR="00B61948" w:rsidTr="00850C91" w14:paraId="6ECDBA62" w14:textId="777777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rsidRPr="00266821" w:rsidR="00850C91" w:rsidP="003820D2" w:rsidRDefault="00850C91" w14:paraId="21B77937" w14:textId="77777777">
            <w:pPr>
              <w:wordWrap/>
              <w:spacing w:after="0"/>
              <w:rPr>
                <w:rFonts w:eastAsia="나눔명조"/>
                <w:sz w:val="17"/>
                <w:szCs w:val="17"/>
              </w:rPr>
            </w:pPr>
            <w:r w:rsidRPr="00266821">
              <w:rPr>
                <w:rFonts w:hint="eastAsia" w:eastAsia="나눔명조"/>
                <w:sz w:val="17"/>
                <w:szCs w:val="17"/>
              </w:rPr>
              <w:t>변혁적</w:t>
            </w:r>
            <w:r w:rsidRPr="00266821">
              <w:rPr>
                <w:rFonts w:hint="eastAsia" w:eastAsia="나눔명조"/>
                <w:sz w:val="17"/>
                <w:szCs w:val="17"/>
              </w:rPr>
              <w:t xml:space="preserve"> </w:t>
            </w:r>
            <w:r w:rsidRPr="00266821">
              <w:rPr>
                <w:rFonts w:hint="eastAsia" w:eastAsia="나눔명조"/>
                <w:sz w:val="17"/>
                <w:szCs w:val="17"/>
              </w:rPr>
              <w:t>조직문화</w:t>
            </w:r>
          </w:p>
          <w:p w:rsidRPr="00266821" w:rsidR="00850C91" w:rsidP="003820D2" w:rsidRDefault="00850C91" w14:paraId="16B1FF56" w14:textId="77777777">
            <w:pPr>
              <w:wordWrap/>
              <w:spacing w:after="0" w:line="240" w:lineRule="auto"/>
              <w:rPr>
                <w:rFonts w:eastAsia="나눔명조"/>
                <w:sz w:val="17"/>
                <w:szCs w:val="17"/>
              </w:rPr>
            </w:pPr>
            <w:r w:rsidRPr="00266821">
              <w:rPr>
                <w:rFonts w:eastAsia="나눔명조"/>
                <w:sz w:val="17"/>
                <w:szCs w:val="17"/>
              </w:rPr>
              <w:t> </w:t>
            </w:r>
          </w:p>
        </w:tc>
        <w:tc>
          <w:tcPr>
            <w:tcW w:w="495" w:type="pct"/>
            <w:hideMark/>
          </w:tcPr>
          <w:p w:rsidRPr="00B61948" w:rsidR="00850C91" w:rsidP="003820D2" w:rsidRDefault="00850C91" w14:paraId="459D3D3D"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0.22***</w:t>
            </w:r>
          </w:p>
          <w:p w:rsidRPr="00B61948" w:rsidR="00850C91" w:rsidP="003820D2" w:rsidRDefault="00850C91" w14:paraId="3C433370"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rsidRPr="00B61948" w:rsidR="00850C91" w:rsidP="00850C91" w:rsidRDefault="00850C91" w14:paraId="6ADFB93D" w14:textId="1586E2E6">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r>
            <w:r w:rsidRPr="00B61948">
              <w:rPr>
                <w:rFonts w:eastAsia="나눔명조"/>
                <w:sz w:val="18"/>
                <w:szCs w:val="20"/>
              </w:rPr>
              <w:t>(0.04)</w:t>
            </w:r>
          </w:p>
        </w:tc>
        <w:tc>
          <w:tcPr>
            <w:tcW w:w="522" w:type="pct"/>
          </w:tcPr>
          <w:p w:rsidRPr="00B61948" w:rsidR="00850C91" w:rsidP="003820D2" w:rsidRDefault="00850C91" w14:paraId="5501D5B9" w14:textId="22EB2095">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0.17***</w:t>
            </w:r>
            <w:r w:rsidRPr="00B61948">
              <w:rPr>
                <w:rFonts w:eastAsia="나눔명조"/>
                <w:sz w:val="18"/>
                <w:szCs w:val="20"/>
              </w:rPr>
              <w:br/>
            </w:r>
            <w:r w:rsidRPr="00B61948">
              <w:rPr>
                <w:rFonts w:eastAsia="나눔명조"/>
                <w:sz w:val="18"/>
                <w:szCs w:val="20"/>
              </w:rPr>
              <w:t>(0.04)</w:t>
            </w:r>
          </w:p>
        </w:tc>
        <w:tc>
          <w:tcPr>
            <w:tcW w:w="495" w:type="pct"/>
            <w:hideMark/>
          </w:tcPr>
          <w:p w:rsidRPr="00B61948" w:rsidR="00850C91" w:rsidP="003820D2" w:rsidRDefault="00850C91" w14:paraId="42710056"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0.20***</w:t>
            </w:r>
          </w:p>
          <w:p w:rsidRPr="00B61948" w:rsidR="00850C91" w:rsidP="003820D2" w:rsidRDefault="00850C91" w14:paraId="0426ACD3"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rsidRPr="00B61948" w:rsidR="00850C91" w:rsidP="003820D2" w:rsidRDefault="00850C91" w14:paraId="5AC0DC5D"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rsidRPr="00B61948" w:rsidR="00850C91" w:rsidP="003820D2" w:rsidRDefault="00850C91" w14:paraId="33D2C117"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rsidRPr="00B61948" w:rsidR="00850C91" w:rsidP="003820D2" w:rsidRDefault="00850C91" w14:paraId="37465903"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rsidRPr="00B61948" w:rsidR="00850C91" w:rsidP="003820D2" w:rsidRDefault="00850C91" w14:paraId="20D190C6"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rsidRPr="00B61948" w:rsidR="00850C91" w:rsidP="003820D2" w:rsidRDefault="00850C91" w14:paraId="22ABB6C0"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rsidRPr="00B61948" w:rsidR="00850C91" w:rsidP="003820D2" w:rsidRDefault="00850C91" w14:paraId="308EADC8"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rsidRPr="00B61948" w:rsidR="00850C91" w:rsidP="003820D2" w:rsidRDefault="00850C91" w14:paraId="6CAD96D0"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rsidRPr="00B61948" w:rsidR="00850C91" w:rsidP="003820D2" w:rsidRDefault="00850C91" w14:paraId="5A7F9C80"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Pr="00B61948" w:rsidR="00B61948" w:rsidTr="00850C91" w14:paraId="2F52FD90"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rsidRPr="00266821" w:rsidR="00850C91" w:rsidP="003820D2" w:rsidRDefault="00850C91" w14:paraId="08A20C79" w14:textId="404CD72E">
            <w:pPr>
              <w:wordWrap/>
              <w:spacing w:after="0"/>
              <w:rPr>
                <w:rFonts w:eastAsia="나눔명조"/>
                <w:sz w:val="17"/>
                <w:szCs w:val="17"/>
              </w:rPr>
            </w:pPr>
            <w:r w:rsidRPr="00266821">
              <w:rPr>
                <w:rFonts w:hint="eastAsia" w:eastAsia="나눔명조"/>
                <w:sz w:val="17"/>
                <w:szCs w:val="17"/>
              </w:rPr>
              <w:t>성별</w:t>
            </w:r>
            <w:r w:rsidRPr="00266821">
              <w:rPr>
                <w:rFonts w:eastAsia="나눔명조"/>
                <w:sz w:val="17"/>
                <w:szCs w:val="17"/>
              </w:rPr>
              <w:br/>
            </w:r>
            <w:r w:rsidRPr="00266821">
              <w:rPr>
                <w:rFonts w:eastAsia="나눔명조"/>
                <w:sz w:val="17"/>
                <w:szCs w:val="17"/>
              </w:rPr>
              <w:t>(</w:t>
            </w:r>
            <w:r w:rsidRPr="00266821">
              <w:rPr>
                <w:rFonts w:hint="eastAsia" w:eastAsia="나눔명조"/>
                <w:sz w:val="17"/>
                <w:szCs w:val="17"/>
              </w:rPr>
              <w:t>여성</w:t>
            </w:r>
            <w:r w:rsidRPr="00266821">
              <w:rPr>
                <w:rFonts w:hint="eastAsia" w:eastAsia="나눔명조"/>
                <w:sz w:val="17"/>
                <w:szCs w:val="17"/>
              </w:rPr>
              <w:t xml:space="preserve"> </w:t>
            </w:r>
            <w:r w:rsidRPr="00266821">
              <w:rPr>
                <w:rFonts w:eastAsia="나눔명조"/>
                <w:sz w:val="17"/>
                <w:szCs w:val="17"/>
              </w:rPr>
              <w:t>=1)</w:t>
            </w:r>
          </w:p>
        </w:tc>
        <w:tc>
          <w:tcPr>
            <w:tcW w:w="495" w:type="pct"/>
            <w:hideMark/>
          </w:tcPr>
          <w:p w:rsidRPr="00B61948" w:rsidR="00850C91" w:rsidP="003820D2" w:rsidRDefault="00850C91" w14:paraId="4BC53B8C"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-0.45***</w:t>
            </w:r>
          </w:p>
          <w:p w:rsidRPr="00B61948" w:rsidR="00850C91" w:rsidP="003820D2" w:rsidRDefault="00850C91" w14:paraId="688A4F89"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rsidRPr="00B61948" w:rsidR="00850C91" w:rsidP="00850C91" w:rsidRDefault="00850C91" w14:paraId="6CF55436" w14:textId="1237A39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r w:rsidRPr="00B61948">
              <w:rPr>
                <w:rFonts w:eastAsia="나눔명조"/>
                <w:sz w:val="18"/>
                <w:szCs w:val="20"/>
              </w:rPr>
              <w:br/>
            </w:r>
            <w:r w:rsidRPr="00B61948">
              <w:rPr>
                <w:rFonts w:eastAsia="나눔명조"/>
                <w:sz w:val="18"/>
                <w:szCs w:val="20"/>
              </w:rPr>
              <w:t>(0.07)</w:t>
            </w:r>
          </w:p>
        </w:tc>
        <w:tc>
          <w:tcPr>
            <w:tcW w:w="522" w:type="pct"/>
          </w:tcPr>
          <w:p w:rsidRPr="00B61948" w:rsidR="00850C91" w:rsidP="003820D2" w:rsidRDefault="00850C91" w14:paraId="0F613625" w14:textId="0ECFACB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r w:rsidRPr="00B61948">
              <w:rPr>
                <w:rFonts w:eastAsia="나눔명조"/>
                <w:sz w:val="18"/>
                <w:szCs w:val="20"/>
              </w:rPr>
              <w:br/>
            </w:r>
            <w:r w:rsidRPr="00B61948">
              <w:rPr>
                <w:rFonts w:eastAsia="나눔명조"/>
                <w:sz w:val="18"/>
                <w:szCs w:val="20"/>
              </w:rPr>
              <w:t>(0.07)</w:t>
            </w:r>
          </w:p>
        </w:tc>
        <w:tc>
          <w:tcPr>
            <w:tcW w:w="495" w:type="pct"/>
            <w:hideMark/>
          </w:tcPr>
          <w:p w:rsidRPr="00B61948" w:rsidR="00850C91" w:rsidP="003820D2" w:rsidRDefault="00850C91" w14:paraId="1F66E623"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p>
          <w:p w:rsidRPr="00B61948" w:rsidR="00850C91" w:rsidP="003820D2" w:rsidRDefault="00850C91" w14:paraId="49978523"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rsidRPr="00B61948" w:rsidR="00850C91" w:rsidP="003820D2" w:rsidRDefault="00850C91" w14:paraId="54DB60F0"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rsidRPr="00B61948" w:rsidR="00850C91" w:rsidP="003820D2" w:rsidRDefault="00850C91" w14:paraId="7F22AD20"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rsidRPr="00B61948" w:rsidR="00850C91" w:rsidP="003820D2" w:rsidRDefault="00850C91" w14:paraId="7058B1F0"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rsidRPr="00B61948" w:rsidR="00850C91" w:rsidP="003820D2" w:rsidRDefault="00850C91" w14:paraId="15AF3435"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rsidRPr="00B61948" w:rsidR="00850C91" w:rsidP="003820D2" w:rsidRDefault="00850C91" w14:paraId="7D729E01"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-0.43***</w:t>
            </w:r>
          </w:p>
          <w:p w:rsidRPr="00B61948" w:rsidR="00850C91" w:rsidP="003820D2" w:rsidRDefault="00850C91" w14:paraId="31249AE1"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rsidRPr="00B61948" w:rsidR="00850C91" w:rsidP="003820D2" w:rsidRDefault="00850C91" w14:paraId="64566FCB"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rsidRPr="00B61948" w:rsidR="00850C91" w:rsidP="003820D2" w:rsidRDefault="00850C91" w14:paraId="630BB894"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r>
      <w:tr w:rsidRPr="00B61948" w:rsidR="00B61948" w:rsidTr="00850C91" w14:paraId="11914487" w14:textId="777777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rsidRPr="00266821" w:rsidR="00850C91" w:rsidP="003820D2" w:rsidRDefault="00850C91" w14:paraId="5EF2B7F5" w14:textId="77777777">
            <w:pPr>
              <w:wordWrap/>
              <w:spacing w:after="0"/>
              <w:rPr>
                <w:rFonts w:eastAsia="나눔명조"/>
                <w:sz w:val="17"/>
                <w:szCs w:val="17"/>
              </w:rPr>
            </w:pPr>
            <w:r w:rsidRPr="00266821">
              <w:rPr>
                <w:rFonts w:hint="eastAsia" w:eastAsia="나눔명조"/>
                <w:sz w:val="17"/>
                <w:szCs w:val="17"/>
              </w:rPr>
              <w:t>연령</w:t>
            </w:r>
          </w:p>
          <w:p w:rsidRPr="00266821" w:rsidR="00850C91" w:rsidP="003820D2" w:rsidRDefault="00850C91" w14:paraId="20882D1D" w14:textId="77777777">
            <w:pPr>
              <w:wordWrap/>
              <w:spacing w:after="0" w:line="240" w:lineRule="auto"/>
              <w:rPr>
                <w:rFonts w:eastAsia="나눔명조"/>
                <w:sz w:val="17"/>
                <w:szCs w:val="17"/>
              </w:rPr>
            </w:pPr>
            <w:r w:rsidRPr="00266821">
              <w:rPr>
                <w:rFonts w:eastAsia="나눔명조"/>
                <w:sz w:val="17"/>
                <w:szCs w:val="17"/>
              </w:rPr>
              <w:t> </w:t>
            </w:r>
          </w:p>
        </w:tc>
        <w:tc>
          <w:tcPr>
            <w:tcW w:w="495" w:type="pct"/>
            <w:hideMark/>
          </w:tcPr>
          <w:p w:rsidRPr="00B61948" w:rsidR="00850C91" w:rsidP="003820D2" w:rsidRDefault="00850C91" w14:paraId="233775B9"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0.24***</w:t>
            </w:r>
          </w:p>
          <w:p w:rsidRPr="00B61948" w:rsidR="00850C91" w:rsidP="003820D2" w:rsidRDefault="00850C91" w14:paraId="21ABF8ED"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850C91" w:rsidRDefault="00850C91" w14:paraId="6BA7A361" w14:textId="1BAD2E75">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r>
            <w:r w:rsidRPr="00B61948">
              <w:rPr>
                <w:rFonts w:eastAsia="나눔명조"/>
                <w:sz w:val="18"/>
                <w:szCs w:val="20"/>
              </w:rPr>
              <w:t>(0.05)</w:t>
            </w:r>
          </w:p>
        </w:tc>
        <w:tc>
          <w:tcPr>
            <w:tcW w:w="522" w:type="pct"/>
          </w:tcPr>
          <w:p w:rsidRPr="00B61948" w:rsidR="00850C91" w:rsidP="003820D2" w:rsidRDefault="00850C91" w14:paraId="121F69E1" w14:textId="16DE0BE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r>
            <w:r w:rsidRPr="00B61948">
              <w:rPr>
                <w:rFonts w:eastAsia="나눔명조"/>
                <w:sz w:val="18"/>
                <w:szCs w:val="20"/>
              </w:rPr>
              <w:t>(0.05)</w:t>
            </w:r>
          </w:p>
        </w:tc>
        <w:tc>
          <w:tcPr>
            <w:tcW w:w="495" w:type="pct"/>
            <w:hideMark/>
          </w:tcPr>
          <w:p w:rsidRPr="00B61948" w:rsidR="00850C91" w:rsidP="003820D2" w:rsidRDefault="00850C91" w14:paraId="5A2D966F"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rsidRPr="00B61948" w:rsidR="00850C91" w:rsidP="003820D2" w:rsidRDefault="00850C91" w14:paraId="21F0F4EC"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33F0B7FC"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rsidRPr="00B61948" w:rsidR="00850C91" w:rsidP="003820D2" w:rsidRDefault="00850C91" w14:paraId="34CF0581"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0513003B"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rsidRPr="00B61948" w:rsidR="00850C91" w:rsidP="003820D2" w:rsidRDefault="00850C91" w14:paraId="44FC8D28"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27C01A70"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rsidRPr="00B61948" w:rsidR="00850C91" w:rsidP="003820D2" w:rsidRDefault="00850C91" w14:paraId="0FC30B8A"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489E603C"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rsidRPr="00B61948" w:rsidR="00850C91" w:rsidP="003820D2" w:rsidRDefault="00850C91" w14:paraId="7EDEB2FD"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Pr="00B61948" w:rsidR="00B61948" w:rsidTr="00850C91" w14:paraId="1E7C5B9C"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rsidRPr="00266821" w:rsidR="00850C91" w:rsidP="003820D2" w:rsidRDefault="00850C91" w14:paraId="02DBBD37" w14:textId="2FB9693B">
            <w:pPr>
              <w:wordWrap/>
              <w:spacing w:after="0"/>
              <w:rPr>
                <w:rFonts w:eastAsia="나눔명조"/>
                <w:sz w:val="17"/>
                <w:szCs w:val="17"/>
              </w:rPr>
            </w:pPr>
            <w:r w:rsidRPr="00266821">
              <w:rPr>
                <w:rFonts w:hint="eastAsia" w:eastAsia="나눔명조"/>
                <w:sz w:val="17"/>
                <w:szCs w:val="17"/>
              </w:rPr>
              <w:t>혼인</w:t>
            </w:r>
            <w:r w:rsidRPr="00266821">
              <w:rPr>
                <w:rFonts w:hint="eastAsia" w:eastAsia="나눔명조"/>
                <w:sz w:val="17"/>
                <w:szCs w:val="17"/>
              </w:rPr>
              <w:t xml:space="preserve"> </w:t>
            </w:r>
            <w:r w:rsidRPr="00266821">
              <w:rPr>
                <w:rFonts w:hint="eastAsia" w:eastAsia="나눔명조"/>
                <w:sz w:val="17"/>
                <w:szCs w:val="17"/>
              </w:rPr>
              <w:t>상태</w:t>
            </w:r>
            <w:r w:rsidRPr="00266821">
              <w:rPr>
                <w:rFonts w:hint="eastAsia" w:eastAsia="나눔명조"/>
                <w:sz w:val="17"/>
                <w:szCs w:val="17"/>
              </w:rPr>
              <w:t xml:space="preserve"> </w:t>
            </w:r>
            <w:r w:rsidRPr="00266821">
              <w:rPr>
                <w:rFonts w:eastAsia="나눔명조"/>
                <w:sz w:val="17"/>
                <w:szCs w:val="17"/>
              </w:rPr>
              <w:br/>
            </w:r>
            <w:r w:rsidRPr="00266821">
              <w:rPr>
                <w:rFonts w:eastAsia="나눔명조"/>
                <w:sz w:val="17"/>
                <w:szCs w:val="17"/>
              </w:rPr>
              <w:t>(</w:t>
            </w:r>
            <w:r w:rsidRPr="00266821">
              <w:rPr>
                <w:rFonts w:hint="eastAsia" w:eastAsia="나눔명조"/>
                <w:sz w:val="17"/>
                <w:szCs w:val="17"/>
              </w:rPr>
              <w:t>기혼</w:t>
            </w:r>
            <w:r w:rsidRPr="00266821">
              <w:rPr>
                <w:rFonts w:hint="eastAsia" w:eastAsia="나눔명조"/>
                <w:sz w:val="17"/>
                <w:szCs w:val="17"/>
              </w:rPr>
              <w:t>=</w:t>
            </w:r>
            <w:r w:rsidRPr="00266821">
              <w:rPr>
                <w:rFonts w:eastAsia="나눔명조"/>
                <w:sz w:val="17"/>
                <w:szCs w:val="17"/>
              </w:rPr>
              <w:t>1)</w:t>
            </w:r>
          </w:p>
        </w:tc>
        <w:tc>
          <w:tcPr>
            <w:tcW w:w="495" w:type="pct"/>
            <w:hideMark/>
          </w:tcPr>
          <w:p w:rsidRPr="00B61948" w:rsidR="00850C91" w:rsidP="003820D2" w:rsidRDefault="00850C91" w14:paraId="42F6A6E5"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rsidRPr="00B61948" w:rsidR="00850C91" w:rsidP="003820D2" w:rsidRDefault="00850C91" w14:paraId="0B6D76B7"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rsidRPr="00B61948" w:rsidR="00850C91" w:rsidP="00850C91" w:rsidRDefault="00850C91" w14:paraId="6C49DFCE" w14:textId="033B5B0B">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r>
            <w:r w:rsidRPr="00B61948">
              <w:rPr>
                <w:rFonts w:eastAsia="나눔명조"/>
                <w:sz w:val="18"/>
                <w:szCs w:val="20"/>
              </w:rPr>
              <w:t>(0.10)</w:t>
            </w:r>
          </w:p>
        </w:tc>
        <w:tc>
          <w:tcPr>
            <w:tcW w:w="522" w:type="pct"/>
          </w:tcPr>
          <w:p w:rsidRPr="00B61948" w:rsidR="00850C91" w:rsidP="003820D2" w:rsidRDefault="00850C91" w14:paraId="3F0721D8" w14:textId="4A4F69E8">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r>
            <w:r w:rsidRPr="00B61948">
              <w:rPr>
                <w:rFonts w:eastAsia="나눔명조"/>
                <w:sz w:val="18"/>
                <w:szCs w:val="20"/>
              </w:rPr>
              <w:t>(0.10)</w:t>
            </w:r>
          </w:p>
        </w:tc>
        <w:tc>
          <w:tcPr>
            <w:tcW w:w="495" w:type="pct"/>
            <w:hideMark/>
          </w:tcPr>
          <w:p w:rsidRPr="00B61948" w:rsidR="00850C91" w:rsidP="003820D2" w:rsidRDefault="00850C91" w14:paraId="0FAA1EE9"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rsidRPr="00B61948" w:rsidR="00850C91" w:rsidP="003820D2" w:rsidRDefault="00850C91" w14:paraId="0C707B82"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rsidRPr="00B61948" w:rsidR="00850C91" w:rsidP="003820D2" w:rsidRDefault="00850C91" w14:paraId="523ED9CE"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rsidRPr="00B61948" w:rsidR="00850C91" w:rsidP="003820D2" w:rsidRDefault="00850C91" w14:paraId="50369AC9"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rsidRPr="00B61948" w:rsidR="00850C91" w:rsidP="003820D2" w:rsidRDefault="00850C91" w14:paraId="59DD00E3"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rsidRPr="00B61948" w:rsidR="00850C91" w:rsidP="003820D2" w:rsidRDefault="00850C91" w14:paraId="0E77E593"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rsidRPr="00B61948" w:rsidR="00850C91" w:rsidP="003820D2" w:rsidRDefault="00850C91" w14:paraId="28AEFB77"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p>
          <w:p w:rsidRPr="00B61948" w:rsidR="00850C91" w:rsidP="003820D2" w:rsidRDefault="00850C91" w14:paraId="5BF1CD82"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rsidRPr="00B61948" w:rsidR="00850C91" w:rsidP="003820D2" w:rsidRDefault="00850C91" w14:paraId="6665E6CA"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rsidRPr="00B61948" w:rsidR="00850C91" w:rsidP="003820D2" w:rsidRDefault="00850C91" w14:paraId="6E53C92B"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r>
      <w:tr w:rsidRPr="00B61948" w:rsidR="00B61948" w:rsidTr="00850C91" w14:paraId="4A22DB23" w14:textId="777777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rsidRPr="00266821" w:rsidR="00850C91" w:rsidP="003820D2" w:rsidRDefault="00850C91" w14:paraId="4389ECEC" w14:textId="77777777">
            <w:pPr>
              <w:wordWrap/>
              <w:spacing w:after="0"/>
              <w:rPr>
                <w:rFonts w:eastAsia="나눔명조"/>
                <w:sz w:val="17"/>
                <w:szCs w:val="17"/>
              </w:rPr>
            </w:pPr>
            <w:r w:rsidRPr="00266821">
              <w:rPr>
                <w:rFonts w:hint="eastAsia" w:eastAsia="나눔명조"/>
                <w:sz w:val="17"/>
                <w:szCs w:val="17"/>
              </w:rPr>
              <w:t>자녀의</w:t>
            </w:r>
            <w:r w:rsidRPr="00266821">
              <w:rPr>
                <w:rFonts w:hint="eastAsia" w:eastAsia="나눔명조"/>
                <w:sz w:val="17"/>
                <w:szCs w:val="17"/>
              </w:rPr>
              <w:t xml:space="preserve"> </w:t>
            </w:r>
            <w:r w:rsidRPr="00266821">
              <w:rPr>
                <w:rFonts w:hint="eastAsia" w:eastAsia="나눔명조"/>
                <w:sz w:val="17"/>
                <w:szCs w:val="17"/>
              </w:rPr>
              <w:t>수</w:t>
            </w:r>
          </w:p>
          <w:p w:rsidRPr="00266821" w:rsidR="00850C91" w:rsidP="003820D2" w:rsidRDefault="00850C91" w14:paraId="1D52E138" w14:textId="77777777">
            <w:pPr>
              <w:wordWrap/>
              <w:spacing w:after="0" w:line="240" w:lineRule="auto"/>
              <w:rPr>
                <w:rFonts w:eastAsia="나눔명조"/>
                <w:sz w:val="17"/>
                <w:szCs w:val="17"/>
              </w:rPr>
            </w:pPr>
            <w:r w:rsidRPr="00266821">
              <w:rPr>
                <w:rFonts w:eastAsia="나눔명조"/>
                <w:sz w:val="17"/>
                <w:szCs w:val="17"/>
              </w:rPr>
              <w:t> </w:t>
            </w:r>
          </w:p>
        </w:tc>
        <w:tc>
          <w:tcPr>
            <w:tcW w:w="495" w:type="pct"/>
            <w:hideMark/>
          </w:tcPr>
          <w:p w:rsidRPr="00B61948" w:rsidR="00850C91" w:rsidP="003820D2" w:rsidRDefault="00850C91" w14:paraId="0F96DFC3"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rsidRPr="00B61948" w:rsidR="00850C91" w:rsidP="003820D2" w:rsidRDefault="00850C91" w14:paraId="2A12FB15"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850C91" w:rsidRDefault="00850C91" w14:paraId="7C5A022C" w14:textId="4F3E13AF">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r>
            <w:r w:rsidRPr="00B61948">
              <w:rPr>
                <w:rFonts w:eastAsia="나눔명조"/>
                <w:sz w:val="18"/>
                <w:szCs w:val="20"/>
              </w:rPr>
              <w:t>(0.05)</w:t>
            </w:r>
          </w:p>
        </w:tc>
        <w:tc>
          <w:tcPr>
            <w:tcW w:w="522" w:type="pct"/>
          </w:tcPr>
          <w:p w:rsidRPr="00B61948" w:rsidR="00850C91" w:rsidP="003820D2" w:rsidRDefault="00850C91" w14:paraId="1CFF314F" w14:textId="5D8DA3F9">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r>
            <w:r w:rsidRPr="00B61948">
              <w:rPr>
                <w:rFonts w:eastAsia="나눔명조"/>
                <w:sz w:val="18"/>
                <w:szCs w:val="20"/>
              </w:rPr>
              <w:t>(0.05)</w:t>
            </w:r>
          </w:p>
        </w:tc>
        <w:tc>
          <w:tcPr>
            <w:tcW w:w="495" w:type="pct"/>
            <w:hideMark/>
          </w:tcPr>
          <w:p w:rsidRPr="00B61948" w:rsidR="00850C91" w:rsidP="003820D2" w:rsidRDefault="00850C91" w14:paraId="05136005"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rsidRPr="00B61948" w:rsidR="00850C91" w:rsidP="003820D2" w:rsidRDefault="00850C91" w14:paraId="53575BC2"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5968074E"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rsidRPr="00B61948" w:rsidR="00850C91" w:rsidP="003820D2" w:rsidRDefault="00850C91" w14:paraId="06ED0F69"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4F74DAFA"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rsidRPr="00B61948" w:rsidR="00850C91" w:rsidP="003820D2" w:rsidRDefault="00850C91" w14:paraId="51018CA0"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437CADDE"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rsidRPr="00B61948" w:rsidR="00850C91" w:rsidP="003820D2" w:rsidRDefault="00850C91" w14:paraId="2126EC07"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6D397BDE"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rsidRPr="00B61948" w:rsidR="00850C91" w:rsidP="003820D2" w:rsidRDefault="00850C91" w14:paraId="5151DDBF"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Pr="00B61948" w:rsidR="00B61948" w:rsidTr="00850C91" w14:paraId="5A4B15E4"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rsidRPr="00266821" w:rsidR="00850C91" w:rsidP="003820D2" w:rsidRDefault="00850C91" w14:paraId="4EB6EF4B" w14:textId="77777777">
            <w:pPr>
              <w:wordWrap/>
              <w:spacing w:after="0"/>
              <w:rPr>
                <w:rFonts w:eastAsia="나눔명조"/>
                <w:sz w:val="17"/>
                <w:szCs w:val="17"/>
              </w:rPr>
            </w:pPr>
            <w:r w:rsidRPr="00266821">
              <w:rPr>
                <w:rFonts w:hint="eastAsia" w:eastAsia="나눔명조"/>
                <w:sz w:val="17"/>
                <w:szCs w:val="17"/>
              </w:rPr>
              <w:t>현재</w:t>
            </w:r>
            <w:r w:rsidRPr="00266821">
              <w:rPr>
                <w:rFonts w:hint="eastAsia" w:eastAsia="나눔명조"/>
                <w:sz w:val="17"/>
                <w:szCs w:val="17"/>
              </w:rPr>
              <w:t xml:space="preserve"> </w:t>
            </w:r>
            <w:r w:rsidRPr="00266821">
              <w:rPr>
                <w:rFonts w:hint="eastAsia" w:eastAsia="나눔명조"/>
                <w:sz w:val="17"/>
                <w:szCs w:val="17"/>
              </w:rPr>
              <w:t>학력</w:t>
            </w:r>
          </w:p>
          <w:p w:rsidRPr="00266821" w:rsidR="00850C91" w:rsidP="003820D2" w:rsidRDefault="00850C91" w14:paraId="5B06E30A" w14:textId="77777777">
            <w:pPr>
              <w:wordWrap/>
              <w:spacing w:after="0" w:line="240" w:lineRule="auto"/>
              <w:rPr>
                <w:rFonts w:eastAsia="나눔명조"/>
                <w:sz w:val="17"/>
                <w:szCs w:val="17"/>
              </w:rPr>
            </w:pPr>
            <w:r w:rsidRPr="00266821">
              <w:rPr>
                <w:rFonts w:eastAsia="나눔명조"/>
                <w:sz w:val="17"/>
                <w:szCs w:val="17"/>
              </w:rPr>
              <w:t> </w:t>
            </w:r>
          </w:p>
        </w:tc>
        <w:tc>
          <w:tcPr>
            <w:tcW w:w="495" w:type="pct"/>
            <w:hideMark/>
          </w:tcPr>
          <w:p w:rsidRPr="00B61948" w:rsidR="00850C91" w:rsidP="003820D2" w:rsidRDefault="00850C91" w14:paraId="3240EBD2"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7FA3B46C"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850C91" w:rsidRDefault="00850C91" w14:paraId="0E50817A" w14:textId="0129008D">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r>
            <w:r w:rsidRPr="00B61948">
              <w:rPr>
                <w:rFonts w:eastAsia="나눔명조"/>
                <w:sz w:val="18"/>
                <w:szCs w:val="20"/>
              </w:rPr>
              <w:t>(0.05)</w:t>
            </w:r>
          </w:p>
        </w:tc>
        <w:tc>
          <w:tcPr>
            <w:tcW w:w="522" w:type="pct"/>
          </w:tcPr>
          <w:p w:rsidRPr="00B61948" w:rsidR="00850C91" w:rsidP="003820D2" w:rsidRDefault="00850C91" w14:paraId="27D93020" w14:textId="153862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r>
            <w:r w:rsidRPr="00B61948">
              <w:rPr>
                <w:rFonts w:eastAsia="나눔명조"/>
                <w:sz w:val="18"/>
                <w:szCs w:val="20"/>
              </w:rPr>
              <w:t>(0.05)</w:t>
            </w:r>
          </w:p>
        </w:tc>
        <w:tc>
          <w:tcPr>
            <w:tcW w:w="495" w:type="pct"/>
            <w:hideMark/>
          </w:tcPr>
          <w:p w:rsidRPr="00B61948" w:rsidR="00850C91" w:rsidP="003820D2" w:rsidRDefault="00850C91" w14:paraId="521801E8"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7E0E09A7"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7B954CD7"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29B1DA01"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2705229E"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0B0DE177"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2E8F5272"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0.08</w:t>
            </w:r>
          </w:p>
          <w:p w:rsidRPr="00B61948" w:rsidR="00850C91" w:rsidP="003820D2" w:rsidRDefault="00850C91" w14:paraId="4B5AAC71"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rsidRPr="00B61948" w:rsidR="00850C91" w:rsidP="003820D2" w:rsidRDefault="00850C91" w14:paraId="70963A66"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4E4B429B"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Pr="00B61948" w:rsidR="00B61948" w:rsidTr="00850C91" w14:paraId="3E81BD7E" w14:textId="777777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rsidRPr="00266821" w:rsidR="00850C91" w:rsidP="003820D2" w:rsidRDefault="00850C91" w14:paraId="19249769" w14:textId="77777777">
            <w:pPr>
              <w:wordWrap/>
              <w:spacing w:after="0"/>
              <w:rPr>
                <w:rFonts w:eastAsia="나눔명조"/>
                <w:sz w:val="17"/>
                <w:szCs w:val="17"/>
              </w:rPr>
            </w:pPr>
            <w:r w:rsidRPr="00266821">
              <w:rPr>
                <w:rFonts w:hint="eastAsia" w:eastAsia="나눔명조"/>
                <w:sz w:val="17"/>
                <w:szCs w:val="17"/>
              </w:rPr>
              <w:t>현재</w:t>
            </w:r>
            <w:r w:rsidRPr="00266821">
              <w:rPr>
                <w:rFonts w:hint="eastAsia" w:eastAsia="나눔명조"/>
                <w:sz w:val="17"/>
                <w:szCs w:val="17"/>
              </w:rPr>
              <w:t xml:space="preserve"> </w:t>
            </w:r>
            <w:r w:rsidRPr="00266821">
              <w:rPr>
                <w:rFonts w:hint="eastAsia" w:eastAsia="나눔명조"/>
                <w:sz w:val="17"/>
                <w:szCs w:val="17"/>
              </w:rPr>
              <w:t>직급</w:t>
            </w:r>
          </w:p>
          <w:p w:rsidRPr="00266821" w:rsidR="00850C91" w:rsidP="003820D2" w:rsidRDefault="00850C91" w14:paraId="2BD154F6" w14:textId="77777777">
            <w:pPr>
              <w:wordWrap/>
              <w:spacing w:after="0" w:line="240" w:lineRule="auto"/>
              <w:rPr>
                <w:rFonts w:eastAsia="나눔명조"/>
                <w:sz w:val="17"/>
                <w:szCs w:val="17"/>
              </w:rPr>
            </w:pPr>
            <w:r w:rsidRPr="00266821">
              <w:rPr>
                <w:rFonts w:eastAsia="나눔명조"/>
                <w:sz w:val="17"/>
                <w:szCs w:val="17"/>
              </w:rPr>
              <w:t> </w:t>
            </w:r>
          </w:p>
        </w:tc>
        <w:tc>
          <w:tcPr>
            <w:tcW w:w="495" w:type="pct"/>
            <w:hideMark/>
          </w:tcPr>
          <w:p w:rsidRPr="00B61948" w:rsidR="00850C91" w:rsidP="003820D2" w:rsidRDefault="00850C91" w14:paraId="18B53597"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rsidRPr="00B61948" w:rsidR="00850C91" w:rsidP="003820D2" w:rsidRDefault="00850C91" w14:paraId="7AD59B9F"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rsidRPr="00B61948" w:rsidR="00850C91" w:rsidP="00850C91" w:rsidRDefault="00850C91" w14:paraId="5FE3B85A" w14:textId="7B8B411D">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r>
            <w:r w:rsidRPr="00B61948">
              <w:rPr>
                <w:rFonts w:eastAsia="나눔명조"/>
                <w:sz w:val="18"/>
                <w:szCs w:val="20"/>
              </w:rPr>
              <w:t>(0.03)</w:t>
            </w:r>
          </w:p>
        </w:tc>
        <w:tc>
          <w:tcPr>
            <w:tcW w:w="522" w:type="pct"/>
          </w:tcPr>
          <w:p w:rsidRPr="00B61948" w:rsidR="00850C91" w:rsidP="003820D2" w:rsidRDefault="00850C91" w14:paraId="394C4C94" w14:textId="73757C7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r>
            <w:r w:rsidRPr="00B61948">
              <w:rPr>
                <w:rFonts w:eastAsia="나눔명조"/>
                <w:sz w:val="18"/>
                <w:szCs w:val="20"/>
              </w:rPr>
              <w:t>(0.03)</w:t>
            </w:r>
          </w:p>
        </w:tc>
        <w:tc>
          <w:tcPr>
            <w:tcW w:w="495" w:type="pct"/>
            <w:hideMark/>
          </w:tcPr>
          <w:p w:rsidRPr="00B61948" w:rsidR="00850C91" w:rsidP="003820D2" w:rsidRDefault="00850C91" w14:paraId="3F229F1C"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rsidRPr="00B61948" w:rsidR="00850C91" w:rsidP="003820D2" w:rsidRDefault="00850C91" w14:paraId="2E3ECABE"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rsidRPr="00B61948" w:rsidR="00850C91" w:rsidP="003820D2" w:rsidRDefault="00850C91" w14:paraId="39F49F22"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7889B975"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rsidRPr="00B61948" w:rsidR="00850C91" w:rsidP="003820D2" w:rsidRDefault="00850C91" w14:paraId="569CC31A"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56F59130"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rsidRPr="00B61948" w:rsidR="00850C91" w:rsidP="003820D2" w:rsidRDefault="00850C91" w14:paraId="25CFC8FD"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2F5E50A0"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rsidRPr="00B61948" w:rsidR="00850C91" w:rsidP="003820D2" w:rsidRDefault="00850C91" w14:paraId="5047E53D"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71322A33"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r>
      <w:tr w:rsidRPr="00B61948" w:rsidR="00B61948" w:rsidTr="00850C91" w14:paraId="48D25F04"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rsidRPr="00266821" w:rsidR="00850C91" w:rsidP="003820D2" w:rsidRDefault="00850C91" w14:paraId="4253FB05" w14:textId="77777777">
            <w:pPr>
              <w:wordWrap/>
              <w:spacing w:after="0"/>
              <w:rPr>
                <w:rFonts w:eastAsia="나눔명조"/>
                <w:sz w:val="17"/>
                <w:szCs w:val="17"/>
              </w:rPr>
            </w:pPr>
            <w:proofErr w:type="spellStart"/>
            <w:r w:rsidRPr="00266821">
              <w:rPr>
                <w:rFonts w:hint="eastAsia" w:eastAsia="나눔명조"/>
                <w:sz w:val="17"/>
                <w:szCs w:val="17"/>
              </w:rPr>
              <w:t>주평균</w:t>
            </w:r>
            <w:proofErr w:type="spellEnd"/>
            <w:r w:rsidRPr="00266821">
              <w:rPr>
                <w:rFonts w:hint="eastAsia" w:eastAsia="나눔명조"/>
                <w:sz w:val="17"/>
                <w:szCs w:val="17"/>
              </w:rPr>
              <w:t xml:space="preserve"> </w:t>
            </w:r>
            <w:r w:rsidRPr="00266821">
              <w:rPr>
                <w:rFonts w:hint="eastAsia" w:eastAsia="나눔명조"/>
                <w:sz w:val="17"/>
                <w:szCs w:val="17"/>
              </w:rPr>
              <w:t>근무시간</w:t>
            </w:r>
          </w:p>
          <w:p w:rsidRPr="00266821" w:rsidR="00850C91" w:rsidP="003820D2" w:rsidRDefault="00850C91" w14:paraId="2AD1D95E" w14:textId="77777777">
            <w:pPr>
              <w:wordWrap/>
              <w:spacing w:after="0" w:line="240" w:lineRule="auto"/>
              <w:rPr>
                <w:rFonts w:eastAsia="나눔명조"/>
                <w:sz w:val="17"/>
                <w:szCs w:val="17"/>
              </w:rPr>
            </w:pPr>
            <w:r w:rsidRPr="00266821">
              <w:rPr>
                <w:rFonts w:eastAsia="나눔명조"/>
                <w:sz w:val="17"/>
                <w:szCs w:val="17"/>
              </w:rPr>
              <w:t> </w:t>
            </w:r>
          </w:p>
        </w:tc>
        <w:tc>
          <w:tcPr>
            <w:tcW w:w="495" w:type="pct"/>
            <w:hideMark/>
          </w:tcPr>
          <w:p w:rsidRPr="00B61948" w:rsidR="00850C91" w:rsidP="003820D2" w:rsidRDefault="00850C91" w14:paraId="4F8CA9DD"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625D5E65"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rsidRPr="00B61948" w:rsidR="00850C91" w:rsidP="00850C91" w:rsidRDefault="00850C91" w14:paraId="0BEA5923" w14:textId="503F87DF">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r>
            <w:r w:rsidRPr="00B61948">
              <w:rPr>
                <w:rFonts w:eastAsia="나눔명조"/>
                <w:sz w:val="18"/>
                <w:szCs w:val="20"/>
              </w:rPr>
              <w:t>(0.13)</w:t>
            </w:r>
          </w:p>
        </w:tc>
        <w:tc>
          <w:tcPr>
            <w:tcW w:w="522" w:type="pct"/>
          </w:tcPr>
          <w:p w:rsidRPr="00B61948" w:rsidR="00850C91" w:rsidP="003820D2" w:rsidRDefault="00850C91" w14:paraId="6C705323" w14:textId="1E63C32E">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r>
            <w:r w:rsidRPr="00B61948">
              <w:rPr>
                <w:rFonts w:eastAsia="나눔명조"/>
                <w:sz w:val="18"/>
                <w:szCs w:val="20"/>
              </w:rPr>
              <w:t>(0.13)</w:t>
            </w:r>
          </w:p>
        </w:tc>
        <w:tc>
          <w:tcPr>
            <w:tcW w:w="495" w:type="pct"/>
            <w:hideMark/>
          </w:tcPr>
          <w:p w:rsidRPr="00B61948" w:rsidR="00850C91" w:rsidP="003820D2" w:rsidRDefault="00850C91" w14:paraId="2C3260AC"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23B3832C"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rsidRPr="00B61948" w:rsidR="00850C91" w:rsidP="003820D2" w:rsidRDefault="00850C91" w14:paraId="38BBFCE9"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rsidRPr="00B61948" w:rsidR="00850C91" w:rsidP="003820D2" w:rsidRDefault="00850C91" w14:paraId="1EE24CE4"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rsidRPr="00B61948" w:rsidR="00850C91" w:rsidP="003820D2" w:rsidRDefault="00850C91" w14:paraId="6AAC7CED"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rsidRPr="00B61948" w:rsidR="00850C91" w:rsidP="003820D2" w:rsidRDefault="00850C91" w14:paraId="76416F7A"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rsidRPr="00B61948" w:rsidR="00850C91" w:rsidP="003820D2" w:rsidRDefault="00850C91" w14:paraId="475EA44A"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14D18639"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rsidRPr="00B61948" w:rsidR="00850C91" w:rsidP="003820D2" w:rsidRDefault="00850C91" w14:paraId="4516FC4B"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rsidRPr="00B61948" w:rsidR="00850C91" w:rsidP="003820D2" w:rsidRDefault="00850C91" w14:paraId="1DD99CF2"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r>
      <w:tr w:rsidRPr="00B61948" w:rsidR="00B61948" w:rsidTr="00850C91" w14:paraId="098E86C9" w14:textId="777777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rsidRPr="00266821" w:rsidR="00850C91" w:rsidP="003820D2" w:rsidRDefault="00850C91" w14:paraId="3BF8EC1D" w14:textId="77777777">
            <w:pPr>
              <w:wordWrap/>
              <w:spacing w:after="0"/>
              <w:rPr>
                <w:rFonts w:eastAsia="나눔명조"/>
                <w:sz w:val="17"/>
                <w:szCs w:val="17"/>
              </w:rPr>
            </w:pPr>
            <w:proofErr w:type="spellStart"/>
            <w:r w:rsidRPr="00266821">
              <w:rPr>
                <w:rFonts w:hint="eastAsia" w:eastAsia="나눔명조"/>
                <w:sz w:val="17"/>
                <w:szCs w:val="17"/>
              </w:rPr>
              <w:t>주평균</w:t>
            </w:r>
            <w:proofErr w:type="spellEnd"/>
            <w:r w:rsidRPr="00266821">
              <w:rPr>
                <w:rFonts w:hint="eastAsia" w:eastAsia="나눔명조"/>
                <w:sz w:val="17"/>
                <w:szCs w:val="17"/>
              </w:rPr>
              <w:t xml:space="preserve"> </w:t>
            </w:r>
            <w:r w:rsidRPr="00266821">
              <w:rPr>
                <w:rFonts w:hint="eastAsia" w:eastAsia="나눔명조"/>
                <w:sz w:val="17"/>
                <w:szCs w:val="17"/>
              </w:rPr>
              <w:t>초과근무시간</w:t>
            </w:r>
          </w:p>
          <w:p w:rsidRPr="00266821" w:rsidR="00850C91" w:rsidP="003820D2" w:rsidRDefault="00850C91" w14:paraId="5786EA67" w14:textId="77777777">
            <w:pPr>
              <w:wordWrap/>
              <w:spacing w:after="0" w:line="240" w:lineRule="auto"/>
              <w:rPr>
                <w:rFonts w:eastAsia="나눔명조"/>
                <w:sz w:val="17"/>
                <w:szCs w:val="17"/>
              </w:rPr>
            </w:pPr>
            <w:r w:rsidRPr="00266821">
              <w:rPr>
                <w:rFonts w:eastAsia="나눔명조"/>
                <w:sz w:val="17"/>
                <w:szCs w:val="17"/>
              </w:rPr>
              <w:t> </w:t>
            </w:r>
          </w:p>
        </w:tc>
        <w:tc>
          <w:tcPr>
            <w:tcW w:w="495" w:type="pct"/>
            <w:hideMark/>
          </w:tcPr>
          <w:p w:rsidRPr="00B61948" w:rsidR="00850C91" w:rsidP="003820D2" w:rsidRDefault="00850C91" w14:paraId="6DDB5166"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rsidRPr="00B61948" w:rsidR="00850C91" w:rsidP="003820D2" w:rsidRDefault="00850C91" w14:paraId="11CEAA0C"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rsidRPr="00B61948" w:rsidR="00850C91" w:rsidP="00850C91" w:rsidRDefault="00850C91" w14:paraId="1DEA75EE" w14:textId="7DE4AA3B">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r w:rsidRPr="00B61948">
              <w:rPr>
                <w:rFonts w:eastAsia="나눔명조"/>
                <w:sz w:val="18"/>
                <w:szCs w:val="20"/>
              </w:rPr>
              <w:br/>
            </w:r>
            <w:r w:rsidRPr="00B61948">
              <w:rPr>
                <w:rFonts w:eastAsia="나눔명조"/>
                <w:sz w:val="18"/>
                <w:szCs w:val="20"/>
              </w:rPr>
              <w:t>(0.07)</w:t>
            </w:r>
          </w:p>
        </w:tc>
        <w:tc>
          <w:tcPr>
            <w:tcW w:w="522" w:type="pct"/>
          </w:tcPr>
          <w:p w:rsidRPr="00B61948" w:rsidR="00850C91" w:rsidP="003820D2" w:rsidRDefault="00850C91" w14:paraId="7C18F483" w14:textId="5CBF371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r w:rsidRPr="00B61948">
              <w:rPr>
                <w:rFonts w:eastAsia="나눔명조"/>
                <w:sz w:val="18"/>
                <w:szCs w:val="20"/>
              </w:rPr>
              <w:br/>
            </w:r>
            <w:r w:rsidRPr="00B61948">
              <w:rPr>
                <w:rFonts w:eastAsia="나눔명조"/>
                <w:sz w:val="18"/>
                <w:szCs w:val="20"/>
              </w:rPr>
              <w:t>(0.07)</w:t>
            </w:r>
          </w:p>
        </w:tc>
        <w:tc>
          <w:tcPr>
            <w:tcW w:w="495" w:type="pct"/>
            <w:hideMark/>
          </w:tcPr>
          <w:p w:rsidRPr="00B61948" w:rsidR="00850C91" w:rsidP="003820D2" w:rsidRDefault="00850C91" w14:paraId="646949D6"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rsidRPr="00B61948" w:rsidR="00850C91" w:rsidP="003820D2" w:rsidRDefault="00850C91" w14:paraId="36428783"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rsidRPr="00B61948" w:rsidR="00850C91" w:rsidP="003820D2" w:rsidRDefault="00850C91" w14:paraId="31556E3A"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rsidRPr="00B61948" w:rsidR="00850C91" w:rsidP="003820D2" w:rsidRDefault="00850C91" w14:paraId="35728568"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rsidRPr="00B61948" w:rsidR="00850C91" w:rsidP="003820D2" w:rsidRDefault="00850C91" w14:paraId="0574B490"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rsidRPr="00B61948" w:rsidR="00850C91" w:rsidP="003820D2" w:rsidRDefault="00850C91" w14:paraId="693F9A41"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rsidRPr="00B61948" w:rsidR="00850C91" w:rsidP="003820D2" w:rsidRDefault="00850C91" w14:paraId="480D9451"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rsidRPr="00B61948" w:rsidR="00850C91" w:rsidP="003820D2" w:rsidRDefault="00850C91" w14:paraId="4BFFC60F"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c>
          <w:tcPr>
            <w:tcW w:w="495" w:type="pct"/>
            <w:hideMark/>
          </w:tcPr>
          <w:p w:rsidRPr="00B61948" w:rsidR="00850C91" w:rsidP="003820D2" w:rsidRDefault="00850C91" w14:paraId="2E5E1719" w14:textId="77777777">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rsidRPr="00B61948" w:rsidR="00850C91" w:rsidP="003820D2" w:rsidRDefault="00850C91" w14:paraId="6AA8F844" w14:textId="77777777">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r>
      <w:tr w:rsidRPr="00B61948" w:rsidR="00B61948" w:rsidTr="00850C91" w14:paraId="345C96CF"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color="auto" w:sz="12" w:space="0"/>
            </w:tcBorders>
          </w:tcPr>
          <w:p w:rsidRPr="00266821" w:rsidR="00850C91" w:rsidP="003820D2" w:rsidRDefault="00850C91" w14:paraId="65994AD4" w14:textId="77777777">
            <w:pPr>
              <w:wordWrap/>
              <w:spacing w:after="0"/>
              <w:rPr>
                <w:rFonts w:eastAsia="나눔명조"/>
                <w:sz w:val="17"/>
                <w:szCs w:val="17"/>
              </w:rPr>
            </w:pPr>
            <w:r w:rsidRPr="00266821">
              <w:rPr>
                <w:rFonts w:eastAsia="나눔명조"/>
                <w:sz w:val="17"/>
                <w:szCs w:val="17"/>
              </w:rPr>
              <w:t>(</w:t>
            </w:r>
            <w:proofErr w:type="spellStart"/>
            <w:r w:rsidRPr="00266821">
              <w:rPr>
                <w:rFonts w:hint="eastAsia" w:eastAsia="나눔명조"/>
                <w:sz w:val="17"/>
                <w:szCs w:val="17"/>
              </w:rPr>
              <w:t>상수항</w:t>
            </w:r>
            <w:proofErr w:type="spellEnd"/>
            <w:r w:rsidRPr="00266821">
              <w:rPr>
                <w:rFonts w:eastAsia="나눔명조"/>
                <w:sz w:val="17"/>
                <w:szCs w:val="17"/>
              </w:rPr>
              <w:t>)</w:t>
            </w:r>
          </w:p>
          <w:p w:rsidRPr="00266821" w:rsidR="00850C91" w:rsidP="003820D2" w:rsidRDefault="00850C91" w14:paraId="44D88B0C" w14:textId="77777777">
            <w:pPr>
              <w:wordWrap/>
              <w:spacing w:after="0" w:line="240" w:lineRule="auto"/>
              <w:rPr>
                <w:rFonts w:eastAsia="나눔명조"/>
                <w:sz w:val="17"/>
                <w:szCs w:val="17"/>
              </w:rPr>
            </w:pPr>
            <w:r w:rsidRPr="00266821">
              <w:rPr>
                <w:rFonts w:eastAsia="나눔명조"/>
                <w:sz w:val="17"/>
                <w:szCs w:val="17"/>
              </w:rPr>
              <w:t> </w:t>
            </w:r>
          </w:p>
        </w:tc>
        <w:tc>
          <w:tcPr>
            <w:tcW w:w="495" w:type="pct"/>
            <w:tcBorders>
              <w:bottom w:val="single" w:color="auto" w:sz="12" w:space="0"/>
            </w:tcBorders>
          </w:tcPr>
          <w:p w:rsidRPr="00B61948" w:rsidR="00850C91" w:rsidP="003820D2" w:rsidRDefault="00850C91" w14:paraId="425B11A4"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rsidRPr="00B61948" w:rsidR="00850C91" w:rsidP="003820D2" w:rsidRDefault="00850C91" w14:paraId="3AC0A8F4"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color="auto" w:sz="12" w:space="0"/>
            </w:tcBorders>
          </w:tcPr>
          <w:p w:rsidRPr="00B61948" w:rsidR="00850C91" w:rsidP="00850C91" w:rsidRDefault="00850C91" w14:paraId="51209F53" w14:textId="2E7A45DD">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r w:rsidRPr="00B61948">
              <w:rPr>
                <w:rFonts w:eastAsia="나눔명조"/>
                <w:sz w:val="18"/>
                <w:szCs w:val="20"/>
              </w:rPr>
              <w:br/>
            </w:r>
            <w:r w:rsidRPr="00B61948">
              <w:rPr>
                <w:rFonts w:eastAsia="나눔명조"/>
                <w:sz w:val="18"/>
                <w:szCs w:val="20"/>
              </w:rPr>
              <w:t>(0.51)</w:t>
            </w:r>
          </w:p>
        </w:tc>
        <w:tc>
          <w:tcPr>
            <w:tcW w:w="522" w:type="pct"/>
            <w:tcBorders>
              <w:bottom w:val="single" w:color="auto" w:sz="12" w:space="0"/>
            </w:tcBorders>
          </w:tcPr>
          <w:p w:rsidRPr="00B61948" w:rsidR="00850C91" w:rsidP="003820D2" w:rsidRDefault="00850C91" w14:paraId="074008AE" w14:textId="467CD7F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r w:rsidRPr="00B61948">
              <w:rPr>
                <w:rFonts w:eastAsia="나눔명조"/>
                <w:sz w:val="18"/>
                <w:szCs w:val="20"/>
              </w:rPr>
              <w:br/>
            </w:r>
            <w:r w:rsidRPr="00B61948">
              <w:rPr>
                <w:rFonts w:eastAsia="나눔명조"/>
                <w:sz w:val="18"/>
                <w:szCs w:val="20"/>
              </w:rPr>
              <w:t>(0</w:t>
            </w:r>
            <w:r w:rsidRPr="00B61948">
              <w:rPr>
                <w:rFonts w:hint="eastAsia" w:eastAsia="나눔명조"/>
                <w:sz w:val="18"/>
                <w:szCs w:val="20"/>
              </w:rPr>
              <w:t>.</w:t>
            </w:r>
            <w:r w:rsidRPr="00B61948">
              <w:rPr>
                <w:rFonts w:eastAsia="나눔명조"/>
                <w:sz w:val="18"/>
                <w:szCs w:val="20"/>
              </w:rPr>
              <w:t>51)</w:t>
            </w:r>
          </w:p>
        </w:tc>
        <w:tc>
          <w:tcPr>
            <w:tcW w:w="495" w:type="pct"/>
            <w:tcBorders>
              <w:bottom w:val="single" w:color="auto" w:sz="12" w:space="0"/>
            </w:tcBorders>
          </w:tcPr>
          <w:p w:rsidRPr="00B61948" w:rsidR="00850C91" w:rsidP="003820D2" w:rsidRDefault="00850C91" w14:paraId="3E999F07"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rsidRPr="00B61948" w:rsidR="00850C91" w:rsidP="003820D2" w:rsidRDefault="00850C91" w14:paraId="2676A2A4"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color="auto" w:sz="12" w:space="0"/>
            </w:tcBorders>
          </w:tcPr>
          <w:p w:rsidRPr="00B61948" w:rsidR="00850C91" w:rsidP="003820D2" w:rsidRDefault="00850C91" w14:paraId="304A31EA"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-0.33</w:t>
            </w:r>
          </w:p>
          <w:p w:rsidRPr="00B61948" w:rsidR="00850C91" w:rsidP="003820D2" w:rsidRDefault="00850C91" w14:paraId="2969AAA9"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color="auto" w:sz="12" w:space="0"/>
            </w:tcBorders>
          </w:tcPr>
          <w:p w:rsidRPr="00B61948" w:rsidR="00850C91" w:rsidP="003820D2" w:rsidRDefault="00850C91" w14:paraId="55C4E844"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-0.31</w:t>
            </w:r>
          </w:p>
          <w:p w:rsidRPr="00B61948" w:rsidR="00850C91" w:rsidP="003820D2" w:rsidRDefault="00850C91" w14:paraId="7E0F4E7E"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color="auto" w:sz="12" w:space="0"/>
            </w:tcBorders>
          </w:tcPr>
          <w:p w:rsidRPr="00B61948" w:rsidR="00850C91" w:rsidP="003820D2" w:rsidRDefault="00850C91" w14:paraId="2C433727"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-0.40</w:t>
            </w:r>
          </w:p>
          <w:p w:rsidRPr="00B61948" w:rsidR="00850C91" w:rsidP="003820D2" w:rsidRDefault="00850C91" w14:paraId="29A7A4EB"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(0.52)</w:t>
            </w:r>
          </w:p>
        </w:tc>
        <w:tc>
          <w:tcPr>
            <w:tcW w:w="495" w:type="pct"/>
            <w:tcBorders>
              <w:bottom w:val="single" w:color="auto" w:sz="12" w:space="0"/>
            </w:tcBorders>
          </w:tcPr>
          <w:p w:rsidRPr="00B61948" w:rsidR="00850C91" w:rsidP="003820D2" w:rsidRDefault="00850C91" w14:paraId="1F6E855E" w14:textId="77777777">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-0.37</w:t>
            </w:r>
          </w:p>
          <w:p w:rsidRPr="00B61948" w:rsidR="00850C91" w:rsidP="003820D2" w:rsidRDefault="00850C91" w14:paraId="6DFF3140" w14:textId="77777777">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r>
      <w:tr w:rsidRPr="00B61948" w:rsidR="00B61948" w:rsidTr="00850C91" w14:paraId="592DC33D" w14:textId="777777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color="auto" w:sz="12" w:space="0"/>
            </w:tcBorders>
            <w:hideMark/>
          </w:tcPr>
          <w:p w:rsidRPr="00B61948" w:rsidR="00850C91" w:rsidP="00850C91" w:rsidRDefault="00850C91" w14:paraId="1E397F7B" w14:textId="77777777">
            <w:pPr>
              <w:spacing w:after="0"/>
              <w:rPr>
                <w:rFonts w:eastAsia="나눔명조"/>
                <w:b w:val="0"/>
                <w:bCs w:val="0"/>
                <w:sz w:val="18"/>
                <w:szCs w:val="20"/>
              </w:rPr>
            </w:pPr>
            <w:r w:rsidRPr="00B61948">
              <w:rPr>
                <w:rFonts w:eastAsia="나눔명조"/>
                <w:b w:val="0"/>
                <w:bCs w:val="0"/>
                <w:sz w:val="18"/>
                <w:szCs w:val="20"/>
              </w:rPr>
              <w:t>AIC</w:t>
            </w:r>
          </w:p>
        </w:tc>
        <w:tc>
          <w:tcPr>
            <w:tcW w:w="495" w:type="pct"/>
            <w:tcBorders>
              <w:top w:val="single" w:color="auto" w:sz="12" w:space="0"/>
            </w:tcBorders>
            <w:hideMark/>
          </w:tcPr>
          <w:p w:rsidRPr="00B61948" w:rsidR="00850C91" w:rsidP="00850C91" w:rsidRDefault="00850C91" w14:paraId="1EDC5E0A"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5406.73</w:t>
            </w:r>
          </w:p>
        </w:tc>
        <w:tc>
          <w:tcPr>
            <w:tcW w:w="495" w:type="pct"/>
            <w:tcBorders>
              <w:top w:val="single" w:color="auto" w:sz="12" w:space="0"/>
            </w:tcBorders>
            <w:hideMark/>
          </w:tcPr>
          <w:p w:rsidRPr="00B61948" w:rsidR="00850C91" w:rsidP="00850C91" w:rsidRDefault="00850C91" w14:paraId="40A4181E"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5399.33</w:t>
            </w:r>
          </w:p>
        </w:tc>
        <w:tc>
          <w:tcPr>
            <w:tcW w:w="522" w:type="pct"/>
            <w:tcBorders>
              <w:top w:val="single" w:color="auto" w:sz="12" w:space="0"/>
            </w:tcBorders>
          </w:tcPr>
          <w:p w:rsidRPr="00B61948" w:rsidR="00850C91" w:rsidP="00850C91" w:rsidRDefault="00850C91" w14:paraId="07105CA2" w14:textId="7A09CC85">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5394.38</w:t>
            </w:r>
          </w:p>
        </w:tc>
        <w:tc>
          <w:tcPr>
            <w:tcW w:w="495" w:type="pct"/>
            <w:tcBorders>
              <w:top w:val="single" w:color="auto" w:sz="12" w:space="0"/>
            </w:tcBorders>
            <w:hideMark/>
          </w:tcPr>
          <w:p w:rsidRPr="00B61948" w:rsidR="00850C91" w:rsidP="00850C91" w:rsidRDefault="00850C91" w14:paraId="19BE72C5"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5397.53</w:t>
            </w:r>
          </w:p>
        </w:tc>
        <w:tc>
          <w:tcPr>
            <w:tcW w:w="495" w:type="pct"/>
            <w:tcBorders>
              <w:top w:val="single" w:color="auto" w:sz="12" w:space="0"/>
            </w:tcBorders>
            <w:hideMark/>
          </w:tcPr>
          <w:p w:rsidRPr="00B61948" w:rsidR="00850C91" w:rsidP="00850C91" w:rsidRDefault="00850C91" w14:paraId="3A45A0B8"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5390.05</w:t>
            </w:r>
          </w:p>
        </w:tc>
        <w:tc>
          <w:tcPr>
            <w:tcW w:w="495" w:type="pct"/>
            <w:tcBorders>
              <w:top w:val="single" w:color="auto" w:sz="12" w:space="0"/>
            </w:tcBorders>
            <w:hideMark/>
          </w:tcPr>
          <w:p w:rsidRPr="00B61948" w:rsidR="00850C91" w:rsidP="00850C91" w:rsidRDefault="00850C91" w14:paraId="1C3392AE"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5387.33</w:t>
            </w:r>
          </w:p>
        </w:tc>
        <w:tc>
          <w:tcPr>
            <w:tcW w:w="495" w:type="pct"/>
            <w:tcBorders>
              <w:top w:val="single" w:color="auto" w:sz="12" w:space="0"/>
            </w:tcBorders>
            <w:hideMark/>
          </w:tcPr>
          <w:p w:rsidRPr="00B61948" w:rsidR="00850C91" w:rsidP="00850C91" w:rsidRDefault="00850C91" w14:paraId="018EDCE7"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5354.74</w:t>
            </w:r>
          </w:p>
        </w:tc>
        <w:tc>
          <w:tcPr>
            <w:tcW w:w="495" w:type="pct"/>
            <w:tcBorders>
              <w:top w:val="single" w:color="auto" w:sz="12" w:space="0"/>
            </w:tcBorders>
            <w:hideMark/>
          </w:tcPr>
          <w:p w:rsidRPr="00B61948" w:rsidR="00850C91" w:rsidP="00850C91" w:rsidRDefault="00850C91" w14:paraId="60BD4C87"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5367.84</w:t>
            </w:r>
          </w:p>
        </w:tc>
      </w:tr>
      <w:tr w:rsidRPr="00B61948" w:rsidR="00B61948" w:rsidTr="00850C91" w14:paraId="5089EA92"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color="7F7F7F" w:themeColor="text1" w:themeTint="80" w:sz="4" w:space="0"/>
              <w:bottom w:val="single" w:color="7F7F7F" w:themeColor="text1" w:themeTint="80" w:sz="4" w:space="0"/>
            </w:tcBorders>
            <w:hideMark/>
          </w:tcPr>
          <w:p w:rsidRPr="00B61948" w:rsidR="00850C91" w:rsidP="00850C91" w:rsidRDefault="00850C91" w14:paraId="4BA7EB8D" w14:textId="77777777">
            <w:pPr>
              <w:spacing w:after="0"/>
              <w:rPr>
                <w:rFonts w:eastAsia="나눔명조"/>
                <w:b w:val="0"/>
                <w:bCs w:val="0"/>
                <w:sz w:val="18"/>
                <w:szCs w:val="20"/>
              </w:rPr>
            </w:pPr>
            <w:r w:rsidRPr="00B61948">
              <w:rPr>
                <w:rFonts w:eastAsia="나눔명조"/>
                <w:b w:val="0"/>
                <w:bCs w:val="0"/>
                <w:sz w:val="18"/>
                <w:szCs w:val="20"/>
              </w:rPr>
              <w:lastRenderedPageBreak/>
              <w:t>BIC</w:t>
            </w:r>
          </w:p>
        </w:tc>
        <w:tc>
          <w:tcPr>
            <w:tcW w:w="495" w:type="pct"/>
            <w:tcBorders>
              <w:top w:val="single" w:color="7F7F7F" w:themeColor="text1" w:themeTint="80" w:sz="4" w:space="0"/>
              <w:bottom w:val="single" w:color="7F7F7F" w:themeColor="text1" w:themeTint="80" w:sz="4" w:space="0"/>
            </w:tcBorders>
            <w:hideMark/>
          </w:tcPr>
          <w:p w:rsidRPr="00B61948" w:rsidR="00850C91" w:rsidP="00850C91" w:rsidRDefault="00850C91" w14:paraId="04046BC0"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5489.61</w:t>
            </w:r>
          </w:p>
        </w:tc>
        <w:tc>
          <w:tcPr>
            <w:tcW w:w="495" w:type="pct"/>
            <w:tcBorders>
              <w:top w:val="single" w:color="7F7F7F" w:themeColor="text1" w:themeTint="80" w:sz="4" w:space="0"/>
              <w:bottom w:val="single" w:color="7F7F7F" w:themeColor="text1" w:themeTint="80" w:sz="4" w:space="0"/>
            </w:tcBorders>
            <w:hideMark/>
          </w:tcPr>
          <w:p w:rsidRPr="00B61948" w:rsidR="00850C91" w:rsidP="00850C91" w:rsidRDefault="00850C91" w14:paraId="51FAA6A2"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5482.21</w:t>
            </w:r>
          </w:p>
        </w:tc>
        <w:tc>
          <w:tcPr>
            <w:tcW w:w="522" w:type="pct"/>
            <w:tcBorders>
              <w:top w:val="single" w:color="7F7F7F" w:themeColor="text1" w:themeTint="80" w:sz="4" w:space="0"/>
              <w:bottom w:val="single" w:color="7F7F7F" w:themeColor="text1" w:themeTint="80" w:sz="4" w:space="0"/>
            </w:tcBorders>
          </w:tcPr>
          <w:p w:rsidRPr="00B61948" w:rsidR="00850C91" w:rsidP="00850C91" w:rsidRDefault="00850C91" w14:paraId="38A64AF7" w14:textId="64F7FD68">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5483.63</w:t>
            </w:r>
          </w:p>
        </w:tc>
        <w:tc>
          <w:tcPr>
            <w:tcW w:w="495" w:type="pct"/>
            <w:tcBorders>
              <w:top w:val="single" w:color="7F7F7F" w:themeColor="text1" w:themeTint="80" w:sz="4" w:space="0"/>
              <w:bottom w:val="single" w:color="7F7F7F" w:themeColor="text1" w:themeTint="80" w:sz="4" w:space="0"/>
            </w:tcBorders>
            <w:hideMark/>
          </w:tcPr>
          <w:p w:rsidRPr="00B61948" w:rsidR="00850C91" w:rsidP="00850C91" w:rsidRDefault="00850C91" w14:paraId="5E96B1A2"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5480.41</w:t>
            </w:r>
          </w:p>
        </w:tc>
        <w:tc>
          <w:tcPr>
            <w:tcW w:w="495" w:type="pct"/>
            <w:tcBorders>
              <w:top w:val="single" w:color="7F7F7F" w:themeColor="text1" w:themeTint="80" w:sz="4" w:space="0"/>
              <w:bottom w:val="single" w:color="7F7F7F" w:themeColor="text1" w:themeTint="80" w:sz="4" w:space="0"/>
            </w:tcBorders>
            <w:hideMark/>
          </w:tcPr>
          <w:p w:rsidRPr="00B61948" w:rsidR="00850C91" w:rsidP="00850C91" w:rsidRDefault="00850C91" w14:paraId="56296DC4"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5485.69</w:t>
            </w:r>
          </w:p>
        </w:tc>
        <w:tc>
          <w:tcPr>
            <w:tcW w:w="495" w:type="pct"/>
            <w:tcBorders>
              <w:top w:val="single" w:color="7F7F7F" w:themeColor="text1" w:themeTint="80" w:sz="4" w:space="0"/>
              <w:bottom w:val="single" w:color="7F7F7F" w:themeColor="text1" w:themeTint="80" w:sz="4" w:space="0"/>
            </w:tcBorders>
            <w:hideMark/>
          </w:tcPr>
          <w:p w:rsidRPr="00B61948" w:rsidR="00850C91" w:rsidP="00850C91" w:rsidRDefault="00850C91" w14:paraId="0E64D0D9"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5489.33</w:t>
            </w:r>
          </w:p>
        </w:tc>
        <w:tc>
          <w:tcPr>
            <w:tcW w:w="495" w:type="pct"/>
            <w:tcBorders>
              <w:top w:val="single" w:color="7F7F7F" w:themeColor="text1" w:themeTint="80" w:sz="4" w:space="0"/>
              <w:bottom w:val="single" w:color="7F7F7F" w:themeColor="text1" w:themeTint="80" w:sz="4" w:space="0"/>
            </w:tcBorders>
            <w:hideMark/>
          </w:tcPr>
          <w:p w:rsidRPr="00B61948" w:rsidR="00850C91" w:rsidP="00850C91" w:rsidRDefault="00850C91" w14:paraId="4CACC3BD"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5456.74</w:t>
            </w:r>
          </w:p>
        </w:tc>
        <w:tc>
          <w:tcPr>
            <w:tcW w:w="495" w:type="pct"/>
            <w:tcBorders>
              <w:top w:val="single" w:color="7F7F7F" w:themeColor="text1" w:themeTint="80" w:sz="4" w:space="0"/>
              <w:bottom w:val="single" w:color="7F7F7F" w:themeColor="text1" w:themeTint="80" w:sz="4" w:space="0"/>
            </w:tcBorders>
            <w:hideMark/>
          </w:tcPr>
          <w:p w:rsidRPr="00B61948" w:rsidR="00850C91" w:rsidP="00850C91" w:rsidRDefault="00850C91" w14:paraId="1ADDF843"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5469.84</w:t>
            </w:r>
          </w:p>
        </w:tc>
      </w:tr>
      <w:tr w:rsidRPr="00B61948" w:rsidR="00B61948" w:rsidTr="00850C91" w14:paraId="55D6B7A6" w14:textId="777777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rsidRPr="00B61948" w:rsidR="00850C91" w:rsidP="00850C91" w:rsidRDefault="00850C91" w14:paraId="55F8C0C6" w14:textId="77777777">
            <w:pPr>
              <w:spacing w:after="0"/>
              <w:rPr>
                <w:rFonts w:eastAsia="나눔명조"/>
                <w:b w:val="0"/>
                <w:bCs w:val="0"/>
                <w:sz w:val="18"/>
                <w:szCs w:val="20"/>
              </w:rPr>
            </w:pPr>
            <w:r w:rsidRPr="00B61948">
              <w:rPr>
                <w:rFonts w:eastAsia="나눔명조"/>
                <w:b w:val="0"/>
                <w:bCs w:val="0"/>
                <w:sz w:val="18"/>
                <w:szCs w:val="20"/>
              </w:rPr>
              <w:t>Log Likelihood</w:t>
            </w:r>
          </w:p>
        </w:tc>
        <w:tc>
          <w:tcPr>
            <w:tcW w:w="495" w:type="pct"/>
            <w:hideMark/>
          </w:tcPr>
          <w:p w:rsidRPr="00B61948" w:rsidR="00850C91" w:rsidP="00850C91" w:rsidRDefault="00850C91" w14:paraId="43084EAF"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-2690.37</w:t>
            </w:r>
          </w:p>
        </w:tc>
        <w:tc>
          <w:tcPr>
            <w:tcW w:w="495" w:type="pct"/>
            <w:hideMark/>
          </w:tcPr>
          <w:p w:rsidRPr="00B61948" w:rsidR="00850C91" w:rsidP="00850C91" w:rsidRDefault="00850C91" w14:paraId="17740E57"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-2686.66</w:t>
            </w:r>
          </w:p>
        </w:tc>
        <w:tc>
          <w:tcPr>
            <w:tcW w:w="522" w:type="pct"/>
          </w:tcPr>
          <w:p w:rsidRPr="00B61948" w:rsidR="00850C91" w:rsidP="00850C91" w:rsidRDefault="00850C91" w14:paraId="30BF78DA" w14:textId="18C1589F">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-2683.19</w:t>
            </w:r>
          </w:p>
        </w:tc>
        <w:tc>
          <w:tcPr>
            <w:tcW w:w="495" w:type="pct"/>
            <w:hideMark/>
          </w:tcPr>
          <w:p w:rsidRPr="00B61948" w:rsidR="00850C91" w:rsidP="00850C91" w:rsidRDefault="00850C91" w14:paraId="3C8BFE8A"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-2685.77</w:t>
            </w:r>
          </w:p>
        </w:tc>
        <w:tc>
          <w:tcPr>
            <w:tcW w:w="495" w:type="pct"/>
            <w:hideMark/>
          </w:tcPr>
          <w:p w:rsidRPr="00B61948" w:rsidR="00850C91" w:rsidP="00850C91" w:rsidRDefault="00850C91" w14:paraId="61B0C893"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-2680.03</w:t>
            </w:r>
          </w:p>
        </w:tc>
        <w:tc>
          <w:tcPr>
            <w:tcW w:w="495" w:type="pct"/>
            <w:hideMark/>
          </w:tcPr>
          <w:p w:rsidRPr="00B61948" w:rsidR="00850C91" w:rsidP="00850C91" w:rsidRDefault="00850C91" w14:paraId="560BA470"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-2677.66</w:t>
            </w:r>
          </w:p>
        </w:tc>
        <w:tc>
          <w:tcPr>
            <w:tcW w:w="495" w:type="pct"/>
            <w:hideMark/>
          </w:tcPr>
          <w:p w:rsidRPr="00B61948" w:rsidR="00850C91" w:rsidP="00850C91" w:rsidRDefault="00850C91" w14:paraId="17B05241"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-2661.37</w:t>
            </w:r>
          </w:p>
        </w:tc>
        <w:tc>
          <w:tcPr>
            <w:tcW w:w="495" w:type="pct"/>
            <w:hideMark/>
          </w:tcPr>
          <w:p w:rsidRPr="00B61948" w:rsidR="00850C91" w:rsidP="00850C91" w:rsidRDefault="00850C91" w14:paraId="62503ADD" w14:textId="77777777">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-2667.92</w:t>
            </w:r>
          </w:p>
        </w:tc>
      </w:tr>
      <w:tr w:rsidRPr="00B61948" w:rsidR="00B61948" w:rsidTr="00850C91" w14:paraId="69FE5C32"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color="auto" w:sz="12" w:space="0"/>
            </w:tcBorders>
            <w:hideMark/>
          </w:tcPr>
          <w:p w:rsidRPr="00B61948" w:rsidR="00850C91" w:rsidP="00850C91" w:rsidRDefault="00850C91" w14:paraId="1F6B921E" w14:textId="77777777">
            <w:pPr>
              <w:spacing w:after="0"/>
              <w:rPr>
                <w:rFonts w:eastAsia="나눔명조"/>
                <w:b w:val="0"/>
                <w:bCs w:val="0"/>
                <w:sz w:val="18"/>
                <w:szCs w:val="20"/>
              </w:rPr>
            </w:pPr>
            <w:r w:rsidRPr="00B61948">
              <w:rPr>
                <w:rFonts w:eastAsia="나눔명조"/>
                <w:b w:val="0"/>
                <w:bCs w:val="0"/>
                <w:sz w:val="18"/>
                <w:szCs w:val="20"/>
              </w:rPr>
              <w:t>Num. obs.</w:t>
            </w:r>
          </w:p>
        </w:tc>
        <w:tc>
          <w:tcPr>
            <w:tcW w:w="495" w:type="pct"/>
            <w:tcBorders>
              <w:bottom w:val="single" w:color="auto" w:sz="12" w:space="0"/>
            </w:tcBorders>
            <w:hideMark/>
          </w:tcPr>
          <w:p w:rsidRPr="00B61948" w:rsidR="00850C91" w:rsidP="00850C91" w:rsidRDefault="00850C91" w14:paraId="7CD15E77"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color="auto" w:sz="12" w:space="0"/>
            </w:tcBorders>
            <w:hideMark/>
          </w:tcPr>
          <w:p w:rsidRPr="00B61948" w:rsidR="00850C91" w:rsidP="00850C91" w:rsidRDefault="00850C91" w14:paraId="7FFFCDF2"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522" w:type="pct"/>
            <w:tcBorders>
              <w:bottom w:val="single" w:color="auto" w:sz="12" w:space="0"/>
            </w:tcBorders>
          </w:tcPr>
          <w:p w:rsidRPr="00B61948" w:rsidR="00850C91" w:rsidP="00850C91" w:rsidRDefault="00850C91" w14:paraId="0721E5B5" w14:textId="3ED3836C">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color="auto" w:sz="12" w:space="0"/>
            </w:tcBorders>
            <w:hideMark/>
          </w:tcPr>
          <w:p w:rsidRPr="00B61948" w:rsidR="00850C91" w:rsidP="00850C91" w:rsidRDefault="00850C91" w14:paraId="3A760893"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color="auto" w:sz="12" w:space="0"/>
            </w:tcBorders>
            <w:hideMark/>
          </w:tcPr>
          <w:p w:rsidRPr="00B61948" w:rsidR="00850C91" w:rsidP="00850C91" w:rsidRDefault="00850C91" w14:paraId="5D33D59A"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color="auto" w:sz="12" w:space="0"/>
            </w:tcBorders>
            <w:hideMark/>
          </w:tcPr>
          <w:p w:rsidRPr="00B61948" w:rsidR="00850C91" w:rsidP="00850C91" w:rsidRDefault="00850C91" w14:paraId="28966BDC"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color="auto" w:sz="12" w:space="0"/>
            </w:tcBorders>
            <w:hideMark/>
          </w:tcPr>
          <w:p w:rsidRPr="00B61948" w:rsidR="00850C91" w:rsidP="00850C91" w:rsidRDefault="00850C91" w14:paraId="2DB49484"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color="auto" w:sz="12" w:space="0"/>
            </w:tcBorders>
            <w:hideMark/>
          </w:tcPr>
          <w:p w:rsidRPr="00B61948" w:rsidR="00850C91" w:rsidP="00850C91" w:rsidRDefault="00850C91" w14:paraId="03B24B46" w14:textId="77777777">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r>
      <w:tr w:rsidRPr="00B61948" w:rsidR="00B61948" w:rsidTr="00850C91" w14:paraId="22F9E8CA" w14:textId="777777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00" w:type="pct"/>
            <w:gridSpan w:val="9"/>
            <w:tcBorders>
              <w:top w:val="single" w:color="auto" w:sz="12" w:space="0"/>
              <w:bottom w:val="nil"/>
            </w:tcBorders>
            <w:hideMark/>
          </w:tcPr>
          <w:p w:rsidRPr="003820D2" w:rsidR="00850C91" w:rsidP="003820D2" w:rsidRDefault="00850C91" w14:paraId="5E23EAF7" w14:textId="77777777">
            <w:pPr>
              <w:spacing w:after="0"/>
              <w:jc w:val="left"/>
              <w:rPr>
                <w:rFonts w:eastAsia="Times New Roman"/>
                <w:sz w:val="16"/>
                <w:szCs w:val="16"/>
              </w:rPr>
            </w:pPr>
            <w:r w:rsidRPr="003820D2">
              <w:rPr>
                <w:rFonts w:eastAsia="Times New Roman"/>
                <w:sz w:val="16"/>
                <w:szCs w:val="16"/>
                <w:vertAlign w:val="superscript"/>
              </w:rPr>
              <w:t>***</w:t>
            </w:r>
            <w:r w:rsidRPr="003820D2">
              <w:rPr>
                <w:rFonts w:eastAsia="Times New Roman"/>
                <w:sz w:val="16"/>
                <w:szCs w:val="16"/>
              </w:rPr>
              <w:t xml:space="preserve">p &lt; 0.001; </w:t>
            </w:r>
            <w:r w:rsidRPr="003820D2">
              <w:rPr>
                <w:rFonts w:eastAsia="Times New Roman"/>
                <w:sz w:val="16"/>
                <w:szCs w:val="16"/>
                <w:vertAlign w:val="superscript"/>
              </w:rPr>
              <w:t>**</w:t>
            </w:r>
            <w:r w:rsidRPr="003820D2">
              <w:rPr>
                <w:rFonts w:eastAsia="Times New Roman"/>
                <w:sz w:val="16"/>
                <w:szCs w:val="16"/>
              </w:rPr>
              <w:t xml:space="preserve">p &lt; 0.01; </w:t>
            </w:r>
            <w:r w:rsidRPr="003820D2">
              <w:rPr>
                <w:rFonts w:eastAsia="Times New Roman"/>
                <w:sz w:val="16"/>
                <w:szCs w:val="16"/>
                <w:vertAlign w:val="superscript"/>
              </w:rPr>
              <w:t>*</w:t>
            </w:r>
            <w:r w:rsidRPr="003820D2">
              <w:rPr>
                <w:rFonts w:eastAsia="Times New Roman"/>
                <w:sz w:val="16"/>
                <w:szCs w:val="16"/>
              </w:rPr>
              <w:t>p &lt; 0.05</w:t>
            </w:r>
          </w:p>
        </w:tc>
      </w:tr>
    </w:tbl>
    <w:p w:rsidRPr="00B61948" w:rsidR="00BB2CCE" w:rsidP="00265BC3" w:rsidRDefault="00BB2CCE" w14:paraId="3DAB0E08" w14:textId="18A20257">
      <w:pPr>
        <w:wordWrap/>
        <w:spacing w:before="120" w:after="120" w:line="276" w:lineRule="auto"/>
        <w:rPr>
          <w:rFonts w:eastAsia="나눔명조"/>
          <w:sz w:val="20"/>
          <w:szCs w:val="22"/>
        </w:rPr>
      </w:pPr>
    </w:p>
    <w:p w:rsidR="00CD37B0" w:rsidP="00CD37B0" w:rsidRDefault="0044366C" w14:paraId="4797F14E" w14:textId="77777777">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hint="eastAsia" w:eastAsia="나눔명조"/>
          <w:sz w:val="20"/>
          <w:szCs w:val="22"/>
        </w:rPr>
        <w:t>모델</w:t>
      </w:r>
      <w:r w:rsidRPr="00B61948">
        <w:rPr>
          <w:rFonts w:hint="eastAsia" w:eastAsia="나눔명조"/>
          <w:sz w:val="20"/>
          <w:szCs w:val="22"/>
        </w:rPr>
        <w:t xml:space="preserve"> </w:t>
      </w:r>
      <w:r w:rsidRPr="00B61948">
        <w:rPr>
          <w:rFonts w:eastAsia="나눔명조"/>
          <w:sz w:val="20"/>
          <w:szCs w:val="22"/>
        </w:rPr>
        <w:t>1&gt;</w:t>
      </w:r>
      <w:r w:rsidR="00BB00FC">
        <w:rPr>
          <w:rFonts w:hint="eastAsia" w:eastAsia="나눔명조"/>
          <w:sz w:val="20"/>
          <w:szCs w:val="22"/>
        </w:rPr>
        <w:t>,</w:t>
      </w:r>
      <w:r w:rsidRPr="00B61948">
        <w:rPr>
          <w:rFonts w:hint="eastAsia" w:eastAsia="나눔명조"/>
          <w:sz w:val="20"/>
          <w:szCs w:val="22"/>
        </w:rPr>
        <w:t xml:space="preserve"> </w:t>
      </w:r>
      <w:r w:rsidRPr="00B61948">
        <w:rPr>
          <w:rFonts w:eastAsia="나눔명조"/>
          <w:sz w:val="20"/>
          <w:szCs w:val="22"/>
        </w:rPr>
        <w:t>&lt;</w:t>
      </w:r>
      <w:r w:rsidRPr="00B61948">
        <w:rPr>
          <w:rFonts w:hint="eastAsia" w:eastAsia="나눔명조"/>
          <w:sz w:val="20"/>
          <w:szCs w:val="22"/>
        </w:rPr>
        <w:t>모델</w:t>
      </w:r>
      <w:r w:rsidRPr="00B61948">
        <w:rPr>
          <w:rFonts w:hint="eastAsia" w:eastAsia="나눔명조"/>
          <w:sz w:val="20"/>
          <w:szCs w:val="22"/>
        </w:rPr>
        <w:t xml:space="preserve"> </w:t>
      </w:r>
      <w:r w:rsidRPr="00B61948">
        <w:rPr>
          <w:rFonts w:eastAsia="나눔명조"/>
          <w:sz w:val="20"/>
          <w:szCs w:val="22"/>
        </w:rPr>
        <w:t>2&gt;</w:t>
      </w:r>
      <w:r w:rsidR="00BB00FC">
        <w:rPr>
          <w:rFonts w:hint="eastAsia" w:eastAsia="나눔명조"/>
          <w:sz w:val="20"/>
          <w:szCs w:val="22"/>
        </w:rPr>
        <w:t>와</w:t>
      </w:r>
      <w:r w:rsidR="00BB00FC">
        <w:rPr>
          <w:rFonts w:hint="eastAsia" w:eastAsia="나눔명조"/>
          <w:sz w:val="20"/>
          <w:szCs w:val="22"/>
        </w:rPr>
        <w:t xml:space="preserve"> </w:t>
      </w:r>
      <w:r w:rsidR="00BB00FC">
        <w:rPr>
          <w:rFonts w:eastAsia="나눔명조"/>
          <w:sz w:val="20"/>
          <w:szCs w:val="22"/>
        </w:rPr>
        <w:t>&lt;</w:t>
      </w:r>
      <w:r w:rsidR="00BB00FC">
        <w:rPr>
          <w:rFonts w:hint="eastAsia" w:eastAsia="나눔명조"/>
          <w:sz w:val="20"/>
          <w:szCs w:val="22"/>
        </w:rPr>
        <w:t>모델</w:t>
      </w:r>
      <w:r w:rsidR="00BB00FC">
        <w:rPr>
          <w:rFonts w:hint="eastAsia" w:eastAsia="나눔명조"/>
          <w:sz w:val="20"/>
          <w:szCs w:val="22"/>
        </w:rPr>
        <w:t xml:space="preserve"> </w:t>
      </w:r>
      <w:r w:rsidR="00BB00FC">
        <w:rPr>
          <w:rFonts w:eastAsia="나눔명조"/>
          <w:sz w:val="20"/>
          <w:szCs w:val="22"/>
        </w:rPr>
        <w:t>3&gt;</w:t>
      </w:r>
      <w:r w:rsidR="00BB00FC">
        <w:rPr>
          <w:rFonts w:hint="eastAsia" w:eastAsia="나눔명조"/>
          <w:sz w:val="20"/>
          <w:szCs w:val="22"/>
        </w:rPr>
        <w:t>은</w:t>
      </w:r>
      <w:r w:rsidRPr="00B61948">
        <w:rPr>
          <w:rFonts w:hint="eastAsia" w:eastAsia="나눔명조"/>
          <w:sz w:val="20"/>
          <w:szCs w:val="22"/>
        </w:rPr>
        <w:t xml:space="preserve"> </w:t>
      </w:r>
      <w:r w:rsidRPr="00B61948">
        <w:rPr>
          <w:rFonts w:hint="eastAsia" w:eastAsia="나눔명조"/>
          <w:sz w:val="20"/>
          <w:szCs w:val="22"/>
        </w:rPr>
        <w:t>첫</w:t>
      </w:r>
      <w:r w:rsidRPr="00B61948">
        <w:rPr>
          <w:rFonts w:hint="eastAsia" w:eastAsia="나눔명조"/>
          <w:sz w:val="20"/>
          <w:szCs w:val="22"/>
        </w:rPr>
        <w:t xml:space="preserve"> </w:t>
      </w:r>
      <w:r w:rsidRPr="00B61948">
        <w:rPr>
          <w:rFonts w:hint="eastAsia" w:eastAsia="나눔명조"/>
          <w:sz w:val="20"/>
          <w:szCs w:val="22"/>
        </w:rPr>
        <w:t>번째</w:t>
      </w:r>
      <w:r w:rsidRPr="00B61948">
        <w:rPr>
          <w:rFonts w:hint="eastAsia" w:eastAsia="나눔명조"/>
          <w:sz w:val="20"/>
          <w:szCs w:val="22"/>
        </w:rPr>
        <w:t xml:space="preserve"> </w:t>
      </w:r>
      <w:r w:rsidRPr="00B61948">
        <w:rPr>
          <w:rFonts w:hint="eastAsia" w:eastAsia="나눔명조"/>
          <w:sz w:val="20"/>
          <w:szCs w:val="22"/>
        </w:rPr>
        <w:t>가설과</w:t>
      </w:r>
      <w:r w:rsidRPr="00B61948">
        <w:rPr>
          <w:rFonts w:hint="eastAsia" w:eastAsia="나눔명조"/>
          <w:sz w:val="20"/>
          <w:szCs w:val="22"/>
        </w:rPr>
        <w:t xml:space="preserve"> </w:t>
      </w:r>
      <w:r w:rsidRPr="00B61948">
        <w:rPr>
          <w:rFonts w:hint="eastAsia" w:eastAsia="나눔명조"/>
          <w:sz w:val="20"/>
          <w:szCs w:val="22"/>
        </w:rPr>
        <w:t>두</w:t>
      </w:r>
      <w:r w:rsidRPr="00B61948">
        <w:rPr>
          <w:rFonts w:hint="eastAsia" w:eastAsia="나눔명조"/>
          <w:sz w:val="20"/>
          <w:szCs w:val="22"/>
        </w:rPr>
        <w:t xml:space="preserve"> </w:t>
      </w:r>
      <w:r w:rsidRPr="00B61948">
        <w:rPr>
          <w:rFonts w:hint="eastAsia" w:eastAsia="나눔명조"/>
          <w:sz w:val="20"/>
          <w:szCs w:val="22"/>
        </w:rPr>
        <w:t>번째</w:t>
      </w:r>
      <w:r w:rsidRPr="00B61948">
        <w:rPr>
          <w:rFonts w:hint="eastAsia" w:eastAsia="나눔명조"/>
          <w:sz w:val="20"/>
          <w:szCs w:val="22"/>
        </w:rPr>
        <w:t xml:space="preserve"> </w:t>
      </w:r>
      <w:r w:rsidRPr="00B61948">
        <w:rPr>
          <w:rFonts w:hint="eastAsia" w:eastAsia="나눔명조"/>
          <w:sz w:val="20"/>
          <w:szCs w:val="22"/>
        </w:rPr>
        <w:t>가설을</w:t>
      </w:r>
      <w:r w:rsidRPr="00B61948">
        <w:rPr>
          <w:rFonts w:hint="eastAsia" w:eastAsia="나눔명조"/>
          <w:sz w:val="20"/>
          <w:szCs w:val="22"/>
        </w:rPr>
        <w:t xml:space="preserve"> </w:t>
      </w:r>
      <w:r w:rsidRPr="00B61948">
        <w:rPr>
          <w:rFonts w:hint="eastAsia" w:eastAsia="나눔명조"/>
          <w:sz w:val="20"/>
          <w:szCs w:val="22"/>
        </w:rPr>
        <w:t>검정하기</w:t>
      </w:r>
      <w:r w:rsidRPr="00B61948">
        <w:rPr>
          <w:rFonts w:hint="eastAsia" w:eastAsia="나눔명조"/>
          <w:sz w:val="20"/>
          <w:szCs w:val="22"/>
        </w:rPr>
        <w:t xml:space="preserve"> </w:t>
      </w:r>
      <w:r w:rsidRPr="00B61948">
        <w:rPr>
          <w:rFonts w:hint="eastAsia" w:eastAsia="나눔명조"/>
          <w:sz w:val="20"/>
          <w:szCs w:val="22"/>
        </w:rPr>
        <w:t>위한</w:t>
      </w:r>
      <w:r w:rsidRPr="00B61948">
        <w:rPr>
          <w:rFonts w:hint="eastAsia" w:eastAsia="나눔명조"/>
          <w:sz w:val="20"/>
          <w:szCs w:val="22"/>
        </w:rPr>
        <w:t xml:space="preserve"> </w:t>
      </w:r>
      <w:r w:rsidRPr="00B61948">
        <w:rPr>
          <w:rFonts w:hint="eastAsia" w:eastAsia="나눔명조"/>
          <w:sz w:val="20"/>
          <w:szCs w:val="22"/>
        </w:rPr>
        <w:t>모델로</w:t>
      </w:r>
      <w:r w:rsidRPr="00B61948">
        <w:rPr>
          <w:rFonts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영향을</w:t>
      </w:r>
      <w:r w:rsidRPr="00B61948">
        <w:rPr>
          <w:rFonts w:hint="eastAsia" w:eastAsia="나눔명조"/>
          <w:sz w:val="20"/>
          <w:szCs w:val="22"/>
        </w:rPr>
        <w:t xml:space="preserve"> </w:t>
      </w:r>
      <w:r w:rsidRPr="00B61948">
        <w:rPr>
          <w:rFonts w:hint="eastAsia" w:eastAsia="나눔명조"/>
          <w:sz w:val="20"/>
          <w:szCs w:val="22"/>
        </w:rPr>
        <w:t>미칠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있는</w:t>
      </w:r>
      <w:r w:rsidRPr="00B61948">
        <w:rPr>
          <w:rFonts w:hint="eastAsia" w:eastAsia="나눔명조"/>
          <w:sz w:val="20"/>
          <w:szCs w:val="22"/>
        </w:rPr>
        <w:t xml:space="preserve"> </w:t>
      </w:r>
      <w:r w:rsidRPr="00B61948">
        <w:rPr>
          <w:rFonts w:hint="eastAsia" w:eastAsia="나눔명조"/>
          <w:sz w:val="20"/>
          <w:szCs w:val="22"/>
        </w:rPr>
        <w:t>다른</w:t>
      </w:r>
      <w:r w:rsidRPr="00B61948">
        <w:rPr>
          <w:rFonts w:hint="eastAsia" w:eastAsia="나눔명조"/>
          <w:sz w:val="20"/>
          <w:szCs w:val="22"/>
        </w:rPr>
        <w:t xml:space="preserve"> </w:t>
      </w:r>
      <w:r w:rsidRPr="00B61948">
        <w:rPr>
          <w:rFonts w:hint="eastAsia" w:eastAsia="나눔명조"/>
          <w:sz w:val="20"/>
          <w:szCs w:val="22"/>
        </w:rPr>
        <w:t>요인들</w:t>
      </w:r>
      <w:r w:rsidR="00D613DD">
        <w:rPr>
          <w:rFonts w:hint="eastAsia" w:eastAsia="나눔명조"/>
          <w:sz w:val="20"/>
          <w:szCs w:val="22"/>
        </w:rPr>
        <w:t>과</w:t>
      </w:r>
      <w:r w:rsidRPr="00B61948">
        <w:rPr>
          <w:rFonts w:hint="eastAsia" w:eastAsia="나눔명조"/>
          <w:sz w:val="20"/>
          <w:szCs w:val="22"/>
        </w:rPr>
        <w:t xml:space="preserve"> </w:t>
      </w:r>
      <w:r w:rsidRPr="00B61948">
        <w:rPr>
          <w:rFonts w:hint="eastAsia" w:eastAsia="나눔명조"/>
          <w:sz w:val="20"/>
          <w:szCs w:val="22"/>
        </w:rPr>
        <w:t>응답자의</w:t>
      </w:r>
      <w:r w:rsidRPr="00B61948">
        <w:rPr>
          <w:rFonts w:hint="eastAsia" w:eastAsia="나눔명조"/>
          <w:sz w:val="20"/>
          <w:szCs w:val="22"/>
        </w:rPr>
        <w:t xml:space="preserve"> </w:t>
      </w:r>
      <w:r w:rsidRPr="00B61948">
        <w:rPr>
          <w:rFonts w:hint="eastAsia" w:eastAsia="나눔명조"/>
          <w:sz w:val="20"/>
          <w:szCs w:val="22"/>
        </w:rPr>
        <w:t>인구통계학적</w:t>
      </w:r>
      <w:r w:rsidRPr="00B61948">
        <w:rPr>
          <w:rFonts w:hint="eastAsia" w:eastAsia="나눔명조"/>
          <w:sz w:val="20"/>
          <w:szCs w:val="22"/>
        </w:rPr>
        <w:t xml:space="preserve"> </w:t>
      </w:r>
      <w:r w:rsidRPr="00B61948">
        <w:rPr>
          <w:rFonts w:hint="eastAsia" w:eastAsia="나눔명조"/>
          <w:sz w:val="20"/>
          <w:szCs w:val="22"/>
        </w:rPr>
        <w:t>요인들을</w:t>
      </w:r>
      <w:r w:rsidRPr="00B61948">
        <w:rPr>
          <w:rFonts w:hint="eastAsia" w:eastAsia="나눔명조"/>
          <w:sz w:val="20"/>
          <w:szCs w:val="22"/>
        </w:rPr>
        <w:t xml:space="preserve"> </w:t>
      </w:r>
      <w:r w:rsidRPr="00B61948">
        <w:rPr>
          <w:rFonts w:hint="eastAsia" w:eastAsia="나눔명조"/>
          <w:sz w:val="20"/>
          <w:szCs w:val="22"/>
        </w:rPr>
        <w:t>통제하였을</w:t>
      </w:r>
      <w:r w:rsidRPr="00B61948">
        <w:rPr>
          <w:rFonts w:hint="eastAsia" w:eastAsia="나눔명조"/>
          <w:sz w:val="20"/>
          <w:szCs w:val="22"/>
        </w:rPr>
        <w:t xml:space="preserve"> </w:t>
      </w:r>
      <w:r w:rsidRPr="00B61948">
        <w:rPr>
          <w:rFonts w:hint="eastAsia" w:eastAsia="나눔명조"/>
          <w:sz w:val="20"/>
          <w:szCs w:val="22"/>
        </w:rPr>
        <w:t>때</w:t>
      </w:r>
      <w:r w:rsidRPr="00B61948">
        <w:rPr>
          <w:rFonts w:eastAsia="나눔명조"/>
          <w:sz w:val="20"/>
          <w:szCs w:val="22"/>
        </w:rPr>
        <w:t xml:space="preserve">, </w:t>
      </w:r>
      <w:r w:rsidRPr="00B61948">
        <w:rPr>
          <w:rFonts w:hint="eastAsia" w:eastAsia="나눔명조"/>
          <w:sz w:val="20"/>
          <w:szCs w:val="22"/>
        </w:rPr>
        <w:t>응답자들이</w:t>
      </w:r>
      <w:r w:rsidRPr="00B61948">
        <w:rPr>
          <w:rFonts w:hint="eastAsia" w:eastAsia="나눔명조"/>
          <w:sz w:val="20"/>
          <w:szCs w:val="22"/>
        </w:rPr>
        <w:t xml:space="preserve"> </w:t>
      </w:r>
      <w:r w:rsidRPr="00B61948">
        <w:rPr>
          <w:rFonts w:hint="eastAsia" w:eastAsia="나눔명조"/>
          <w:sz w:val="20"/>
          <w:szCs w:val="22"/>
        </w:rPr>
        <w:t>속한</w:t>
      </w:r>
      <w:r w:rsidRPr="00B61948">
        <w:rPr>
          <w:rFonts w:hint="eastAsia" w:eastAsia="나눔명조"/>
          <w:sz w:val="20"/>
          <w:szCs w:val="22"/>
        </w:rPr>
        <w:t xml:space="preserve"> </w:t>
      </w:r>
      <w:r w:rsidRPr="00B61948">
        <w:rPr>
          <w:rFonts w:hint="eastAsia" w:eastAsia="나눔명조"/>
          <w:sz w:val="20"/>
          <w:szCs w:val="22"/>
        </w:rPr>
        <w:t>관료조직</w:t>
      </w:r>
      <w:r w:rsidRPr="00B61948">
        <w:rPr>
          <w:rFonts w:hint="eastAsia" w:eastAsia="나눔명조"/>
          <w:sz w:val="20"/>
          <w:szCs w:val="22"/>
        </w:rPr>
        <w:t xml:space="preserve"> </w:t>
      </w:r>
      <w:r w:rsidRPr="00B61948">
        <w:rPr>
          <w:rFonts w:hint="eastAsia" w:eastAsia="나눔명조"/>
          <w:sz w:val="20"/>
          <w:szCs w:val="22"/>
        </w:rPr>
        <w:t>내</w:t>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리더십과</w:t>
      </w:r>
      <w:r w:rsidRPr="00B61948">
        <w:rPr>
          <w:rFonts w:hint="eastAsia"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w:t>
      </w:r>
      <w:r w:rsidRPr="00B61948">
        <w:rPr>
          <w:rFonts w:eastAsia="나눔명조"/>
          <w:sz w:val="20"/>
          <w:szCs w:val="22"/>
        </w:rPr>
        <w:t xml:space="preserve">, </w:t>
      </w:r>
      <w:r w:rsidRPr="00B61948">
        <w:rPr>
          <w:rFonts w:hint="eastAsia" w:eastAsia="나눔명조"/>
          <w:sz w:val="20"/>
          <w:szCs w:val="22"/>
        </w:rPr>
        <w:t>그리고</w:t>
      </w:r>
      <w:r w:rsidRPr="00B61948">
        <w:rPr>
          <w:rFonts w:hint="eastAsia" w:eastAsia="나눔명조"/>
          <w:sz w:val="20"/>
          <w:szCs w:val="22"/>
        </w:rPr>
        <w:t xml:space="preserve"> </w:t>
      </w:r>
      <w:r w:rsidRPr="00B61948">
        <w:rPr>
          <w:rFonts w:hint="eastAsia" w:eastAsia="나눔명조"/>
          <w:sz w:val="20"/>
          <w:szCs w:val="22"/>
        </w:rPr>
        <w:t>협업</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의사소통</w:t>
      </w:r>
      <w:r w:rsidRPr="00B61948">
        <w:rPr>
          <w:rFonts w:hint="eastAsia" w:eastAsia="나눔명조"/>
          <w:sz w:val="20"/>
          <w:szCs w:val="22"/>
        </w:rPr>
        <w:t xml:space="preserve"> </w:t>
      </w:r>
      <w:r w:rsidRPr="00B61948">
        <w:rPr>
          <w:rFonts w:hint="eastAsia" w:eastAsia="나눔명조"/>
          <w:sz w:val="20"/>
          <w:szCs w:val="22"/>
        </w:rPr>
        <w:t>수준의</w:t>
      </w:r>
      <w:r w:rsidRPr="00B61948">
        <w:rPr>
          <w:rFonts w:hint="eastAsia" w:eastAsia="나눔명조"/>
          <w:sz w:val="20"/>
          <w:szCs w:val="22"/>
        </w:rPr>
        <w:t xml:space="preserve"> </w:t>
      </w:r>
      <w:r w:rsidRPr="00B61948">
        <w:rPr>
          <w:rFonts w:eastAsia="나눔명조"/>
          <w:sz w:val="20"/>
          <w:szCs w:val="22"/>
        </w:rPr>
        <w:t xml:space="preserve">1 </w:t>
      </w:r>
      <w:r w:rsidRPr="00B61948">
        <w:rPr>
          <w:rFonts w:hint="eastAsia" w:eastAsia="나눔명조"/>
          <w:sz w:val="20"/>
          <w:szCs w:val="22"/>
        </w:rPr>
        <w:t>표준편차만큼의</w:t>
      </w:r>
      <w:r w:rsidRPr="00B61948">
        <w:rPr>
          <w:rFonts w:hint="eastAsia" w:eastAsia="나눔명조"/>
          <w:sz w:val="20"/>
          <w:szCs w:val="22"/>
        </w:rPr>
        <w:t xml:space="preserve"> </w:t>
      </w:r>
      <w:r w:rsidRPr="00B61948">
        <w:rPr>
          <w:rFonts w:hint="eastAsia" w:eastAsia="나눔명조"/>
          <w:sz w:val="20"/>
          <w:szCs w:val="22"/>
        </w:rPr>
        <w:t>변화가</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대한</w:t>
      </w:r>
      <w:r w:rsidRPr="00B61948">
        <w:rPr>
          <w:rFonts w:hint="eastAsia" w:eastAsia="나눔명조"/>
          <w:sz w:val="20"/>
          <w:szCs w:val="22"/>
        </w:rPr>
        <w:t xml:space="preserve"> </w:t>
      </w:r>
      <w:r w:rsidRPr="00B61948">
        <w:rPr>
          <w:rFonts w:hint="eastAsia" w:eastAsia="나눔명조"/>
          <w:sz w:val="20"/>
          <w:szCs w:val="22"/>
        </w:rPr>
        <w:t>응답에</w:t>
      </w:r>
      <w:r w:rsidRPr="00B61948">
        <w:rPr>
          <w:rFonts w:hint="eastAsia" w:eastAsia="나눔명조"/>
          <w:sz w:val="20"/>
          <w:szCs w:val="22"/>
        </w:rPr>
        <w:t xml:space="preserve"> </w:t>
      </w:r>
      <w:r w:rsidRPr="00B61948">
        <w:rPr>
          <w:rFonts w:hint="eastAsia" w:eastAsia="나눔명조"/>
          <w:sz w:val="20"/>
          <w:szCs w:val="22"/>
        </w:rPr>
        <w:t>미치는</w:t>
      </w:r>
      <w:r w:rsidRPr="00B61948">
        <w:rPr>
          <w:rFonts w:hint="eastAsia" w:eastAsia="나눔명조"/>
          <w:sz w:val="20"/>
          <w:szCs w:val="22"/>
        </w:rPr>
        <w:t xml:space="preserve"> </w:t>
      </w:r>
      <w:r w:rsidRPr="00B61948">
        <w:rPr>
          <w:rFonts w:hint="eastAsia" w:eastAsia="나눔명조"/>
          <w:sz w:val="20"/>
          <w:szCs w:val="22"/>
        </w:rPr>
        <w:t>관계를</w:t>
      </w:r>
      <w:r w:rsidRPr="00B61948">
        <w:rPr>
          <w:rFonts w:hint="eastAsia" w:eastAsia="나눔명조"/>
          <w:sz w:val="20"/>
          <w:szCs w:val="22"/>
        </w:rPr>
        <w:t xml:space="preserve"> </w:t>
      </w:r>
      <w:r w:rsidRPr="00B61948">
        <w:rPr>
          <w:rFonts w:hint="eastAsia" w:eastAsia="나눔명조"/>
          <w:sz w:val="20"/>
          <w:szCs w:val="22"/>
        </w:rPr>
        <w:t>살펴본</w:t>
      </w:r>
      <w:r w:rsidRPr="00B61948">
        <w:rPr>
          <w:rFonts w:hint="eastAsia" w:eastAsia="나눔명조"/>
          <w:sz w:val="20"/>
          <w:szCs w:val="22"/>
        </w:rPr>
        <w:t xml:space="preserve"> </w:t>
      </w:r>
      <w:r w:rsidRPr="00B61948">
        <w:rPr>
          <w:rFonts w:hint="eastAsia" w:eastAsia="나눔명조"/>
          <w:sz w:val="20"/>
          <w:szCs w:val="22"/>
        </w:rPr>
        <w:t>것이다</w:t>
      </w:r>
      <w:r w:rsidRPr="00B61948">
        <w:rPr>
          <w:rFonts w:eastAsia="나눔명조"/>
          <w:sz w:val="20"/>
          <w:szCs w:val="22"/>
        </w:rPr>
        <w:t>.</w:t>
      </w:r>
      <w:r w:rsidR="00CD37B0">
        <w:rPr>
          <w:rFonts w:eastAsia="나눔명조"/>
          <w:sz w:val="20"/>
          <w:szCs w:val="22"/>
        </w:rPr>
        <w:t xml:space="preserve"> </w:t>
      </w:r>
    </w:p>
    <w:p w:rsidRPr="00B61948" w:rsidR="00C97896" w:rsidP="00CD37B0" w:rsidRDefault="0044366C" w14:paraId="551A296F" w14:textId="219B9A3C">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hint="eastAsia" w:eastAsia="나눔명조"/>
          <w:sz w:val="20"/>
          <w:szCs w:val="22"/>
        </w:rPr>
        <w:t>모델</w:t>
      </w:r>
      <w:r w:rsidRPr="00B61948">
        <w:rPr>
          <w:rFonts w:hint="eastAsia" w:eastAsia="나눔명조"/>
          <w:sz w:val="20"/>
          <w:szCs w:val="22"/>
        </w:rPr>
        <w:t xml:space="preserve"> </w:t>
      </w:r>
      <w:r w:rsidRPr="00B61948">
        <w:rPr>
          <w:rFonts w:eastAsia="나눔명조"/>
          <w:sz w:val="20"/>
          <w:szCs w:val="22"/>
        </w:rPr>
        <w:t>1&gt;</w:t>
      </w:r>
      <w:r w:rsidRPr="00B61948">
        <w:rPr>
          <w:rFonts w:hint="eastAsia" w:eastAsia="나눔명조"/>
          <w:sz w:val="20"/>
          <w:szCs w:val="22"/>
        </w:rPr>
        <w:t>은</w:t>
      </w:r>
      <w:r w:rsidRPr="00B61948">
        <w:rPr>
          <w:rFonts w:eastAsia="나눔명조"/>
          <w:sz w:val="20"/>
          <w:szCs w:val="22"/>
        </w:rPr>
        <w:t xml:space="preserve"> </w:t>
      </w:r>
      <w:r w:rsidRPr="00B61948">
        <w:rPr>
          <w:rFonts w:hint="eastAsia" w:eastAsia="나눔명조"/>
          <w:sz w:val="20"/>
          <w:szCs w:val="22"/>
        </w:rPr>
        <w:t>관료조직이</w:t>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리더십에</w:t>
      </w:r>
      <w:r w:rsidRPr="00B61948">
        <w:rPr>
          <w:rFonts w:hint="eastAsia" w:eastAsia="나눔명조"/>
          <w:sz w:val="20"/>
          <w:szCs w:val="22"/>
        </w:rPr>
        <w:t xml:space="preserve"> </w:t>
      </w:r>
      <w:r w:rsidRPr="00B61948">
        <w:rPr>
          <w:rFonts w:hint="eastAsia" w:eastAsia="나눔명조"/>
          <w:sz w:val="20"/>
          <w:szCs w:val="22"/>
        </w:rPr>
        <w:t>따라</w:t>
      </w:r>
      <w:r w:rsidRPr="00B61948">
        <w:rPr>
          <w:rFonts w:hint="eastAsia" w:eastAsia="나눔명조"/>
          <w:sz w:val="20"/>
          <w:szCs w:val="22"/>
        </w:rPr>
        <w:t xml:space="preserve"> </w:t>
      </w:r>
      <w:r w:rsidRPr="00B61948">
        <w:rPr>
          <w:rFonts w:hint="eastAsia" w:eastAsia="나눔명조"/>
          <w:sz w:val="20"/>
          <w:szCs w:val="22"/>
        </w:rPr>
        <w:t>운영될수록</w:t>
      </w:r>
      <w:r w:rsidRPr="00B61948">
        <w:rPr>
          <w:rFonts w:hint="eastAsia" w:eastAsia="나눔명조"/>
          <w:sz w:val="20"/>
          <w:szCs w:val="22"/>
        </w:rPr>
        <w:t xml:space="preserve">, </w:t>
      </w:r>
      <w:r w:rsidRPr="00B61948">
        <w:rPr>
          <w:rFonts w:hint="eastAsia" w:eastAsia="나눔명조"/>
          <w:sz w:val="20"/>
          <w:szCs w:val="22"/>
        </w:rPr>
        <w:t>조직원들의</w:t>
      </w:r>
      <w:r w:rsidRPr="00B61948">
        <w:rPr>
          <w:rFonts w:hint="eastAsia" w:eastAsia="나눔명조"/>
          <w:sz w:val="20"/>
          <w:szCs w:val="22"/>
        </w:rPr>
        <w:t xml:space="preserve"> </w:t>
      </w:r>
      <w:r w:rsidRPr="00B61948">
        <w:rPr>
          <w:rFonts w:hint="eastAsia" w:eastAsia="나눔명조"/>
          <w:sz w:val="20"/>
          <w:szCs w:val="22"/>
        </w:rPr>
        <w:t>공공봉사동기</w:t>
      </w:r>
      <w:r w:rsidRPr="00B61948" w:rsidR="00E75810">
        <w:rPr>
          <w:rFonts w:hint="eastAsia" w:eastAsia="나눔명조"/>
          <w:sz w:val="20"/>
          <w:szCs w:val="22"/>
        </w:rPr>
        <w:t>가</w:t>
      </w:r>
      <w:r w:rsidRPr="00B61948">
        <w:rPr>
          <w:rFonts w:hint="eastAsia" w:eastAsia="나눔명조"/>
          <w:sz w:val="20"/>
          <w:szCs w:val="22"/>
        </w:rPr>
        <w:t xml:space="preserve"> </w:t>
      </w:r>
      <w:r w:rsidRPr="00B61948">
        <w:rPr>
          <w:rFonts w:hint="eastAsia" w:eastAsia="나눔명조"/>
          <w:sz w:val="20"/>
          <w:szCs w:val="22"/>
        </w:rPr>
        <w:t>감소할</w:t>
      </w:r>
      <w:r w:rsidRPr="00B61948">
        <w:rPr>
          <w:rFonts w:hint="eastAsia" w:eastAsia="나눔명조"/>
          <w:sz w:val="20"/>
          <w:szCs w:val="22"/>
        </w:rPr>
        <w:t xml:space="preserve"> </w:t>
      </w:r>
      <w:r w:rsidRPr="00B61948">
        <w:rPr>
          <w:rFonts w:hint="eastAsia" w:eastAsia="나눔명조"/>
          <w:sz w:val="20"/>
          <w:szCs w:val="22"/>
        </w:rPr>
        <w:t>것이라는</w:t>
      </w:r>
      <w:r w:rsidRPr="00B61948">
        <w:rPr>
          <w:rFonts w:hint="eastAsia" w:eastAsia="나눔명조"/>
          <w:sz w:val="20"/>
          <w:szCs w:val="22"/>
        </w:rPr>
        <w:t xml:space="preserve"> </w:t>
      </w:r>
      <w:r w:rsidRPr="00B61948">
        <w:rPr>
          <w:rFonts w:hint="eastAsia" w:eastAsia="나눔명조"/>
          <w:sz w:val="20"/>
          <w:szCs w:val="22"/>
        </w:rPr>
        <w:t>이론적</w:t>
      </w:r>
      <w:r w:rsidRPr="00B61948">
        <w:rPr>
          <w:rFonts w:hint="eastAsia" w:eastAsia="나눔명조"/>
          <w:sz w:val="20"/>
          <w:szCs w:val="22"/>
        </w:rPr>
        <w:t xml:space="preserve"> </w:t>
      </w:r>
      <w:r w:rsidRPr="00B61948">
        <w:rPr>
          <w:rFonts w:hint="eastAsia" w:eastAsia="나눔명조"/>
          <w:sz w:val="20"/>
          <w:szCs w:val="22"/>
        </w:rPr>
        <w:t>기대를</w:t>
      </w:r>
      <w:r w:rsidRPr="00B61948">
        <w:rPr>
          <w:rFonts w:hint="eastAsia" w:eastAsia="나눔명조"/>
          <w:sz w:val="20"/>
          <w:szCs w:val="22"/>
        </w:rPr>
        <w:t xml:space="preserve"> </w:t>
      </w:r>
      <w:r w:rsidRPr="00B61948">
        <w:rPr>
          <w:rFonts w:hint="eastAsia" w:eastAsia="나눔명조"/>
          <w:sz w:val="20"/>
          <w:szCs w:val="22"/>
        </w:rPr>
        <w:t>경험적으로</w:t>
      </w:r>
      <w:r w:rsidRPr="00B61948">
        <w:rPr>
          <w:rFonts w:hint="eastAsia" w:eastAsia="나눔명조"/>
          <w:sz w:val="20"/>
          <w:szCs w:val="22"/>
        </w:rPr>
        <w:t xml:space="preserve"> </w:t>
      </w:r>
      <w:r w:rsidRPr="00B61948">
        <w:rPr>
          <w:rFonts w:hint="eastAsia" w:eastAsia="나눔명조"/>
          <w:sz w:val="20"/>
          <w:szCs w:val="22"/>
        </w:rPr>
        <w:t>검증한다</w:t>
      </w:r>
      <w:r w:rsidRPr="00B61948">
        <w:rPr>
          <w:rFonts w:hint="eastAsia" w:eastAsia="나눔명조"/>
          <w:sz w:val="20"/>
          <w:szCs w:val="22"/>
        </w:rPr>
        <w:t>.</w:t>
      </w:r>
      <w:r w:rsidRPr="00B61948">
        <w:rPr>
          <w:rFonts w:eastAsia="나눔명조"/>
          <w:sz w:val="20"/>
          <w:szCs w:val="22"/>
        </w:rPr>
        <w:t xml:space="preserve"> </w:t>
      </w:r>
      <w:r w:rsidRPr="00B61948" w:rsidR="007C6025">
        <w:rPr>
          <w:rFonts w:hint="eastAsia" w:eastAsia="나눔명조"/>
          <w:sz w:val="20"/>
          <w:szCs w:val="22"/>
        </w:rPr>
        <w:t>분석</w:t>
      </w:r>
      <w:r w:rsidRPr="00B61948" w:rsidR="007C6025">
        <w:rPr>
          <w:rFonts w:hint="eastAsia" w:eastAsia="나눔명조"/>
          <w:sz w:val="20"/>
          <w:szCs w:val="22"/>
        </w:rPr>
        <w:t xml:space="preserve"> </w:t>
      </w:r>
      <w:r w:rsidRPr="00B61948" w:rsidR="007C6025">
        <w:rPr>
          <w:rFonts w:hint="eastAsia" w:eastAsia="나눔명조"/>
          <w:sz w:val="20"/>
          <w:szCs w:val="22"/>
        </w:rPr>
        <w:t>결과</w:t>
      </w:r>
      <w:r w:rsidRPr="00B61948" w:rsidR="007C6025">
        <w:rPr>
          <w:rFonts w:hint="eastAsia" w:eastAsia="나눔명조"/>
          <w:sz w:val="20"/>
          <w:szCs w:val="22"/>
        </w:rPr>
        <w:t>,</w:t>
      </w:r>
      <w:r w:rsidRPr="00B61948" w:rsidR="007C6025">
        <w:rPr>
          <w:rFonts w:eastAsia="나눔명조"/>
          <w:sz w:val="20"/>
          <w:szCs w:val="22"/>
        </w:rPr>
        <w:t xml:space="preserve"> </w:t>
      </w:r>
      <w:r w:rsidRPr="00B61948" w:rsidR="007C6025">
        <w:rPr>
          <w:rFonts w:hint="eastAsia" w:eastAsia="나눔명조"/>
          <w:sz w:val="20"/>
          <w:szCs w:val="22"/>
        </w:rPr>
        <w:t>공공봉사동기에</w:t>
      </w:r>
      <w:r w:rsidRPr="00B61948" w:rsidR="007C6025">
        <w:rPr>
          <w:rFonts w:hint="eastAsia" w:eastAsia="나눔명조"/>
          <w:sz w:val="20"/>
          <w:szCs w:val="22"/>
        </w:rPr>
        <w:t xml:space="preserve"> </w:t>
      </w:r>
      <w:r w:rsidRPr="00B61948" w:rsidR="007C6025">
        <w:rPr>
          <w:rFonts w:hint="eastAsia" w:eastAsia="나눔명조"/>
          <w:sz w:val="20"/>
          <w:szCs w:val="22"/>
        </w:rPr>
        <w:t>영향을</w:t>
      </w:r>
      <w:r w:rsidRPr="00B61948" w:rsidR="007C6025">
        <w:rPr>
          <w:rFonts w:hint="eastAsia" w:eastAsia="나눔명조"/>
          <w:sz w:val="20"/>
          <w:szCs w:val="22"/>
        </w:rPr>
        <w:t xml:space="preserve"> </w:t>
      </w:r>
      <w:r w:rsidRPr="00B61948" w:rsidR="007C6025">
        <w:rPr>
          <w:rFonts w:hint="eastAsia" w:eastAsia="나눔명조"/>
          <w:sz w:val="20"/>
          <w:szCs w:val="22"/>
        </w:rPr>
        <w:t>미칠</w:t>
      </w:r>
      <w:r w:rsidRPr="00B61948" w:rsidR="007C6025">
        <w:rPr>
          <w:rFonts w:hint="eastAsia" w:eastAsia="나눔명조"/>
          <w:sz w:val="20"/>
          <w:szCs w:val="22"/>
        </w:rPr>
        <w:t xml:space="preserve"> </w:t>
      </w:r>
      <w:r w:rsidRPr="00B61948" w:rsidR="007C6025">
        <w:rPr>
          <w:rFonts w:hint="eastAsia" w:eastAsia="나눔명조"/>
          <w:sz w:val="20"/>
          <w:szCs w:val="22"/>
        </w:rPr>
        <w:t>수</w:t>
      </w:r>
      <w:r w:rsidRPr="00B61948" w:rsidR="007C6025">
        <w:rPr>
          <w:rFonts w:hint="eastAsia" w:eastAsia="나눔명조"/>
          <w:sz w:val="20"/>
          <w:szCs w:val="22"/>
        </w:rPr>
        <w:t xml:space="preserve"> </w:t>
      </w:r>
      <w:r w:rsidRPr="00B61948" w:rsidR="007C6025">
        <w:rPr>
          <w:rFonts w:hint="eastAsia" w:eastAsia="나눔명조"/>
          <w:sz w:val="20"/>
          <w:szCs w:val="22"/>
        </w:rPr>
        <w:t>있는</w:t>
      </w:r>
      <w:r w:rsidRPr="00B61948" w:rsidR="007C6025">
        <w:rPr>
          <w:rFonts w:hint="eastAsia" w:eastAsia="나눔명조"/>
          <w:sz w:val="20"/>
          <w:szCs w:val="22"/>
        </w:rPr>
        <w:t xml:space="preserve"> </w:t>
      </w:r>
      <w:r w:rsidRPr="00B61948" w:rsidR="007C6025">
        <w:rPr>
          <w:rFonts w:hint="eastAsia" w:eastAsia="나눔명조"/>
          <w:sz w:val="20"/>
          <w:szCs w:val="22"/>
        </w:rPr>
        <w:t>인구통계학적</w:t>
      </w:r>
      <w:r w:rsidRPr="00B61948" w:rsidR="007C6025">
        <w:rPr>
          <w:rFonts w:hint="eastAsia" w:eastAsia="나눔명조"/>
          <w:sz w:val="20"/>
          <w:szCs w:val="22"/>
        </w:rPr>
        <w:t xml:space="preserve"> </w:t>
      </w:r>
      <w:r w:rsidRPr="00B61948" w:rsidR="007C6025">
        <w:rPr>
          <w:rFonts w:hint="eastAsia" w:eastAsia="나눔명조"/>
          <w:sz w:val="20"/>
          <w:szCs w:val="22"/>
        </w:rPr>
        <w:t>및</w:t>
      </w:r>
      <w:r w:rsidRPr="00B61948" w:rsidR="007C6025">
        <w:rPr>
          <w:rFonts w:hint="eastAsia" w:eastAsia="나눔명조"/>
          <w:sz w:val="20"/>
          <w:szCs w:val="22"/>
        </w:rPr>
        <w:t xml:space="preserve"> </w:t>
      </w:r>
      <w:r w:rsidRPr="00B61948" w:rsidR="007C6025">
        <w:rPr>
          <w:rFonts w:hint="eastAsia" w:eastAsia="나눔명조"/>
          <w:sz w:val="20"/>
          <w:szCs w:val="22"/>
        </w:rPr>
        <w:t>조직</w:t>
      </w:r>
      <w:r w:rsidRPr="00B61948" w:rsidR="007C6025">
        <w:rPr>
          <w:rFonts w:hint="eastAsia" w:eastAsia="나눔명조"/>
          <w:sz w:val="20"/>
          <w:szCs w:val="22"/>
        </w:rPr>
        <w:t xml:space="preserve"> </w:t>
      </w:r>
      <w:r w:rsidRPr="00B61948" w:rsidR="007C6025">
        <w:rPr>
          <w:rFonts w:hint="eastAsia" w:eastAsia="나눔명조"/>
          <w:sz w:val="20"/>
          <w:szCs w:val="22"/>
        </w:rPr>
        <w:t>내</w:t>
      </w:r>
      <w:r w:rsidRPr="00B61948" w:rsidR="007C6025">
        <w:rPr>
          <w:rFonts w:hint="eastAsia" w:eastAsia="나눔명조"/>
          <w:sz w:val="20"/>
          <w:szCs w:val="22"/>
        </w:rPr>
        <w:t xml:space="preserve"> </w:t>
      </w:r>
      <w:r w:rsidRPr="00B61948" w:rsidR="007C6025">
        <w:rPr>
          <w:rFonts w:hint="eastAsia" w:eastAsia="나눔명조"/>
          <w:sz w:val="20"/>
          <w:szCs w:val="22"/>
        </w:rPr>
        <w:t>다른</w:t>
      </w:r>
      <w:r w:rsidRPr="00B61948" w:rsidR="007C6025">
        <w:rPr>
          <w:rFonts w:hint="eastAsia" w:eastAsia="나눔명조"/>
          <w:sz w:val="20"/>
          <w:szCs w:val="22"/>
        </w:rPr>
        <w:t xml:space="preserve"> </w:t>
      </w:r>
      <w:r w:rsidRPr="00B61948" w:rsidR="007C6025">
        <w:rPr>
          <w:rFonts w:hint="eastAsia" w:eastAsia="나눔명조"/>
          <w:sz w:val="20"/>
          <w:szCs w:val="22"/>
        </w:rPr>
        <w:t>요인들을</w:t>
      </w:r>
      <w:r w:rsidRPr="00B61948" w:rsidR="007C6025">
        <w:rPr>
          <w:rFonts w:hint="eastAsia" w:eastAsia="나눔명조"/>
          <w:sz w:val="20"/>
          <w:szCs w:val="22"/>
        </w:rPr>
        <w:t xml:space="preserve"> </w:t>
      </w:r>
      <w:r w:rsidRPr="00B61948" w:rsidR="007C6025">
        <w:rPr>
          <w:rFonts w:hint="eastAsia" w:eastAsia="나눔명조"/>
          <w:sz w:val="20"/>
          <w:szCs w:val="22"/>
        </w:rPr>
        <w:t>통제하였을</w:t>
      </w:r>
      <w:r w:rsidRPr="00B61948" w:rsidR="007C6025">
        <w:rPr>
          <w:rFonts w:hint="eastAsia" w:eastAsia="나눔명조"/>
          <w:sz w:val="20"/>
          <w:szCs w:val="22"/>
        </w:rPr>
        <w:t xml:space="preserve"> </w:t>
      </w:r>
      <w:r w:rsidRPr="00B61948" w:rsidR="007C6025">
        <w:rPr>
          <w:rFonts w:hint="eastAsia" w:eastAsia="나눔명조"/>
          <w:sz w:val="20"/>
          <w:szCs w:val="22"/>
        </w:rPr>
        <w:t>때</w:t>
      </w:r>
      <w:r w:rsidRPr="00B61948" w:rsidR="007C6025">
        <w:rPr>
          <w:rFonts w:hint="eastAsia" w:eastAsia="나눔명조"/>
          <w:sz w:val="20"/>
          <w:szCs w:val="22"/>
        </w:rPr>
        <w:t xml:space="preserve"> </w:t>
      </w:r>
      <w:r w:rsidRPr="00B61948" w:rsidR="007C6025">
        <w:rPr>
          <w:rFonts w:hint="eastAsia" w:eastAsia="나눔명조"/>
          <w:sz w:val="20"/>
          <w:szCs w:val="22"/>
        </w:rPr>
        <w:t>거래적</w:t>
      </w:r>
      <w:r w:rsidRPr="00B61948" w:rsidR="007C6025">
        <w:rPr>
          <w:rFonts w:hint="eastAsia" w:eastAsia="나눔명조"/>
          <w:sz w:val="20"/>
          <w:szCs w:val="22"/>
        </w:rPr>
        <w:t xml:space="preserve"> </w:t>
      </w:r>
      <w:r w:rsidRPr="00B61948" w:rsidR="007C6025">
        <w:rPr>
          <w:rFonts w:hint="eastAsia" w:eastAsia="나눔명조"/>
          <w:sz w:val="20"/>
          <w:szCs w:val="22"/>
        </w:rPr>
        <w:t>리더십은</w:t>
      </w:r>
      <w:r w:rsidRPr="00B61948" w:rsidR="007C6025">
        <w:rPr>
          <w:rFonts w:hint="eastAsia" w:eastAsia="나눔명조"/>
          <w:sz w:val="20"/>
          <w:szCs w:val="22"/>
        </w:rPr>
        <w:t xml:space="preserve"> </w:t>
      </w:r>
      <w:r w:rsidRPr="00B61948" w:rsidR="007C6025">
        <w:rPr>
          <w:rFonts w:hint="eastAsia" w:eastAsia="나눔명조"/>
          <w:sz w:val="20"/>
          <w:szCs w:val="22"/>
        </w:rPr>
        <w:t>공공봉사동기</w:t>
      </w:r>
      <w:r w:rsidRPr="00B61948" w:rsidR="007C6025">
        <w:rPr>
          <w:rFonts w:hint="eastAsia" w:eastAsia="나눔명조"/>
          <w:sz w:val="20"/>
          <w:szCs w:val="22"/>
        </w:rPr>
        <w:t xml:space="preserve"> </w:t>
      </w:r>
      <w:r w:rsidRPr="00B61948" w:rsidR="007C6025">
        <w:rPr>
          <w:rFonts w:hint="eastAsia" w:eastAsia="나눔명조"/>
          <w:sz w:val="20"/>
          <w:szCs w:val="22"/>
        </w:rPr>
        <w:t>수준에</w:t>
      </w:r>
      <w:r w:rsidRPr="00B61948" w:rsidR="007C6025">
        <w:rPr>
          <w:rFonts w:hint="eastAsia" w:eastAsia="나눔명조"/>
          <w:sz w:val="20"/>
          <w:szCs w:val="22"/>
        </w:rPr>
        <w:t xml:space="preserve"> </w:t>
      </w:r>
      <w:r w:rsidRPr="00B61948" w:rsidR="007C6025">
        <w:rPr>
          <w:rFonts w:hint="eastAsia" w:eastAsia="나눔명조"/>
          <w:sz w:val="20"/>
          <w:szCs w:val="22"/>
        </w:rPr>
        <w:t>통계적으로</w:t>
      </w:r>
      <w:r w:rsidRPr="00B61948" w:rsidR="007C6025">
        <w:rPr>
          <w:rFonts w:hint="eastAsia" w:eastAsia="나눔명조"/>
          <w:sz w:val="20"/>
          <w:szCs w:val="22"/>
        </w:rPr>
        <w:t xml:space="preserve"> </w:t>
      </w:r>
      <w:r w:rsidRPr="00B61948" w:rsidR="007C6025">
        <w:rPr>
          <w:rFonts w:hint="eastAsia" w:eastAsia="나눔명조"/>
          <w:sz w:val="20"/>
          <w:szCs w:val="22"/>
        </w:rPr>
        <w:t>유의미한</w:t>
      </w:r>
      <w:r w:rsidRPr="00B61948" w:rsidR="007C6025">
        <w:rPr>
          <w:rFonts w:hint="eastAsia" w:eastAsia="나눔명조"/>
          <w:sz w:val="20"/>
          <w:szCs w:val="22"/>
        </w:rPr>
        <w:t xml:space="preserve"> </w:t>
      </w:r>
      <w:r w:rsidRPr="00B61948" w:rsidR="007C6025">
        <w:rPr>
          <w:rFonts w:hint="eastAsia" w:eastAsia="나눔명조"/>
          <w:sz w:val="20"/>
          <w:szCs w:val="22"/>
        </w:rPr>
        <w:t>영향을</w:t>
      </w:r>
      <w:r w:rsidRPr="00B61948" w:rsidR="007C6025">
        <w:rPr>
          <w:rFonts w:hint="eastAsia" w:eastAsia="나눔명조"/>
          <w:sz w:val="20"/>
          <w:szCs w:val="22"/>
        </w:rPr>
        <w:t xml:space="preserve"> </w:t>
      </w:r>
      <w:r w:rsidRPr="00B61948" w:rsidR="007C6025">
        <w:rPr>
          <w:rFonts w:hint="eastAsia" w:eastAsia="나눔명조"/>
          <w:sz w:val="20"/>
          <w:szCs w:val="22"/>
        </w:rPr>
        <w:t>미치지</w:t>
      </w:r>
      <w:r w:rsidRPr="00B61948" w:rsidR="007C6025">
        <w:rPr>
          <w:rFonts w:hint="eastAsia" w:eastAsia="나눔명조"/>
          <w:sz w:val="20"/>
          <w:szCs w:val="22"/>
        </w:rPr>
        <w:t xml:space="preserve"> </w:t>
      </w:r>
      <w:r w:rsidRPr="00B61948" w:rsidR="007C6025">
        <w:rPr>
          <w:rFonts w:hint="eastAsia" w:eastAsia="나눔명조"/>
          <w:sz w:val="20"/>
          <w:szCs w:val="22"/>
        </w:rPr>
        <w:t>않는</w:t>
      </w:r>
      <w:r w:rsidRPr="00B61948" w:rsidR="007C6025">
        <w:rPr>
          <w:rFonts w:hint="eastAsia" w:eastAsia="나눔명조"/>
          <w:sz w:val="20"/>
          <w:szCs w:val="22"/>
        </w:rPr>
        <w:t xml:space="preserve"> </w:t>
      </w:r>
      <w:r w:rsidRPr="00B61948" w:rsidR="007C6025">
        <w:rPr>
          <w:rFonts w:hint="eastAsia" w:eastAsia="나눔명조"/>
          <w:sz w:val="20"/>
          <w:szCs w:val="22"/>
        </w:rPr>
        <w:t>것으로</w:t>
      </w:r>
      <w:r w:rsidRPr="00B61948" w:rsidR="007C6025">
        <w:rPr>
          <w:rFonts w:hint="eastAsia" w:eastAsia="나눔명조"/>
          <w:sz w:val="20"/>
          <w:szCs w:val="22"/>
        </w:rPr>
        <w:t xml:space="preserve"> </w:t>
      </w:r>
      <w:r w:rsidRPr="00B61948" w:rsidR="007C6025">
        <w:rPr>
          <w:rFonts w:hint="eastAsia" w:eastAsia="나눔명조"/>
          <w:sz w:val="20"/>
          <w:szCs w:val="22"/>
        </w:rPr>
        <w:t>나타났다</w:t>
      </w:r>
      <w:r w:rsidRPr="00B61948" w:rsidR="007C6025">
        <w:rPr>
          <w:rFonts w:hint="eastAsia" w:eastAsia="나눔명조"/>
          <w:sz w:val="20"/>
          <w:szCs w:val="22"/>
        </w:rPr>
        <w:t>.</w:t>
      </w:r>
      <w:r w:rsidRPr="00B61948" w:rsidR="007C6025">
        <w:rPr>
          <w:rFonts w:eastAsia="나눔명조"/>
          <w:sz w:val="20"/>
          <w:szCs w:val="22"/>
        </w:rPr>
        <w:t xml:space="preserve"> </w:t>
      </w:r>
      <w:r w:rsidRPr="00B61948" w:rsidR="007C6025">
        <w:rPr>
          <w:rFonts w:hint="eastAsia" w:eastAsia="나눔명조"/>
          <w:sz w:val="20"/>
          <w:szCs w:val="22"/>
        </w:rPr>
        <w:t>한편</w:t>
      </w:r>
      <w:r w:rsidRPr="00B61948" w:rsidR="007C6025">
        <w:rPr>
          <w:rFonts w:hint="eastAsia" w:eastAsia="나눔명조"/>
          <w:sz w:val="20"/>
          <w:szCs w:val="22"/>
        </w:rPr>
        <w:t>,</w:t>
      </w:r>
      <w:r w:rsidRPr="00B61948" w:rsidR="007C6025">
        <w:rPr>
          <w:rFonts w:eastAsia="나눔명조"/>
          <w:sz w:val="20"/>
          <w:szCs w:val="22"/>
        </w:rPr>
        <w:t xml:space="preserve"> &lt;</w:t>
      </w:r>
      <w:r w:rsidRPr="00B61948" w:rsidR="007C6025">
        <w:rPr>
          <w:rFonts w:hint="eastAsia" w:eastAsia="나눔명조"/>
          <w:sz w:val="20"/>
          <w:szCs w:val="22"/>
        </w:rPr>
        <w:t>모델</w:t>
      </w:r>
      <w:r w:rsidRPr="00B61948" w:rsidR="007C6025">
        <w:rPr>
          <w:rFonts w:hint="eastAsia" w:eastAsia="나눔명조"/>
          <w:sz w:val="20"/>
          <w:szCs w:val="22"/>
        </w:rPr>
        <w:t xml:space="preserve"> </w:t>
      </w:r>
      <w:r w:rsidRPr="00B61948" w:rsidR="007C6025">
        <w:rPr>
          <w:rFonts w:eastAsia="나눔명조"/>
          <w:sz w:val="20"/>
          <w:szCs w:val="22"/>
        </w:rPr>
        <w:t>2&gt;</w:t>
      </w:r>
      <w:r w:rsidRPr="00B61948" w:rsidR="007C6025">
        <w:rPr>
          <w:rFonts w:hint="eastAsia" w:eastAsia="나눔명조"/>
          <w:sz w:val="20"/>
          <w:szCs w:val="22"/>
        </w:rPr>
        <w:t>는</w:t>
      </w:r>
      <w:r w:rsidRPr="00B61948" w:rsidR="007C6025">
        <w:rPr>
          <w:rFonts w:hint="eastAsia" w:eastAsia="나눔명조"/>
          <w:sz w:val="20"/>
          <w:szCs w:val="22"/>
        </w:rPr>
        <w:t xml:space="preserve"> </w:t>
      </w:r>
      <w:r w:rsidRPr="00B61948" w:rsidR="00850C91">
        <w:rPr>
          <w:rFonts w:hint="eastAsia" w:eastAsia="나눔명조"/>
          <w:sz w:val="20"/>
          <w:szCs w:val="22"/>
        </w:rPr>
        <w:t>두</w:t>
      </w:r>
      <w:r w:rsidRPr="00B61948" w:rsidR="00850C91">
        <w:rPr>
          <w:rFonts w:hint="eastAsia" w:eastAsia="나눔명조"/>
          <w:sz w:val="20"/>
          <w:szCs w:val="22"/>
        </w:rPr>
        <w:t xml:space="preserve"> </w:t>
      </w:r>
      <w:r w:rsidRPr="00B61948" w:rsidR="00850C91">
        <w:rPr>
          <w:rFonts w:hint="eastAsia" w:eastAsia="나눔명조"/>
          <w:sz w:val="20"/>
          <w:szCs w:val="22"/>
        </w:rPr>
        <w:t>번째</w:t>
      </w:r>
      <w:r w:rsidRPr="00B61948" w:rsidR="00850C91">
        <w:rPr>
          <w:rFonts w:hint="eastAsia" w:eastAsia="나눔명조"/>
          <w:sz w:val="20"/>
          <w:szCs w:val="22"/>
        </w:rPr>
        <w:t xml:space="preserve"> </w:t>
      </w:r>
      <w:r w:rsidRPr="00B61948" w:rsidR="00850C91">
        <w:rPr>
          <w:rFonts w:hint="eastAsia" w:eastAsia="나눔명조"/>
          <w:sz w:val="20"/>
          <w:szCs w:val="22"/>
        </w:rPr>
        <w:t>가설에서</w:t>
      </w:r>
      <w:r w:rsidRPr="00B61948" w:rsidR="00850C91">
        <w:rPr>
          <w:rFonts w:hint="eastAsia" w:eastAsia="나눔명조"/>
          <w:sz w:val="20"/>
          <w:szCs w:val="22"/>
        </w:rPr>
        <w:t xml:space="preserve"> </w:t>
      </w:r>
      <w:r w:rsidRPr="00B61948" w:rsidR="00850C91">
        <w:rPr>
          <w:rFonts w:hint="eastAsia" w:eastAsia="나눔명조"/>
          <w:sz w:val="20"/>
          <w:szCs w:val="22"/>
        </w:rPr>
        <w:t>기대한</w:t>
      </w:r>
      <w:r w:rsidRPr="00B61948" w:rsidR="00850C91">
        <w:rPr>
          <w:rFonts w:hint="eastAsia" w:eastAsia="나눔명조"/>
          <w:sz w:val="20"/>
          <w:szCs w:val="22"/>
        </w:rPr>
        <w:t xml:space="preserve"> </w:t>
      </w:r>
      <w:r w:rsidRPr="00B61948" w:rsidR="00850C91">
        <w:rPr>
          <w:rFonts w:hint="eastAsia" w:eastAsia="나눔명조"/>
          <w:sz w:val="20"/>
          <w:szCs w:val="22"/>
        </w:rPr>
        <w:t>바와</w:t>
      </w:r>
      <w:r w:rsidRPr="00B61948" w:rsidR="00850C91">
        <w:rPr>
          <w:rFonts w:hint="eastAsia" w:eastAsia="나눔명조"/>
          <w:sz w:val="20"/>
          <w:szCs w:val="22"/>
        </w:rPr>
        <w:t xml:space="preserve"> </w:t>
      </w:r>
      <w:r w:rsidRPr="00B61948" w:rsidR="00850C91">
        <w:rPr>
          <w:rFonts w:hint="eastAsia" w:eastAsia="나눔명조"/>
          <w:sz w:val="20"/>
          <w:szCs w:val="22"/>
        </w:rPr>
        <w:t>같이</w:t>
      </w:r>
      <w:r w:rsidRPr="00B61948" w:rsidR="00850C91">
        <w:rPr>
          <w:rFonts w:hint="eastAsia" w:eastAsia="나눔명조"/>
          <w:sz w:val="20"/>
          <w:szCs w:val="22"/>
        </w:rPr>
        <w:t xml:space="preserve"> </w:t>
      </w:r>
      <w:r w:rsidRPr="00B61948" w:rsidR="00850C91">
        <w:rPr>
          <w:rFonts w:hint="eastAsia" w:eastAsia="나눔명조"/>
          <w:sz w:val="20"/>
          <w:szCs w:val="22"/>
        </w:rPr>
        <w:t>변혁적</w:t>
      </w:r>
      <w:r w:rsidRPr="00B61948" w:rsidR="00850C91">
        <w:rPr>
          <w:rFonts w:hint="eastAsia" w:eastAsia="나눔명조"/>
          <w:sz w:val="20"/>
          <w:szCs w:val="22"/>
        </w:rPr>
        <w:t xml:space="preserve"> </w:t>
      </w:r>
      <w:r w:rsidRPr="00B61948" w:rsidR="00850C91">
        <w:rPr>
          <w:rFonts w:hint="eastAsia" w:eastAsia="나눔명조"/>
          <w:sz w:val="20"/>
          <w:szCs w:val="22"/>
        </w:rPr>
        <w:t>리더십이</w:t>
      </w:r>
      <w:r w:rsidRPr="00B61948" w:rsidR="00850C91">
        <w:rPr>
          <w:rFonts w:hint="eastAsia" w:eastAsia="나눔명조"/>
          <w:sz w:val="20"/>
          <w:szCs w:val="22"/>
        </w:rPr>
        <w:t xml:space="preserve"> </w:t>
      </w:r>
      <w:r w:rsidRPr="00B61948" w:rsidR="00850C91">
        <w:rPr>
          <w:rFonts w:hint="eastAsia" w:eastAsia="나눔명조"/>
          <w:sz w:val="20"/>
          <w:szCs w:val="22"/>
        </w:rPr>
        <w:t>공공봉사동기에</w:t>
      </w:r>
      <w:r w:rsidRPr="00B61948" w:rsidR="00850C91">
        <w:rPr>
          <w:rFonts w:hint="eastAsia" w:eastAsia="나눔명조"/>
          <w:sz w:val="20"/>
          <w:szCs w:val="22"/>
        </w:rPr>
        <w:t xml:space="preserve"> </w:t>
      </w:r>
      <w:r w:rsidRPr="00B61948" w:rsidR="00850C91">
        <w:rPr>
          <w:rFonts w:hint="eastAsia" w:eastAsia="나눔명조"/>
          <w:sz w:val="20"/>
          <w:szCs w:val="22"/>
        </w:rPr>
        <w:t>긍정적</w:t>
      </w:r>
      <w:r w:rsidRPr="00B61948" w:rsidR="00850C91">
        <w:rPr>
          <w:rFonts w:hint="eastAsia" w:eastAsia="나눔명조"/>
          <w:sz w:val="20"/>
          <w:szCs w:val="22"/>
        </w:rPr>
        <w:t xml:space="preserve"> </w:t>
      </w:r>
      <w:r w:rsidRPr="00B61948" w:rsidR="00850C91">
        <w:rPr>
          <w:rFonts w:hint="eastAsia" w:eastAsia="나눔명조"/>
          <w:sz w:val="20"/>
          <w:szCs w:val="22"/>
        </w:rPr>
        <w:t>영향을</w:t>
      </w:r>
      <w:r w:rsidRPr="00B61948" w:rsidR="00850C91">
        <w:rPr>
          <w:rFonts w:hint="eastAsia" w:eastAsia="나눔명조"/>
          <w:sz w:val="20"/>
          <w:szCs w:val="22"/>
        </w:rPr>
        <w:t xml:space="preserve"> </w:t>
      </w:r>
      <w:r w:rsidRPr="00B61948" w:rsidR="00850C91">
        <w:rPr>
          <w:rFonts w:hint="eastAsia" w:eastAsia="나눔명조"/>
          <w:sz w:val="20"/>
          <w:szCs w:val="22"/>
        </w:rPr>
        <w:t>미친다는</w:t>
      </w:r>
      <w:r w:rsidRPr="00B61948" w:rsidR="00850C91">
        <w:rPr>
          <w:rFonts w:hint="eastAsia" w:eastAsia="나눔명조"/>
          <w:sz w:val="20"/>
          <w:szCs w:val="22"/>
        </w:rPr>
        <w:t xml:space="preserve"> </w:t>
      </w:r>
      <w:r w:rsidRPr="00B61948" w:rsidR="00850C91">
        <w:rPr>
          <w:rFonts w:hint="eastAsia" w:eastAsia="나눔명조"/>
          <w:sz w:val="20"/>
          <w:szCs w:val="22"/>
        </w:rPr>
        <w:t>주장에</w:t>
      </w:r>
      <w:r w:rsidRPr="00B61948" w:rsidR="00850C91">
        <w:rPr>
          <w:rFonts w:hint="eastAsia" w:eastAsia="나눔명조"/>
          <w:sz w:val="20"/>
          <w:szCs w:val="22"/>
        </w:rPr>
        <w:t xml:space="preserve"> </w:t>
      </w:r>
      <w:r w:rsidRPr="00B61948" w:rsidR="00850C91">
        <w:rPr>
          <w:rFonts w:hint="eastAsia" w:eastAsia="나눔명조"/>
          <w:sz w:val="20"/>
          <w:szCs w:val="22"/>
        </w:rPr>
        <w:t>대해</w:t>
      </w:r>
      <w:r w:rsidRPr="00B61948" w:rsidR="00850C91">
        <w:rPr>
          <w:rFonts w:hint="eastAsia" w:eastAsia="나눔명조"/>
          <w:sz w:val="20"/>
          <w:szCs w:val="22"/>
        </w:rPr>
        <w:t xml:space="preserve"> </w:t>
      </w:r>
      <w:r w:rsidRPr="00B61948" w:rsidR="00850C91">
        <w:rPr>
          <w:rFonts w:hint="eastAsia" w:eastAsia="나눔명조"/>
          <w:sz w:val="20"/>
          <w:szCs w:val="22"/>
        </w:rPr>
        <w:t>경험적으로</w:t>
      </w:r>
      <w:r w:rsidRPr="00B61948" w:rsidR="00850C91">
        <w:rPr>
          <w:rFonts w:hint="eastAsia" w:eastAsia="나눔명조"/>
          <w:sz w:val="20"/>
          <w:szCs w:val="22"/>
        </w:rPr>
        <w:t xml:space="preserve"> </w:t>
      </w:r>
      <w:r w:rsidRPr="00B61948" w:rsidR="00850C91">
        <w:rPr>
          <w:rFonts w:hint="eastAsia" w:eastAsia="나눔명조"/>
          <w:sz w:val="20"/>
          <w:szCs w:val="22"/>
        </w:rPr>
        <w:t>지지하는</w:t>
      </w:r>
      <w:r w:rsidRPr="00B61948" w:rsidR="00850C91">
        <w:rPr>
          <w:rFonts w:hint="eastAsia" w:eastAsia="나눔명조"/>
          <w:sz w:val="20"/>
          <w:szCs w:val="22"/>
        </w:rPr>
        <w:t xml:space="preserve"> </w:t>
      </w:r>
      <w:r w:rsidRPr="00B61948" w:rsidR="00850C91">
        <w:rPr>
          <w:rFonts w:hint="eastAsia" w:eastAsia="나눔명조"/>
          <w:sz w:val="20"/>
          <w:szCs w:val="22"/>
        </w:rPr>
        <w:t>결과를</w:t>
      </w:r>
      <w:r w:rsidRPr="00B61948" w:rsidR="00850C91">
        <w:rPr>
          <w:rFonts w:hint="eastAsia" w:eastAsia="나눔명조"/>
          <w:sz w:val="20"/>
          <w:szCs w:val="22"/>
        </w:rPr>
        <w:t xml:space="preserve"> </w:t>
      </w:r>
      <w:r w:rsidRPr="00B61948" w:rsidR="00850C91">
        <w:rPr>
          <w:rFonts w:hint="eastAsia" w:eastAsia="나눔명조"/>
          <w:sz w:val="20"/>
          <w:szCs w:val="22"/>
        </w:rPr>
        <w:t>제시하고</w:t>
      </w:r>
      <w:r w:rsidRPr="00B61948" w:rsidR="00850C91">
        <w:rPr>
          <w:rFonts w:hint="eastAsia" w:eastAsia="나눔명조"/>
          <w:sz w:val="20"/>
          <w:szCs w:val="22"/>
        </w:rPr>
        <w:t xml:space="preserve"> </w:t>
      </w:r>
      <w:r w:rsidRPr="00B61948" w:rsidR="00850C91">
        <w:rPr>
          <w:rFonts w:hint="eastAsia" w:eastAsia="나눔명조"/>
          <w:sz w:val="20"/>
          <w:szCs w:val="22"/>
        </w:rPr>
        <w:t>있다</w:t>
      </w:r>
      <w:r w:rsidRPr="00B61948" w:rsidR="00850C91">
        <w:rPr>
          <w:rFonts w:hint="eastAsia" w:eastAsia="나눔명조"/>
          <w:sz w:val="20"/>
          <w:szCs w:val="22"/>
        </w:rPr>
        <w:t>.</w:t>
      </w:r>
      <w:r w:rsidRPr="00B61948" w:rsidR="00850C91">
        <w:rPr>
          <w:rFonts w:eastAsia="나눔명조"/>
          <w:sz w:val="20"/>
          <w:szCs w:val="22"/>
        </w:rPr>
        <w:t xml:space="preserve"> &lt;</w:t>
      </w:r>
      <w:r w:rsidRPr="00B61948" w:rsidR="00850C91">
        <w:rPr>
          <w:rFonts w:hint="eastAsia" w:eastAsia="나눔명조"/>
          <w:sz w:val="20"/>
          <w:szCs w:val="22"/>
        </w:rPr>
        <w:t>모델</w:t>
      </w:r>
      <w:r w:rsidRPr="00B61948" w:rsidR="00850C91">
        <w:rPr>
          <w:rFonts w:hint="eastAsia" w:eastAsia="나눔명조"/>
          <w:sz w:val="20"/>
          <w:szCs w:val="22"/>
        </w:rPr>
        <w:t xml:space="preserve"> </w:t>
      </w:r>
      <w:r w:rsidRPr="00B61948" w:rsidR="00850C91">
        <w:rPr>
          <w:rFonts w:eastAsia="나눔명조"/>
          <w:sz w:val="20"/>
          <w:szCs w:val="22"/>
        </w:rPr>
        <w:t>3&gt;</w:t>
      </w:r>
      <w:r w:rsidRPr="00B61948" w:rsidR="00850C91">
        <w:rPr>
          <w:rFonts w:hint="eastAsia" w:eastAsia="나눔명조"/>
          <w:sz w:val="20"/>
          <w:szCs w:val="22"/>
        </w:rPr>
        <w:t>은</w:t>
      </w:r>
      <w:r w:rsidRPr="00B61948" w:rsidR="00850C91">
        <w:rPr>
          <w:rFonts w:hint="eastAsia" w:eastAsia="나눔명조"/>
          <w:sz w:val="20"/>
          <w:szCs w:val="22"/>
        </w:rPr>
        <w:t xml:space="preserve"> </w:t>
      </w:r>
      <w:r w:rsidRPr="00B61948" w:rsidR="00850C91">
        <w:rPr>
          <w:rFonts w:hint="eastAsia" w:eastAsia="나눔명조"/>
          <w:sz w:val="20"/>
          <w:szCs w:val="22"/>
        </w:rPr>
        <w:t>한</w:t>
      </w:r>
      <w:r w:rsidRPr="00B61948" w:rsidR="00850C91">
        <w:rPr>
          <w:rFonts w:hint="eastAsia" w:eastAsia="나눔명조"/>
          <w:sz w:val="20"/>
          <w:szCs w:val="22"/>
        </w:rPr>
        <w:t xml:space="preserve"> </w:t>
      </w:r>
      <w:r w:rsidRPr="00B61948" w:rsidR="00850C91">
        <w:rPr>
          <w:rFonts w:hint="eastAsia" w:eastAsia="나눔명조"/>
          <w:sz w:val="20"/>
          <w:szCs w:val="22"/>
        </w:rPr>
        <w:t>조직</w:t>
      </w:r>
      <w:r w:rsidRPr="00B61948" w:rsidR="00850C91">
        <w:rPr>
          <w:rFonts w:hint="eastAsia" w:eastAsia="나눔명조"/>
          <w:sz w:val="20"/>
          <w:szCs w:val="22"/>
        </w:rPr>
        <w:t xml:space="preserve"> </w:t>
      </w:r>
      <w:r w:rsidRPr="00B61948" w:rsidR="00850C91">
        <w:rPr>
          <w:rFonts w:hint="eastAsia" w:eastAsia="나눔명조"/>
          <w:sz w:val="20"/>
          <w:szCs w:val="22"/>
        </w:rPr>
        <w:t>내에</w:t>
      </w:r>
      <w:r w:rsidRPr="00B61948" w:rsidR="00850C91">
        <w:rPr>
          <w:rFonts w:hint="eastAsia" w:eastAsia="나눔명조"/>
          <w:sz w:val="20"/>
          <w:szCs w:val="22"/>
        </w:rPr>
        <w:t xml:space="preserve"> </w:t>
      </w:r>
      <w:r w:rsidRPr="00B61948" w:rsidR="00E75810">
        <w:rPr>
          <w:rFonts w:hint="eastAsia" w:eastAsia="나눔명조"/>
          <w:sz w:val="20"/>
          <w:szCs w:val="22"/>
        </w:rPr>
        <w:t>거래적</w:t>
      </w:r>
      <w:r w:rsidRPr="00B61948" w:rsidR="00E75810">
        <w:rPr>
          <w:rFonts w:hint="eastAsia" w:eastAsia="나눔명조"/>
          <w:sz w:val="20"/>
          <w:szCs w:val="22"/>
        </w:rPr>
        <w:t xml:space="preserve"> </w:t>
      </w:r>
      <w:r w:rsidRPr="00B61948" w:rsidR="00E75810">
        <w:rPr>
          <w:rFonts w:hint="eastAsia" w:eastAsia="나눔명조"/>
          <w:sz w:val="20"/>
          <w:szCs w:val="22"/>
        </w:rPr>
        <w:t>리더십과</w:t>
      </w:r>
      <w:r w:rsidRPr="00B61948" w:rsidR="00E75810">
        <w:rPr>
          <w:rFonts w:hint="eastAsia" w:eastAsia="나눔명조"/>
          <w:sz w:val="20"/>
          <w:szCs w:val="22"/>
        </w:rPr>
        <w:t xml:space="preserve"> </w:t>
      </w:r>
      <w:r w:rsidRPr="00B61948" w:rsidR="00E75810">
        <w:rPr>
          <w:rFonts w:hint="eastAsia" w:eastAsia="나눔명조"/>
          <w:sz w:val="20"/>
          <w:szCs w:val="22"/>
        </w:rPr>
        <w:t>변혁적</w:t>
      </w:r>
      <w:r w:rsidRPr="00B61948" w:rsidR="00E75810">
        <w:rPr>
          <w:rFonts w:hint="eastAsia" w:eastAsia="나눔명조"/>
          <w:sz w:val="20"/>
          <w:szCs w:val="22"/>
        </w:rPr>
        <w:t xml:space="preserve"> </w:t>
      </w:r>
      <w:r w:rsidRPr="00B61948" w:rsidR="00E75810">
        <w:rPr>
          <w:rFonts w:hint="eastAsia" w:eastAsia="나눔명조"/>
          <w:sz w:val="20"/>
          <w:szCs w:val="22"/>
        </w:rPr>
        <w:t>리더십이</w:t>
      </w:r>
      <w:r w:rsidRPr="00B61948" w:rsidR="00E75810">
        <w:rPr>
          <w:rFonts w:hint="eastAsia" w:eastAsia="나눔명조"/>
          <w:sz w:val="20"/>
          <w:szCs w:val="22"/>
        </w:rPr>
        <w:t xml:space="preserve"> </w:t>
      </w:r>
      <w:r w:rsidRPr="00B61948" w:rsidR="00E75810">
        <w:rPr>
          <w:rFonts w:hint="eastAsia" w:eastAsia="나눔명조"/>
          <w:sz w:val="20"/>
          <w:szCs w:val="22"/>
        </w:rPr>
        <w:t>공존할</w:t>
      </w:r>
      <w:r w:rsidRPr="00B61948" w:rsidR="00E75810">
        <w:rPr>
          <w:rFonts w:hint="eastAsia" w:eastAsia="나눔명조"/>
          <w:sz w:val="20"/>
          <w:szCs w:val="22"/>
        </w:rPr>
        <w:t xml:space="preserve"> </w:t>
      </w:r>
      <w:r w:rsidRPr="00B61948" w:rsidR="00E75810">
        <w:rPr>
          <w:rFonts w:hint="eastAsia" w:eastAsia="나눔명조"/>
          <w:sz w:val="20"/>
          <w:szCs w:val="22"/>
        </w:rPr>
        <w:t>때</w:t>
      </w:r>
      <w:r w:rsidRPr="00B61948" w:rsidR="00E75810">
        <w:rPr>
          <w:rFonts w:hint="eastAsia" w:eastAsia="나눔명조"/>
          <w:sz w:val="20"/>
          <w:szCs w:val="22"/>
        </w:rPr>
        <w:t>,</w:t>
      </w:r>
      <w:r w:rsidRPr="00B61948" w:rsidR="00E75810">
        <w:rPr>
          <w:rFonts w:eastAsia="나눔명조"/>
          <w:sz w:val="20"/>
          <w:szCs w:val="22"/>
        </w:rPr>
        <w:t xml:space="preserve"> </w:t>
      </w:r>
      <w:r w:rsidRPr="00B61948" w:rsidR="00E75810">
        <w:rPr>
          <w:rFonts w:hint="eastAsia" w:eastAsia="나눔명조"/>
          <w:sz w:val="20"/>
          <w:szCs w:val="22"/>
        </w:rPr>
        <w:t>각</w:t>
      </w:r>
      <w:r w:rsidRPr="00B61948" w:rsidR="00E75810">
        <w:rPr>
          <w:rFonts w:hint="eastAsia" w:eastAsia="나눔명조"/>
          <w:sz w:val="20"/>
          <w:szCs w:val="22"/>
        </w:rPr>
        <w:t xml:space="preserve"> </w:t>
      </w:r>
      <w:r w:rsidRPr="00B61948" w:rsidR="00E75810">
        <w:rPr>
          <w:rFonts w:hint="eastAsia" w:eastAsia="나눔명조"/>
          <w:sz w:val="20"/>
          <w:szCs w:val="22"/>
        </w:rPr>
        <w:t>리더십</w:t>
      </w:r>
      <w:r w:rsidRPr="00B61948" w:rsidR="00E75810">
        <w:rPr>
          <w:rFonts w:hint="eastAsia" w:eastAsia="나눔명조"/>
          <w:sz w:val="20"/>
          <w:szCs w:val="22"/>
        </w:rPr>
        <w:t xml:space="preserve"> </w:t>
      </w:r>
      <w:r w:rsidRPr="00B61948" w:rsidR="00E75810">
        <w:rPr>
          <w:rFonts w:hint="eastAsia" w:eastAsia="나눔명조"/>
          <w:sz w:val="20"/>
          <w:szCs w:val="22"/>
        </w:rPr>
        <w:t>유형이</w:t>
      </w:r>
      <w:r w:rsidRPr="00B61948" w:rsidR="00E75810">
        <w:rPr>
          <w:rFonts w:hint="eastAsia" w:eastAsia="나눔명조"/>
          <w:sz w:val="20"/>
          <w:szCs w:val="22"/>
        </w:rPr>
        <w:t xml:space="preserve"> </w:t>
      </w:r>
      <w:r w:rsidRPr="00B61948" w:rsidR="00E75810">
        <w:rPr>
          <w:rFonts w:hint="eastAsia" w:eastAsia="나눔명조"/>
          <w:sz w:val="20"/>
          <w:szCs w:val="22"/>
        </w:rPr>
        <w:t>독립적으로</w:t>
      </w:r>
      <w:r w:rsidRPr="00B61948" w:rsidR="00E75810">
        <w:rPr>
          <w:rFonts w:hint="eastAsia" w:eastAsia="나눔명조"/>
          <w:sz w:val="20"/>
          <w:szCs w:val="22"/>
        </w:rPr>
        <w:t xml:space="preserve"> </w:t>
      </w:r>
      <w:r w:rsidRPr="00B61948" w:rsidR="00E75810">
        <w:rPr>
          <w:rFonts w:hint="eastAsia" w:eastAsia="나눔명조"/>
          <w:sz w:val="20"/>
          <w:szCs w:val="22"/>
        </w:rPr>
        <w:t>공공봉사동기</w:t>
      </w:r>
      <w:r w:rsidRPr="00B61948" w:rsidR="00C97896">
        <w:rPr>
          <w:rFonts w:hint="eastAsia" w:eastAsia="나눔명조"/>
          <w:sz w:val="20"/>
          <w:szCs w:val="22"/>
        </w:rPr>
        <w:t>의</w:t>
      </w:r>
      <w:r w:rsidRPr="00B61948" w:rsidR="00C97896">
        <w:rPr>
          <w:rFonts w:hint="eastAsia" w:eastAsia="나눔명조"/>
          <w:sz w:val="20"/>
          <w:szCs w:val="22"/>
        </w:rPr>
        <w:t xml:space="preserve"> </w:t>
      </w:r>
      <w:r w:rsidRPr="00B61948" w:rsidR="00C97896">
        <w:rPr>
          <w:rFonts w:hint="eastAsia" w:eastAsia="나눔명조"/>
          <w:sz w:val="20"/>
          <w:szCs w:val="22"/>
        </w:rPr>
        <w:t>긍정적</w:t>
      </w:r>
      <w:r w:rsidRPr="00B61948" w:rsidR="00C97896">
        <w:rPr>
          <w:rFonts w:hint="eastAsia" w:eastAsia="나눔명조"/>
          <w:sz w:val="20"/>
          <w:szCs w:val="22"/>
        </w:rPr>
        <w:t xml:space="preserve"> </w:t>
      </w:r>
      <w:r w:rsidRPr="00B61948" w:rsidR="00C97896">
        <w:rPr>
          <w:rFonts w:hint="eastAsia" w:eastAsia="나눔명조"/>
          <w:sz w:val="20"/>
          <w:szCs w:val="22"/>
        </w:rPr>
        <w:t>응답에</w:t>
      </w:r>
      <w:r w:rsidRPr="00B61948" w:rsidR="00C97896">
        <w:rPr>
          <w:rFonts w:hint="eastAsia" w:eastAsia="나눔명조"/>
          <w:sz w:val="20"/>
          <w:szCs w:val="22"/>
        </w:rPr>
        <w:t xml:space="preserve"> </w:t>
      </w:r>
      <w:r w:rsidRPr="00B61948" w:rsidR="00C97896">
        <w:rPr>
          <w:rFonts w:hint="eastAsia" w:eastAsia="나눔명조"/>
          <w:sz w:val="20"/>
          <w:szCs w:val="22"/>
        </w:rPr>
        <w:t>미치는</w:t>
      </w:r>
      <w:r w:rsidRPr="00B61948" w:rsidR="00C97896">
        <w:rPr>
          <w:rFonts w:hint="eastAsia" w:eastAsia="나눔명조"/>
          <w:sz w:val="20"/>
          <w:szCs w:val="22"/>
        </w:rPr>
        <w:t xml:space="preserve"> </w:t>
      </w:r>
      <w:r w:rsidRPr="00B61948" w:rsidR="00C97896">
        <w:rPr>
          <w:rFonts w:hint="eastAsia" w:eastAsia="나눔명조"/>
          <w:sz w:val="20"/>
          <w:szCs w:val="22"/>
        </w:rPr>
        <w:t>효과를</w:t>
      </w:r>
      <w:r w:rsidRPr="00B61948" w:rsidR="00C97896">
        <w:rPr>
          <w:rFonts w:hint="eastAsia" w:eastAsia="나눔명조"/>
          <w:sz w:val="20"/>
          <w:szCs w:val="22"/>
        </w:rPr>
        <w:t xml:space="preserve"> </w:t>
      </w:r>
      <w:r w:rsidRPr="00B61948" w:rsidR="00C97896">
        <w:rPr>
          <w:rFonts w:hint="eastAsia" w:eastAsia="나눔명조"/>
          <w:sz w:val="20"/>
          <w:szCs w:val="22"/>
        </w:rPr>
        <w:t>나타낸다</w:t>
      </w:r>
      <w:r w:rsidRPr="00B61948" w:rsidR="00C97896">
        <w:rPr>
          <w:rFonts w:hint="eastAsia" w:eastAsia="나눔명조"/>
          <w:sz w:val="20"/>
          <w:szCs w:val="22"/>
        </w:rPr>
        <w:t>.</w:t>
      </w:r>
      <w:r w:rsidRPr="00B61948" w:rsidR="00C97896">
        <w:rPr>
          <w:rFonts w:eastAsia="나눔명조"/>
          <w:sz w:val="20"/>
          <w:szCs w:val="22"/>
        </w:rPr>
        <w:t xml:space="preserve"> &lt;</w:t>
      </w:r>
      <w:r w:rsidRPr="00B61948" w:rsidR="00C97896">
        <w:rPr>
          <w:rFonts w:hint="eastAsia" w:eastAsia="나눔명조"/>
          <w:sz w:val="20"/>
          <w:szCs w:val="22"/>
        </w:rPr>
        <w:t>모델</w:t>
      </w:r>
      <w:r w:rsidRPr="00B61948" w:rsidR="00C97896">
        <w:rPr>
          <w:rFonts w:hint="eastAsia" w:eastAsia="나눔명조"/>
          <w:sz w:val="20"/>
          <w:szCs w:val="22"/>
        </w:rPr>
        <w:t xml:space="preserve"> </w:t>
      </w:r>
      <w:r w:rsidRPr="00B61948" w:rsidR="00C97896">
        <w:rPr>
          <w:rFonts w:eastAsia="나눔명조"/>
          <w:sz w:val="20"/>
          <w:szCs w:val="22"/>
        </w:rPr>
        <w:t>1</w:t>
      </w:r>
      <w:r w:rsidRPr="00B61948" w:rsidR="00C97896">
        <w:rPr>
          <w:rFonts w:hint="eastAsia" w:eastAsia="나눔명조"/>
          <w:sz w:val="20"/>
          <w:szCs w:val="22"/>
        </w:rPr>
        <w:t>&gt;</w:t>
      </w:r>
      <w:r w:rsidRPr="00B61948" w:rsidR="00C97896">
        <w:rPr>
          <w:rFonts w:hint="eastAsia" w:eastAsia="나눔명조"/>
          <w:sz w:val="20"/>
          <w:szCs w:val="22"/>
        </w:rPr>
        <w:t>과</w:t>
      </w:r>
      <w:r w:rsidRPr="00B61948" w:rsidR="00C97896">
        <w:rPr>
          <w:rFonts w:eastAsia="나눔명조"/>
          <w:sz w:val="20"/>
          <w:szCs w:val="22"/>
        </w:rPr>
        <w:t xml:space="preserve"> </w:t>
      </w:r>
      <w:r w:rsidRPr="00B61948" w:rsidR="00C97896">
        <w:rPr>
          <w:rFonts w:hint="eastAsia" w:eastAsia="나눔명조"/>
          <w:sz w:val="20"/>
          <w:szCs w:val="22"/>
        </w:rPr>
        <w:t>비교하여</w:t>
      </w:r>
      <w:r w:rsidRPr="00B61948" w:rsidR="00C97896">
        <w:rPr>
          <w:rFonts w:hint="eastAsia" w:eastAsia="나눔명조"/>
          <w:sz w:val="20"/>
          <w:szCs w:val="22"/>
        </w:rPr>
        <w:t xml:space="preserve"> </w:t>
      </w:r>
      <w:r w:rsidRPr="00B61948" w:rsidR="00C97896">
        <w:rPr>
          <w:rFonts w:hint="eastAsia" w:eastAsia="나눔명조"/>
          <w:sz w:val="20"/>
          <w:szCs w:val="22"/>
        </w:rPr>
        <w:t>볼</w:t>
      </w:r>
      <w:r w:rsidRPr="00B61948" w:rsidR="00C97896">
        <w:rPr>
          <w:rFonts w:hint="eastAsia" w:eastAsia="나눔명조"/>
          <w:sz w:val="20"/>
          <w:szCs w:val="22"/>
        </w:rPr>
        <w:t xml:space="preserve"> </w:t>
      </w:r>
      <w:r w:rsidRPr="00B61948" w:rsidR="00C97896">
        <w:rPr>
          <w:rFonts w:hint="eastAsia" w:eastAsia="나눔명조"/>
          <w:sz w:val="20"/>
          <w:szCs w:val="22"/>
        </w:rPr>
        <w:t>때</w:t>
      </w:r>
      <w:r w:rsidRPr="00B61948" w:rsidR="00C97896">
        <w:rPr>
          <w:rFonts w:hint="eastAsia" w:eastAsia="나눔명조"/>
          <w:sz w:val="20"/>
          <w:szCs w:val="22"/>
        </w:rPr>
        <w:t>,</w:t>
      </w:r>
      <w:r w:rsidRPr="00B61948" w:rsidR="00C97896">
        <w:rPr>
          <w:rFonts w:eastAsia="나눔명조"/>
          <w:sz w:val="20"/>
          <w:szCs w:val="22"/>
        </w:rPr>
        <w:t xml:space="preserve"> </w:t>
      </w:r>
      <w:r w:rsidR="00CD37B0">
        <w:rPr>
          <w:rFonts w:eastAsia="나눔명조"/>
          <w:sz w:val="20"/>
          <w:szCs w:val="22"/>
        </w:rPr>
        <w:t>&lt;</w:t>
      </w:r>
      <w:r w:rsidR="00CD37B0">
        <w:rPr>
          <w:rFonts w:hint="eastAsia" w:eastAsia="나눔명조"/>
          <w:sz w:val="20"/>
          <w:szCs w:val="22"/>
        </w:rPr>
        <w:t>모델</w:t>
      </w:r>
      <w:r w:rsidR="00CD37B0">
        <w:rPr>
          <w:rFonts w:hint="eastAsia" w:eastAsia="나눔명조"/>
          <w:sz w:val="20"/>
          <w:szCs w:val="22"/>
        </w:rPr>
        <w:t xml:space="preserve"> </w:t>
      </w:r>
      <w:r w:rsidR="00CD37B0">
        <w:rPr>
          <w:rFonts w:eastAsia="나눔명조"/>
          <w:sz w:val="20"/>
          <w:szCs w:val="22"/>
        </w:rPr>
        <w:t>3&gt;</w:t>
      </w:r>
      <w:r w:rsidR="00CD37B0">
        <w:rPr>
          <w:rFonts w:hint="eastAsia" w:eastAsia="나눔명조"/>
          <w:sz w:val="20"/>
          <w:szCs w:val="22"/>
        </w:rPr>
        <w:t>은</w:t>
      </w:r>
      <w:r w:rsidR="00CD37B0">
        <w:rPr>
          <w:rFonts w:hint="eastAsia" w:eastAsia="나눔명조"/>
          <w:sz w:val="20"/>
          <w:szCs w:val="22"/>
        </w:rPr>
        <w:t xml:space="preserve"> </w:t>
      </w:r>
      <w:r w:rsidRPr="00B61948" w:rsidR="00C97896">
        <w:rPr>
          <w:rFonts w:hint="eastAsia" w:eastAsia="나눔명조"/>
          <w:sz w:val="20"/>
          <w:szCs w:val="22"/>
        </w:rPr>
        <w:t>거래적</w:t>
      </w:r>
      <w:r w:rsidRPr="00B61948" w:rsidR="00C97896">
        <w:rPr>
          <w:rFonts w:hint="eastAsia" w:eastAsia="나눔명조"/>
          <w:sz w:val="20"/>
          <w:szCs w:val="22"/>
        </w:rPr>
        <w:t xml:space="preserve"> </w:t>
      </w:r>
      <w:r w:rsidRPr="00B61948" w:rsidR="00C97896">
        <w:rPr>
          <w:rFonts w:hint="eastAsia" w:eastAsia="나눔명조"/>
          <w:sz w:val="20"/>
          <w:szCs w:val="22"/>
        </w:rPr>
        <w:t>리더십과</w:t>
      </w:r>
      <w:r w:rsidRPr="00B61948" w:rsidR="00C97896">
        <w:rPr>
          <w:rFonts w:hint="eastAsia" w:eastAsia="나눔명조"/>
          <w:sz w:val="20"/>
          <w:szCs w:val="22"/>
        </w:rPr>
        <w:t xml:space="preserve"> </w:t>
      </w:r>
      <w:r w:rsidRPr="00B61948" w:rsidR="00C97896">
        <w:rPr>
          <w:rFonts w:hint="eastAsia" w:eastAsia="나눔명조"/>
          <w:sz w:val="20"/>
          <w:szCs w:val="22"/>
        </w:rPr>
        <w:t>변혁적</w:t>
      </w:r>
      <w:r w:rsidRPr="00B61948" w:rsidR="00C97896">
        <w:rPr>
          <w:rFonts w:hint="eastAsia" w:eastAsia="나눔명조"/>
          <w:sz w:val="20"/>
          <w:szCs w:val="22"/>
        </w:rPr>
        <w:t xml:space="preserve"> </w:t>
      </w:r>
      <w:r w:rsidRPr="00B61948" w:rsidR="00C97896">
        <w:rPr>
          <w:rFonts w:hint="eastAsia" w:eastAsia="나눔명조"/>
          <w:sz w:val="20"/>
          <w:szCs w:val="22"/>
        </w:rPr>
        <w:t>리더십은</w:t>
      </w:r>
      <w:r w:rsidRPr="00B61948" w:rsidR="00C97896">
        <w:rPr>
          <w:rFonts w:hint="eastAsia" w:eastAsia="나눔명조"/>
          <w:sz w:val="20"/>
          <w:szCs w:val="22"/>
        </w:rPr>
        <w:t xml:space="preserve"> </w:t>
      </w:r>
      <w:r w:rsidRPr="00B61948" w:rsidR="00C97896">
        <w:rPr>
          <w:rFonts w:hint="eastAsia" w:eastAsia="나눔명조"/>
          <w:sz w:val="20"/>
          <w:szCs w:val="22"/>
        </w:rPr>
        <w:t>서로</w:t>
      </w:r>
      <w:r w:rsidRPr="00B61948" w:rsidR="00C97896">
        <w:rPr>
          <w:rFonts w:hint="eastAsia" w:eastAsia="나눔명조"/>
          <w:sz w:val="20"/>
          <w:szCs w:val="22"/>
        </w:rPr>
        <w:t xml:space="preserve"> </w:t>
      </w:r>
      <w:r w:rsidRPr="00B61948" w:rsidR="00C97896">
        <w:rPr>
          <w:rFonts w:hint="eastAsia" w:eastAsia="나눔명조"/>
          <w:sz w:val="20"/>
          <w:szCs w:val="22"/>
        </w:rPr>
        <w:t>다른</w:t>
      </w:r>
      <w:r w:rsidRPr="00B61948" w:rsidR="00C97896">
        <w:rPr>
          <w:rFonts w:hint="eastAsia" w:eastAsia="나눔명조"/>
          <w:sz w:val="20"/>
          <w:szCs w:val="22"/>
        </w:rPr>
        <w:t xml:space="preserve"> </w:t>
      </w:r>
      <w:r w:rsidRPr="00B61948" w:rsidR="00C97896">
        <w:rPr>
          <w:rFonts w:hint="eastAsia" w:eastAsia="나눔명조"/>
          <w:sz w:val="20"/>
          <w:szCs w:val="22"/>
        </w:rPr>
        <w:t>리더십의</w:t>
      </w:r>
      <w:r w:rsidRPr="00B61948" w:rsidR="00C97896">
        <w:rPr>
          <w:rFonts w:hint="eastAsia" w:eastAsia="나눔명조"/>
          <w:sz w:val="20"/>
          <w:szCs w:val="22"/>
        </w:rPr>
        <w:t xml:space="preserve"> </w:t>
      </w:r>
      <w:r w:rsidRPr="00B61948" w:rsidR="00C97896">
        <w:rPr>
          <w:rFonts w:hint="eastAsia" w:eastAsia="나눔명조"/>
          <w:sz w:val="20"/>
          <w:szCs w:val="22"/>
        </w:rPr>
        <w:t>측면을</w:t>
      </w:r>
      <w:r w:rsidRPr="00B61948" w:rsidR="00C97896">
        <w:rPr>
          <w:rFonts w:hint="eastAsia" w:eastAsia="나눔명조"/>
          <w:sz w:val="20"/>
          <w:szCs w:val="22"/>
        </w:rPr>
        <w:t xml:space="preserve"> </w:t>
      </w:r>
      <w:r w:rsidRPr="00B61948" w:rsidR="00C97896">
        <w:rPr>
          <w:rFonts w:hint="eastAsia" w:eastAsia="나눔명조"/>
          <w:sz w:val="20"/>
          <w:szCs w:val="22"/>
        </w:rPr>
        <w:t>포착하는</w:t>
      </w:r>
      <w:r w:rsidRPr="00B61948" w:rsidR="00C97896">
        <w:rPr>
          <w:rFonts w:hint="eastAsia" w:eastAsia="나눔명조"/>
          <w:sz w:val="20"/>
          <w:szCs w:val="22"/>
        </w:rPr>
        <w:t xml:space="preserve"> </w:t>
      </w:r>
      <w:r w:rsidRPr="00B61948" w:rsidR="00C97896">
        <w:rPr>
          <w:rFonts w:hint="eastAsia" w:eastAsia="나눔명조"/>
          <w:sz w:val="20"/>
          <w:szCs w:val="22"/>
        </w:rPr>
        <w:t>변수로</w:t>
      </w:r>
      <w:r w:rsidRPr="00B61948" w:rsidR="00C97896">
        <w:rPr>
          <w:rFonts w:hint="eastAsia" w:eastAsia="나눔명조"/>
          <w:sz w:val="20"/>
          <w:szCs w:val="22"/>
        </w:rPr>
        <w:t>,</w:t>
      </w:r>
      <w:r w:rsidRPr="00B61948" w:rsidR="00C97896">
        <w:rPr>
          <w:rFonts w:eastAsia="나눔명조"/>
          <w:sz w:val="20"/>
          <w:szCs w:val="22"/>
        </w:rPr>
        <w:t xml:space="preserve"> </w:t>
      </w:r>
      <w:r w:rsidRPr="00B61948" w:rsidR="00C97896">
        <w:rPr>
          <w:rFonts w:hint="eastAsia" w:eastAsia="나눔명조"/>
          <w:sz w:val="20"/>
          <w:szCs w:val="22"/>
        </w:rPr>
        <w:t>한</w:t>
      </w:r>
      <w:r w:rsidRPr="00B61948" w:rsidR="00C97896">
        <w:rPr>
          <w:rFonts w:hint="eastAsia" w:eastAsia="나눔명조"/>
          <w:sz w:val="20"/>
          <w:szCs w:val="22"/>
        </w:rPr>
        <w:t xml:space="preserve"> </w:t>
      </w:r>
      <w:r w:rsidRPr="00B61948" w:rsidR="00C97896">
        <w:rPr>
          <w:rFonts w:hint="eastAsia" w:eastAsia="나눔명조"/>
          <w:sz w:val="20"/>
          <w:szCs w:val="22"/>
        </w:rPr>
        <w:t>조직</w:t>
      </w:r>
      <w:r w:rsidRPr="00B61948" w:rsidR="00C97896">
        <w:rPr>
          <w:rFonts w:hint="eastAsia" w:eastAsia="나눔명조"/>
          <w:sz w:val="20"/>
          <w:szCs w:val="22"/>
        </w:rPr>
        <w:t xml:space="preserve"> </w:t>
      </w:r>
      <w:r w:rsidRPr="00B61948" w:rsidR="00C97896">
        <w:rPr>
          <w:rFonts w:hint="eastAsia" w:eastAsia="나눔명조"/>
          <w:sz w:val="20"/>
          <w:szCs w:val="22"/>
        </w:rPr>
        <w:t>내에서</w:t>
      </w:r>
      <w:r w:rsidRPr="00B61948" w:rsidR="00C97896">
        <w:rPr>
          <w:rFonts w:hint="eastAsia" w:eastAsia="나눔명조"/>
          <w:sz w:val="20"/>
          <w:szCs w:val="22"/>
        </w:rPr>
        <w:t xml:space="preserve"> </w:t>
      </w:r>
      <w:r w:rsidRPr="00B61948" w:rsidR="00C97896">
        <w:rPr>
          <w:rFonts w:hint="eastAsia" w:eastAsia="나눔명조"/>
          <w:sz w:val="20"/>
          <w:szCs w:val="22"/>
        </w:rPr>
        <w:t>변혁적</w:t>
      </w:r>
      <w:r w:rsidRPr="00B61948" w:rsidR="00C97896">
        <w:rPr>
          <w:rFonts w:hint="eastAsia" w:eastAsia="나눔명조"/>
          <w:sz w:val="20"/>
          <w:szCs w:val="22"/>
        </w:rPr>
        <w:t xml:space="preserve"> </w:t>
      </w:r>
      <w:r w:rsidRPr="00B61948" w:rsidR="00C97896">
        <w:rPr>
          <w:rFonts w:hint="eastAsia" w:eastAsia="나눔명조"/>
          <w:sz w:val="20"/>
          <w:szCs w:val="22"/>
        </w:rPr>
        <w:t>리더십이</w:t>
      </w:r>
      <w:r w:rsidRPr="00B61948" w:rsidR="00C97896">
        <w:rPr>
          <w:rFonts w:hint="eastAsia" w:eastAsia="나눔명조"/>
          <w:sz w:val="20"/>
          <w:szCs w:val="22"/>
        </w:rPr>
        <w:t xml:space="preserve"> </w:t>
      </w:r>
      <w:r w:rsidRPr="00B61948" w:rsidR="00C97896">
        <w:rPr>
          <w:rFonts w:hint="eastAsia" w:eastAsia="나눔명조"/>
          <w:sz w:val="20"/>
          <w:szCs w:val="22"/>
        </w:rPr>
        <w:t>설명하지</w:t>
      </w:r>
      <w:r w:rsidRPr="00B61948" w:rsidR="00C97896">
        <w:rPr>
          <w:rFonts w:hint="eastAsia" w:eastAsia="나눔명조"/>
          <w:sz w:val="20"/>
          <w:szCs w:val="22"/>
        </w:rPr>
        <w:t xml:space="preserve"> </w:t>
      </w:r>
      <w:r w:rsidRPr="00B61948" w:rsidR="00C97896">
        <w:rPr>
          <w:rFonts w:hint="eastAsia" w:eastAsia="나눔명조"/>
          <w:sz w:val="20"/>
          <w:szCs w:val="22"/>
        </w:rPr>
        <w:t>못하는</w:t>
      </w:r>
      <w:r w:rsidRPr="00B61948" w:rsidR="00C97896">
        <w:rPr>
          <w:rFonts w:hint="eastAsia" w:eastAsia="나눔명조"/>
          <w:sz w:val="20"/>
          <w:szCs w:val="22"/>
        </w:rPr>
        <w:t xml:space="preserve"> </w:t>
      </w:r>
      <w:r w:rsidRPr="00B61948" w:rsidR="00C97896">
        <w:rPr>
          <w:rFonts w:hint="eastAsia" w:eastAsia="나눔명조"/>
          <w:sz w:val="20"/>
          <w:szCs w:val="22"/>
        </w:rPr>
        <w:t>공공봉사동기의</w:t>
      </w:r>
      <w:r w:rsidRPr="00B61948" w:rsidR="00C97896">
        <w:rPr>
          <w:rFonts w:hint="eastAsia" w:eastAsia="나눔명조"/>
          <w:sz w:val="20"/>
          <w:szCs w:val="22"/>
        </w:rPr>
        <w:t xml:space="preserve"> </w:t>
      </w:r>
      <w:r w:rsidRPr="00B61948" w:rsidR="00C97896">
        <w:rPr>
          <w:rFonts w:hint="eastAsia" w:eastAsia="나눔명조"/>
          <w:sz w:val="20"/>
          <w:szCs w:val="22"/>
        </w:rPr>
        <w:t>변화를</w:t>
      </w:r>
      <w:r w:rsidRPr="00B61948" w:rsidR="00C97896">
        <w:rPr>
          <w:rFonts w:hint="eastAsia" w:eastAsia="나눔명조"/>
          <w:sz w:val="20"/>
          <w:szCs w:val="22"/>
        </w:rPr>
        <w:t xml:space="preserve"> </w:t>
      </w:r>
      <w:r w:rsidRPr="00B61948" w:rsidR="00C97896">
        <w:rPr>
          <w:rFonts w:hint="eastAsia" w:eastAsia="나눔명조"/>
          <w:sz w:val="20"/>
          <w:szCs w:val="22"/>
        </w:rPr>
        <w:t>거래적</w:t>
      </w:r>
      <w:r w:rsidRPr="00B61948" w:rsidR="00C97896">
        <w:rPr>
          <w:rFonts w:hint="eastAsia" w:eastAsia="나눔명조"/>
          <w:sz w:val="20"/>
          <w:szCs w:val="22"/>
        </w:rPr>
        <w:t xml:space="preserve"> </w:t>
      </w:r>
      <w:r w:rsidRPr="00B61948" w:rsidR="00C97896">
        <w:rPr>
          <w:rFonts w:hint="eastAsia" w:eastAsia="나눔명조"/>
          <w:sz w:val="20"/>
          <w:szCs w:val="22"/>
        </w:rPr>
        <w:t>리더십이</w:t>
      </w:r>
      <w:r w:rsidRPr="00B61948" w:rsidR="00C97896">
        <w:rPr>
          <w:rFonts w:hint="eastAsia" w:eastAsia="나눔명조"/>
          <w:sz w:val="20"/>
          <w:szCs w:val="22"/>
        </w:rPr>
        <w:t xml:space="preserve"> </w:t>
      </w:r>
      <w:r w:rsidRPr="00B61948" w:rsidR="00C97896">
        <w:rPr>
          <w:rFonts w:hint="eastAsia" w:eastAsia="나눔명조"/>
          <w:sz w:val="20"/>
          <w:szCs w:val="22"/>
        </w:rPr>
        <w:t>설명하는</w:t>
      </w:r>
      <w:r w:rsidRPr="00B61948" w:rsidR="00C97896">
        <w:rPr>
          <w:rFonts w:hint="eastAsia" w:eastAsia="나눔명조"/>
          <w:sz w:val="20"/>
          <w:szCs w:val="22"/>
        </w:rPr>
        <w:t xml:space="preserve"> </w:t>
      </w:r>
      <w:r w:rsidRPr="00B61948" w:rsidR="00C97896">
        <w:rPr>
          <w:rFonts w:hint="eastAsia" w:eastAsia="나눔명조"/>
          <w:sz w:val="20"/>
          <w:szCs w:val="22"/>
        </w:rPr>
        <w:t>것이라고</w:t>
      </w:r>
      <w:r w:rsidRPr="00B61948" w:rsidR="00C97896">
        <w:rPr>
          <w:rFonts w:hint="eastAsia" w:eastAsia="나눔명조"/>
          <w:sz w:val="20"/>
          <w:szCs w:val="22"/>
        </w:rPr>
        <w:t xml:space="preserve"> </w:t>
      </w:r>
      <w:r w:rsidRPr="00B61948" w:rsidR="00C97896">
        <w:rPr>
          <w:rFonts w:hint="eastAsia" w:eastAsia="나눔명조"/>
          <w:sz w:val="20"/>
          <w:szCs w:val="22"/>
        </w:rPr>
        <w:t>볼</w:t>
      </w:r>
      <w:r w:rsidRPr="00B61948" w:rsidR="00C97896">
        <w:rPr>
          <w:rFonts w:hint="eastAsia" w:eastAsia="나눔명조"/>
          <w:sz w:val="20"/>
          <w:szCs w:val="22"/>
        </w:rPr>
        <w:t xml:space="preserve"> </w:t>
      </w:r>
      <w:r w:rsidRPr="00B61948" w:rsidR="00C97896">
        <w:rPr>
          <w:rFonts w:hint="eastAsia" w:eastAsia="나눔명조"/>
          <w:sz w:val="20"/>
          <w:szCs w:val="22"/>
        </w:rPr>
        <w:t>수</w:t>
      </w:r>
      <w:r w:rsidRPr="00B61948" w:rsidR="00C97896">
        <w:rPr>
          <w:rFonts w:hint="eastAsia" w:eastAsia="나눔명조"/>
          <w:sz w:val="20"/>
          <w:szCs w:val="22"/>
        </w:rPr>
        <w:t xml:space="preserve"> </w:t>
      </w:r>
      <w:r w:rsidRPr="00B61948" w:rsidR="00C97896">
        <w:rPr>
          <w:rFonts w:hint="eastAsia" w:eastAsia="나눔명조"/>
          <w:sz w:val="20"/>
          <w:szCs w:val="22"/>
        </w:rPr>
        <w:t>있다</w:t>
      </w:r>
      <w:r w:rsidRPr="00B61948" w:rsidR="00C97896">
        <w:rPr>
          <w:rFonts w:hint="eastAsia" w:eastAsia="나눔명조"/>
          <w:sz w:val="20"/>
          <w:szCs w:val="22"/>
        </w:rPr>
        <w:t>.</w:t>
      </w:r>
      <w:r w:rsidRPr="00B61948" w:rsidR="00C97896">
        <w:rPr>
          <w:rFonts w:eastAsia="나눔명조"/>
          <w:sz w:val="20"/>
          <w:szCs w:val="22"/>
        </w:rPr>
        <w:t xml:space="preserve"> </w:t>
      </w:r>
      <w:r w:rsidRPr="00B61948" w:rsidR="00B217AE">
        <w:rPr>
          <w:rFonts w:eastAsia="나눔명조"/>
          <w:sz w:val="20"/>
          <w:szCs w:val="22"/>
        </w:rPr>
        <w:t>&lt;</w:t>
      </w:r>
      <w:r w:rsidRPr="00B61948" w:rsidR="00B217AE">
        <w:rPr>
          <w:rFonts w:hint="eastAsia" w:eastAsia="나눔명조"/>
          <w:sz w:val="20"/>
          <w:szCs w:val="22"/>
        </w:rPr>
        <w:t>모델</w:t>
      </w:r>
      <w:r w:rsidRPr="00B61948" w:rsidR="00B217AE">
        <w:rPr>
          <w:rFonts w:hint="eastAsia" w:eastAsia="나눔명조"/>
          <w:sz w:val="20"/>
          <w:szCs w:val="22"/>
        </w:rPr>
        <w:t xml:space="preserve"> </w:t>
      </w:r>
      <w:r w:rsidRPr="00B61948" w:rsidR="00B217AE">
        <w:rPr>
          <w:rFonts w:eastAsia="나눔명조"/>
          <w:sz w:val="20"/>
          <w:szCs w:val="22"/>
        </w:rPr>
        <w:t>1&gt;</w:t>
      </w:r>
      <w:r w:rsidRPr="00B61948" w:rsidR="00B217AE">
        <w:rPr>
          <w:rFonts w:hint="eastAsia" w:eastAsia="나눔명조"/>
          <w:sz w:val="20"/>
          <w:szCs w:val="22"/>
        </w:rPr>
        <w:t>부터</w:t>
      </w:r>
      <w:r w:rsidRPr="00B61948" w:rsidR="00B217AE">
        <w:rPr>
          <w:rFonts w:hint="eastAsia" w:eastAsia="나눔명조"/>
          <w:sz w:val="20"/>
          <w:szCs w:val="22"/>
        </w:rPr>
        <w:t xml:space="preserve"> </w:t>
      </w:r>
      <w:r w:rsidRPr="00B61948" w:rsidR="00B217AE">
        <w:rPr>
          <w:rFonts w:eastAsia="나눔명조"/>
          <w:sz w:val="20"/>
          <w:szCs w:val="22"/>
        </w:rPr>
        <w:t>&lt;</w:t>
      </w:r>
      <w:r w:rsidRPr="00B61948" w:rsidR="00B217AE">
        <w:rPr>
          <w:rFonts w:hint="eastAsia" w:eastAsia="나눔명조"/>
          <w:sz w:val="20"/>
          <w:szCs w:val="22"/>
        </w:rPr>
        <w:t>모델</w:t>
      </w:r>
      <w:r w:rsidRPr="00B61948" w:rsidR="00B217AE">
        <w:rPr>
          <w:rFonts w:hint="eastAsia" w:eastAsia="나눔명조"/>
          <w:sz w:val="20"/>
          <w:szCs w:val="22"/>
        </w:rPr>
        <w:t xml:space="preserve"> </w:t>
      </w:r>
      <w:r w:rsidR="00BB00FC">
        <w:rPr>
          <w:rFonts w:eastAsia="나눔명조"/>
          <w:sz w:val="20"/>
          <w:szCs w:val="22"/>
        </w:rPr>
        <w:t>3</w:t>
      </w:r>
      <w:r w:rsidRPr="00B61948" w:rsidR="00B217AE">
        <w:rPr>
          <w:rFonts w:eastAsia="나눔명조"/>
          <w:sz w:val="20"/>
          <w:szCs w:val="22"/>
        </w:rPr>
        <w:t>&gt;</w:t>
      </w:r>
      <w:r w:rsidRPr="00B61948" w:rsidR="00B217AE">
        <w:rPr>
          <w:rFonts w:hint="eastAsia" w:eastAsia="나눔명조"/>
          <w:sz w:val="20"/>
          <w:szCs w:val="22"/>
        </w:rPr>
        <w:t>까지의</w:t>
      </w:r>
      <w:r w:rsidRPr="00B61948" w:rsidR="00B217AE">
        <w:rPr>
          <w:rFonts w:hint="eastAsia" w:eastAsia="나눔명조"/>
          <w:sz w:val="20"/>
          <w:szCs w:val="22"/>
        </w:rPr>
        <w:t xml:space="preserve"> </w:t>
      </w:r>
      <w:r w:rsidRPr="00B61948" w:rsidR="00B217AE">
        <w:rPr>
          <w:rFonts w:hint="eastAsia" w:eastAsia="나눔명조"/>
          <w:sz w:val="20"/>
          <w:szCs w:val="22"/>
        </w:rPr>
        <w:t>결과</w:t>
      </w:r>
      <w:r w:rsidRPr="00B61948" w:rsidR="00B217AE">
        <w:rPr>
          <w:rFonts w:hint="eastAsia" w:eastAsia="나눔명조"/>
          <w:sz w:val="20"/>
          <w:szCs w:val="22"/>
        </w:rPr>
        <w:t>,</w:t>
      </w:r>
      <w:r w:rsidRPr="00B61948" w:rsidR="00B217AE">
        <w:rPr>
          <w:rFonts w:eastAsia="나눔명조"/>
          <w:sz w:val="20"/>
          <w:szCs w:val="22"/>
        </w:rPr>
        <w:t xml:space="preserve"> </w:t>
      </w:r>
      <w:r w:rsidRPr="00B61948" w:rsidR="00B217AE">
        <w:rPr>
          <w:rFonts w:hint="eastAsia" w:eastAsia="나눔명조"/>
          <w:sz w:val="20"/>
          <w:szCs w:val="22"/>
        </w:rPr>
        <w:t>첫</w:t>
      </w:r>
      <w:r w:rsidRPr="00B61948" w:rsidR="00B217AE">
        <w:rPr>
          <w:rFonts w:hint="eastAsia" w:eastAsia="나눔명조"/>
          <w:sz w:val="20"/>
          <w:szCs w:val="22"/>
        </w:rPr>
        <w:t xml:space="preserve"> </w:t>
      </w:r>
      <w:r w:rsidRPr="00B61948" w:rsidR="00B217AE">
        <w:rPr>
          <w:rFonts w:hint="eastAsia" w:eastAsia="나눔명조"/>
          <w:sz w:val="20"/>
          <w:szCs w:val="22"/>
        </w:rPr>
        <w:t>번째</w:t>
      </w:r>
      <w:r w:rsidRPr="00B61948" w:rsidR="00B217AE">
        <w:rPr>
          <w:rFonts w:hint="eastAsia" w:eastAsia="나눔명조"/>
          <w:sz w:val="20"/>
          <w:szCs w:val="22"/>
        </w:rPr>
        <w:t xml:space="preserve"> </w:t>
      </w:r>
      <w:r w:rsidRPr="00B61948" w:rsidR="00B217AE">
        <w:rPr>
          <w:rFonts w:hint="eastAsia" w:eastAsia="나눔명조"/>
          <w:sz w:val="20"/>
          <w:szCs w:val="22"/>
        </w:rPr>
        <w:t>가설인</w:t>
      </w:r>
      <w:r w:rsidRPr="00B61948" w:rsidR="00B217AE">
        <w:rPr>
          <w:rFonts w:hint="eastAsia" w:eastAsia="나눔명조"/>
          <w:sz w:val="20"/>
          <w:szCs w:val="22"/>
        </w:rPr>
        <w:t xml:space="preserve"> </w:t>
      </w:r>
      <w:r w:rsidRPr="00B61948" w:rsidR="00B217AE">
        <w:rPr>
          <w:rFonts w:hint="eastAsia" w:eastAsia="나눔명조"/>
          <w:sz w:val="20"/>
          <w:szCs w:val="22"/>
        </w:rPr>
        <w:t>거래적</w:t>
      </w:r>
      <w:r w:rsidRPr="00B61948" w:rsidR="00B217AE">
        <w:rPr>
          <w:rFonts w:hint="eastAsia" w:eastAsia="나눔명조"/>
          <w:sz w:val="20"/>
          <w:szCs w:val="22"/>
        </w:rPr>
        <w:t xml:space="preserve"> </w:t>
      </w:r>
      <w:r w:rsidRPr="00B61948" w:rsidR="00B217AE">
        <w:rPr>
          <w:rFonts w:hint="eastAsia" w:eastAsia="나눔명조"/>
          <w:sz w:val="20"/>
          <w:szCs w:val="22"/>
        </w:rPr>
        <w:t>리더십의</w:t>
      </w:r>
      <w:r w:rsidRPr="00B61948" w:rsidR="00B217AE">
        <w:rPr>
          <w:rFonts w:hint="eastAsia" w:eastAsia="나눔명조"/>
          <w:sz w:val="20"/>
          <w:szCs w:val="22"/>
        </w:rPr>
        <w:t xml:space="preserve"> </w:t>
      </w:r>
      <w:r w:rsidRPr="00B61948" w:rsidR="00B217AE">
        <w:rPr>
          <w:rFonts w:hint="eastAsia" w:eastAsia="나눔명조"/>
          <w:sz w:val="20"/>
          <w:szCs w:val="22"/>
        </w:rPr>
        <w:t>공공봉사동기에</w:t>
      </w:r>
      <w:r w:rsidRPr="00B61948" w:rsidR="00B217AE">
        <w:rPr>
          <w:rFonts w:hint="eastAsia" w:eastAsia="나눔명조"/>
          <w:sz w:val="20"/>
          <w:szCs w:val="22"/>
        </w:rPr>
        <w:t xml:space="preserve"> </w:t>
      </w:r>
      <w:r w:rsidRPr="00B61948" w:rsidR="00B217AE">
        <w:rPr>
          <w:rFonts w:hint="eastAsia" w:eastAsia="나눔명조"/>
          <w:sz w:val="20"/>
          <w:szCs w:val="22"/>
        </w:rPr>
        <w:t>대한</w:t>
      </w:r>
      <w:r w:rsidRPr="00B61948" w:rsidR="00B217AE">
        <w:rPr>
          <w:rFonts w:hint="eastAsia" w:eastAsia="나눔명조"/>
          <w:sz w:val="20"/>
          <w:szCs w:val="22"/>
        </w:rPr>
        <w:t xml:space="preserve"> </w:t>
      </w:r>
      <w:r w:rsidRPr="00B61948" w:rsidR="00B217AE">
        <w:rPr>
          <w:rFonts w:hint="eastAsia" w:eastAsia="나눔명조"/>
          <w:sz w:val="20"/>
          <w:szCs w:val="22"/>
        </w:rPr>
        <w:t>부정적</w:t>
      </w:r>
      <w:r w:rsidRPr="00B61948" w:rsidR="00B217AE">
        <w:rPr>
          <w:rFonts w:hint="eastAsia" w:eastAsia="나눔명조"/>
          <w:sz w:val="20"/>
          <w:szCs w:val="22"/>
        </w:rPr>
        <w:t xml:space="preserve"> </w:t>
      </w:r>
      <w:r w:rsidRPr="00B61948" w:rsidR="00B217AE">
        <w:rPr>
          <w:rFonts w:hint="eastAsia" w:eastAsia="나눔명조"/>
          <w:sz w:val="20"/>
          <w:szCs w:val="22"/>
        </w:rPr>
        <w:t>효과는</w:t>
      </w:r>
      <w:r w:rsidRPr="00B61948" w:rsidR="00B217AE">
        <w:rPr>
          <w:rFonts w:hint="eastAsia" w:eastAsia="나눔명조"/>
          <w:sz w:val="20"/>
          <w:szCs w:val="22"/>
        </w:rPr>
        <w:t xml:space="preserve"> </w:t>
      </w:r>
      <w:r w:rsidRPr="00B61948" w:rsidR="00B217AE">
        <w:rPr>
          <w:rFonts w:hint="eastAsia" w:eastAsia="나눔명조"/>
          <w:sz w:val="20"/>
          <w:szCs w:val="22"/>
        </w:rPr>
        <w:t>충분한</w:t>
      </w:r>
      <w:r w:rsidRPr="00B61948" w:rsidR="00B217AE">
        <w:rPr>
          <w:rFonts w:hint="eastAsia" w:eastAsia="나눔명조"/>
          <w:sz w:val="20"/>
          <w:szCs w:val="22"/>
        </w:rPr>
        <w:t xml:space="preserve"> </w:t>
      </w:r>
      <w:r w:rsidRPr="00B61948" w:rsidR="00B217AE">
        <w:rPr>
          <w:rFonts w:hint="eastAsia" w:eastAsia="나눔명조"/>
          <w:sz w:val="20"/>
          <w:szCs w:val="22"/>
        </w:rPr>
        <w:t>경험적</w:t>
      </w:r>
      <w:r w:rsidRPr="00B61948" w:rsidR="00B217AE">
        <w:rPr>
          <w:rFonts w:hint="eastAsia" w:eastAsia="나눔명조"/>
          <w:sz w:val="20"/>
          <w:szCs w:val="22"/>
        </w:rPr>
        <w:t xml:space="preserve"> </w:t>
      </w:r>
      <w:r w:rsidRPr="00B61948" w:rsidR="00B217AE">
        <w:rPr>
          <w:rFonts w:hint="eastAsia" w:eastAsia="나눔명조"/>
          <w:sz w:val="20"/>
          <w:szCs w:val="22"/>
        </w:rPr>
        <w:t>지지를</w:t>
      </w:r>
      <w:r w:rsidRPr="00B61948" w:rsidR="00B217AE">
        <w:rPr>
          <w:rFonts w:hint="eastAsia" w:eastAsia="나눔명조"/>
          <w:sz w:val="20"/>
          <w:szCs w:val="22"/>
        </w:rPr>
        <w:t xml:space="preserve"> </w:t>
      </w:r>
      <w:r w:rsidRPr="00B61948" w:rsidR="00B217AE">
        <w:rPr>
          <w:rFonts w:hint="eastAsia" w:eastAsia="나눔명조"/>
          <w:sz w:val="20"/>
          <w:szCs w:val="22"/>
        </w:rPr>
        <w:t>확보하지</w:t>
      </w:r>
      <w:r w:rsidRPr="00B61948" w:rsidR="00B217AE">
        <w:rPr>
          <w:rFonts w:hint="eastAsia" w:eastAsia="나눔명조"/>
          <w:sz w:val="20"/>
          <w:szCs w:val="22"/>
        </w:rPr>
        <w:t xml:space="preserve"> </w:t>
      </w:r>
      <w:r w:rsidRPr="00B61948" w:rsidR="00B217AE">
        <w:rPr>
          <w:rFonts w:hint="eastAsia" w:eastAsia="나눔명조"/>
          <w:sz w:val="20"/>
          <w:szCs w:val="22"/>
        </w:rPr>
        <w:t>못하였으나</w:t>
      </w:r>
      <w:r w:rsidRPr="00B61948" w:rsidR="00B217AE">
        <w:rPr>
          <w:rFonts w:hint="eastAsia" w:eastAsia="나눔명조"/>
          <w:sz w:val="20"/>
          <w:szCs w:val="22"/>
        </w:rPr>
        <w:t>,</w:t>
      </w:r>
      <w:r w:rsidRPr="00B61948" w:rsidR="00B217AE">
        <w:rPr>
          <w:rFonts w:eastAsia="나눔명조"/>
          <w:sz w:val="20"/>
          <w:szCs w:val="22"/>
        </w:rPr>
        <w:t xml:space="preserve"> </w:t>
      </w:r>
      <w:r w:rsidRPr="00B61948" w:rsidR="00B217AE">
        <w:rPr>
          <w:rFonts w:hint="eastAsia" w:eastAsia="나눔명조"/>
          <w:sz w:val="20"/>
          <w:szCs w:val="22"/>
        </w:rPr>
        <w:t>두</w:t>
      </w:r>
      <w:r w:rsidRPr="00B61948" w:rsidR="00B217AE">
        <w:rPr>
          <w:rFonts w:hint="eastAsia" w:eastAsia="나눔명조"/>
          <w:sz w:val="20"/>
          <w:szCs w:val="22"/>
        </w:rPr>
        <w:t xml:space="preserve"> </w:t>
      </w:r>
      <w:r w:rsidRPr="00B61948" w:rsidR="00B217AE">
        <w:rPr>
          <w:rFonts w:hint="eastAsia" w:eastAsia="나눔명조"/>
          <w:sz w:val="20"/>
          <w:szCs w:val="22"/>
        </w:rPr>
        <w:t>번째</w:t>
      </w:r>
      <w:r w:rsidRPr="00B61948" w:rsidR="00B217AE">
        <w:rPr>
          <w:rFonts w:hint="eastAsia" w:eastAsia="나눔명조"/>
          <w:sz w:val="20"/>
          <w:szCs w:val="22"/>
        </w:rPr>
        <w:t xml:space="preserve"> </w:t>
      </w:r>
      <w:r w:rsidRPr="00B61948" w:rsidR="00B217AE">
        <w:rPr>
          <w:rFonts w:hint="eastAsia" w:eastAsia="나눔명조"/>
          <w:sz w:val="20"/>
          <w:szCs w:val="22"/>
        </w:rPr>
        <w:t>가설인</w:t>
      </w:r>
      <w:r w:rsidRPr="00B61948" w:rsidR="00B217AE">
        <w:rPr>
          <w:rFonts w:hint="eastAsia" w:eastAsia="나눔명조"/>
          <w:sz w:val="20"/>
          <w:szCs w:val="22"/>
        </w:rPr>
        <w:t xml:space="preserve"> </w:t>
      </w:r>
      <w:r w:rsidRPr="00B61948" w:rsidR="00B217AE">
        <w:rPr>
          <w:rFonts w:hint="eastAsia" w:eastAsia="나눔명조"/>
          <w:sz w:val="20"/>
          <w:szCs w:val="22"/>
        </w:rPr>
        <w:t>변혁적</w:t>
      </w:r>
      <w:r w:rsidRPr="00B61948" w:rsidR="00B217AE">
        <w:rPr>
          <w:rFonts w:hint="eastAsia" w:eastAsia="나눔명조"/>
          <w:sz w:val="20"/>
          <w:szCs w:val="22"/>
        </w:rPr>
        <w:t xml:space="preserve"> </w:t>
      </w:r>
      <w:r w:rsidRPr="00B61948" w:rsidR="00B217AE">
        <w:rPr>
          <w:rFonts w:hint="eastAsia" w:eastAsia="나눔명조"/>
          <w:sz w:val="20"/>
          <w:szCs w:val="22"/>
        </w:rPr>
        <w:t>리더십의</w:t>
      </w:r>
      <w:r w:rsidRPr="00B61948" w:rsidR="00B217AE">
        <w:rPr>
          <w:rFonts w:hint="eastAsia" w:eastAsia="나눔명조"/>
          <w:sz w:val="20"/>
          <w:szCs w:val="22"/>
        </w:rPr>
        <w:t xml:space="preserve"> </w:t>
      </w:r>
      <w:r w:rsidRPr="00B61948" w:rsidR="00B217AE">
        <w:rPr>
          <w:rFonts w:hint="eastAsia" w:eastAsia="나눔명조"/>
          <w:sz w:val="20"/>
          <w:szCs w:val="22"/>
        </w:rPr>
        <w:t>긍정적인</w:t>
      </w:r>
      <w:r w:rsidRPr="00B61948" w:rsidR="00B217AE">
        <w:rPr>
          <w:rFonts w:hint="eastAsia" w:eastAsia="나눔명조"/>
          <w:sz w:val="20"/>
          <w:szCs w:val="22"/>
        </w:rPr>
        <w:t xml:space="preserve"> </w:t>
      </w:r>
      <w:r w:rsidRPr="00B61948" w:rsidR="00B217AE">
        <w:rPr>
          <w:rFonts w:hint="eastAsia" w:eastAsia="나눔명조"/>
          <w:sz w:val="20"/>
          <w:szCs w:val="22"/>
        </w:rPr>
        <w:t>효과는</w:t>
      </w:r>
      <w:r w:rsidRPr="00B61948" w:rsidR="00B217AE">
        <w:rPr>
          <w:rFonts w:hint="eastAsia" w:eastAsia="나눔명조"/>
          <w:sz w:val="20"/>
          <w:szCs w:val="22"/>
        </w:rPr>
        <w:t xml:space="preserve"> </w:t>
      </w:r>
      <w:r w:rsidRPr="00B61948" w:rsidR="00B217AE">
        <w:rPr>
          <w:rFonts w:hint="eastAsia" w:eastAsia="나눔명조"/>
          <w:sz w:val="20"/>
          <w:szCs w:val="22"/>
        </w:rPr>
        <w:t>이론적</w:t>
      </w:r>
      <w:r w:rsidRPr="00B61948" w:rsidR="00B217AE">
        <w:rPr>
          <w:rFonts w:hint="eastAsia" w:eastAsia="나눔명조"/>
          <w:sz w:val="20"/>
          <w:szCs w:val="22"/>
        </w:rPr>
        <w:t xml:space="preserve"> </w:t>
      </w:r>
      <w:r w:rsidRPr="00B61948" w:rsidR="00B217AE">
        <w:rPr>
          <w:rFonts w:hint="eastAsia" w:eastAsia="나눔명조"/>
          <w:sz w:val="20"/>
          <w:szCs w:val="22"/>
        </w:rPr>
        <w:t>기대와</w:t>
      </w:r>
      <w:r w:rsidRPr="00B61948" w:rsidR="00B217AE">
        <w:rPr>
          <w:rFonts w:hint="eastAsia" w:eastAsia="나눔명조"/>
          <w:sz w:val="20"/>
          <w:szCs w:val="22"/>
        </w:rPr>
        <w:t xml:space="preserve"> </w:t>
      </w:r>
      <w:r w:rsidRPr="00B61948" w:rsidR="00B217AE">
        <w:rPr>
          <w:rFonts w:hint="eastAsia" w:eastAsia="나눔명조"/>
          <w:sz w:val="20"/>
          <w:szCs w:val="22"/>
        </w:rPr>
        <w:t>일치하는</w:t>
      </w:r>
      <w:r w:rsidRPr="00B61948" w:rsidR="00B217AE">
        <w:rPr>
          <w:rFonts w:eastAsia="나눔명조"/>
          <w:sz w:val="20"/>
          <w:szCs w:val="22"/>
        </w:rPr>
        <w:t xml:space="preserve"> </w:t>
      </w:r>
      <w:r w:rsidRPr="00B61948" w:rsidR="00B217AE">
        <w:rPr>
          <w:rFonts w:hint="eastAsia" w:eastAsia="나눔명조"/>
          <w:sz w:val="20"/>
          <w:szCs w:val="22"/>
        </w:rPr>
        <w:t>경험적</w:t>
      </w:r>
      <w:r w:rsidRPr="00B61948" w:rsidR="00B217AE">
        <w:rPr>
          <w:rFonts w:hint="eastAsia" w:eastAsia="나눔명조"/>
          <w:sz w:val="20"/>
          <w:szCs w:val="22"/>
        </w:rPr>
        <w:t xml:space="preserve"> </w:t>
      </w:r>
      <w:r w:rsidRPr="00B61948" w:rsidR="00B217AE">
        <w:rPr>
          <w:rFonts w:hint="eastAsia" w:eastAsia="나눔명조"/>
          <w:sz w:val="20"/>
          <w:szCs w:val="22"/>
        </w:rPr>
        <w:t>결과를</w:t>
      </w:r>
      <w:r w:rsidRPr="00B61948" w:rsidR="00B217AE">
        <w:rPr>
          <w:rFonts w:hint="eastAsia" w:eastAsia="나눔명조"/>
          <w:sz w:val="20"/>
          <w:szCs w:val="22"/>
        </w:rPr>
        <w:t xml:space="preserve"> </w:t>
      </w:r>
      <w:r w:rsidRPr="00B61948" w:rsidR="00B217AE">
        <w:rPr>
          <w:rFonts w:hint="eastAsia" w:eastAsia="나눔명조"/>
          <w:sz w:val="20"/>
          <w:szCs w:val="22"/>
        </w:rPr>
        <w:t>보여주고</w:t>
      </w:r>
      <w:r w:rsidRPr="00B61948" w:rsidR="00B217AE">
        <w:rPr>
          <w:rFonts w:hint="eastAsia" w:eastAsia="나눔명조"/>
          <w:sz w:val="20"/>
          <w:szCs w:val="22"/>
        </w:rPr>
        <w:t xml:space="preserve"> </w:t>
      </w:r>
      <w:r w:rsidRPr="00B61948" w:rsidR="00B217AE">
        <w:rPr>
          <w:rFonts w:hint="eastAsia" w:eastAsia="나눔명조"/>
          <w:sz w:val="20"/>
          <w:szCs w:val="22"/>
        </w:rPr>
        <w:t>있다</w:t>
      </w:r>
      <w:r w:rsidRPr="00B61948" w:rsidR="00B217AE">
        <w:rPr>
          <w:rFonts w:hint="eastAsia" w:eastAsia="나눔명조"/>
          <w:sz w:val="20"/>
          <w:szCs w:val="22"/>
        </w:rPr>
        <w:t xml:space="preserve">. </w:t>
      </w:r>
    </w:p>
    <w:p w:rsidRPr="00B61948" w:rsidR="00C97896" w:rsidP="00E001E7" w:rsidRDefault="00C97896" w14:paraId="4AC43DBB" w14:textId="589C83C2">
      <w:pPr>
        <w:widowControl/>
        <w:wordWrap/>
        <w:autoSpaceDE/>
        <w:autoSpaceDN/>
        <w:spacing w:before="120" w:after="120" w:line="276" w:lineRule="auto"/>
        <w:ind w:firstLine="288"/>
        <w:rPr>
          <w:rFonts w:eastAsia="나눔명조"/>
          <w:sz w:val="20"/>
          <w:szCs w:val="22"/>
        </w:rPr>
      </w:pPr>
      <w:r w:rsidRPr="00B61948">
        <w:rPr>
          <w:rFonts w:hint="eastAsia" w:eastAsia="나눔명조"/>
          <w:sz w:val="20"/>
          <w:szCs w:val="22"/>
        </w:rPr>
        <w:t>한편</w:t>
      </w:r>
      <w:r w:rsidRPr="00B61948">
        <w:rPr>
          <w:rFonts w:hint="eastAsia" w:eastAsia="나눔명조"/>
          <w:sz w:val="20"/>
          <w:szCs w:val="22"/>
        </w:rPr>
        <w:t>,</w:t>
      </w:r>
      <w:r w:rsidRPr="00B61948">
        <w:rPr>
          <w:rFonts w:eastAsia="나눔명조"/>
          <w:sz w:val="20"/>
          <w:szCs w:val="22"/>
        </w:rPr>
        <w:t xml:space="preserve"> &lt;</w:t>
      </w:r>
      <w:r w:rsidRPr="00B61948">
        <w:rPr>
          <w:rFonts w:hint="eastAsia" w:eastAsia="나눔명조"/>
          <w:sz w:val="20"/>
          <w:szCs w:val="22"/>
        </w:rPr>
        <w:t>모델</w:t>
      </w:r>
      <w:r w:rsidRPr="00B61948">
        <w:rPr>
          <w:rFonts w:hint="eastAsia" w:eastAsia="나눔명조"/>
          <w:sz w:val="20"/>
          <w:szCs w:val="22"/>
        </w:rPr>
        <w:t xml:space="preserve"> </w:t>
      </w:r>
      <w:r w:rsidRPr="00B61948">
        <w:rPr>
          <w:rFonts w:eastAsia="나눔명조"/>
          <w:sz w:val="20"/>
          <w:szCs w:val="22"/>
        </w:rPr>
        <w:t>4&gt;</w:t>
      </w:r>
      <w:r w:rsidRPr="00B61948">
        <w:rPr>
          <w:rFonts w:hint="eastAsia" w:eastAsia="나눔명조"/>
          <w:sz w:val="20"/>
          <w:szCs w:val="22"/>
        </w:rPr>
        <w:t>와</w:t>
      </w:r>
      <w:r w:rsidRPr="00B61948">
        <w:rPr>
          <w:rFonts w:hint="eastAsia" w:eastAsia="나눔명조"/>
          <w:sz w:val="20"/>
          <w:szCs w:val="22"/>
        </w:rPr>
        <w:t xml:space="preserve"> </w:t>
      </w:r>
      <w:r w:rsidRPr="00B61948">
        <w:rPr>
          <w:rFonts w:eastAsia="나눔명조"/>
          <w:sz w:val="20"/>
          <w:szCs w:val="22"/>
        </w:rPr>
        <w:t>&lt;</w:t>
      </w:r>
      <w:r w:rsidRPr="00B61948">
        <w:rPr>
          <w:rFonts w:hint="eastAsia" w:eastAsia="나눔명조"/>
          <w:sz w:val="20"/>
          <w:szCs w:val="22"/>
        </w:rPr>
        <w:t>모델</w:t>
      </w:r>
      <w:r w:rsidRPr="00B61948">
        <w:rPr>
          <w:rFonts w:hint="eastAsia" w:eastAsia="나눔명조"/>
          <w:sz w:val="20"/>
          <w:szCs w:val="22"/>
        </w:rPr>
        <w:t xml:space="preserve"> </w:t>
      </w:r>
      <w:r w:rsidRPr="00B61948">
        <w:rPr>
          <w:rFonts w:eastAsia="나눔명조"/>
          <w:sz w:val="20"/>
          <w:szCs w:val="22"/>
        </w:rPr>
        <w:t>5&gt;</w:t>
      </w:r>
      <w:r w:rsidRPr="00B61948">
        <w:rPr>
          <w:rFonts w:hint="eastAsia" w:eastAsia="나눔명조"/>
          <w:sz w:val="20"/>
          <w:szCs w:val="22"/>
        </w:rPr>
        <w:t>는</w:t>
      </w:r>
      <w:r w:rsidRPr="00B61948">
        <w:rPr>
          <w:rFonts w:hint="eastAsia" w:eastAsia="나눔명조"/>
          <w:sz w:val="20"/>
          <w:szCs w:val="22"/>
        </w:rPr>
        <w:t xml:space="preserve"> </w:t>
      </w:r>
      <w:r w:rsidRPr="00B61948">
        <w:rPr>
          <w:rFonts w:hint="eastAsia" w:eastAsia="나눔명조"/>
          <w:sz w:val="20"/>
          <w:szCs w:val="22"/>
        </w:rPr>
        <w:t>협업</w:t>
      </w:r>
      <w:r w:rsidRPr="00B61948">
        <w:rPr>
          <w:rFonts w:hint="eastAsia" w:eastAsia="나눔명조"/>
          <w:sz w:val="20"/>
          <w:szCs w:val="22"/>
        </w:rPr>
        <w:t>/</w:t>
      </w:r>
      <w:r w:rsidRPr="00B61948">
        <w:rPr>
          <w:rFonts w:hint="eastAsia" w:eastAsia="나눔명조"/>
          <w:sz w:val="20"/>
          <w:szCs w:val="22"/>
        </w:rPr>
        <w:t>의사소통이</w:t>
      </w:r>
      <w:r w:rsidRPr="00B61948">
        <w:rPr>
          <w:rFonts w:hint="eastAsia" w:eastAsia="나눔명조"/>
          <w:sz w:val="20"/>
          <w:szCs w:val="22"/>
        </w:rPr>
        <w:t xml:space="preserve"> </w:t>
      </w:r>
      <w:r w:rsidRPr="00B61948">
        <w:rPr>
          <w:rFonts w:hint="eastAsia" w:eastAsia="나눔명조"/>
          <w:sz w:val="20"/>
          <w:szCs w:val="22"/>
        </w:rPr>
        <w:t>공공봉사동기의</w:t>
      </w:r>
      <w:r w:rsidRPr="00B61948">
        <w:rPr>
          <w:rFonts w:hint="eastAsia" w:eastAsia="나눔명조"/>
          <w:sz w:val="20"/>
          <w:szCs w:val="22"/>
        </w:rPr>
        <w:t xml:space="preserve"> </w:t>
      </w:r>
      <w:r w:rsidRPr="00B61948">
        <w:rPr>
          <w:rFonts w:hint="eastAsia" w:eastAsia="나눔명조"/>
          <w:sz w:val="20"/>
          <w:szCs w:val="22"/>
        </w:rPr>
        <w:t>긍정적</w:t>
      </w:r>
      <w:r w:rsidRPr="00B61948">
        <w:rPr>
          <w:rFonts w:hint="eastAsia" w:eastAsia="나눔명조"/>
          <w:sz w:val="20"/>
          <w:szCs w:val="22"/>
        </w:rPr>
        <w:t xml:space="preserve"> </w:t>
      </w:r>
      <w:r w:rsidRPr="00B61948">
        <w:rPr>
          <w:rFonts w:hint="eastAsia" w:eastAsia="나눔명조"/>
          <w:sz w:val="20"/>
          <w:szCs w:val="22"/>
        </w:rPr>
        <w:t>응답에</w:t>
      </w:r>
      <w:r w:rsidRPr="00B61948">
        <w:rPr>
          <w:rFonts w:hint="eastAsia" w:eastAsia="나눔명조"/>
          <w:sz w:val="20"/>
          <w:szCs w:val="22"/>
        </w:rPr>
        <w:t xml:space="preserve"> </w:t>
      </w:r>
      <w:r w:rsidRPr="00B61948">
        <w:rPr>
          <w:rFonts w:hint="eastAsia" w:eastAsia="나눔명조"/>
          <w:sz w:val="20"/>
          <w:szCs w:val="22"/>
        </w:rPr>
        <w:t>미치는</w:t>
      </w:r>
      <w:r w:rsidRPr="00B61948">
        <w:rPr>
          <w:rFonts w:hint="eastAsia" w:eastAsia="나눔명조"/>
          <w:sz w:val="20"/>
          <w:szCs w:val="22"/>
        </w:rPr>
        <w:t xml:space="preserve"> </w:t>
      </w:r>
      <w:r w:rsidRPr="00B61948">
        <w:rPr>
          <w:rFonts w:hint="eastAsia" w:eastAsia="나눔명조"/>
          <w:sz w:val="20"/>
          <w:szCs w:val="22"/>
        </w:rPr>
        <w:t>효과를</w:t>
      </w:r>
      <w:r w:rsidRPr="00B61948">
        <w:rPr>
          <w:rFonts w:hint="eastAsia" w:eastAsia="나눔명조"/>
          <w:sz w:val="20"/>
          <w:szCs w:val="22"/>
        </w:rPr>
        <w:t xml:space="preserve"> </w:t>
      </w:r>
      <w:r w:rsidRPr="00B61948">
        <w:rPr>
          <w:rFonts w:hint="eastAsia" w:eastAsia="나눔명조"/>
          <w:sz w:val="20"/>
          <w:szCs w:val="22"/>
        </w:rPr>
        <w:t>보여준다</w:t>
      </w:r>
      <w:r w:rsidRPr="00B61948">
        <w:rPr>
          <w:rFonts w:hint="eastAsia" w:eastAsia="나눔명조"/>
          <w:sz w:val="20"/>
          <w:szCs w:val="22"/>
        </w:rPr>
        <w:t>.</w:t>
      </w:r>
      <w:r w:rsidR="00BB00FC">
        <w:rPr>
          <w:rFonts w:eastAsia="나눔명조"/>
          <w:sz w:val="20"/>
          <w:szCs w:val="22"/>
        </w:rPr>
        <w:t xml:space="preserve"> </w:t>
      </w:r>
      <w:r w:rsidRPr="00B61948">
        <w:rPr>
          <w:rFonts w:eastAsia="나눔명조"/>
          <w:sz w:val="20"/>
          <w:szCs w:val="22"/>
        </w:rPr>
        <w:t>&lt;</w:t>
      </w:r>
      <w:r w:rsidRPr="00B61948">
        <w:rPr>
          <w:rFonts w:hint="eastAsia" w:eastAsia="나눔명조"/>
          <w:sz w:val="20"/>
          <w:szCs w:val="22"/>
        </w:rPr>
        <w:t>모델</w:t>
      </w:r>
      <w:r w:rsidRPr="00B61948">
        <w:rPr>
          <w:rFonts w:hint="eastAsia" w:eastAsia="나눔명조"/>
          <w:sz w:val="20"/>
          <w:szCs w:val="22"/>
        </w:rPr>
        <w:t xml:space="preserve"> </w:t>
      </w:r>
      <w:r w:rsidRPr="00B61948">
        <w:rPr>
          <w:rFonts w:eastAsia="나눔명조"/>
          <w:sz w:val="20"/>
          <w:szCs w:val="22"/>
        </w:rPr>
        <w:t>4&gt;</w:t>
      </w:r>
      <w:r w:rsidRPr="00B61948">
        <w:rPr>
          <w:rFonts w:hint="eastAsia" w:eastAsia="나눔명조"/>
          <w:sz w:val="20"/>
          <w:szCs w:val="22"/>
        </w:rPr>
        <w:t>에서</w:t>
      </w:r>
      <w:r w:rsidRPr="00B61948">
        <w:rPr>
          <w:rFonts w:hint="eastAsia" w:eastAsia="나눔명조"/>
          <w:sz w:val="20"/>
          <w:szCs w:val="22"/>
        </w:rPr>
        <w:t xml:space="preserve"> </w:t>
      </w:r>
      <w:r w:rsidRPr="00B61948">
        <w:rPr>
          <w:rFonts w:hint="eastAsia" w:eastAsia="나눔명조"/>
          <w:sz w:val="20"/>
          <w:szCs w:val="22"/>
        </w:rPr>
        <w:t>협업</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의사소통은</w:t>
      </w:r>
      <w:r w:rsidRPr="00B61948">
        <w:rPr>
          <w:rFonts w:hint="eastAsia" w:eastAsia="나눔명조"/>
          <w:sz w:val="20"/>
          <w:szCs w:val="22"/>
        </w:rPr>
        <w:t xml:space="preserve"> </w:t>
      </w:r>
      <w:r w:rsidRPr="00B61948">
        <w:rPr>
          <w:rFonts w:hint="eastAsia" w:eastAsia="나눔명조"/>
          <w:sz w:val="20"/>
          <w:szCs w:val="22"/>
        </w:rPr>
        <w:t>다른</w:t>
      </w:r>
      <w:r w:rsidRPr="00B61948">
        <w:rPr>
          <w:rFonts w:hint="eastAsia" w:eastAsia="나눔명조"/>
          <w:sz w:val="20"/>
          <w:szCs w:val="22"/>
        </w:rPr>
        <w:t xml:space="preserve"> </w:t>
      </w:r>
      <w:r w:rsidRPr="00B61948">
        <w:rPr>
          <w:rFonts w:hint="eastAsia" w:eastAsia="나눔명조"/>
          <w:sz w:val="20"/>
          <w:szCs w:val="22"/>
        </w:rPr>
        <w:t>조건이</w:t>
      </w:r>
      <w:r w:rsidRPr="00B61948">
        <w:rPr>
          <w:rFonts w:hint="eastAsia" w:eastAsia="나눔명조"/>
          <w:sz w:val="20"/>
          <w:szCs w:val="22"/>
        </w:rPr>
        <w:t xml:space="preserve"> </w:t>
      </w:r>
      <w:r w:rsidRPr="00B61948">
        <w:rPr>
          <w:rFonts w:hint="eastAsia" w:eastAsia="나눔명조"/>
          <w:sz w:val="20"/>
          <w:szCs w:val="22"/>
        </w:rPr>
        <w:t>일정할</w:t>
      </w:r>
      <w:r w:rsidRPr="00B61948">
        <w:rPr>
          <w:rFonts w:hint="eastAsia" w:eastAsia="나눔명조"/>
          <w:sz w:val="20"/>
          <w:szCs w:val="22"/>
        </w:rPr>
        <w:t xml:space="preserve"> </w:t>
      </w:r>
      <w:r w:rsidRPr="00B61948">
        <w:rPr>
          <w:rFonts w:hint="eastAsia" w:eastAsia="나눔명조"/>
          <w:sz w:val="20"/>
          <w:szCs w:val="22"/>
        </w:rPr>
        <w:t>때</w:t>
      </w:r>
      <w:r w:rsidRPr="00B61948">
        <w:rPr>
          <w:rFonts w:hint="eastAsia" w:eastAsia="나눔명조"/>
          <w:sz w:val="20"/>
          <w:szCs w:val="22"/>
        </w:rPr>
        <w:t>,</w:t>
      </w:r>
      <w:r w:rsidRPr="00B61948">
        <w:rPr>
          <w:rFonts w:eastAsia="나눔명조"/>
          <w:sz w:val="20"/>
          <w:szCs w:val="22"/>
        </w:rPr>
        <w:t xml:space="preserve"> </w:t>
      </w:r>
      <w:r w:rsidRPr="00B61948">
        <w:rPr>
          <w:rFonts w:hint="eastAsia" w:eastAsia="나눔명조"/>
          <w:sz w:val="20"/>
          <w:szCs w:val="22"/>
        </w:rPr>
        <w:t>통계적으로</w:t>
      </w:r>
      <w:r w:rsidRPr="00B61948">
        <w:rPr>
          <w:rFonts w:hint="eastAsia" w:eastAsia="나눔명조"/>
          <w:sz w:val="20"/>
          <w:szCs w:val="22"/>
        </w:rPr>
        <w:t xml:space="preserve"> </w:t>
      </w:r>
      <w:r w:rsidRPr="00B61948">
        <w:rPr>
          <w:rFonts w:hint="eastAsia" w:eastAsia="나눔명조"/>
          <w:sz w:val="20"/>
          <w:szCs w:val="22"/>
        </w:rPr>
        <w:t>유의미하게</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대해</w:t>
      </w:r>
      <w:r w:rsidRPr="00B61948">
        <w:rPr>
          <w:rFonts w:hint="eastAsia" w:eastAsia="나눔명조"/>
          <w:sz w:val="20"/>
          <w:szCs w:val="22"/>
        </w:rPr>
        <w:t xml:space="preserve"> </w:t>
      </w:r>
      <w:r w:rsidRPr="00B61948">
        <w:rPr>
          <w:rFonts w:hint="eastAsia" w:eastAsia="나눔명조"/>
          <w:sz w:val="20"/>
          <w:szCs w:val="22"/>
        </w:rPr>
        <w:t>긍정적으로</w:t>
      </w:r>
      <w:r w:rsidRPr="00B61948">
        <w:rPr>
          <w:rFonts w:hint="eastAsia" w:eastAsia="나눔명조"/>
          <w:sz w:val="20"/>
          <w:szCs w:val="22"/>
        </w:rPr>
        <w:t xml:space="preserve"> </w:t>
      </w:r>
      <w:r w:rsidRPr="00B61948">
        <w:rPr>
          <w:rFonts w:hint="eastAsia" w:eastAsia="나눔명조"/>
          <w:sz w:val="20"/>
          <w:szCs w:val="22"/>
        </w:rPr>
        <w:t>응답할</w:t>
      </w:r>
      <w:r w:rsidRPr="00B61948">
        <w:rPr>
          <w:rFonts w:hint="eastAsia" w:eastAsia="나눔명조"/>
          <w:sz w:val="20"/>
          <w:szCs w:val="22"/>
        </w:rPr>
        <w:t xml:space="preserve"> </w:t>
      </w:r>
      <w:r w:rsidRPr="00B61948">
        <w:rPr>
          <w:rFonts w:hint="eastAsia" w:eastAsia="나눔명조"/>
          <w:sz w:val="20"/>
          <w:szCs w:val="22"/>
        </w:rPr>
        <w:t>확률을</w:t>
      </w:r>
      <w:r w:rsidRPr="00B61948">
        <w:rPr>
          <w:rFonts w:hint="eastAsia" w:eastAsia="나눔명조"/>
          <w:sz w:val="20"/>
          <w:szCs w:val="22"/>
        </w:rPr>
        <w:t xml:space="preserve"> </w:t>
      </w:r>
      <w:r w:rsidRPr="00B61948">
        <w:rPr>
          <w:rFonts w:hint="eastAsia" w:eastAsia="나눔명조"/>
          <w:sz w:val="20"/>
          <w:szCs w:val="22"/>
        </w:rPr>
        <w:t>제고하는</w:t>
      </w:r>
      <w:r w:rsidRPr="00B61948">
        <w:rPr>
          <w:rFonts w:hint="eastAsia" w:eastAsia="나눔명조"/>
          <w:sz w:val="20"/>
          <w:szCs w:val="22"/>
        </w:rPr>
        <w:t xml:space="preserve"> </w:t>
      </w:r>
      <w:r w:rsidRPr="00B61948">
        <w:rPr>
          <w:rFonts w:hint="eastAsia" w:eastAsia="나눔명조"/>
          <w:sz w:val="20"/>
          <w:szCs w:val="22"/>
        </w:rPr>
        <w:t>것으로</w:t>
      </w:r>
      <w:r w:rsidRPr="00B61948">
        <w:rPr>
          <w:rFonts w:hint="eastAsia" w:eastAsia="나눔명조"/>
          <w:sz w:val="20"/>
          <w:szCs w:val="22"/>
        </w:rPr>
        <w:t xml:space="preserve"> </w:t>
      </w:r>
      <w:r w:rsidRPr="00B61948">
        <w:rPr>
          <w:rFonts w:hint="eastAsia" w:eastAsia="나눔명조"/>
          <w:sz w:val="20"/>
          <w:szCs w:val="22"/>
        </w:rPr>
        <w:t>나타났으며</w:t>
      </w:r>
      <w:r w:rsidRPr="00B61948">
        <w:rPr>
          <w:rFonts w:hint="eastAsia" w:eastAsia="나눔명조"/>
          <w:sz w:val="20"/>
          <w:szCs w:val="22"/>
        </w:rPr>
        <w:t>,</w:t>
      </w:r>
      <w:r w:rsidRPr="00B61948">
        <w:rPr>
          <w:rFonts w:eastAsia="나눔명조"/>
          <w:sz w:val="20"/>
          <w:szCs w:val="22"/>
        </w:rPr>
        <w:t xml:space="preserve"> </w:t>
      </w:r>
      <w:r w:rsidRPr="00B61948">
        <w:rPr>
          <w:rFonts w:hint="eastAsia" w:eastAsia="나눔명조"/>
          <w:sz w:val="20"/>
          <w:szCs w:val="22"/>
        </w:rPr>
        <w:t>리더십</w:t>
      </w:r>
      <w:r w:rsidRPr="00B61948">
        <w:rPr>
          <w:rFonts w:hint="eastAsia" w:eastAsia="나눔명조"/>
          <w:sz w:val="20"/>
          <w:szCs w:val="22"/>
        </w:rPr>
        <w:t xml:space="preserve"> </w:t>
      </w:r>
      <w:r w:rsidRPr="00B61948">
        <w:rPr>
          <w:rFonts w:hint="eastAsia" w:eastAsia="나눔명조"/>
          <w:sz w:val="20"/>
          <w:szCs w:val="22"/>
        </w:rPr>
        <w:t>변수들</w:t>
      </w:r>
      <w:r w:rsidRPr="00B61948" w:rsidR="00B217AE">
        <w:rPr>
          <w:rFonts w:hint="eastAsia" w:eastAsia="나눔명조"/>
          <w:sz w:val="20"/>
          <w:szCs w:val="22"/>
        </w:rPr>
        <w:t>을</w:t>
      </w:r>
      <w:r w:rsidRPr="00B61948" w:rsidR="00B217AE">
        <w:rPr>
          <w:rFonts w:hint="eastAsia" w:eastAsia="나눔명조"/>
          <w:sz w:val="20"/>
          <w:szCs w:val="22"/>
        </w:rPr>
        <w:t xml:space="preserve"> </w:t>
      </w:r>
      <w:r w:rsidRPr="00B61948" w:rsidR="00B217AE">
        <w:rPr>
          <w:rFonts w:hint="eastAsia" w:eastAsia="나눔명조"/>
          <w:sz w:val="20"/>
          <w:szCs w:val="22"/>
        </w:rPr>
        <w:t>포함한</w:t>
      </w:r>
      <w:r w:rsidRPr="00B61948" w:rsidR="00B217AE">
        <w:rPr>
          <w:rFonts w:hint="eastAsia" w:eastAsia="나눔명조"/>
          <w:sz w:val="20"/>
          <w:szCs w:val="22"/>
        </w:rPr>
        <w:t xml:space="preserve"> </w:t>
      </w:r>
      <w:r w:rsidRPr="00B61948" w:rsidR="00B217AE">
        <w:rPr>
          <w:rFonts w:eastAsia="나눔명조"/>
          <w:sz w:val="20"/>
          <w:szCs w:val="22"/>
        </w:rPr>
        <w:t>&lt;</w:t>
      </w:r>
      <w:r w:rsidRPr="00B61948" w:rsidR="00B217AE">
        <w:rPr>
          <w:rFonts w:hint="eastAsia" w:eastAsia="나눔명조"/>
          <w:sz w:val="20"/>
          <w:szCs w:val="22"/>
        </w:rPr>
        <w:t>모델</w:t>
      </w:r>
      <w:r w:rsidRPr="00B61948" w:rsidR="00B217AE">
        <w:rPr>
          <w:rFonts w:hint="eastAsia" w:eastAsia="나눔명조"/>
          <w:sz w:val="20"/>
          <w:szCs w:val="22"/>
        </w:rPr>
        <w:t xml:space="preserve"> </w:t>
      </w:r>
      <w:r w:rsidRPr="00B61948" w:rsidR="00B217AE">
        <w:rPr>
          <w:rFonts w:eastAsia="나눔명조"/>
          <w:sz w:val="20"/>
          <w:szCs w:val="22"/>
        </w:rPr>
        <w:t>5&gt;</w:t>
      </w:r>
      <w:r w:rsidRPr="00B61948" w:rsidR="00B217AE">
        <w:rPr>
          <w:rFonts w:hint="eastAsia" w:eastAsia="나눔명조"/>
          <w:sz w:val="20"/>
          <w:szCs w:val="22"/>
        </w:rPr>
        <w:t>도</w:t>
      </w:r>
      <w:r w:rsidRPr="00B61948" w:rsidR="00B217AE">
        <w:rPr>
          <w:rFonts w:hint="eastAsia" w:eastAsia="나눔명조"/>
          <w:sz w:val="20"/>
          <w:szCs w:val="22"/>
        </w:rPr>
        <w:t xml:space="preserve"> </w:t>
      </w:r>
      <w:r w:rsidRPr="00B61948" w:rsidR="00B217AE">
        <w:rPr>
          <w:rFonts w:hint="eastAsia" w:eastAsia="나눔명조"/>
          <w:sz w:val="20"/>
          <w:szCs w:val="22"/>
        </w:rPr>
        <w:t>일관된</w:t>
      </w:r>
      <w:r w:rsidRPr="00B61948" w:rsidR="00B217AE">
        <w:rPr>
          <w:rFonts w:hint="eastAsia" w:eastAsia="나눔명조"/>
          <w:sz w:val="20"/>
          <w:szCs w:val="22"/>
        </w:rPr>
        <w:t xml:space="preserve"> </w:t>
      </w:r>
      <w:r w:rsidRPr="00B61948" w:rsidR="00B217AE">
        <w:rPr>
          <w:rFonts w:hint="eastAsia" w:eastAsia="나눔명조"/>
          <w:sz w:val="20"/>
          <w:szCs w:val="22"/>
        </w:rPr>
        <w:t>결과를</w:t>
      </w:r>
      <w:r w:rsidRPr="00B61948" w:rsidR="00B217AE">
        <w:rPr>
          <w:rFonts w:hint="eastAsia" w:eastAsia="나눔명조"/>
          <w:sz w:val="20"/>
          <w:szCs w:val="22"/>
        </w:rPr>
        <w:t xml:space="preserve"> </w:t>
      </w:r>
      <w:r w:rsidRPr="00B61948" w:rsidR="00B217AE">
        <w:rPr>
          <w:rFonts w:hint="eastAsia" w:eastAsia="나눔명조"/>
          <w:sz w:val="20"/>
          <w:szCs w:val="22"/>
        </w:rPr>
        <w:t>보여주고</w:t>
      </w:r>
      <w:r w:rsidRPr="00B61948" w:rsidR="00B217AE">
        <w:rPr>
          <w:rFonts w:hint="eastAsia" w:eastAsia="나눔명조"/>
          <w:sz w:val="20"/>
          <w:szCs w:val="22"/>
        </w:rPr>
        <w:t xml:space="preserve"> </w:t>
      </w:r>
      <w:r w:rsidRPr="00B61948" w:rsidR="00B217AE">
        <w:rPr>
          <w:rFonts w:hint="eastAsia" w:eastAsia="나눔명조"/>
          <w:sz w:val="20"/>
          <w:szCs w:val="22"/>
        </w:rPr>
        <w:t>있다</w:t>
      </w:r>
      <w:r w:rsidRPr="00B61948" w:rsidR="00B217AE">
        <w:rPr>
          <w:rFonts w:hint="eastAsia" w:eastAsia="나눔명조"/>
          <w:sz w:val="20"/>
          <w:szCs w:val="22"/>
        </w:rPr>
        <w:t>.</w:t>
      </w:r>
      <w:r w:rsidRPr="00B61948" w:rsidR="00B217AE">
        <w:rPr>
          <w:rFonts w:eastAsia="나눔명조"/>
          <w:sz w:val="20"/>
          <w:szCs w:val="22"/>
        </w:rPr>
        <w:t xml:space="preserve"> </w:t>
      </w:r>
      <w:r w:rsidRPr="00B61948" w:rsidR="00B217AE">
        <w:rPr>
          <w:rFonts w:hint="eastAsia" w:eastAsia="나눔명조"/>
          <w:sz w:val="20"/>
          <w:szCs w:val="22"/>
        </w:rPr>
        <w:t>따라서</w:t>
      </w:r>
      <w:r w:rsidRPr="00B61948" w:rsidR="00B217AE">
        <w:rPr>
          <w:rFonts w:hint="eastAsia" w:eastAsia="나눔명조"/>
          <w:sz w:val="20"/>
          <w:szCs w:val="22"/>
        </w:rPr>
        <w:t xml:space="preserve"> </w:t>
      </w:r>
      <w:r w:rsidRPr="00B61948" w:rsidR="00B217AE">
        <w:rPr>
          <w:rFonts w:hint="eastAsia" w:eastAsia="나눔명조"/>
          <w:sz w:val="20"/>
          <w:szCs w:val="22"/>
        </w:rPr>
        <w:t>협업</w:t>
      </w:r>
      <w:r w:rsidRPr="00B61948" w:rsidR="00B217AE">
        <w:rPr>
          <w:rFonts w:hint="eastAsia" w:eastAsia="나눔명조"/>
          <w:sz w:val="20"/>
          <w:szCs w:val="22"/>
        </w:rPr>
        <w:t xml:space="preserve"> </w:t>
      </w:r>
      <w:r w:rsidRPr="00B61948" w:rsidR="00B217AE">
        <w:rPr>
          <w:rFonts w:hint="eastAsia" w:eastAsia="나눔명조"/>
          <w:sz w:val="20"/>
          <w:szCs w:val="22"/>
        </w:rPr>
        <w:t>및</w:t>
      </w:r>
      <w:r w:rsidRPr="00B61948" w:rsidR="00B217AE">
        <w:rPr>
          <w:rFonts w:hint="eastAsia" w:eastAsia="나눔명조"/>
          <w:sz w:val="20"/>
          <w:szCs w:val="22"/>
        </w:rPr>
        <w:t xml:space="preserve"> </w:t>
      </w:r>
      <w:r w:rsidRPr="00B61948" w:rsidR="00B217AE">
        <w:rPr>
          <w:rFonts w:hint="eastAsia" w:eastAsia="나눔명조"/>
          <w:sz w:val="20"/>
          <w:szCs w:val="22"/>
        </w:rPr>
        <w:t>의사소통의</w:t>
      </w:r>
      <w:r w:rsidRPr="00B61948" w:rsidR="00B217AE">
        <w:rPr>
          <w:rFonts w:hint="eastAsia" w:eastAsia="나눔명조"/>
          <w:sz w:val="20"/>
          <w:szCs w:val="22"/>
        </w:rPr>
        <w:t xml:space="preserve"> </w:t>
      </w:r>
      <w:r w:rsidRPr="00B61948" w:rsidR="00B217AE">
        <w:rPr>
          <w:rFonts w:hint="eastAsia" w:eastAsia="나눔명조"/>
          <w:sz w:val="20"/>
          <w:szCs w:val="22"/>
        </w:rPr>
        <w:t>공공봉사동기에</w:t>
      </w:r>
      <w:r w:rsidRPr="00B61948" w:rsidR="00B217AE">
        <w:rPr>
          <w:rFonts w:hint="eastAsia" w:eastAsia="나눔명조"/>
          <w:sz w:val="20"/>
          <w:szCs w:val="22"/>
        </w:rPr>
        <w:t xml:space="preserve"> </w:t>
      </w:r>
      <w:r w:rsidRPr="00B61948" w:rsidR="00B217AE">
        <w:rPr>
          <w:rFonts w:hint="eastAsia" w:eastAsia="나눔명조"/>
          <w:sz w:val="20"/>
          <w:szCs w:val="22"/>
        </w:rPr>
        <w:t>대한</w:t>
      </w:r>
      <w:r w:rsidRPr="00B61948" w:rsidR="00B217AE">
        <w:rPr>
          <w:rFonts w:hint="eastAsia" w:eastAsia="나눔명조"/>
          <w:sz w:val="20"/>
          <w:szCs w:val="22"/>
        </w:rPr>
        <w:t xml:space="preserve"> </w:t>
      </w:r>
      <w:r w:rsidRPr="00B61948" w:rsidR="00B217AE">
        <w:rPr>
          <w:rFonts w:hint="eastAsia" w:eastAsia="나눔명조"/>
          <w:sz w:val="20"/>
          <w:szCs w:val="22"/>
        </w:rPr>
        <w:t>통계적으로</w:t>
      </w:r>
      <w:r w:rsidRPr="00B61948" w:rsidR="00B217AE">
        <w:rPr>
          <w:rFonts w:hint="eastAsia" w:eastAsia="나눔명조"/>
          <w:sz w:val="20"/>
          <w:szCs w:val="22"/>
        </w:rPr>
        <w:t xml:space="preserve"> </w:t>
      </w:r>
      <w:r w:rsidRPr="00B61948" w:rsidR="00B217AE">
        <w:rPr>
          <w:rFonts w:hint="eastAsia" w:eastAsia="나눔명조"/>
          <w:sz w:val="20"/>
          <w:szCs w:val="22"/>
        </w:rPr>
        <w:t>유의미한</w:t>
      </w:r>
      <w:r w:rsidRPr="00B61948" w:rsidR="00B217AE">
        <w:rPr>
          <w:rFonts w:hint="eastAsia" w:eastAsia="나눔명조"/>
          <w:sz w:val="20"/>
          <w:szCs w:val="22"/>
        </w:rPr>
        <w:t xml:space="preserve"> </w:t>
      </w:r>
      <w:r w:rsidRPr="00B61948" w:rsidR="00B217AE">
        <w:rPr>
          <w:rFonts w:hint="eastAsia" w:eastAsia="나눔명조"/>
          <w:sz w:val="20"/>
          <w:szCs w:val="22"/>
        </w:rPr>
        <w:t>긍정적</w:t>
      </w:r>
      <w:r w:rsidRPr="00B61948" w:rsidR="00B217AE">
        <w:rPr>
          <w:rFonts w:hint="eastAsia" w:eastAsia="나눔명조"/>
          <w:sz w:val="20"/>
          <w:szCs w:val="22"/>
        </w:rPr>
        <w:t xml:space="preserve"> </w:t>
      </w:r>
      <w:r w:rsidRPr="00B61948" w:rsidR="00B217AE">
        <w:rPr>
          <w:rFonts w:hint="eastAsia" w:eastAsia="나눔명조"/>
          <w:sz w:val="20"/>
          <w:szCs w:val="22"/>
        </w:rPr>
        <w:t>효과를</w:t>
      </w:r>
      <w:r w:rsidRPr="00B61948" w:rsidR="00B217AE">
        <w:rPr>
          <w:rFonts w:hint="eastAsia" w:eastAsia="나눔명조"/>
          <w:sz w:val="20"/>
          <w:szCs w:val="22"/>
        </w:rPr>
        <w:t xml:space="preserve"> </w:t>
      </w:r>
      <w:r w:rsidRPr="00B61948" w:rsidR="00B217AE">
        <w:rPr>
          <w:rFonts w:hint="eastAsia" w:eastAsia="나눔명조"/>
          <w:sz w:val="20"/>
          <w:szCs w:val="22"/>
        </w:rPr>
        <w:t>확인할</w:t>
      </w:r>
      <w:r w:rsidRPr="00B61948" w:rsidR="00B217AE">
        <w:rPr>
          <w:rFonts w:hint="eastAsia" w:eastAsia="나눔명조"/>
          <w:sz w:val="20"/>
          <w:szCs w:val="22"/>
        </w:rPr>
        <w:t xml:space="preserve"> </w:t>
      </w:r>
      <w:r w:rsidRPr="00B61948" w:rsidR="00B217AE">
        <w:rPr>
          <w:rFonts w:hint="eastAsia" w:eastAsia="나눔명조"/>
          <w:sz w:val="20"/>
          <w:szCs w:val="22"/>
        </w:rPr>
        <w:t>수</w:t>
      </w:r>
      <w:r w:rsidRPr="00B61948" w:rsidR="00B217AE">
        <w:rPr>
          <w:rFonts w:hint="eastAsia" w:eastAsia="나눔명조"/>
          <w:sz w:val="20"/>
          <w:szCs w:val="22"/>
        </w:rPr>
        <w:t xml:space="preserve"> </w:t>
      </w:r>
      <w:r w:rsidRPr="00B61948" w:rsidR="00B217AE">
        <w:rPr>
          <w:rFonts w:hint="eastAsia" w:eastAsia="나눔명조"/>
          <w:sz w:val="20"/>
          <w:szCs w:val="22"/>
        </w:rPr>
        <w:t>있다</w:t>
      </w:r>
      <w:r w:rsidRPr="00B61948" w:rsidR="00B217AE">
        <w:rPr>
          <w:rFonts w:hint="eastAsia" w:eastAsia="나눔명조"/>
          <w:sz w:val="20"/>
          <w:szCs w:val="22"/>
        </w:rPr>
        <w:t>.</w:t>
      </w:r>
    </w:p>
    <w:p w:rsidRPr="00B61948" w:rsidR="00B217AE" w:rsidP="00E001E7" w:rsidRDefault="00B217AE" w14:paraId="721470B3" w14:textId="52548E56">
      <w:pPr>
        <w:wordWrap/>
        <w:spacing w:before="120" w:after="120" w:line="276" w:lineRule="auto"/>
        <w:ind w:firstLine="288"/>
        <w:rPr>
          <w:rFonts w:eastAsia="나눔명조"/>
          <w:sz w:val="20"/>
          <w:szCs w:val="22"/>
        </w:rPr>
      </w:pPr>
      <w:r w:rsidRPr="00B61948">
        <w:rPr>
          <w:rFonts w:hint="eastAsia" w:eastAsia="나눔명조"/>
          <w:sz w:val="20"/>
          <w:szCs w:val="22"/>
        </w:rPr>
        <w:t>각각의</w:t>
      </w:r>
      <w:r w:rsidRPr="00B61948">
        <w:rPr>
          <w:rFonts w:hint="eastAsia" w:eastAsia="나눔명조"/>
          <w:sz w:val="20"/>
          <w:szCs w:val="22"/>
        </w:rPr>
        <w:t xml:space="preserve"> </w:t>
      </w:r>
      <w:r w:rsidRPr="00B61948">
        <w:rPr>
          <w:rFonts w:hint="eastAsia" w:eastAsia="나눔명조"/>
          <w:sz w:val="20"/>
          <w:szCs w:val="22"/>
        </w:rPr>
        <w:t>리더십</w:t>
      </w:r>
      <w:r w:rsidRPr="00B61948">
        <w:rPr>
          <w:rFonts w:hint="eastAsia" w:eastAsia="나눔명조"/>
          <w:sz w:val="20"/>
          <w:szCs w:val="22"/>
        </w:rPr>
        <w:t xml:space="preserve"> </w:t>
      </w:r>
      <w:r w:rsidRPr="00B61948">
        <w:rPr>
          <w:rFonts w:hint="eastAsia" w:eastAsia="나눔명조"/>
          <w:sz w:val="20"/>
          <w:szCs w:val="22"/>
        </w:rPr>
        <w:t>유형이</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미치는</w:t>
      </w:r>
      <w:r w:rsidRPr="00B61948">
        <w:rPr>
          <w:rFonts w:hint="eastAsia" w:eastAsia="나눔명조"/>
          <w:sz w:val="20"/>
          <w:szCs w:val="22"/>
        </w:rPr>
        <w:t xml:space="preserve"> </w:t>
      </w:r>
      <w:r w:rsidRPr="00B61948">
        <w:rPr>
          <w:rFonts w:hint="eastAsia" w:eastAsia="나눔명조"/>
          <w:sz w:val="20"/>
          <w:szCs w:val="22"/>
        </w:rPr>
        <w:t>효과가</w:t>
      </w:r>
      <w:r w:rsidRPr="00B61948">
        <w:rPr>
          <w:rFonts w:hint="eastAsia" w:eastAsia="나눔명조"/>
          <w:sz w:val="20"/>
          <w:szCs w:val="22"/>
        </w:rPr>
        <w:t xml:space="preserve"> </w:t>
      </w:r>
      <w:r w:rsidRPr="00B61948">
        <w:rPr>
          <w:rFonts w:hint="eastAsia" w:eastAsia="나눔명조"/>
          <w:sz w:val="20"/>
          <w:szCs w:val="22"/>
        </w:rPr>
        <w:t>서로에</w:t>
      </w:r>
      <w:r w:rsidRPr="00B61948">
        <w:rPr>
          <w:rFonts w:hint="eastAsia" w:eastAsia="나눔명조"/>
          <w:sz w:val="20"/>
          <w:szCs w:val="22"/>
        </w:rPr>
        <w:t xml:space="preserve"> </w:t>
      </w:r>
      <w:r w:rsidRPr="00B61948">
        <w:rPr>
          <w:rFonts w:hint="eastAsia" w:eastAsia="나눔명조"/>
          <w:sz w:val="20"/>
          <w:szCs w:val="22"/>
        </w:rPr>
        <w:t>대해</w:t>
      </w:r>
      <w:r w:rsidRPr="00B61948">
        <w:rPr>
          <w:rFonts w:hint="eastAsia" w:eastAsia="나눔명조"/>
          <w:sz w:val="20"/>
          <w:szCs w:val="22"/>
        </w:rPr>
        <w:t xml:space="preserve"> </w:t>
      </w:r>
      <w:r w:rsidRPr="00B61948">
        <w:rPr>
          <w:rFonts w:hint="eastAsia" w:eastAsia="나눔명조"/>
          <w:sz w:val="20"/>
          <w:szCs w:val="22"/>
        </w:rPr>
        <w:t>조건적인지</w:t>
      </w:r>
      <w:r w:rsidRPr="00B61948">
        <w:rPr>
          <w:rFonts w:hint="eastAsia" w:eastAsia="나눔명조"/>
          <w:sz w:val="20"/>
          <w:szCs w:val="22"/>
        </w:rPr>
        <w:t xml:space="preserve"> </w:t>
      </w:r>
      <w:r w:rsidRPr="00B61948">
        <w:rPr>
          <w:rFonts w:hint="eastAsia" w:eastAsia="나눔명조"/>
          <w:sz w:val="20"/>
          <w:szCs w:val="22"/>
        </w:rPr>
        <w:t>살펴보기</w:t>
      </w:r>
      <w:r w:rsidRPr="00B61948">
        <w:rPr>
          <w:rFonts w:hint="eastAsia" w:eastAsia="나눔명조"/>
          <w:sz w:val="20"/>
          <w:szCs w:val="22"/>
        </w:rPr>
        <w:t xml:space="preserve"> </w:t>
      </w:r>
      <w:r w:rsidRPr="00B61948">
        <w:rPr>
          <w:rFonts w:hint="eastAsia" w:eastAsia="나눔명조"/>
          <w:sz w:val="20"/>
          <w:szCs w:val="22"/>
        </w:rPr>
        <w:t>위해</w:t>
      </w:r>
      <w:r w:rsidRPr="00B61948">
        <w:rPr>
          <w:rFonts w:hint="eastAsia" w:eastAsia="나눔명조"/>
          <w:sz w:val="20"/>
          <w:szCs w:val="22"/>
        </w:rPr>
        <w:t xml:space="preserve"> </w:t>
      </w:r>
      <w:r w:rsidRPr="00B61948">
        <w:rPr>
          <w:rFonts w:hint="eastAsia" w:eastAsia="나눔명조"/>
          <w:sz w:val="20"/>
          <w:szCs w:val="22"/>
        </w:rPr>
        <w:t>상호작용항</w:t>
      </w:r>
      <w:r w:rsidRPr="00B61948">
        <w:rPr>
          <w:rFonts w:eastAsia="나눔명조"/>
          <w:sz w:val="20"/>
          <w:szCs w:val="22"/>
        </w:rPr>
        <w:t>(interaction term)</w:t>
      </w:r>
      <w:r w:rsidRPr="00B61948">
        <w:rPr>
          <w:rFonts w:hint="eastAsia" w:eastAsia="나눔명조"/>
          <w:sz w:val="20"/>
          <w:szCs w:val="22"/>
        </w:rPr>
        <w:t>을</w:t>
      </w:r>
      <w:r w:rsidRPr="00B61948">
        <w:rPr>
          <w:rFonts w:hint="eastAsia" w:eastAsia="나눔명조"/>
          <w:sz w:val="20"/>
          <w:szCs w:val="22"/>
        </w:rPr>
        <w:t xml:space="preserve"> </w:t>
      </w:r>
      <w:proofErr w:type="spellStart"/>
      <w:r w:rsidRPr="00B61948">
        <w:rPr>
          <w:rFonts w:hint="eastAsia" w:eastAsia="나눔명조"/>
          <w:sz w:val="20"/>
          <w:szCs w:val="22"/>
        </w:rPr>
        <w:t>구성항</w:t>
      </w:r>
      <w:proofErr w:type="spellEnd"/>
      <w:r w:rsidRPr="00B61948">
        <w:rPr>
          <w:rFonts w:eastAsia="나눔명조"/>
          <w:sz w:val="20"/>
          <w:szCs w:val="22"/>
        </w:rPr>
        <w:t>(constituent terms)</w:t>
      </w:r>
      <w:r w:rsidRPr="00B61948">
        <w:rPr>
          <w:rFonts w:hint="eastAsia" w:eastAsia="나눔명조"/>
          <w:sz w:val="20"/>
          <w:szCs w:val="22"/>
        </w:rPr>
        <w:t>과</w:t>
      </w:r>
      <w:r w:rsidRPr="00B61948">
        <w:rPr>
          <w:rFonts w:hint="eastAsia" w:eastAsia="나눔명조"/>
          <w:sz w:val="20"/>
          <w:szCs w:val="22"/>
        </w:rPr>
        <w:t xml:space="preserve"> </w:t>
      </w:r>
      <w:r w:rsidRPr="00B61948">
        <w:rPr>
          <w:rFonts w:hint="eastAsia" w:eastAsia="나눔명조"/>
          <w:sz w:val="20"/>
          <w:szCs w:val="22"/>
        </w:rPr>
        <w:t>함께</w:t>
      </w:r>
      <w:r w:rsidRPr="00B61948">
        <w:rPr>
          <w:rFonts w:hint="eastAsia" w:eastAsia="나눔명조"/>
          <w:sz w:val="20"/>
          <w:szCs w:val="22"/>
        </w:rPr>
        <w:t xml:space="preserve"> </w:t>
      </w:r>
      <w:r w:rsidRPr="00B61948">
        <w:rPr>
          <w:rFonts w:hint="eastAsia" w:eastAsia="나눔명조"/>
          <w:sz w:val="20"/>
          <w:szCs w:val="22"/>
        </w:rPr>
        <w:t>모델에</w:t>
      </w:r>
      <w:r w:rsidRPr="00B61948">
        <w:rPr>
          <w:rFonts w:hint="eastAsia" w:eastAsia="나눔명조"/>
          <w:sz w:val="20"/>
          <w:szCs w:val="22"/>
        </w:rPr>
        <w:t xml:space="preserve"> </w:t>
      </w:r>
      <w:r w:rsidRPr="00B61948">
        <w:rPr>
          <w:rFonts w:hint="eastAsia" w:eastAsia="나눔명조"/>
          <w:sz w:val="20"/>
          <w:szCs w:val="22"/>
        </w:rPr>
        <w:t>포함하여</w:t>
      </w:r>
      <w:r w:rsidRPr="00B61948">
        <w:rPr>
          <w:rFonts w:hint="eastAsia" w:eastAsia="나눔명조"/>
          <w:sz w:val="20"/>
          <w:szCs w:val="22"/>
        </w:rPr>
        <w:t xml:space="preserve"> </w:t>
      </w:r>
      <w:r w:rsidRPr="00B61948">
        <w:rPr>
          <w:rFonts w:eastAsia="나눔명조"/>
          <w:sz w:val="20"/>
          <w:szCs w:val="22"/>
        </w:rPr>
        <w:t>&lt;</w:t>
      </w:r>
      <w:r w:rsidRPr="00B61948">
        <w:rPr>
          <w:rFonts w:hint="eastAsia" w:eastAsia="나눔명조"/>
          <w:sz w:val="20"/>
          <w:szCs w:val="22"/>
        </w:rPr>
        <w:t>모델</w:t>
      </w:r>
      <w:r w:rsidRPr="00B61948">
        <w:rPr>
          <w:rFonts w:hint="eastAsia" w:eastAsia="나눔명조"/>
          <w:sz w:val="20"/>
          <w:szCs w:val="22"/>
        </w:rPr>
        <w:t xml:space="preserve"> </w:t>
      </w:r>
      <w:r w:rsidRPr="00B61948">
        <w:rPr>
          <w:rFonts w:eastAsia="나눔명조"/>
          <w:sz w:val="20"/>
          <w:szCs w:val="22"/>
        </w:rPr>
        <w:t>6&gt;</w:t>
      </w:r>
      <w:r w:rsidRPr="00B61948">
        <w:rPr>
          <w:rFonts w:hint="eastAsia" w:eastAsia="나눔명조"/>
          <w:sz w:val="20"/>
          <w:szCs w:val="22"/>
        </w:rPr>
        <w:t>을</w:t>
      </w:r>
      <w:r w:rsidRPr="00B61948">
        <w:rPr>
          <w:rFonts w:hint="eastAsia" w:eastAsia="나눔명조"/>
          <w:sz w:val="20"/>
          <w:szCs w:val="22"/>
        </w:rPr>
        <w:t xml:space="preserve"> </w:t>
      </w:r>
      <w:r w:rsidRPr="00B61948">
        <w:rPr>
          <w:rFonts w:hint="eastAsia" w:eastAsia="나눔명조"/>
          <w:sz w:val="20"/>
          <w:szCs w:val="22"/>
        </w:rPr>
        <w:t>수립하였다</w:t>
      </w:r>
      <w:r w:rsidRPr="00B61948">
        <w:rPr>
          <w:rFonts w:eastAsia="나눔명조"/>
          <w:sz w:val="20"/>
          <w:szCs w:val="22"/>
        </w:rPr>
        <w:fldChar w:fldCharType="begin"/>
      </w:r>
      <w:r w:rsidR="00AC65B9">
        <w:rPr>
          <w:rFonts w:eastAsia="나눔명조"/>
          <w:sz w:val="20"/>
          <w:szCs w:val="22"/>
        </w:rPr>
        <w:instrText xml:space="preserve"> ADDIN ZOTERO_ITEM CSL_CITATION {"citationID":"QQlNIJTL","properties":{"formattedCitation":"(Brambor, Clark, and Golder 2006)","plainCitation":"(Brambor, Clark, and Golder 2006)","dontUpdate":true,"noteIndex":0},"citationItems":[{"id":"PSjZbscb/uISZ94og","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instrText>
      </w:r>
      <w:r w:rsidRPr="00B61948">
        <w:rPr>
          <w:rFonts w:eastAsia="나눔명조"/>
          <w:sz w:val="20"/>
          <w:szCs w:val="22"/>
        </w:rPr>
        <w:fldChar w:fldCharType="separate"/>
      </w:r>
      <w:r w:rsidRPr="00B61948">
        <w:rPr>
          <w:rFonts w:eastAsia="나눔명조"/>
          <w:sz w:val="20"/>
          <w:szCs w:val="22"/>
        </w:rPr>
        <w:t>(Brambor</w:t>
      </w:r>
      <w:r w:rsidR="00ED7186">
        <w:rPr>
          <w:rFonts w:eastAsia="나눔명조"/>
          <w:sz w:val="20"/>
          <w:szCs w:val="22"/>
        </w:rPr>
        <w:t xml:space="preserve"> et al.,</w:t>
      </w:r>
      <w:r w:rsidRPr="00B61948">
        <w:rPr>
          <w:rFonts w:eastAsia="나눔명조"/>
          <w:sz w:val="20"/>
          <w:szCs w:val="22"/>
        </w:rPr>
        <w:t xml:space="preserve"> 2006)</w:t>
      </w:r>
      <w:r w:rsidRPr="00B61948">
        <w:rPr>
          <w:rFonts w:eastAsia="나눔명조"/>
          <w:sz w:val="20"/>
          <w:szCs w:val="22"/>
        </w:rPr>
        <w:fldChar w:fldCharType="end"/>
      </w:r>
      <w:r w:rsidRPr="00B61948">
        <w:rPr>
          <w:rFonts w:eastAsia="나눔명조"/>
          <w:sz w:val="20"/>
          <w:szCs w:val="22"/>
        </w:rPr>
        <w:t xml:space="preserve">. </w:t>
      </w:r>
      <w:r w:rsidRPr="00B61948">
        <w:rPr>
          <w:rFonts w:hint="eastAsia" w:eastAsia="나눔명조"/>
          <w:sz w:val="20"/>
          <w:szCs w:val="22"/>
        </w:rPr>
        <w:t>서로</w:t>
      </w:r>
      <w:r w:rsidRPr="00B61948">
        <w:rPr>
          <w:rFonts w:hint="eastAsia" w:eastAsia="나눔명조"/>
          <w:sz w:val="20"/>
          <w:szCs w:val="22"/>
        </w:rPr>
        <w:t xml:space="preserve"> </w:t>
      </w:r>
      <w:r w:rsidRPr="00B61948">
        <w:rPr>
          <w:rFonts w:hint="eastAsia" w:eastAsia="나눔명조"/>
          <w:sz w:val="20"/>
          <w:szCs w:val="22"/>
        </w:rPr>
        <w:t>다른</w:t>
      </w:r>
      <w:r w:rsidRPr="00B61948">
        <w:rPr>
          <w:rFonts w:hint="eastAsia" w:eastAsia="나눔명조"/>
          <w:sz w:val="20"/>
          <w:szCs w:val="22"/>
        </w:rPr>
        <w:t xml:space="preserve"> </w:t>
      </w:r>
      <w:r w:rsidRPr="00B61948">
        <w:rPr>
          <w:rFonts w:hint="eastAsia" w:eastAsia="나눔명조"/>
          <w:sz w:val="20"/>
          <w:szCs w:val="22"/>
        </w:rPr>
        <w:t>리더십</w:t>
      </w:r>
      <w:r w:rsidRPr="00B61948">
        <w:rPr>
          <w:rFonts w:hint="eastAsia" w:eastAsia="나눔명조"/>
          <w:sz w:val="20"/>
          <w:szCs w:val="22"/>
        </w:rPr>
        <w:t xml:space="preserve"> </w:t>
      </w:r>
      <w:r w:rsidRPr="00B61948">
        <w:rPr>
          <w:rFonts w:hint="eastAsia" w:eastAsia="나눔명조"/>
          <w:sz w:val="20"/>
          <w:szCs w:val="22"/>
        </w:rPr>
        <w:t>유형</w:t>
      </w:r>
      <w:r w:rsidRPr="00B61948">
        <w:rPr>
          <w:rFonts w:hint="eastAsia" w:eastAsia="나눔명조"/>
          <w:sz w:val="20"/>
          <w:szCs w:val="22"/>
        </w:rPr>
        <w:t xml:space="preserve"> </w:t>
      </w:r>
      <w:r w:rsidRPr="00B61948">
        <w:rPr>
          <w:rFonts w:hint="eastAsia" w:eastAsia="나눔명조"/>
          <w:sz w:val="20"/>
          <w:szCs w:val="22"/>
        </w:rPr>
        <w:t>간의</w:t>
      </w:r>
      <w:r w:rsidRPr="00B61948">
        <w:rPr>
          <w:rFonts w:hint="eastAsia" w:eastAsia="나눔명조"/>
          <w:sz w:val="20"/>
          <w:szCs w:val="22"/>
        </w:rPr>
        <w:t xml:space="preserve"> </w:t>
      </w:r>
      <w:r w:rsidRPr="00B61948">
        <w:rPr>
          <w:rFonts w:hint="eastAsia" w:eastAsia="나눔명조"/>
          <w:sz w:val="20"/>
          <w:szCs w:val="22"/>
        </w:rPr>
        <w:t>상호작용항을</w:t>
      </w:r>
      <w:r w:rsidRPr="00B61948">
        <w:rPr>
          <w:rFonts w:hint="eastAsia" w:eastAsia="나눔명조"/>
          <w:sz w:val="20"/>
          <w:szCs w:val="22"/>
        </w:rPr>
        <w:t xml:space="preserve"> </w:t>
      </w:r>
      <w:r w:rsidRPr="00B61948">
        <w:rPr>
          <w:rFonts w:hint="eastAsia" w:eastAsia="나눔명조"/>
          <w:sz w:val="20"/>
          <w:szCs w:val="22"/>
        </w:rPr>
        <w:t>포함한</w:t>
      </w:r>
      <w:r w:rsidRPr="00B61948">
        <w:rPr>
          <w:rFonts w:hint="eastAsia" w:eastAsia="나눔명조"/>
          <w:sz w:val="20"/>
          <w:szCs w:val="22"/>
        </w:rPr>
        <w:t xml:space="preserve"> </w:t>
      </w:r>
      <w:r w:rsidRPr="00B61948">
        <w:rPr>
          <w:rFonts w:hint="eastAsia" w:eastAsia="나눔명조"/>
          <w:sz w:val="20"/>
          <w:szCs w:val="22"/>
        </w:rPr>
        <w:t>모형에서</w:t>
      </w:r>
      <w:r w:rsidRPr="00B61948">
        <w:rPr>
          <w:rFonts w:hint="eastAsia" w:eastAsia="나눔명조"/>
          <w:sz w:val="20"/>
          <w:szCs w:val="22"/>
        </w:rPr>
        <w:t xml:space="preserve"> </w:t>
      </w:r>
      <w:proofErr w:type="spellStart"/>
      <w:r w:rsidRPr="00B61948">
        <w:rPr>
          <w:rFonts w:hint="eastAsia" w:eastAsia="나눔명조"/>
          <w:sz w:val="20"/>
          <w:szCs w:val="22"/>
        </w:rPr>
        <w:t>구성항</w:t>
      </w:r>
      <w:proofErr w:type="spellEnd"/>
      <w:r w:rsidRPr="00B61948">
        <w:rPr>
          <w:rFonts w:hint="eastAsia" w:eastAsia="나눔명조"/>
          <w:sz w:val="20"/>
          <w:szCs w:val="22"/>
        </w:rPr>
        <w:t xml:space="preserve"> </w:t>
      </w:r>
      <w:r w:rsidRPr="00B61948">
        <w:rPr>
          <w:rFonts w:hint="eastAsia" w:eastAsia="나눔명조"/>
          <w:sz w:val="20"/>
          <w:szCs w:val="22"/>
        </w:rPr>
        <w:t>중</w:t>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리더십은</w:t>
      </w:r>
      <w:r w:rsidRPr="00B61948">
        <w:rPr>
          <w:rFonts w:hint="eastAsia" w:eastAsia="나눔명조"/>
          <w:sz w:val="20"/>
          <w:szCs w:val="22"/>
        </w:rPr>
        <w:t xml:space="preserve"> </w:t>
      </w:r>
      <w:r w:rsidRPr="00B61948">
        <w:rPr>
          <w:rFonts w:hint="eastAsia" w:eastAsia="나눔명조"/>
          <w:sz w:val="20"/>
          <w:szCs w:val="22"/>
        </w:rPr>
        <w:t>통계적으로</w:t>
      </w:r>
      <w:r w:rsidRPr="00B61948">
        <w:rPr>
          <w:rFonts w:hint="eastAsia" w:eastAsia="나눔명조"/>
          <w:sz w:val="20"/>
          <w:szCs w:val="22"/>
        </w:rPr>
        <w:t xml:space="preserve"> </w:t>
      </w:r>
      <w:r w:rsidRPr="00B61948">
        <w:rPr>
          <w:rFonts w:hint="eastAsia" w:eastAsia="나눔명조"/>
          <w:sz w:val="20"/>
          <w:szCs w:val="22"/>
        </w:rPr>
        <w:t>유의미하지</w:t>
      </w:r>
      <w:r w:rsidRPr="00B61948">
        <w:rPr>
          <w:rFonts w:hint="eastAsia" w:eastAsia="나눔명조"/>
          <w:sz w:val="20"/>
          <w:szCs w:val="22"/>
        </w:rPr>
        <w:t xml:space="preserve"> </w:t>
      </w:r>
      <w:r w:rsidRPr="00B61948">
        <w:rPr>
          <w:rFonts w:hint="eastAsia" w:eastAsia="나눔명조"/>
          <w:sz w:val="20"/>
          <w:szCs w:val="22"/>
        </w:rPr>
        <w:t>않았으나</w:t>
      </w:r>
      <w:r w:rsidRPr="00B61948">
        <w:rPr>
          <w:rFonts w:hint="eastAsia" w:eastAsia="나눔명조"/>
          <w:sz w:val="20"/>
          <w:szCs w:val="22"/>
        </w:rPr>
        <w:t>,</w:t>
      </w:r>
      <w:r w:rsidRPr="00B61948">
        <w:rPr>
          <w:rFonts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리더십은</w:t>
      </w:r>
      <w:r w:rsidRPr="00B61948">
        <w:rPr>
          <w:rFonts w:hint="eastAsia" w:eastAsia="나눔명조"/>
          <w:sz w:val="20"/>
          <w:szCs w:val="22"/>
        </w:rPr>
        <w:t xml:space="preserve"> </w:t>
      </w:r>
      <w:r w:rsidRPr="00B61948">
        <w:rPr>
          <w:rFonts w:hint="eastAsia" w:eastAsia="나눔명조"/>
          <w:sz w:val="20"/>
          <w:szCs w:val="22"/>
        </w:rPr>
        <w:t>여전히</w:t>
      </w:r>
      <w:r w:rsidRPr="00B61948">
        <w:rPr>
          <w:rFonts w:hint="eastAsia" w:eastAsia="나눔명조"/>
          <w:sz w:val="20"/>
          <w:szCs w:val="22"/>
        </w:rPr>
        <w:t xml:space="preserve"> </w:t>
      </w:r>
      <w:r w:rsidRPr="00B61948">
        <w:rPr>
          <w:rFonts w:hint="eastAsia" w:eastAsia="나눔명조"/>
          <w:sz w:val="20"/>
          <w:szCs w:val="22"/>
        </w:rPr>
        <w:t>통계적으로</w:t>
      </w:r>
      <w:r w:rsidRPr="00B61948">
        <w:rPr>
          <w:rFonts w:hint="eastAsia" w:eastAsia="나눔명조"/>
          <w:sz w:val="20"/>
          <w:szCs w:val="22"/>
        </w:rPr>
        <w:t xml:space="preserve"> </w:t>
      </w:r>
      <w:r w:rsidRPr="00B61948">
        <w:rPr>
          <w:rFonts w:hint="eastAsia" w:eastAsia="나눔명조"/>
          <w:sz w:val="20"/>
          <w:szCs w:val="22"/>
        </w:rPr>
        <w:t>유의미한</w:t>
      </w:r>
      <w:r w:rsidRPr="00B61948">
        <w:rPr>
          <w:rFonts w:hint="eastAsia" w:eastAsia="나눔명조"/>
          <w:sz w:val="20"/>
          <w:szCs w:val="22"/>
        </w:rPr>
        <w:t xml:space="preserve"> </w:t>
      </w:r>
      <w:r w:rsidRPr="00B61948">
        <w:rPr>
          <w:rFonts w:hint="eastAsia" w:eastAsia="나눔명조"/>
          <w:sz w:val="20"/>
          <w:szCs w:val="22"/>
        </w:rPr>
        <w:t>효과를</w:t>
      </w:r>
      <w:r w:rsidRPr="00B61948">
        <w:rPr>
          <w:rFonts w:hint="eastAsia" w:eastAsia="나눔명조"/>
          <w:sz w:val="20"/>
          <w:szCs w:val="22"/>
        </w:rPr>
        <w:t xml:space="preserve"> </w:t>
      </w:r>
      <w:r w:rsidRPr="00B61948">
        <w:rPr>
          <w:rFonts w:hint="eastAsia" w:eastAsia="나눔명조"/>
          <w:sz w:val="20"/>
          <w:szCs w:val="22"/>
        </w:rPr>
        <w:t>보여주고</w:t>
      </w:r>
      <w:r w:rsidRPr="00B61948">
        <w:rPr>
          <w:rFonts w:hint="eastAsia" w:eastAsia="나눔명조"/>
          <w:sz w:val="20"/>
          <w:szCs w:val="22"/>
        </w:rPr>
        <w:t xml:space="preserve"> </w:t>
      </w:r>
      <w:r w:rsidRPr="00B61948">
        <w:rPr>
          <w:rFonts w:hint="eastAsia" w:eastAsia="나눔명조"/>
          <w:sz w:val="20"/>
          <w:szCs w:val="22"/>
        </w:rPr>
        <w:t>있고</w:t>
      </w:r>
      <w:r w:rsidRPr="00B61948">
        <w:rPr>
          <w:rFonts w:hint="eastAsia" w:eastAsia="나눔명조"/>
          <w:sz w:val="20"/>
          <w:szCs w:val="22"/>
        </w:rPr>
        <w:t>,</w:t>
      </w:r>
      <w:r w:rsidRPr="00B61948">
        <w:rPr>
          <w:rFonts w:eastAsia="나눔명조"/>
          <w:sz w:val="20"/>
          <w:szCs w:val="22"/>
        </w:rPr>
        <w:t xml:space="preserve"> </w:t>
      </w:r>
      <w:r w:rsidRPr="00B61948">
        <w:rPr>
          <w:rFonts w:hint="eastAsia" w:eastAsia="나눔명조"/>
          <w:sz w:val="20"/>
          <w:szCs w:val="22"/>
        </w:rPr>
        <w:t>상호작용항</w:t>
      </w:r>
      <w:r w:rsidRPr="00B61948">
        <w:rPr>
          <w:rFonts w:hint="eastAsia" w:eastAsia="나눔명조"/>
          <w:sz w:val="20"/>
          <w:szCs w:val="22"/>
        </w:rPr>
        <w:t xml:space="preserve"> </w:t>
      </w:r>
      <w:r w:rsidRPr="00B61948">
        <w:rPr>
          <w:rFonts w:hint="eastAsia" w:eastAsia="나눔명조"/>
          <w:sz w:val="20"/>
          <w:szCs w:val="22"/>
        </w:rPr>
        <w:t>역시</w:t>
      </w:r>
      <w:r w:rsidRPr="00B61948">
        <w:rPr>
          <w:rFonts w:hint="eastAsia" w:eastAsia="나눔명조"/>
          <w:sz w:val="20"/>
          <w:szCs w:val="22"/>
        </w:rPr>
        <w:t xml:space="preserve"> </w:t>
      </w:r>
      <w:r w:rsidRPr="00B61948">
        <w:rPr>
          <w:rFonts w:hint="eastAsia" w:eastAsia="나눔명조"/>
          <w:sz w:val="20"/>
          <w:szCs w:val="22"/>
        </w:rPr>
        <w:t>유의미한</w:t>
      </w:r>
      <w:r w:rsidRPr="00B61948">
        <w:rPr>
          <w:rFonts w:hint="eastAsia" w:eastAsia="나눔명조"/>
          <w:sz w:val="20"/>
          <w:szCs w:val="22"/>
        </w:rPr>
        <w:t xml:space="preserve"> </w:t>
      </w:r>
      <w:r w:rsidRPr="00B61948">
        <w:rPr>
          <w:rFonts w:hint="eastAsia" w:eastAsia="나눔명조"/>
          <w:sz w:val="20"/>
          <w:szCs w:val="22"/>
        </w:rPr>
        <w:t>효과를</w:t>
      </w:r>
      <w:r w:rsidRPr="00B61948">
        <w:rPr>
          <w:rFonts w:hint="eastAsia" w:eastAsia="나눔명조"/>
          <w:sz w:val="20"/>
          <w:szCs w:val="22"/>
        </w:rPr>
        <w:t xml:space="preserve"> </w:t>
      </w:r>
      <w:r w:rsidRPr="00B61948">
        <w:rPr>
          <w:rFonts w:hint="eastAsia" w:eastAsia="나눔명조"/>
          <w:sz w:val="20"/>
          <w:szCs w:val="22"/>
        </w:rPr>
        <w:t>가지고</w:t>
      </w:r>
      <w:r w:rsidRPr="00B61948">
        <w:rPr>
          <w:rFonts w:hint="eastAsia" w:eastAsia="나눔명조"/>
          <w:sz w:val="20"/>
          <w:szCs w:val="22"/>
        </w:rPr>
        <w:t xml:space="preserve"> </w:t>
      </w:r>
      <w:r w:rsidRPr="00B61948">
        <w:rPr>
          <w:rFonts w:hint="eastAsia" w:eastAsia="나눔명조"/>
          <w:sz w:val="20"/>
          <w:szCs w:val="22"/>
        </w:rPr>
        <w:t>있다는</w:t>
      </w:r>
      <w:r w:rsidRPr="00B61948">
        <w:rPr>
          <w:rFonts w:hint="eastAsia" w:eastAsia="나눔명조"/>
          <w:sz w:val="20"/>
          <w:szCs w:val="22"/>
        </w:rPr>
        <w:t xml:space="preserve"> </w:t>
      </w:r>
      <w:r w:rsidRPr="00B61948">
        <w:rPr>
          <w:rFonts w:hint="eastAsia" w:eastAsia="나눔명조"/>
          <w:sz w:val="20"/>
          <w:szCs w:val="22"/>
        </w:rPr>
        <w:t>것을</w:t>
      </w:r>
      <w:r w:rsidRPr="00B61948">
        <w:rPr>
          <w:rFonts w:hint="eastAsia" w:eastAsia="나눔명조"/>
          <w:sz w:val="20"/>
          <w:szCs w:val="22"/>
        </w:rPr>
        <w:t xml:space="preserve"> </w:t>
      </w:r>
      <w:r w:rsidRPr="00B61948">
        <w:rPr>
          <w:rFonts w:hint="eastAsia" w:eastAsia="나눔명조"/>
          <w:sz w:val="20"/>
          <w:szCs w:val="22"/>
        </w:rPr>
        <w:t>보여주고</w:t>
      </w:r>
      <w:r w:rsidRPr="00B61948">
        <w:rPr>
          <w:rFonts w:hint="eastAsia" w:eastAsia="나눔명조"/>
          <w:sz w:val="20"/>
          <w:szCs w:val="22"/>
        </w:rPr>
        <w:t xml:space="preserve"> </w:t>
      </w:r>
      <w:r w:rsidRPr="00B61948">
        <w:rPr>
          <w:rFonts w:hint="eastAsia" w:eastAsia="나눔명조"/>
          <w:sz w:val="20"/>
          <w:szCs w:val="22"/>
        </w:rPr>
        <w:t>있다</w:t>
      </w:r>
      <w:r w:rsidRPr="00B61948">
        <w:rPr>
          <w:rFonts w:hint="eastAsia" w:eastAsia="나눔명조"/>
          <w:sz w:val="20"/>
          <w:szCs w:val="22"/>
        </w:rPr>
        <w:t>.</w:t>
      </w:r>
      <w:r w:rsidRPr="00B61948" w:rsidR="008534AE">
        <w:rPr>
          <w:rFonts w:eastAsia="나눔명조"/>
          <w:sz w:val="20"/>
          <w:szCs w:val="22"/>
        </w:rPr>
        <w:t xml:space="preserve"> </w:t>
      </w:r>
      <w:r w:rsidRPr="00B61948" w:rsidR="008534AE">
        <w:rPr>
          <w:rFonts w:hint="eastAsia" w:eastAsia="나눔명조"/>
          <w:sz w:val="20"/>
          <w:szCs w:val="22"/>
        </w:rPr>
        <w:t>이는</w:t>
      </w:r>
      <w:r w:rsidRPr="00B61948" w:rsidR="008534AE">
        <w:rPr>
          <w:rFonts w:hint="eastAsia" w:eastAsia="나눔명조"/>
          <w:sz w:val="20"/>
          <w:szCs w:val="22"/>
        </w:rPr>
        <w:t xml:space="preserve"> </w:t>
      </w:r>
      <w:r w:rsidRPr="00B61948" w:rsidR="008534AE">
        <w:rPr>
          <w:rFonts w:hint="eastAsia" w:eastAsia="나눔명조"/>
          <w:sz w:val="20"/>
          <w:szCs w:val="22"/>
        </w:rPr>
        <w:t>변혁적</w:t>
      </w:r>
      <w:r w:rsidRPr="00B61948" w:rsidR="008534AE">
        <w:rPr>
          <w:rFonts w:hint="eastAsia" w:eastAsia="나눔명조"/>
          <w:sz w:val="20"/>
          <w:szCs w:val="22"/>
        </w:rPr>
        <w:t xml:space="preserve"> </w:t>
      </w:r>
      <w:r w:rsidRPr="00B61948" w:rsidR="008534AE">
        <w:rPr>
          <w:rFonts w:hint="eastAsia" w:eastAsia="나눔명조"/>
          <w:sz w:val="20"/>
          <w:szCs w:val="22"/>
        </w:rPr>
        <w:t>리더십의</w:t>
      </w:r>
      <w:r w:rsidRPr="00B61948" w:rsidR="008534AE">
        <w:rPr>
          <w:rFonts w:hint="eastAsia" w:eastAsia="나눔명조"/>
          <w:sz w:val="20"/>
          <w:szCs w:val="22"/>
        </w:rPr>
        <w:t xml:space="preserve"> </w:t>
      </w:r>
      <w:r w:rsidRPr="00B61948" w:rsidR="008534AE">
        <w:rPr>
          <w:rFonts w:hint="eastAsia" w:eastAsia="나눔명조"/>
          <w:sz w:val="20"/>
          <w:szCs w:val="22"/>
        </w:rPr>
        <w:t>경우</w:t>
      </w:r>
      <w:r w:rsidRPr="00B61948" w:rsidR="008534AE">
        <w:rPr>
          <w:rFonts w:eastAsia="나눔명조"/>
          <w:sz w:val="20"/>
          <w:szCs w:val="22"/>
        </w:rPr>
        <w:t xml:space="preserve">, </w:t>
      </w:r>
      <w:r w:rsidRPr="00B61948" w:rsidR="008534AE">
        <w:rPr>
          <w:rFonts w:hint="eastAsia" w:eastAsia="나눔명조"/>
          <w:sz w:val="20"/>
          <w:szCs w:val="22"/>
        </w:rPr>
        <w:t>다른</w:t>
      </w:r>
      <w:r w:rsidRPr="00B61948" w:rsidR="008534AE">
        <w:rPr>
          <w:rFonts w:hint="eastAsia" w:eastAsia="나눔명조"/>
          <w:sz w:val="20"/>
          <w:szCs w:val="22"/>
        </w:rPr>
        <w:t xml:space="preserve"> </w:t>
      </w:r>
      <w:r w:rsidRPr="00B61948" w:rsidR="008534AE">
        <w:rPr>
          <w:rFonts w:hint="eastAsia" w:eastAsia="나눔명조"/>
          <w:sz w:val="20"/>
          <w:szCs w:val="22"/>
        </w:rPr>
        <w:t>조건들이</w:t>
      </w:r>
      <w:r w:rsidRPr="00B61948" w:rsidR="008534AE">
        <w:rPr>
          <w:rFonts w:hint="eastAsia" w:eastAsia="나눔명조"/>
          <w:sz w:val="20"/>
          <w:szCs w:val="22"/>
        </w:rPr>
        <w:t xml:space="preserve"> </w:t>
      </w:r>
      <w:r w:rsidRPr="00B61948" w:rsidR="008534AE">
        <w:rPr>
          <w:rFonts w:hint="eastAsia" w:eastAsia="나눔명조"/>
          <w:sz w:val="20"/>
          <w:szCs w:val="22"/>
        </w:rPr>
        <w:t>모두</w:t>
      </w:r>
      <w:r w:rsidRPr="00B61948" w:rsidR="008534AE">
        <w:rPr>
          <w:rFonts w:hint="eastAsia" w:eastAsia="나눔명조"/>
          <w:sz w:val="20"/>
          <w:szCs w:val="22"/>
        </w:rPr>
        <w:t xml:space="preserve"> </w:t>
      </w:r>
      <w:r w:rsidRPr="00B61948" w:rsidR="008534AE">
        <w:rPr>
          <w:rFonts w:hint="eastAsia" w:eastAsia="나눔명조"/>
          <w:sz w:val="20"/>
          <w:szCs w:val="22"/>
        </w:rPr>
        <w:t>일정하며</w:t>
      </w:r>
      <w:r w:rsidRPr="00B61948" w:rsidR="008534AE">
        <w:rPr>
          <w:rFonts w:hint="eastAsia" w:eastAsia="나눔명조"/>
          <w:sz w:val="20"/>
          <w:szCs w:val="22"/>
        </w:rPr>
        <w:t xml:space="preserve"> </w:t>
      </w:r>
      <w:r w:rsidRPr="00B61948" w:rsidR="008534AE">
        <w:rPr>
          <w:rFonts w:hint="eastAsia" w:eastAsia="나눔명조"/>
          <w:sz w:val="20"/>
          <w:szCs w:val="22"/>
        </w:rPr>
        <w:t>거래적</w:t>
      </w:r>
      <w:r w:rsidRPr="00B61948" w:rsidR="008534AE">
        <w:rPr>
          <w:rFonts w:hint="eastAsia" w:eastAsia="나눔명조"/>
          <w:sz w:val="20"/>
          <w:szCs w:val="22"/>
        </w:rPr>
        <w:t xml:space="preserve"> </w:t>
      </w:r>
      <w:r w:rsidRPr="00B61948" w:rsidR="008534AE">
        <w:rPr>
          <w:rFonts w:hint="eastAsia" w:eastAsia="나눔명조"/>
          <w:sz w:val="20"/>
          <w:szCs w:val="22"/>
        </w:rPr>
        <w:t>리더십이</w:t>
      </w:r>
      <w:r w:rsidRPr="00B61948" w:rsidR="008534AE">
        <w:rPr>
          <w:rFonts w:hint="eastAsia" w:eastAsia="나눔명조"/>
          <w:sz w:val="20"/>
          <w:szCs w:val="22"/>
        </w:rPr>
        <w:t xml:space="preserve"> </w:t>
      </w:r>
      <w:r w:rsidRPr="00B61948" w:rsidR="008534AE">
        <w:rPr>
          <w:rFonts w:hint="eastAsia" w:eastAsia="나눔명조"/>
          <w:sz w:val="20"/>
          <w:szCs w:val="22"/>
        </w:rPr>
        <w:t>해당</w:t>
      </w:r>
      <w:r w:rsidRPr="00B61948" w:rsidR="008534AE">
        <w:rPr>
          <w:rFonts w:hint="eastAsia" w:eastAsia="나눔명조"/>
          <w:sz w:val="20"/>
          <w:szCs w:val="22"/>
        </w:rPr>
        <w:t xml:space="preserve"> </w:t>
      </w:r>
      <w:r w:rsidRPr="00B61948" w:rsidR="008534AE">
        <w:rPr>
          <w:rFonts w:hint="eastAsia" w:eastAsia="나눔명조"/>
          <w:sz w:val="20"/>
          <w:szCs w:val="22"/>
        </w:rPr>
        <w:t>조직에</w:t>
      </w:r>
      <w:r w:rsidRPr="00B61948" w:rsidR="008534AE">
        <w:rPr>
          <w:rFonts w:hint="eastAsia" w:eastAsia="나눔명조"/>
          <w:sz w:val="20"/>
          <w:szCs w:val="22"/>
        </w:rPr>
        <w:t xml:space="preserve"> </w:t>
      </w:r>
      <w:r w:rsidRPr="00B61948" w:rsidR="008534AE">
        <w:rPr>
          <w:rFonts w:hint="eastAsia" w:eastAsia="나눔명조"/>
          <w:sz w:val="20"/>
          <w:szCs w:val="22"/>
        </w:rPr>
        <w:t>존재하지</w:t>
      </w:r>
      <w:r w:rsidRPr="00B61948" w:rsidR="008534AE">
        <w:rPr>
          <w:rFonts w:hint="eastAsia" w:eastAsia="나눔명조"/>
          <w:sz w:val="20"/>
          <w:szCs w:val="22"/>
        </w:rPr>
        <w:t xml:space="preserve"> </w:t>
      </w:r>
      <w:r w:rsidRPr="00B61948" w:rsidR="008534AE">
        <w:rPr>
          <w:rFonts w:hint="eastAsia" w:eastAsia="나눔명조"/>
          <w:sz w:val="20"/>
          <w:szCs w:val="22"/>
        </w:rPr>
        <w:t>않는다고</w:t>
      </w:r>
      <w:r w:rsidRPr="00B61948" w:rsidR="008534AE">
        <w:rPr>
          <w:rFonts w:hint="eastAsia" w:eastAsia="나눔명조"/>
          <w:sz w:val="20"/>
          <w:szCs w:val="22"/>
        </w:rPr>
        <w:t xml:space="preserve"> </w:t>
      </w:r>
      <w:r w:rsidRPr="00B61948" w:rsidR="008534AE">
        <w:rPr>
          <w:rFonts w:hint="eastAsia" w:eastAsia="나눔명조"/>
          <w:sz w:val="20"/>
          <w:szCs w:val="22"/>
        </w:rPr>
        <w:t>할</w:t>
      </w:r>
      <w:r w:rsidRPr="00B61948" w:rsidR="008534AE">
        <w:rPr>
          <w:rFonts w:hint="eastAsia" w:eastAsia="나눔명조"/>
          <w:sz w:val="20"/>
          <w:szCs w:val="22"/>
        </w:rPr>
        <w:t xml:space="preserve"> </w:t>
      </w:r>
      <w:r w:rsidRPr="00B61948" w:rsidR="008534AE">
        <w:rPr>
          <w:rFonts w:hint="eastAsia" w:eastAsia="나눔명조"/>
          <w:sz w:val="20"/>
          <w:szCs w:val="22"/>
        </w:rPr>
        <w:t>때</w:t>
      </w:r>
      <w:r w:rsidRPr="00B61948" w:rsidR="008534AE">
        <w:rPr>
          <w:rFonts w:eastAsia="나눔명조"/>
          <w:sz w:val="20"/>
          <w:szCs w:val="22"/>
        </w:rPr>
        <w:t xml:space="preserve">, </w:t>
      </w:r>
      <w:r w:rsidRPr="00B61948" w:rsidR="008534AE">
        <w:rPr>
          <w:rFonts w:hint="eastAsia" w:eastAsia="나눔명조"/>
          <w:sz w:val="20"/>
          <w:szCs w:val="22"/>
        </w:rPr>
        <w:t>공공봉사동기에</w:t>
      </w:r>
      <w:r w:rsidRPr="00B61948" w:rsidR="008534AE">
        <w:rPr>
          <w:rFonts w:hint="eastAsia" w:eastAsia="나눔명조"/>
          <w:sz w:val="20"/>
          <w:szCs w:val="22"/>
        </w:rPr>
        <w:t xml:space="preserve"> </w:t>
      </w:r>
      <w:r w:rsidRPr="00B61948" w:rsidR="008534AE">
        <w:rPr>
          <w:rFonts w:hint="eastAsia" w:eastAsia="나눔명조"/>
          <w:sz w:val="20"/>
          <w:szCs w:val="22"/>
        </w:rPr>
        <w:t>대해</w:t>
      </w:r>
      <w:r w:rsidRPr="00B61948" w:rsidR="008534AE">
        <w:rPr>
          <w:rFonts w:hint="eastAsia" w:eastAsia="나눔명조"/>
          <w:sz w:val="20"/>
          <w:szCs w:val="22"/>
        </w:rPr>
        <w:t xml:space="preserve"> </w:t>
      </w:r>
      <w:r w:rsidRPr="00B61948" w:rsidR="008534AE">
        <w:rPr>
          <w:rFonts w:hint="eastAsia" w:eastAsia="나눔명조"/>
          <w:sz w:val="20"/>
          <w:szCs w:val="22"/>
        </w:rPr>
        <w:t>긍정적</w:t>
      </w:r>
      <w:r w:rsidRPr="00B61948" w:rsidR="008534AE">
        <w:rPr>
          <w:rFonts w:hint="eastAsia" w:eastAsia="나눔명조"/>
          <w:sz w:val="20"/>
          <w:szCs w:val="22"/>
        </w:rPr>
        <w:t xml:space="preserve"> </w:t>
      </w:r>
      <w:r w:rsidRPr="00B61948" w:rsidR="008534AE">
        <w:rPr>
          <w:rFonts w:hint="eastAsia" w:eastAsia="나눔명조"/>
          <w:sz w:val="20"/>
          <w:szCs w:val="22"/>
        </w:rPr>
        <w:t>효과를</w:t>
      </w:r>
      <w:r w:rsidRPr="00B61948" w:rsidR="008534AE">
        <w:rPr>
          <w:rFonts w:hint="eastAsia" w:eastAsia="나눔명조"/>
          <w:sz w:val="20"/>
          <w:szCs w:val="22"/>
        </w:rPr>
        <w:t xml:space="preserve"> </w:t>
      </w:r>
      <w:r w:rsidRPr="00B61948" w:rsidR="008534AE">
        <w:rPr>
          <w:rFonts w:hint="eastAsia" w:eastAsia="나눔명조"/>
          <w:sz w:val="20"/>
          <w:szCs w:val="22"/>
        </w:rPr>
        <w:t>가지고</w:t>
      </w:r>
      <w:r w:rsidRPr="00B61948" w:rsidR="008534AE">
        <w:rPr>
          <w:rFonts w:hint="eastAsia" w:eastAsia="나눔명조"/>
          <w:sz w:val="20"/>
          <w:szCs w:val="22"/>
        </w:rPr>
        <w:t xml:space="preserve"> </w:t>
      </w:r>
      <w:r w:rsidRPr="00B61948" w:rsidR="008534AE">
        <w:rPr>
          <w:rFonts w:hint="eastAsia" w:eastAsia="나눔명조"/>
          <w:sz w:val="20"/>
          <w:szCs w:val="22"/>
        </w:rPr>
        <w:t>있다는</w:t>
      </w:r>
      <w:r w:rsidRPr="00B61948" w:rsidR="008534AE">
        <w:rPr>
          <w:rFonts w:hint="eastAsia" w:eastAsia="나눔명조"/>
          <w:sz w:val="20"/>
          <w:szCs w:val="22"/>
        </w:rPr>
        <w:t xml:space="preserve"> </w:t>
      </w:r>
      <w:r w:rsidRPr="00B61948" w:rsidR="008534AE">
        <w:rPr>
          <w:rFonts w:hint="eastAsia" w:eastAsia="나눔명조"/>
          <w:sz w:val="20"/>
          <w:szCs w:val="22"/>
        </w:rPr>
        <w:t>것을</w:t>
      </w:r>
      <w:r w:rsidRPr="00B61948" w:rsidR="008534AE">
        <w:rPr>
          <w:rFonts w:hint="eastAsia" w:eastAsia="나눔명조"/>
          <w:sz w:val="20"/>
          <w:szCs w:val="22"/>
        </w:rPr>
        <w:t xml:space="preserve"> </w:t>
      </w:r>
      <w:r w:rsidRPr="00B61948" w:rsidR="008534AE">
        <w:rPr>
          <w:rFonts w:hint="eastAsia" w:eastAsia="나눔명조"/>
          <w:sz w:val="20"/>
          <w:szCs w:val="22"/>
        </w:rPr>
        <w:t>의미한다</w:t>
      </w:r>
      <w:r w:rsidRPr="00B61948" w:rsidR="008534AE">
        <w:rPr>
          <w:rFonts w:eastAsia="나눔명조"/>
          <w:sz w:val="20"/>
          <w:szCs w:val="22"/>
        </w:rPr>
        <w:t xml:space="preserve">. </w:t>
      </w:r>
      <w:r w:rsidRPr="00B61948" w:rsidR="008534AE">
        <w:rPr>
          <w:rFonts w:hint="eastAsia" w:eastAsia="나눔명조"/>
          <w:sz w:val="20"/>
          <w:szCs w:val="22"/>
        </w:rPr>
        <w:t>반면</w:t>
      </w:r>
      <w:r w:rsidRPr="00B61948" w:rsidR="008534AE">
        <w:rPr>
          <w:rFonts w:eastAsia="나눔명조"/>
          <w:sz w:val="20"/>
          <w:szCs w:val="22"/>
        </w:rPr>
        <w:t xml:space="preserve">, </w:t>
      </w:r>
      <w:r w:rsidRPr="00B61948" w:rsidR="008534AE">
        <w:rPr>
          <w:rFonts w:hint="eastAsia" w:eastAsia="나눔명조"/>
          <w:sz w:val="20"/>
          <w:szCs w:val="22"/>
        </w:rPr>
        <w:t>거래적</w:t>
      </w:r>
      <w:r w:rsidRPr="00B61948" w:rsidR="008534AE">
        <w:rPr>
          <w:rFonts w:hint="eastAsia" w:eastAsia="나눔명조"/>
          <w:sz w:val="20"/>
          <w:szCs w:val="22"/>
        </w:rPr>
        <w:t xml:space="preserve"> </w:t>
      </w:r>
      <w:r w:rsidRPr="00B61948" w:rsidR="008534AE">
        <w:rPr>
          <w:rFonts w:hint="eastAsia" w:eastAsia="나눔명조"/>
          <w:sz w:val="20"/>
          <w:szCs w:val="22"/>
        </w:rPr>
        <w:t>리더십은</w:t>
      </w:r>
      <w:r w:rsidRPr="00B61948" w:rsidR="008534AE">
        <w:rPr>
          <w:rFonts w:hint="eastAsia" w:eastAsia="나눔명조"/>
          <w:sz w:val="20"/>
          <w:szCs w:val="22"/>
        </w:rPr>
        <w:t xml:space="preserve"> </w:t>
      </w:r>
      <w:r w:rsidRPr="00B61948" w:rsidR="008534AE">
        <w:rPr>
          <w:rFonts w:hint="eastAsia" w:eastAsia="나눔명조"/>
          <w:sz w:val="20"/>
          <w:szCs w:val="22"/>
        </w:rPr>
        <w:t>해당</w:t>
      </w:r>
      <w:r w:rsidRPr="00B61948" w:rsidR="008534AE">
        <w:rPr>
          <w:rFonts w:hint="eastAsia" w:eastAsia="나눔명조"/>
          <w:sz w:val="20"/>
          <w:szCs w:val="22"/>
        </w:rPr>
        <w:t xml:space="preserve"> </w:t>
      </w:r>
      <w:r w:rsidRPr="00B61948" w:rsidR="008534AE">
        <w:rPr>
          <w:rFonts w:hint="eastAsia" w:eastAsia="나눔명조"/>
          <w:sz w:val="20"/>
          <w:szCs w:val="22"/>
        </w:rPr>
        <w:t>조직</w:t>
      </w:r>
      <w:r w:rsidRPr="00B61948" w:rsidR="008534AE">
        <w:rPr>
          <w:rFonts w:hint="eastAsia" w:eastAsia="나눔명조"/>
          <w:sz w:val="20"/>
          <w:szCs w:val="22"/>
        </w:rPr>
        <w:t xml:space="preserve"> </w:t>
      </w:r>
      <w:r w:rsidRPr="00B61948" w:rsidR="008534AE">
        <w:rPr>
          <w:rFonts w:hint="eastAsia" w:eastAsia="나눔명조"/>
          <w:sz w:val="20"/>
          <w:szCs w:val="22"/>
        </w:rPr>
        <w:t>내에</w:t>
      </w:r>
      <w:r w:rsidRPr="00B61948" w:rsidR="008534AE">
        <w:rPr>
          <w:rFonts w:hint="eastAsia" w:eastAsia="나눔명조"/>
          <w:sz w:val="20"/>
          <w:szCs w:val="22"/>
        </w:rPr>
        <w:t xml:space="preserve"> </w:t>
      </w:r>
      <w:r w:rsidRPr="00B61948" w:rsidR="008534AE">
        <w:rPr>
          <w:rFonts w:hint="eastAsia" w:eastAsia="나눔명조"/>
          <w:sz w:val="20"/>
          <w:szCs w:val="22"/>
        </w:rPr>
        <w:t>변혁적</w:t>
      </w:r>
      <w:r w:rsidRPr="00B61948" w:rsidR="008534AE">
        <w:rPr>
          <w:rFonts w:hint="eastAsia" w:eastAsia="나눔명조"/>
          <w:sz w:val="20"/>
          <w:szCs w:val="22"/>
        </w:rPr>
        <w:t xml:space="preserve"> </w:t>
      </w:r>
      <w:r w:rsidRPr="00B61948" w:rsidR="008534AE">
        <w:rPr>
          <w:rFonts w:hint="eastAsia" w:eastAsia="나눔명조"/>
          <w:sz w:val="20"/>
          <w:szCs w:val="22"/>
        </w:rPr>
        <w:t>리더십이</w:t>
      </w:r>
      <w:r w:rsidRPr="00B61948" w:rsidR="008534AE">
        <w:rPr>
          <w:rFonts w:hint="eastAsia" w:eastAsia="나눔명조"/>
          <w:sz w:val="20"/>
          <w:szCs w:val="22"/>
        </w:rPr>
        <w:t xml:space="preserve"> </w:t>
      </w:r>
      <w:r w:rsidRPr="00B61948" w:rsidR="008534AE">
        <w:rPr>
          <w:rFonts w:hint="eastAsia" w:eastAsia="나눔명조"/>
          <w:sz w:val="20"/>
          <w:szCs w:val="22"/>
        </w:rPr>
        <w:t>존재하지</w:t>
      </w:r>
      <w:r w:rsidRPr="00B61948" w:rsidR="008534AE">
        <w:rPr>
          <w:rFonts w:hint="eastAsia" w:eastAsia="나눔명조"/>
          <w:sz w:val="20"/>
          <w:szCs w:val="22"/>
        </w:rPr>
        <w:t xml:space="preserve"> </w:t>
      </w:r>
      <w:r w:rsidRPr="00B61948" w:rsidR="008534AE">
        <w:rPr>
          <w:rFonts w:hint="eastAsia" w:eastAsia="나눔명조"/>
          <w:sz w:val="20"/>
          <w:szCs w:val="22"/>
        </w:rPr>
        <w:t>않는다고</w:t>
      </w:r>
      <w:r w:rsidRPr="00B61948" w:rsidR="008534AE">
        <w:rPr>
          <w:rFonts w:hint="eastAsia" w:eastAsia="나눔명조"/>
          <w:sz w:val="20"/>
          <w:szCs w:val="22"/>
        </w:rPr>
        <w:t xml:space="preserve"> </w:t>
      </w:r>
      <w:r w:rsidRPr="00B61948" w:rsidR="008534AE">
        <w:rPr>
          <w:rFonts w:hint="eastAsia" w:eastAsia="나눔명조"/>
          <w:sz w:val="20"/>
          <w:szCs w:val="22"/>
        </w:rPr>
        <w:t>하더라도</w:t>
      </w:r>
      <w:r w:rsidRPr="00B61948" w:rsidR="008534AE">
        <w:rPr>
          <w:rFonts w:hint="eastAsia" w:eastAsia="나눔명조"/>
          <w:sz w:val="20"/>
          <w:szCs w:val="22"/>
        </w:rPr>
        <w:t xml:space="preserve"> </w:t>
      </w:r>
      <w:r w:rsidRPr="00B61948" w:rsidR="008534AE">
        <w:rPr>
          <w:rFonts w:hint="eastAsia" w:eastAsia="나눔명조"/>
          <w:sz w:val="20"/>
          <w:szCs w:val="22"/>
        </w:rPr>
        <w:t>공공봉사동기에</w:t>
      </w:r>
      <w:r w:rsidRPr="00B61948" w:rsidR="008534AE">
        <w:rPr>
          <w:rFonts w:hint="eastAsia" w:eastAsia="나눔명조"/>
          <w:sz w:val="20"/>
          <w:szCs w:val="22"/>
        </w:rPr>
        <w:t xml:space="preserve"> </w:t>
      </w:r>
      <w:r w:rsidRPr="00B61948" w:rsidR="008534AE">
        <w:rPr>
          <w:rFonts w:hint="eastAsia" w:eastAsia="나눔명조"/>
          <w:sz w:val="20"/>
          <w:szCs w:val="22"/>
        </w:rPr>
        <w:t>대해</w:t>
      </w:r>
      <w:r w:rsidRPr="00B61948" w:rsidR="008534AE">
        <w:rPr>
          <w:rFonts w:hint="eastAsia" w:eastAsia="나눔명조"/>
          <w:sz w:val="20"/>
          <w:szCs w:val="22"/>
        </w:rPr>
        <w:t xml:space="preserve"> </w:t>
      </w:r>
      <w:r w:rsidRPr="00B61948" w:rsidR="008534AE">
        <w:rPr>
          <w:rFonts w:hint="eastAsia" w:eastAsia="나눔명조"/>
          <w:sz w:val="20"/>
          <w:szCs w:val="22"/>
        </w:rPr>
        <w:t>유의미한</w:t>
      </w:r>
      <w:r w:rsidRPr="00B61948" w:rsidR="008534AE">
        <w:rPr>
          <w:rFonts w:hint="eastAsia" w:eastAsia="나눔명조"/>
          <w:sz w:val="20"/>
          <w:szCs w:val="22"/>
        </w:rPr>
        <w:t xml:space="preserve"> </w:t>
      </w:r>
      <w:r w:rsidRPr="00B61948" w:rsidR="008534AE">
        <w:rPr>
          <w:rFonts w:hint="eastAsia" w:eastAsia="나눔명조"/>
          <w:sz w:val="20"/>
          <w:szCs w:val="22"/>
        </w:rPr>
        <w:t>효과를</w:t>
      </w:r>
      <w:r w:rsidRPr="00B61948" w:rsidR="008534AE">
        <w:rPr>
          <w:rFonts w:hint="eastAsia" w:eastAsia="나눔명조"/>
          <w:sz w:val="20"/>
          <w:szCs w:val="22"/>
        </w:rPr>
        <w:t xml:space="preserve"> </w:t>
      </w:r>
      <w:r w:rsidRPr="00B61948" w:rsidR="008534AE">
        <w:rPr>
          <w:rFonts w:hint="eastAsia" w:eastAsia="나눔명조"/>
          <w:sz w:val="20"/>
          <w:szCs w:val="22"/>
        </w:rPr>
        <w:t>가지지</w:t>
      </w:r>
      <w:r w:rsidRPr="00B61948" w:rsidR="008534AE">
        <w:rPr>
          <w:rFonts w:hint="eastAsia" w:eastAsia="나눔명조"/>
          <w:sz w:val="20"/>
          <w:szCs w:val="22"/>
        </w:rPr>
        <w:t xml:space="preserve"> </w:t>
      </w:r>
      <w:r w:rsidRPr="00B61948" w:rsidR="008534AE">
        <w:rPr>
          <w:rFonts w:hint="eastAsia" w:eastAsia="나눔명조"/>
          <w:sz w:val="20"/>
          <w:szCs w:val="22"/>
        </w:rPr>
        <w:t>않는다는</w:t>
      </w:r>
      <w:r w:rsidRPr="00B61948" w:rsidR="008534AE">
        <w:rPr>
          <w:rFonts w:hint="eastAsia" w:eastAsia="나눔명조"/>
          <w:sz w:val="20"/>
          <w:szCs w:val="22"/>
        </w:rPr>
        <w:t xml:space="preserve"> </w:t>
      </w:r>
      <w:r w:rsidRPr="00B61948" w:rsidR="008534AE">
        <w:rPr>
          <w:rFonts w:hint="eastAsia" w:eastAsia="나눔명조"/>
          <w:sz w:val="20"/>
          <w:szCs w:val="22"/>
        </w:rPr>
        <w:t>것을</w:t>
      </w:r>
      <w:r w:rsidRPr="00B61948" w:rsidR="008534AE">
        <w:rPr>
          <w:rFonts w:hint="eastAsia" w:eastAsia="나눔명조"/>
          <w:sz w:val="20"/>
          <w:szCs w:val="22"/>
        </w:rPr>
        <w:t xml:space="preserve"> </w:t>
      </w:r>
      <w:r w:rsidRPr="00B61948" w:rsidR="008534AE">
        <w:rPr>
          <w:rFonts w:hint="eastAsia" w:eastAsia="나눔명조"/>
          <w:sz w:val="20"/>
          <w:szCs w:val="22"/>
        </w:rPr>
        <w:t>의미한다</w:t>
      </w:r>
      <w:r w:rsidRPr="00B61948" w:rsidR="008534AE">
        <w:rPr>
          <w:rFonts w:eastAsia="나눔명조"/>
          <w:sz w:val="20"/>
          <w:szCs w:val="22"/>
        </w:rPr>
        <w:t xml:space="preserve">. </w:t>
      </w:r>
      <w:r w:rsidRPr="00B61948" w:rsidR="008534AE">
        <w:rPr>
          <w:rFonts w:hint="eastAsia" w:eastAsia="나눔명조"/>
          <w:sz w:val="20"/>
          <w:szCs w:val="22"/>
        </w:rPr>
        <w:t>이는</w:t>
      </w:r>
      <w:r w:rsidRPr="00B61948" w:rsidR="008534AE">
        <w:rPr>
          <w:rFonts w:hint="eastAsia" w:eastAsia="나눔명조"/>
          <w:sz w:val="20"/>
          <w:szCs w:val="22"/>
        </w:rPr>
        <w:t xml:space="preserve"> </w:t>
      </w:r>
      <w:r w:rsidRPr="00B61948" w:rsidR="008534AE">
        <w:rPr>
          <w:rFonts w:hint="eastAsia" w:eastAsia="나눔명조"/>
          <w:sz w:val="20"/>
          <w:szCs w:val="22"/>
        </w:rPr>
        <w:t>관료조직</w:t>
      </w:r>
      <w:r w:rsidRPr="00B61948" w:rsidR="008534AE">
        <w:rPr>
          <w:rFonts w:hint="eastAsia" w:eastAsia="나눔명조"/>
          <w:sz w:val="20"/>
          <w:szCs w:val="22"/>
        </w:rPr>
        <w:t xml:space="preserve"> </w:t>
      </w:r>
      <w:r w:rsidRPr="00B61948" w:rsidR="008534AE">
        <w:rPr>
          <w:rFonts w:hint="eastAsia" w:eastAsia="나눔명조"/>
          <w:sz w:val="20"/>
          <w:szCs w:val="22"/>
        </w:rPr>
        <w:t>내에</w:t>
      </w:r>
      <w:r w:rsidRPr="00B61948" w:rsidR="008534AE">
        <w:rPr>
          <w:rFonts w:hint="eastAsia" w:eastAsia="나눔명조"/>
          <w:sz w:val="20"/>
          <w:szCs w:val="22"/>
        </w:rPr>
        <w:t xml:space="preserve"> </w:t>
      </w:r>
      <w:r w:rsidRPr="00B61948" w:rsidR="008534AE">
        <w:rPr>
          <w:rFonts w:hint="eastAsia" w:eastAsia="나눔명조"/>
          <w:sz w:val="20"/>
          <w:szCs w:val="22"/>
        </w:rPr>
        <w:t>존재할</w:t>
      </w:r>
      <w:r w:rsidRPr="00B61948" w:rsidR="008534AE">
        <w:rPr>
          <w:rFonts w:hint="eastAsia" w:eastAsia="나눔명조"/>
          <w:sz w:val="20"/>
          <w:szCs w:val="22"/>
        </w:rPr>
        <w:t xml:space="preserve"> </w:t>
      </w:r>
      <w:r w:rsidRPr="00B61948" w:rsidR="008534AE">
        <w:rPr>
          <w:rFonts w:hint="eastAsia" w:eastAsia="나눔명조"/>
          <w:sz w:val="20"/>
          <w:szCs w:val="22"/>
        </w:rPr>
        <w:t>수</w:t>
      </w:r>
      <w:r w:rsidRPr="00B61948" w:rsidR="008534AE">
        <w:rPr>
          <w:rFonts w:hint="eastAsia" w:eastAsia="나눔명조"/>
          <w:sz w:val="20"/>
          <w:szCs w:val="22"/>
        </w:rPr>
        <w:t xml:space="preserve"> </w:t>
      </w:r>
      <w:r w:rsidRPr="00B61948" w:rsidR="008534AE">
        <w:rPr>
          <w:rFonts w:hint="eastAsia" w:eastAsia="나눔명조"/>
          <w:sz w:val="20"/>
          <w:szCs w:val="22"/>
        </w:rPr>
        <w:t>있는</w:t>
      </w:r>
      <w:r w:rsidRPr="00B61948" w:rsidR="008534AE">
        <w:rPr>
          <w:rFonts w:hint="eastAsia" w:eastAsia="나눔명조"/>
          <w:sz w:val="20"/>
          <w:szCs w:val="22"/>
        </w:rPr>
        <w:t xml:space="preserve"> </w:t>
      </w:r>
      <w:r w:rsidRPr="00B61948" w:rsidR="008534AE">
        <w:rPr>
          <w:rFonts w:hint="eastAsia" w:eastAsia="나눔명조"/>
          <w:sz w:val="20"/>
          <w:szCs w:val="22"/>
        </w:rPr>
        <w:t>두</w:t>
      </w:r>
      <w:r w:rsidRPr="00B61948" w:rsidR="008534AE">
        <w:rPr>
          <w:rFonts w:hint="eastAsia" w:eastAsia="나눔명조"/>
          <w:sz w:val="20"/>
          <w:szCs w:val="22"/>
        </w:rPr>
        <w:t xml:space="preserve"> </w:t>
      </w:r>
      <w:r w:rsidRPr="00B61948" w:rsidR="008534AE">
        <w:rPr>
          <w:rFonts w:hint="eastAsia" w:eastAsia="나눔명조"/>
          <w:sz w:val="20"/>
          <w:szCs w:val="22"/>
        </w:rPr>
        <w:t>가지</w:t>
      </w:r>
      <w:r w:rsidRPr="00B61948" w:rsidR="008534AE">
        <w:rPr>
          <w:rFonts w:hint="eastAsia" w:eastAsia="나눔명조"/>
          <w:sz w:val="20"/>
          <w:szCs w:val="22"/>
        </w:rPr>
        <w:t xml:space="preserve"> </w:t>
      </w:r>
      <w:r w:rsidRPr="00B61948" w:rsidR="008534AE">
        <w:rPr>
          <w:rFonts w:hint="eastAsia" w:eastAsia="나눔명조"/>
          <w:sz w:val="20"/>
          <w:szCs w:val="22"/>
        </w:rPr>
        <w:t>유형의</w:t>
      </w:r>
      <w:r w:rsidRPr="00B61948" w:rsidR="008534AE">
        <w:rPr>
          <w:rFonts w:hint="eastAsia" w:eastAsia="나눔명조"/>
          <w:sz w:val="20"/>
          <w:szCs w:val="22"/>
        </w:rPr>
        <w:t xml:space="preserve"> </w:t>
      </w:r>
      <w:r w:rsidRPr="00B61948" w:rsidR="008534AE">
        <w:rPr>
          <w:rFonts w:hint="eastAsia" w:eastAsia="나눔명조"/>
          <w:sz w:val="20"/>
          <w:szCs w:val="22"/>
        </w:rPr>
        <w:t>리더십이</w:t>
      </w:r>
      <w:r w:rsidRPr="00B61948" w:rsidR="008534AE">
        <w:rPr>
          <w:rFonts w:hint="eastAsia" w:eastAsia="나눔명조"/>
          <w:sz w:val="20"/>
          <w:szCs w:val="22"/>
        </w:rPr>
        <w:t xml:space="preserve"> </w:t>
      </w:r>
      <w:r w:rsidRPr="00B61948" w:rsidR="008534AE">
        <w:rPr>
          <w:rFonts w:hint="eastAsia" w:eastAsia="나눔명조"/>
          <w:sz w:val="20"/>
          <w:szCs w:val="22"/>
        </w:rPr>
        <w:t>공공봉사동기에</w:t>
      </w:r>
      <w:r w:rsidRPr="00B61948" w:rsidR="008534AE">
        <w:rPr>
          <w:rFonts w:hint="eastAsia" w:eastAsia="나눔명조"/>
          <w:sz w:val="20"/>
          <w:szCs w:val="22"/>
        </w:rPr>
        <w:t xml:space="preserve"> </w:t>
      </w:r>
      <w:r w:rsidRPr="00B61948" w:rsidR="008534AE">
        <w:rPr>
          <w:rFonts w:hint="eastAsia" w:eastAsia="나눔명조"/>
          <w:sz w:val="20"/>
          <w:szCs w:val="22"/>
        </w:rPr>
        <w:t>미치는</w:t>
      </w:r>
      <w:r w:rsidRPr="00B61948" w:rsidR="008534AE">
        <w:rPr>
          <w:rFonts w:hint="eastAsia" w:eastAsia="나눔명조"/>
          <w:sz w:val="20"/>
          <w:szCs w:val="22"/>
        </w:rPr>
        <w:t xml:space="preserve"> </w:t>
      </w:r>
      <w:r w:rsidRPr="00B61948" w:rsidR="008534AE">
        <w:rPr>
          <w:rFonts w:hint="eastAsia" w:eastAsia="나눔명조"/>
          <w:sz w:val="20"/>
          <w:szCs w:val="22"/>
        </w:rPr>
        <w:t>효과의</w:t>
      </w:r>
      <w:r w:rsidRPr="00B61948" w:rsidR="008534AE">
        <w:rPr>
          <w:rFonts w:hint="eastAsia" w:eastAsia="나눔명조"/>
          <w:sz w:val="20"/>
          <w:szCs w:val="22"/>
        </w:rPr>
        <w:t xml:space="preserve"> </w:t>
      </w:r>
      <w:r w:rsidRPr="00B61948" w:rsidR="008534AE">
        <w:rPr>
          <w:rFonts w:hint="eastAsia" w:eastAsia="나눔명조"/>
          <w:sz w:val="20"/>
          <w:szCs w:val="22"/>
        </w:rPr>
        <w:t>기제</w:t>
      </w:r>
      <w:r w:rsidRPr="00B61948" w:rsidR="008534AE">
        <w:rPr>
          <w:rFonts w:eastAsia="나눔명조"/>
          <w:sz w:val="20"/>
          <w:szCs w:val="22"/>
        </w:rPr>
        <w:t>(mechanism)</w:t>
      </w:r>
      <w:r w:rsidRPr="00B61948" w:rsidR="008534AE">
        <w:rPr>
          <w:rFonts w:hint="eastAsia" w:eastAsia="나눔명조"/>
          <w:sz w:val="20"/>
          <w:szCs w:val="22"/>
        </w:rPr>
        <w:t>가</w:t>
      </w:r>
      <w:r w:rsidRPr="00B61948" w:rsidR="008534AE">
        <w:rPr>
          <w:rFonts w:hint="eastAsia" w:eastAsia="나눔명조"/>
          <w:sz w:val="20"/>
          <w:szCs w:val="22"/>
        </w:rPr>
        <w:t xml:space="preserve"> </w:t>
      </w:r>
      <w:r w:rsidRPr="00B61948" w:rsidR="008534AE">
        <w:rPr>
          <w:rFonts w:hint="eastAsia" w:eastAsia="나눔명조"/>
          <w:sz w:val="20"/>
          <w:szCs w:val="22"/>
        </w:rPr>
        <w:t>상이할</w:t>
      </w:r>
      <w:r w:rsidRPr="00B61948" w:rsidR="008534AE">
        <w:rPr>
          <w:rFonts w:hint="eastAsia" w:eastAsia="나눔명조"/>
          <w:sz w:val="20"/>
          <w:szCs w:val="22"/>
        </w:rPr>
        <w:t xml:space="preserve"> </w:t>
      </w:r>
      <w:r w:rsidRPr="00B61948" w:rsidR="008534AE">
        <w:rPr>
          <w:rFonts w:hint="eastAsia" w:eastAsia="나눔명조"/>
          <w:sz w:val="20"/>
          <w:szCs w:val="22"/>
        </w:rPr>
        <w:t>수</w:t>
      </w:r>
      <w:r w:rsidRPr="00B61948" w:rsidR="008534AE">
        <w:rPr>
          <w:rFonts w:hint="eastAsia" w:eastAsia="나눔명조"/>
          <w:sz w:val="20"/>
          <w:szCs w:val="22"/>
        </w:rPr>
        <w:t xml:space="preserve"> </w:t>
      </w:r>
      <w:r w:rsidRPr="00B61948" w:rsidR="008534AE">
        <w:rPr>
          <w:rFonts w:hint="eastAsia" w:eastAsia="나눔명조"/>
          <w:sz w:val="20"/>
          <w:szCs w:val="22"/>
        </w:rPr>
        <w:t>있다는</w:t>
      </w:r>
      <w:r w:rsidRPr="00B61948" w:rsidR="008534AE">
        <w:rPr>
          <w:rFonts w:hint="eastAsia" w:eastAsia="나눔명조"/>
          <w:sz w:val="20"/>
          <w:szCs w:val="22"/>
        </w:rPr>
        <w:t xml:space="preserve"> </w:t>
      </w:r>
      <w:r w:rsidRPr="00B61948" w:rsidR="008534AE">
        <w:rPr>
          <w:rFonts w:hint="eastAsia" w:eastAsia="나눔명조"/>
          <w:sz w:val="20"/>
          <w:szCs w:val="22"/>
        </w:rPr>
        <w:t>가능성을</w:t>
      </w:r>
      <w:r w:rsidRPr="00B61948" w:rsidR="008534AE">
        <w:rPr>
          <w:rFonts w:hint="eastAsia" w:eastAsia="나눔명조"/>
          <w:sz w:val="20"/>
          <w:szCs w:val="22"/>
        </w:rPr>
        <w:t xml:space="preserve"> </w:t>
      </w:r>
      <w:r w:rsidRPr="00B61948" w:rsidR="008534AE">
        <w:rPr>
          <w:rFonts w:hint="eastAsia" w:eastAsia="나눔명조"/>
          <w:sz w:val="20"/>
          <w:szCs w:val="22"/>
        </w:rPr>
        <w:t>시사한다</w:t>
      </w:r>
      <w:r w:rsidRPr="00B61948" w:rsidR="008534AE">
        <w:rPr>
          <w:rFonts w:eastAsia="나눔명조"/>
          <w:sz w:val="20"/>
          <w:szCs w:val="22"/>
        </w:rPr>
        <w:t>.</w:t>
      </w:r>
    </w:p>
    <w:p w:rsidRPr="00B61948" w:rsidR="008534AE" w:rsidP="00B217AE" w:rsidRDefault="008534AE" w14:paraId="55C4F198" w14:textId="5A8FDE37">
      <w:pPr>
        <w:wordWrap/>
        <w:spacing w:before="120" w:after="120" w:line="276" w:lineRule="auto"/>
        <w:rPr>
          <w:rFonts w:eastAsia="나눔명조"/>
          <w:sz w:val="20"/>
          <w:szCs w:val="22"/>
        </w:rPr>
      </w:pPr>
    </w:p>
    <w:p w:rsidRPr="003820D2" w:rsidR="008534AE" w:rsidP="008534AE" w:rsidRDefault="00266821" w14:paraId="331373A1" w14:textId="02268461">
      <w:pPr>
        <w:pStyle w:val="af"/>
        <w:keepNext/>
        <w:jc w:val="center"/>
        <w:rPr>
          <w:rFonts w:ascii="나눔명조" w:hAnsi="나눔명조" w:eastAsia="나눔명조"/>
          <w:i w:val="0"/>
          <w:iCs w:val="0"/>
          <w:color w:val="auto"/>
        </w:rPr>
      </w:pPr>
      <w:r>
        <w:rPr>
          <w:rFonts w:hint="eastAsia" w:ascii="나눔명조" w:hAnsi="나눔명조" w:eastAsia="나눔명조"/>
          <w:i w:val="0"/>
          <w:iCs w:val="0"/>
          <w:color w:val="auto"/>
        </w:rPr>
        <w:lastRenderedPageBreak/>
        <w:t>&lt;</w:t>
      </w:r>
      <w:r w:rsidRPr="003820D2" w:rsidR="008534AE">
        <w:rPr>
          <w:rFonts w:hint="eastAsia" w:ascii="나눔명조" w:hAnsi="나눔명조" w:eastAsia="나눔명조"/>
          <w:i w:val="0"/>
          <w:iCs w:val="0"/>
          <w:color w:val="auto"/>
        </w:rPr>
        <w:t xml:space="preserve">그림 </w:t>
      </w:r>
      <w:r w:rsidRPr="003820D2" w:rsidR="008534AE">
        <w:rPr>
          <w:rFonts w:ascii="나눔명조" w:hAnsi="나눔명조" w:eastAsia="나눔명조"/>
          <w:i w:val="0"/>
          <w:iCs w:val="0"/>
          <w:color w:val="auto"/>
        </w:rPr>
        <w:t>2</w:t>
      </w:r>
      <w:r>
        <w:rPr>
          <w:rFonts w:ascii="나눔명조" w:hAnsi="나눔명조" w:eastAsia="나눔명조"/>
          <w:i w:val="0"/>
          <w:iCs w:val="0"/>
          <w:color w:val="auto"/>
        </w:rPr>
        <w:t>&gt;</w:t>
      </w:r>
      <w:r w:rsidRPr="003820D2" w:rsidR="008534AE">
        <w:rPr>
          <w:rFonts w:ascii="나눔명조" w:hAnsi="나눔명조" w:eastAsia="나눔명조"/>
          <w:i w:val="0"/>
          <w:iCs w:val="0"/>
          <w:color w:val="auto"/>
        </w:rPr>
        <w:t xml:space="preserve"> </w:t>
      </w:r>
      <w:r w:rsidRPr="003820D2" w:rsidR="008534AE">
        <w:rPr>
          <w:rFonts w:hint="eastAsia" w:ascii="나눔명조" w:hAnsi="나눔명조" w:eastAsia="나눔명조"/>
          <w:i w:val="0"/>
          <w:iCs w:val="0"/>
          <w:color w:val="auto"/>
        </w:rPr>
        <w:t>거래적 리더십 수준에 따른 변혁적 리더십의 공공봉사동기의 긍정적 응답에 대한 예측확률</w:t>
      </w:r>
    </w:p>
    <w:p w:rsidRPr="00B61948" w:rsidR="008534AE" w:rsidP="008534AE" w:rsidRDefault="008534AE" w14:paraId="0C47C2D4" w14:textId="77777777">
      <w:pPr>
        <w:wordWrap/>
        <w:spacing w:before="120" w:after="120" w:line="276" w:lineRule="auto"/>
        <w:jc w:val="center"/>
        <w:rPr>
          <w:rFonts w:eastAsia="나눔명조"/>
          <w:sz w:val="20"/>
          <w:szCs w:val="22"/>
        </w:rPr>
      </w:pPr>
      <w:r w:rsidRPr="00B61948">
        <w:rPr>
          <w:rFonts w:eastAsia="나눔명조"/>
          <w:noProof/>
          <w:sz w:val="20"/>
          <w:szCs w:val="22"/>
        </w:rPr>
        <w:drawing>
          <wp:inline distT="0" distB="0" distL="0" distR="0" wp14:anchorId="7312A1A3" wp14:editId="2CCFE64C">
            <wp:extent cx="5731510" cy="28657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Pr="00B61948" w:rsidR="008534AE" w:rsidP="00B217AE" w:rsidRDefault="008534AE" w14:paraId="71926749" w14:textId="77777777">
      <w:pPr>
        <w:wordWrap/>
        <w:spacing w:before="120" w:after="120" w:line="276" w:lineRule="auto"/>
        <w:rPr>
          <w:rFonts w:eastAsia="나눔명조"/>
          <w:sz w:val="20"/>
          <w:szCs w:val="22"/>
        </w:rPr>
      </w:pPr>
    </w:p>
    <w:p w:rsidRPr="006E7FF1" w:rsidR="00283EF6" w:rsidP="00E001E7" w:rsidRDefault="00B217AE" w14:paraId="6BB8A08A" w14:textId="77777777">
      <w:pPr>
        <w:wordWrap/>
        <w:spacing w:before="120" w:after="120" w:line="276" w:lineRule="auto"/>
        <w:ind w:firstLine="288"/>
        <w:rPr>
          <w:rFonts w:eastAsia="나눔명조"/>
          <w:color w:val="FF0000"/>
          <w:sz w:val="20"/>
          <w:szCs w:val="22"/>
          <w:rPrChange w:author="Kang, Jiyoon" w:date="2022-03-03T01:04:00Z" w:id="726">
            <w:rPr>
              <w:rFonts w:eastAsia="나눔명조"/>
              <w:sz w:val="20"/>
              <w:szCs w:val="22"/>
            </w:rPr>
          </w:rPrChange>
        </w:rPr>
      </w:pPr>
      <w:commentRangeStart w:id="727"/>
      <w:r w:rsidRPr="006E7FF1">
        <w:rPr>
          <w:rFonts w:hint="eastAsia" w:eastAsia="나눔명조"/>
          <w:color w:val="FF0000"/>
          <w:sz w:val="20"/>
          <w:szCs w:val="22"/>
          <w:rPrChange w:author="Kang, Jiyoon" w:date="2022-03-03T01:04:00Z" w:id="728">
            <w:rPr>
              <w:rFonts w:hint="eastAsia" w:eastAsia="나눔명조"/>
              <w:sz w:val="20"/>
              <w:szCs w:val="22"/>
            </w:rPr>
          </w:rPrChange>
        </w:rPr>
        <w:t>직관적으로</w:t>
      </w:r>
      <w:r w:rsidRPr="006E7FF1">
        <w:rPr>
          <w:rFonts w:eastAsia="나눔명조"/>
          <w:color w:val="FF0000"/>
          <w:sz w:val="20"/>
          <w:szCs w:val="22"/>
          <w:rPrChange w:author="Kang, Jiyoon" w:date="2022-03-03T01:04:00Z" w:id="729">
            <w:rPr>
              <w:rFonts w:eastAsia="나눔명조"/>
              <w:sz w:val="20"/>
              <w:szCs w:val="22"/>
            </w:rPr>
          </w:rPrChange>
        </w:rPr>
        <w:t xml:space="preserve"> </w:t>
      </w:r>
      <w:r w:rsidRPr="006E7FF1">
        <w:rPr>
          <w:rFonts w:hint="eastAsia" w:eastAsia="나눔명조"/>
          <w:color w:val="FF0000"/>
          <w:sz w:val="20"/>
          <w:szCs w:val="22"/>
          <w:rPrChange w:author="Kang, Jiyoon" w:date="2022-03-03T01:04:00Z" w:id="730">
            <w:rPr>
              <w:rFonts w:hint="eastAsia" w:eastAsia="나눔명조"/>
              <w:sz w:val="20"/>
              <w:szCs w:val="22"/>
            </w:rPr>
          </w:rPrChange>
        </w:rPr>
        <w:t>분석</w:t>
      </w:r>
      <w:r w:rsidRPr="006E7FF1">
        <w:rPr>
          <w:rFonts w:eastAsia="나눔명조"/>
          <w:color w:val="FF0000"/>
          <w:sz w:val="20"/>
          <w:szCs w:val="22"/>
          <w:rPrChange w:author="Kang, Jiyoon" w:date="2022-03-03T01:04:00Z" w:id="731">
            <w:rPr>
              <w:rFonts w:eastAsia="나눔명조"/>
              <w:sz w:val="20"/>
              <w:szCs w:val="22"/>
            </w:rPr>
          </w:rPrChange>
        </w:rPr>
        <w:t xml:space="preserve"> </w:t>
      </w:r>
      <w:r w:rsidRPr="006E7FF1">
        <w:rPr>
          <w:rFonts w:hint="eastAsia" w:eastAsia="나눔명조"/>
          <w:color w:val="FF0000"/>
          <w:sz w:val="20"/>
          <w:szCs w:val="22"/>
          <w:rPrChange w:author="Kang, Jiyoon" w:date="2022-03-03T01:04:00Z" w:id="732">
            <w:rPr>
              <w:rFonts w:hint="eastAsia" w:eastAsia="나눔명조"/>
              <w:sz w:val="20"/>
              <w:szCs w:val="22"/>
            </w:rPr>
          </w:rPrChange>
        </w:rPr>
        <w:t>결과를</w:t>
      </w:r>
      <w:r w:rsidRPr="006E7FF1">
        <w:rPr>
          <w:rFonts w:eastAsia="나눔명조"/>
          <w:color w:val="FF0000"/>
          <w:sz w:val="20"/>
          <w:szCs w:val="22"/>
          <w:rPrChange w:author="Kang, Jiyoon" w:date="2022-03-03T01:04:00Z" w:id="733">
            <w:rPr>
              <w:rFonts w:eastAsia="나눔명조"/>
              <w:sz w:val="20"/>
              <w:szCs w:val="22"/>
            </w:rPr>
          </w:rPrChange>
        </w:rPr>
        <w:t xml:space="preserve"> </w:t>
      </w:r>
      <w:r w:rsidRPr="006E7FF1">
        <w:rPr>
          <w:rFonts w:hint="eastAsia" w:eastAsia="나눔명조"/>
          <w:color w:val="FF0000"/>
          <w:sz w:val="20"/>
          <w:szCs w:val="22"/>
          <w:rPrChange w:author="Kang, Jiyoon" w:date="2022-03-03T01:04:00Z" w:id="734">
            <w:rPr>
              <w:rFonts w:hint="eastAsia" w:eastAsia="나눔명조"/>
              <w:sz w:val="20"/>
              <w:szCs w:val="22"/>
            </w:rPr>
          </w:rPrChange>
        </w:rPr>
        <w:t>살펴보기</w:t>
      </w:r>
      <w:r w:rsidRPr="006E7FF1">
        <w:rPr>
          <w:rFonts w:eastAsia="나눔명조"/>
          <w:color w:val="FF0000"/>
          <w:sz w:val="20"/>
          <w:szCs w:val="22"/>
          <w:rPrChange w:author="Kang, Jiyoon" w:date="2022-03-03T01:04:00Z" w:id="735">
            <w:rPr>
              <w:rFonts w:eastAsia="나눔명조"/>
              <w:sz w:val="20"/>
              <w:szCs w:val="22"/>
            </w:rPr>
          </w:rPrChange>
        </w:rPr>
        <w:t xml:space="preserve"> </w:t>
      </w:r>
      <w:r w:rsidRPr="006E7FF1">
        <w:rPr>
          <w:rFonts w:hint="eastAsia" w:eastAsia="나눔명조"/>
          <w:color w:val="FF0000"/>
          <w:sz w:val="20"/>
          <w:szCs w:val="22"/>
          <w:rPrChange w:author="Kang, Jiyoon" w:date="2022-03-03T01:04:00Z" w:id="736">
            <w:rPr>
              <w:rFonts w:hint="eastAsia" w:eastAsia="나눔명조"/>
              <w:sz w:val="20"/>
              <w:szCs w:val="22"/>
            </w:rPr>
          </w:rPrChange>
        </w:rPr>
        <w:t>위하여</w:t>
      </w:r>
      <w:r w:rsidRPr="006E7FF1">
        <w:rPr>
          <w:rFonts w:eastAsia="나눔명조"/>
          <w:color w:val="FF0000"/>
          <w:sz w:val="20"/>
          <w:szCs w:val="22"/>
          <w:rPrChange w:author="Kang, Jiyoon" w:date="2022-03-03T01:04:00Z" w:id="737">
            <w:rPr>
              <w:rFonts w:eastAsia="나눔명조"/>
              <w:sz w:val="20"/>
              <w:szCs w:val="22"/>
            </w:rPr>
          </w:rPrChange>
        </w:rPr>
        <w:t xml:space="preserve">, </w:t>
      </w:r>
      <w:r w:rsidRPr="006E7FF1">
        <w:rPr>
          <w:rFonts w:hint="eastAsia" w:eastAsia="나눔명조"/>
          <w:color w:val="FF0000"/>
          <w:sz w:val="20"/>
          <w:szCs w:val="22"/>
          <w:rPrChange w:author="Kang, Jiyoon" w:date="2022-03-03T01:04:00Z" w:id="738">
            <w:rPr>
              <w:rFonts w:hint="eastAsia" w:eastAsia="나눔명조"/>
              <w:sz w:val="20"/>
              <w:szCs w:val="22"/>
            </w:rPr>
          </w:rPrChange>
        </w:rPr>
        <w:t>주어진</w:t>
      </w:r>
      <w:r w:rsidRPr="006E7FF1">
        <w:rPr>
          <w:rFonts w:eastAsia="나눔명조"/>
          <w:color w:val="FF0000"/>
          <w:sz w:val="20"/>
          <w:szCs w:val="22"/>
          <w:rPrChange w:author="Kang, Jiyoon" w:date="2022-03-03T01:04:00Z" w:id="739">
            <w:rPr>
              <w:rFonts w:eastAsia="나눔명조"/>
              <w:sz w:val="20"/>
              <w:szCs w:val="22"/>
            </w:rPr>
          </w:rPrChange>
        </w:rPr>
        <w:t xml:space="preserve"> </w:t>
      </w:r>
      <w:r w:rsidRPr="006E7FF1">
        <w:rPr>
          <w:rFonts w:hint="eastAsia" w:eastAsia="나눔명조"/>
          <w:color w:val="FF0000"/>
          <w:sz w:val="20"/>
          <w:szCs w:val="22"/>
          <w:rPrChange w:author="Kang, Jiyoon" w:date="2022-03-03T01:04:00Z" w:id="740">
            <w:rPr>
              <w:rFonts w:hint="eastAsia" w:eastAsia="나눔명조"/>
              <w:sz w:val="20"/>
              <w:szCs w:val="22"/>
            </w:rPr>
          </w:rPrChange>
        </w:rPr>
        <w:t>표본에서</w:t>
      </w:r>
      <w:r w:rsidRPr="006E7FF1">
        <w:rPr>
          <w:rFonts w:eastAsia="나눔명조"/>
          <w:color w:val="FF0000"/>
          <w:sz w:val="20"/>
          <w:szCs w:val="22"/>
          <w:rPrChange w:author="Kang, Jiyoon" w:date="2022-03-03T01:04:00Z" w:id="741">
            <w:rPr>
              <w:rFonts w:eastAsia="나눔명조"/>
              <w:sz w:val="20"/>
              <w:szCs w:val="22"/>
            </w:rPr>
          </w:rPrChange>
        </w:rPr>
        <w:t xml:space="preserve"> </w:t>
      </w:r>
      <w:r w:rsidRPr="006E7FF1">
        <w:rPr>
          <w:rFonts w:hint="eastAsia" w:eastAsia="나눔명조"/>
          <w:color w:val="FF0000"/>
          <w:sz w:val="20"/>
          <w:szCs w:val="22"/>
          <w:rPrChange w:author="Kang, Jiyoon" w:date="2022-03-03T01:04:00Z" w:id="742">
            <w:rPr>
              <w:rFonts w:hint="eastAsia" w:eastAsia="나눔명조"/>
              <w:sz w:val="20"/>
              <w:szCs w:val="22"/>
            </w:rPr>
          </w:rPrChange>
        </w:rPr>
        <w:t>거래적</w:t>
      </w:r>
      <w:r w:rsidRPr="006E7FF1">
        <w:rPr>
          <w:rFonts w:eastAsia="나눔명조"/>
          <w:color w:val="FF0000"/>
          <w:sz w:val="20"/>
          <w:szCs w:val="22"/>
          <w:rPrChange w:author="Kang, Jiyoon" w:date="2022-03-03T01:04:00Z" w:id="743">
            <w:rPr>
              <w:rFonts w:eastAsia="나눔명조"/>
              <w:sz w:val="20"/>
              <w:szCs w:val="22"/>
            </w:rPr>
          </w:rPrChange>
        </w:rPr>
        <w:t xml:space="preserve"> </w:t>
      </w:r>
      <w:r w:rsidRPr="006E7FF1">
        <w:rPr>
          <w:rFonts w:hint="eastAsia" w:eastAsia="나눔명조"/>
          <w:color w:val="FF0000"/>
          <w:sz w:val="20"/>
          <w:szCs w:val="22"/>
          <w:rPrChange w:author="Kang, Jiyoon" w:date="2022-03-03T01:04:00Z" w:id="744">
            <w:rPr>
              <w:rFonts w:hint="eastAsia" w:eastAsia="나눔명조"/>
              <w:sz w:val="20"/>
              <w:szCs w:val="22"/>
            </w:rPr>
          </w:rPrChange>
        </w:rPr>
        <w:t>리더십의</w:t>
      </w:r>
      <w:r w:rsidRPr="006E7FF1">
        <w:rPr>
          <w:rFonts w:eastAsia="나눔명조"/>
          <w:color w:val="FF0000"/>
          <w:sz w:val="20"/>
          <w:szCs w:val="22"/>
          <w:rPrChange w:author="Kang, Jiyoon" w:date="2022-03-03T01:04:00Z" w:id="745">
            <w:rPr>
              <w:rFonts w:eastAsia="나눔명조"/>
              <w:sz w:val="20"/>
              <w:szCs w:val="22"/>
            </w:rPr>
          </w:rPrChange>
        </w:rPr>
        <w:t xml:space="preserve"> </w:t>
      </w:r>
      <w:r w:rsidRPr="006E7FF1">
        <w:rPr>
          <w:rFonts w:hint="eastAsia" w:eastAsia="나눔명조"/>
          <w:color w:val="FF0000"/>
          <w:sz w:val="20"/>
          <w:szCs w:val="22"/>
          <w:rPrChange w:author="Kang, Jiyoon" w:date="2022-03-03T01:04:00Z" w:id="746">
            <w:rPr>
              <w:rFonts w:hint="eastAsia" w:eastAsia="나눔명조"/>
              <w:sz w:val="20"/>
              <w:szCs w:val="22"/>
            </w:rPr>
          </w:rPrChange>
        </w:rPr>
        <w:t>최소값</w:t>
      </w:r>
      <w:r w:rsidRPr="006E7FF1">
        <w:rPr>
          <w:rFonts w:eastAsia="나눔명조"/>
          <w:color w:val="FF0000"/>
          <w:sz w:val="20"/>
          <w:szCs w:val="22"/>
          <w:rPrChange w:author="Kang, Jiyoon" w:date="2022-03-03T01:04:00Z" w:id="747">
            <w:rPr>
              <w:rFonts w:eastAsia="나눔명조"/>
              <w:sz w:val="20"/>
              <w:szCs w:val="22"/>
            </w:rPr>
          </w:rPrChange>
        </w:rPr>
        <w:t xml:space="preserve">, </w:t>
      </w:r>
      <w:r w:rsidRPr="006E7FF1">
        <w:rPr>
          <w:rFonts w:hint="eastAsia" w:eastAsia="나눔명조"/>
          <w:color w:val="FF0000"/>
          <w:sz w:val="20"/>
          <w:szCs w:val="22"/>
          <w:rPrChange w:author="Kang, Jiyoon" w:date="2022-03-03T01:04:00Z" w:id="748">
            <w:rPr>
              <w:rFonts w:hint="eastAsia" w:eastAsia="나눔명조"/>
              <w:sz w:val="20"/>
              <w:szCs w:val="22"/>
            </w:rPr>
          </w:rPrChange>
        </w:rPr>
        <w:t>평균값</w:t>
      </w:r>
      <w:r w:rsidRPr="006E7FF1">
        <w:rPr>
          <w:rFonts w:eastAsia="나눔명조"/>
          <w:color w:val="FF0000"/>
          <w:sz w:val="20"/>
          <w:szCs w:val="22"/>
          <w:rPrChange w:author="Kang, Jiyoon" w:date="2022-03-03T01:04:00Z" w:id="749">
            <w:rPr>
              <w:rFonts w:eastAsia="나눔명조"/>
              <w:sz w:val="20"/>
              <w:szCs w:val="22"/>
            </w:rPr>
          </w:rPrChange>
        </w:rPr>
        <w:t xml:space="preserve">, </w:t>
      </w:r>
      <w:r w:rsidRPr="006E7FF1">
        <w:rPr>
          <w:rFonts w:hint="eastAsia" w:eastAsia="나눔명조"/>
          <w:color w:val="FF0000"/>
          <w:sz w:val="20"/>
          <w:szCs w:val="22"/>
          <w:rPrChange w:author="Kang, Jiyoon" w:date="2022-03-03T01:04:00Z" w:id="750">
            <w:rPr>
              <w:rFonts w:hint="eastAsia" w:eastAsia="나눔명조"/>
              <w:sz w:val="20"/>
              <w:szCs w:val="22"/>
            </w:rPr>
          </w:rPrChange>
        </w:rPr>
        <w:t>최대값일</w:t>
      </w:r>
      <w:r w:rsidRPr="006E7FF1">
        <w:rPr>
          <w:rFonts w:eastAsia="나눔명조"/>
          <w:color w:val="FF0000"/>
          <w:sz w:val="20"/>
          <w:szCs w:val="22"/>
          <w:rPrChange w:author="Kang, Jiyoon" w:date="2022-03-03T01:04:00Z" w:id="751">
            <w:rPr>
              <w:rFonts w:eastAsia="나눔명조"/>
              <w:sz w:val="20"/>
              <w:szCs w:val="22"/>
            </w:rPr>
          </w:rPrChange>
        </w:rPr>
        <w:t xml:space="preserve"> </w:t>
      </w:r>
      <w:r w:rsidRPr="006E7FF1">
        <w:rPr>
          <w:rFonts w:hint="eastAsia" w:eastAsia="나눔명조"/>
          <w:color w:val="FF0000"/>
          <w:sz w:val="20"/>
          <w:szCs w:val="22"/>
          <w:rPrChange w:author="Kang, Jiyoon" w:date="2022-03-03T01:04:00Z" w:id="752">
            <w:rPr>
              <w:rFonts w:hint="eastAsia" w:eastAsia="나눔명조"/>
              <w:sz w:val="20"/>
              <w:szCs w:val="22"/>
            </w:rPr>
          </w:rPrChange>
        </w:rPr>
        <w:t>경우</w:t>
      </w:r>
      <w:r w:rsidRPr="006E7FF1">
        <w:rPr>
          <w:rFonts w:eastAsia="나눔명조"/>
          <w:color w:val="FF0000"/>
          <w:sz w:val="20"/>
          <w:szCs w:val="22"/>
          <w:rPrChange w:author="Kang, Jiyoon" w:date="2022-03-03T01:04:00Z" w:id="753">
            <w:rPr>
              <w:rFonts w:eastAsia="나눔명조"/>
              <w:sz w:val="20"/>
              <w:szCs w:val="22"/>
            </w:rPr>
          </w:rPrChange>
        </w:rPr>
        <w:t xml:space="preserve"> </w:t>
      </w:r>
      <w:r w:rsidRPr="006E7FF1">
        <w:rPr>
          <w:rFonts w:hint="eastAsia" w:eastAsia="나눔명조"/>
          <w:color w:val="FF0000"/>
          <w:sz w:val="20"/>
          <w:szCs w:val="22"/>
          <w:rPrChange w:author="Kang, Jiyoon" w:date="2022-03-03T01:04:00Z" w:id="754">
            <w:rPr>
              <w:rFonts w:hint="eastAsia" w:eastAsia="나눔명조"/>
              <w:sz w:val="20"/>
              <w:szCs w:val="22"/>
            </w:rPr>
          </w:rPrChange>
        </w:rPr>
        <w:t>협업</w:t>
      </w:r>
      <w:r w:rsidRPr="006E7FF1">
        <w:rPr>
          <w:rFonts w:eastAsia="나눔명조"/>
          <w:color w:val="FF0000"/>
          <w:sz w:val="20"/>
          <w:szCs w:val="22"/>
          <w:rPrChange w:author="Kang, Jiyoon" w:date="2022-03-03T01:04:00Z" w:id="755">
            <w:rPr>
              <w:rFonts w:eastAsia="나눔명조"/>
              <w:sz w:val="20"/>
              <w:szCs w:val="22"/>
            </w:rPr>
          </w:rPrChange>
        </w:rPr>
        <w:t xml:space="preserve"> </w:t>
      </w:r>
      <w:r w:rsidRPr="006E7FF1">
        <w:rPr>
          <w:rFonts w:hint="eastAsia" w:eastAsia="나눔명조"/>
          <w:color w:val="FF0000"/>
          <w:sz w:val="20"/>
          <w:szCs w:val="22"/>
          <w:rPrChange w:author="Kang, Jiyoon" w:date="2022-03-03T01:04:00Z" w:id="756">
            <w:rPr>
              <w:rFonts w:hint="eastAsia" w:eastAsia="나눔명조"/>
              <w:sz w:val="20"/>
              <w:szCs w:val="22"/>
            </w:rPr>
          </w:rPrChange>
        </w:rPr>
        <w:t>및</w:t>
      </w:r>
      <w:r w:rsidRPr="006E7FF1">
        <w:rPr>
          <w:rFonts w:eastAsia="나눔명조"/>
          <w:color w:val="FF0000"/>
          <w:sz w:val="20"/>
          <w:szCs w:val="22"/>
          <w:rPrChange w:author="Kang, Jiyoon" w:date="2022-03-03T01:04:00Z" w:id="757">
            <w:rPr>
              <w:rFonts w:eastAsia="나눔명조"/>
              <w:sz w:val="20"/>
              <w:szCs w:val="22"/>
            </w:rPr>
          </w:rPrChange>
        </w:rPr>
        <w:t xml:space="preserve"> </w:t>
      </w:r>
      <w:r w:rsidRPr="006E7FF1">
        <w:rPr>
          <w:rFonts w:hint="eastAsia" w:eastAsia="나눔명조"/>
          <w:color w:val="FF0000"/>
          <w:sz w:val="20"/>
          <w:szCs w:val="22"/>
          <w:rPrChange w:author="Kang, Jiyoon" w:date="2022-03-03T01:04:00Z" w:id="758">
            <w:rPr>
              <w:rFonts w:hint="eastAsia" w:eastAsia="나눔명조"/>
              <w:sz w:val="20"/>
              <w:szCs w:val="22"/>
            </w:rPr>
          </w:rPrChange>
        </w:rPr>
        <w:t>의사소통</w:t>
      </w:r>
      <w:r w:rsidRPr="006E7FF1">
        <w:rPr>
          <w:rFonts w:eastAsia="나눔명조"/>
          <w:color w:val="FF0000"/>
          <w:sz w:val="20"/>
          <w:szCs w:val="22"/>
          <w:rPrChange w:author="Kang, Jiyoon" w:date="2022-03-03T01:04:00Z" w:id="759">
            <w:rPr>
              <w:rFonts w:eastAsia="나눔명조"/>
              <w:sz w:val="20"/>
              <w:szCs w:val="22"/>
            </w:rPr>
          </w:rPrChange>
        </w:rPr>
        <w:t xml:space="preserve"> </w:t>
      </w:r>
      <w:r w:rsidRPr="006E7FF1">
        <w:rPr>
          <w:rFonts w:hint="eastAsia" w:eastAsia="나눔명조"/>
          <w:color w:val="FF0000"/>
          <w:sz w:val="20"/>
          <w:szCs w:val="22"/>
          <w:rPrChange w:author="Kang, Jiyoon" w:date="2022-03-03T01:04:00Z" w:id="760">
            <w:rPr>
              <w:rFonts w:hint="eastAsia" w:eastAsia="나눔명조"/>
              <w:sz w:val="20"/>
              <w:szCs w:val="22"/>
            </w:rPr>
          </w:rPrChange>
        </w:rPr>
        <w:t>수준에</w:t>
      </w:r>
      <w:r w:rsidRPr="006E7FF1">
        <w:rPr>
          <w:rFonts w:eastAsia="나눔명조"/>
          <w:color w:val="FF0000"/>
          <w:sz w:val="20"/>
          <w:szCs w:val="22"/>
          <w:rPrChange w:author="Kang, Jiyoon" w:date="2022-03-03T01:04:00Z" w:id="761">
            <w:rPr>
              <w:rFonts w:eastAsia="나눔명조"/>
              <w:sz w:val="20"/>
              <w:szCs w:val="22"/>
            </w:rPr>
          </w:rPrChange>
        </w:rPr>
        <w:t xml:space="preserve"> </w:t>
      </w:r>
      <w:r w:rsidRPr="006E7FF1">
        <w:rPr>
          <w:rFonts w:hint="eastAsia" w:eastAsia="나눔명조"/>
          <w:color w:val="FF0000"/>
          <w:sz w:val="20"/>
          <w:szCs w:val="22"/>
          <w:rPrChange w:author="Kang, Jiyoon" w:date="2022-03-03T01:04:00Z" w:id="762">
            <w:rPr>
              <w:rFonts w:hint="eastAsia" w:eastAsia="나눔명조"/>
              <w:sz w:val="20"/>
              <w:szCs w:val="22"/>
            </w:rPr>
          </w:rPrChange>
        </w:rPr>
        <w:t>따라</w:t>
      </w:r>
      <w:r w:rsidRPr="006E7FF1">
        <w:rPr>
          <w:rFonts w:eastAsia="나눔명조"/>
          <w:color w:val="FF0000"/>
          <w:sz w:val="20"/>
          <w:szCs w:val="22"/>
          <w:rPrChange w:author="Kang, Jiyoon" w:date="2022-03-03T01:04:00Z" w:id="763">
            <w:rPr>
              <w:rFonts w:eastAsia="나눔명조"/>
              <w:sz w:val="20"/>
              <w:szCs w:val="22"/>
            </w:rPr>
          </w:rPrChange>
        </w:rPr>
        <w:t xml:space="preserve"> </w:t>
      </w:r>
      <w:r w:rsidRPr="006E7FF1">
        <w:rPr>
          <w:rFonts w:hint="eastAsia" w:eastAsia="나눔명조"/>
          <w:color w:val="FF0000"/>
          <w:sz w:val="20"/>
          <w:szCs w:val="22"/>
          <w:rPrChange w:author="Kang, Jiyoon" w:date="2022-03-03T01:04:00Z" w:id="764">
            <w:rPr>
              <w:rFonts w:hint="eastAsia" w:eastAsia="나눔명조"/>
              <w:sz w:val="20"/>
              <w:szCs w:val="22"/>
            </w:rPr>
          </w:rPrChange>
        </w:rPr>
        <w:t>공공봉사동기에</w:t>
      </w:r>
      <w:r w:rsidRPr="006E7FF1">
        <w:rPr>
          <w:rFonts w:eastAsia="나눔명조"/>
          <w:color w:val="FF0000"/>
          <w:sz w:val="20"/>
          <w:szCs w:val="22"/>
          <w:rPrChange w:author="Kang, Jiyoon" w:date="2022-03-03T01:04:00Z" w:id="765">
            <w:rPr>
              <w:rFonts w:eastAsia="나눔명조"/>
              <w:sz w:val="20"/>
              <w:szCs w:val="22"/>
            </w:rPr>
          </w:rPrChange>
        </w:rPr>
        <w:t xml:space="preserve"> </w:t>
      </w:r>
      <w:r w:rsidRPr="006E7FF1">
        <w:rPr>
          <w:rFonts w:hint="eastAsia" w:eastAsia="나눔명조"/>
          <w:color w:val="FF0000"/>
          <w:sz w:val="20"/>
          <w:szCs w:val="22"/>
          <w:rPrChange w:author="Kang, Jiyoon" w:date="2022-03-03T01:04:00Z" w:id="766">
            <w:rPr>
              <w:rFonts w:hint="eastAsia" w:eastAsia="나눔명조"/>
              <w:sz w:val="20"/>
              <w:szCs w:val="22"/>
            </w:rPr>
          </w:rPrChange>
        </w:rPr>
        <w:t>관한</w:t>
      </w:r>
      <w:r w:rsidRPr="006E7FF1">
        <w:rPr>
          <w:rFonts w:eastAsia="나눔명조"/>
          <w:color w:val="FF0000"/>
          <w:sz w:val="20"/>
          <w:szCs w:val="22"/>
          <w:rPrChange w:author="Kang, Jiyoon" w:date="2022-03-03T01:04:00Z" w:id="767">
            <w:rPr>
              <w:rFonts w:eastAsia="나눔명조"/>
              <w:sz w:val="20"/>
              <w:szCs w:val="22"/>
            </w:rPr>
          </w:rPrChange>
        </w:rPr>
        <w:t xml:space="preserve"> </w:t>
      </w:r>
      <w:r w:rsidRPr="006E7FF1">
        <w:rPr>
          <w:rFonts w:hint="eastAsia" w:eastAsia="나눔명조"/>
          <w:color w:val="FF0000"/>
          <w:sz w:val="20"/>
          <w:szCs w:val="22"/>
          <w:rPrChange w:author="Kang, Jiyoon" w:date="2022-03-03T01:04:00Z" w:id="768">
            <w:rPr>
              <w:rFonts w:hint="eastAsia" w:eastAsia="나눔명조"/>
              <w:sz w:val="20"/>
              <w:szCs w:val="22"/>
            </w:rPr>
          </w:rPrChange>
        </w:rPr>
        <w:t>문항에</w:t>
      </w:r>
      <w:r w:rsidRPr="006E7FF1">
        <w:rPr>
          <w:rFonts w:eastAsia="나눔명조"/>
          <w:color w:val="FF0000"/>
          <w:sz w:val="20"/>
          <w:szCs w:val="22"/>
          <w:rPrChange w:author="Kang, Jiyoon" w:date="2022-03-03T01:04:00Z" w:id="769">
            <w:rPr>
              <w:rFonts w:eastAsia="나눔명조"/>
              <w:sz w:val="20"/>
              <w:szCs w:val="22"/>
            </w:rPr>
          </w:rPrChange>
        </w:rPr>
        <w:t xml:space="preserve"> </w:t>
      </w:r>
      <w:r w:rsidRPr="006E7FF1">
        <w:rPr>
          <w:rFonts w:hint="eastAsia" w:eastAsia="나눔명조"/>
          <w:color w:val="FF0000"/>
          <w:sz w:val="20"/>
          <w:szCs w:val="22"/>
          <w:rPrChange w:author="Kang, Jiyoon" w:date="2022-03-03T01:04:00Z" w:id="770">
            <w:rPr>
              <w:rFonts w:hint="eastAsia" w:eastAsia="나눔명조"/>
              <w:sz w:val="20"/>
              <w:szCs w:val="22"/>
            </w:rPr>
          </w:rPrChange>
        </w:rPr>
        <w:t>긍정적인</w:t>
      </w:r>
      <w:r w:rsidRPr="006E7FF1">
        <w:rPr>
          <w:rFonts w:eastAsia="나눔명조"/>
          <w:color w:val="FF0000"/>
          <w:sz w:val="20"/>
          <w:szCs w:val="22"/>
          <w:rPrChange w:author="Kang, Jiyoon" w:date="2022-03-03T01:04:00Z" w:id="771">
            <w:rPr>
              <w:rFonts w:eastAsia="나눔명조"/>
              <w:sz w:val="20"/>
              <w:szCs w:val="22"/>
            </w:rPr>
          </w:rPrChange>
        </w:rPr>
        <w:t xml:space="preserve"> </w:t>
      </w:r>
      <w:r w:rsidRPr="006E7FF1">
        <w:rPr>
          <w:rFonts w:hint="eastAsia" w:eastAsia="나눔명조"/>
          <w:color w:val="FF0000"/>
          <w:sz w:val="20"/>
          <w:szCs w:val="22"/>
          <w:rPrChange w:author="Kang, Jiyoon" w:date="2022-03-03T01:04:00Z" w:id="772">
            <w:rPr>
              <w:rFonts w:hint="eastAsia" w:eastAsia="나눔명조"/>
              <w:sz w:val="20"/>
              <w:szCs w:val="22"/>
            </w:rPr>
          </w:rPrChange>
        </w:rPr>
        <w:t>응답을</w:t>
      </w:r>
      <w:r w:rsidRPr="006E7FF1">
        <w:rPr>
          <w:rFonts w:eastAsia="나눔명조"/>
          <w:color w:val="FF0000"/>
          <w:sz w:val="20"/>
          <w:szCs w:val="22"/>
          <w:rPrChange w:author="Kang, Jiyoon" w:date="2022-03-03T01:04:00Z" w:id="773">
            <w:rPr>
              <w:rFonts w:eastAsia="나눔명조"/>
              <w:sz w:val="20"/>
              <w:szCs w:val="22"/>
            </w:rPr>
          </w:rPrChange>
        </w:rPr>
        <w:t xml:space="preserve"> </w:t>
      </w:r>
      <w:r w:rsidRPr="006E7FF1">
        <w:rPr>
          <w:rFonts w:hint="eastAsia" w:eastAsia="나눔명조"/>
          <w:color w:val="FF0000"/>
          <w:sz w:val="20"/>
          <w:szCs w:val="22"/>
          <w:rPrChange w:author="Kang, Jiyoon" w:date="2022-03-03T01:04:00Z" w:id="774">
            <w:rPr>
              <w:rFonts w:hint="eastAsia" w:eastAsia="나눔명조"/>
              <w:sz w:val="20"/>
              <w:szCs w:val="22"/>
            </w:rPr>
          </w:rPrChange>
        </w:rPr>
        <w:t>할</w:t>
      </w:r>
      <w:r w:rsidRPr="006E7FF1">
        <w:rPr>
          <w:rFonts w:eastAsia="나눔명조"/>
          <w:color w:val="FF0000"/>
          <w:sz w:val="20"/>
          <w:szCs w:val="22"/>
          <w:rPrChange w:author="Kang, Jiyoon" w:date="2022-03-03T01:04:00Z" w:id="775">
            <w:rPr>
              <w:rFonts w:eastAsia="나눔명조"/>
              <w:sz w:val="20"/>
              <w:szCs w:val="22"/>
            </w:rPr>
          </w:rPrChange>
        </w:rPr>
        <w:t xml:space="preserve"> </w:t>
      </w:r>
      <w:r w:rsidRPr="006E7FF1">
        <w:rPr>
          <w:rFonts w:hint="eastAsia" w:eastAsia="나눔명조"/>
          <w:color w:val="FF0000"/>
          <w:sz w:val="20"/>
          <w:szCs w:val="22"/>
          <w:rPrChange w:author="Kang, Jiyoon" w:date="2022-03-03T01:04:00Z" w:id="776">
            <w:rPr>
              <w:rFonts w:hint="eastAsia" w:eastAsia="나눔명조"/>
              <w:sz w:val="20"/>
              <w:szCs w:val="22"/>
            </w:rPr>
          </w:rPrChange>
        </w:rPr>
        <w:t>예측확률을</w:t>
      </w:r>
      <w:r w:rsidRPr="006E7FF1">
        <w:rPr>
          <w:rFonts w:eastAsia="나눔명조"/>
          <w:color w:val="FF0000"/>
          <w:sz w:val="20"/>
          <w:szCs w:val="22"/>
          <w:rPrChange w:author="Kang, Jiyoon" w:date="2022-03-03T01:04:00Z" w:id="777">
            <w:rPr>
              <w:rFonts w:eastAsia="나눔명조"/>
              <w:sz w:val="20"/>
              <w:szCs w:val="22"/>
            </w:rPr>
          </w:rPrChange>
        </w:rPr>
        <w:t xml:space="preserve"> </w:t>
      </w:r>
      <w:r w:rsidRPr="006E7FF1">
        <w:rPr>
          <w:rFonts w:hint="eastAsia" w:eastAsia="나눔명조"/>
          <w:color w:val="FF0000"/>
          <w:sz w:val="20"/>
          <w:szCs w:val="22"/>
          <w:rPrChange w:author="Kang, Jiyoon" w:date="2022-03-03T01:04:00Z" w:id="778">
            <w:rPr>
              <w:rFonts w:hint="eastAsia" w:eastAsia="나눔명조"/>
              <w:sz w:val="20"/>
              <w:szCs w:val="22"/>
            </w:rPr>
          </w:rPrChange>
        </w:rPr>
        <w:t>추정하였다</w:t>
      </w:r>
      <w:r w:rsidRPr="006E7FF1">
        <w:rPr>
          <w:rFonts w:eastAsia="나눔명조"/>
          <w:color w:val="FF0000"/>
          <w:sz w:val="20"/>
          <w:szCs w:val="22"/>
          <w:rPrChange w:author="Kang, Jiyoon" w:date="2022-03-03T01:04:00Z" w:id="779">
            <w:rPr>
              <w:rFonts w:eastAsia="나눔명조"/>
              <w:sz w:val="20"/>
              <w:szCs w:val="22"/>
            </w:rPr>
          </w:rPrChange>
        </w:rPr>
        <w:t xml:space="preserve">. </w:t>
      </w:r>
      <w:r w:rsidRPr="006E7FF1" w:rsidR="00F26937">
        <w:rPr>
          <w:rFonts w:eastAsia="나눔명조"/>
          <w:color w:val="FF0000"/>
          <w:sz w:val="20"/>
          <w:szCs w:val="22"/>
          <w:rPrChange w:author="Kang, Jiyoon" w:date="2022-03-03T01:04:00Z" w:id="780">
            <w:rPr>
              <w:rFonts w:eastAsia="나눔명조"/>
              <w:sz w:val="20"/>
              <w:szCs w:val="22"/>
            </w:rPr>
          </w:rPrChange>
        </w:rPr>
        <w:t>&lt;</w:t>
      </w:r>
      <w:r w:rsidRPr="006E7FF1" w:rsidR="00F26937">
        <w:rPr>
          <w:rFonts w:hint="eastAsia" w:eastAsia="나눔명조"/>
          <w:color w:val="FF0000"/>
          <w:sz w:val="20"/>
          <w:szCs w:val="22"/>
          <w:rPrChange w:author="Kang, Jiyoon" w:date="2022-03-03T01:04:00Z" w:id="781">
            <w:rPr>
              <w:rFonts w:hint="eastAsia" w:eastAsia="나눔명조"/>
              <w:sz w:val="20"/>
              <w:szCs w:val="22"/>
            </w:rPr>
          </w:rPrChange>
        </w:rPr>
        <w:t>그림</w:t>
      </w:r>
      <w:r w:rsidRPr="006E7FF1" w:rsidR="00F26937">
        <w:rPr>
          <w:rFonts w:eastAsia="나눔명조"/>
          <w:color w:val="FF0000"/>
          <w:sz w:val="20"/>
          <w:szCs w:val="22"/>
          <w:rPrChange w:author="Kang, Jiyoon" w:date="2022-03-03T01:04:00Z" w:id="782">
            <w:rPr>
              <w:rFonts w:eastAsia="나눔명조"/>
              <w:sz w:val="20"/>
              <w:szCs w:val="22"/>
            </w:rPr>
          </w:rPrChange>
        </w:rPr>
        <w:t xml:space="preserve"> 2&gt;</w:t>
      </w:r>
      <w:r w:rsidRPr="006E7FF1" w:rsidR="00F26937">
        <w:rPr>
          <w:rFonts w:hint="eastAsia" w:eastAsia="나눔명조"/>
          <w:color w:val="FF0000"/>
          <w:sz w:val="20"/>
          <w:szCs w:val="22"/>
          <w:rPrChange w:author="Kang, Jiyoon" w:date="2022-03-03T01:04:00Z" w:id="783">
            <w:rPr>
              <w:rFonts w:hint="eastAsia" w:eastAsia="나눔명조"/>
              <w:sz w:val="20"/>
              <w:szCs w:val="22"/>
            </w:rPr>
          </w:rPrChange>
        </w:rPr>
        <w:t>는</w:t>
      </w:r>
      <w:r w:rsidRPr="006E7FF1" w:rsidR="00F26937">
        <w:rPr>
          <w:rFonts w:eastAsia="나눔명조"/>
          <w:color w:val="FF0000"/>
          <w:sz w:val="20"/>
          <w:szCs w:val="22"/>
          <w:rPrChange w:author="Kang, Jiyoon" w:date="2022-03-03T01:04:00Z" w:id="78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785">
            <w:rPr>
              <w:rFonts w:hint="eastAsia" w:eastAsia="나눔명조"/>
              <w:sz w:val="20"/>
              <w:szCs w:val="22"/>
            </w:rPr>
          </w:rPrChange>
        </w:rPr>
        <w:t>거래적</w:t>
      </w:r>
      <w:r w:rsidRPr="006E7FF1" w:rsidR="00F26937">
        <w:rPr>
          <w:rFonts w:eastAsia="나눔명조"/>
          <w:color w:val="FF0000"/>
          <w:sz w:val="20"/>
          <w:szCs w:val="22"/>
          <w:rPrChange w:author="Kang, Jiyoon" w:date="2022-03-03T01:04:00Z" w:id="78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787">
            <w:rPr>
              <w:rFonts w:hint="eastAsia" w:eastAsia="나눔명조"/>
              <w:sz w:val="20"/>
              <w:szCs w:val="22"/>
            </w:rPr>
          </w:rPrChange>
        </w:rPr>
        <w:t>리더십의</w:t>
      </w:r>
      <w:r w:rsidRPr="006E7FF1" w:rsidR="00F26937">
        <w:rPr>
          <w:rFonts w:eastAsia="나눔명조"/>
          <w:color w:val="FF0000"/>
          <w:sz w:val="20"/>
          <w:szCs w:val="22"/>
          <w:rPrChange w:author="Kang, Jiyoon" w:date="2022-03-03T01:04:00Z" w:id="78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789">
            <w:rPr>
              <w:rFonts w:hint="eastAsia" w:eastAsia="나눔명조"/>
              <w:sz w:val="20"/>
              <w:szCs w:val="22"/>
            </w:rPr>
          </w:rPrChange>
        </w:rPr>
        <w:t>변화에</w:t>
      </w:r>
      <w:r w:rsidRPr="006E7FF1" w:rsidR="00F26937">
        <w:rPr>
          <w:rFonts w:eastAsia="나눔명조"/>
          <w:color w:val="FF0000"/>
          <w:sz w:val="20"/>
          <w:szCs w:val="22"/>
          <w:rPrChange w:author="Kang, Jiyoon" w:date="2022-03-03T01:04:00Z" w:id="79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791">
            <w:rPr>
              <w:rFonts w:hint="eastAsia" w:eastAsia="나눔명조"/>
              <w:sz w:val="20"/>
              <w:szCs w:val="22"/>
            </w:rPr>
          </w:rPrChange>
        </w:rPr>
        <w:t>따른</w:t>
      </w:r>
      <w:r w:rsidRPr="006E7FF1" w:rsidR="00F26937">
        <w:rPr>
          <w:rFonts w:eastAsia="나눔명조"/>
          <w:color w:val="FF0000"/>
          <w:sz w:val="20"/>
          <w:szCs w:val="22"/>
          <w:rPrChange w:author="Kang, Jiyoon" w:date="2022-03-03T01:04:00Z" w:id="79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793">
            <w:rPr>
              <w:rFonts w:hint="eastAsia" w:eastAsia="나눔명조"/>
              <w:sz w:val="20"/>
              <w:szCs w:val="22"/>
            </w:rPr>
          </w:rPrChange>
        </w:rPr>
        <w:t>변혁적</w:t>
      </w:r>
      <w:r w:rsidRPr="006E7FF1" w:rsidR="00F26937">
        <w:rPr>
          <w:rFonts w:eastAsia="나눔명조"/>
          <w:color w:val="FF0000"/>
          <w:sz w:val="20"/>
          <w:szCs w:val="22"/>
          <w:rPrChange w:author="Kang, Jiyoon" w:date="2022-03-03T01:04:00Z" w:id="79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795">
            <w:rPr>
              <w:rFonts w:hint="eastAsia" w:eastAsia="나눔명조"/>
              <w:sz w:val="20"/>
              <w:szCs w:val="22"/>
            </w:rPr>
          </w:rPrChange>
        </w:rPr>
        <w:t>리더십의</w:t>
      </w:r>
      <w:r w:rsidRPr="006E7FF1" w:rsidR="00F26937">
        <w:rPr>
          <w:rFonts w:eastAsia="나눔명조"/>
          <w:color w:val="FF0000"/>
          <w:sz w:val="20"/>
          <w:szCs w:val="22"/>
          <w:rPrChange w:author="Kang, Jiyoon" w:date="2022-03-03T01:04:00Z" w:id="79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797">
            <w:rPr>
              <w:rFonts w:hint="eastAsia" w:eastAsia="나눔명조"/>
              <w:sz w:val="20"/>
              <w:szCs w:val="22"/>
            </w:rPr>
          </w:rPrChange>
        </w:rPr>
        <w:t>공공봉사동기의</w:t>
      </w:r>
      <w:r w:rsidRPr="006E7FF1" w:rsidR="00F26937">
        <w:rPr>
          <w:rFonts w:eastAsia="나눔명조"/>
          <w:color w:val="FF0000"/>
          <w:sz w:val="20"/>
          <w:szCs w:val="22"/>
          <w:rPrChange w:author="Kang, Jiyoon" w:date="2022-03-03T01:04:00Z" w:id="79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799">
            <w:rPr>
              <w:rFonts w:hint="eastAsia" w:eastAsia="나눔명조"/>
              <w:sz w:val="20"/>
              <w:szCs w:val="22"/>
            </w:rPr>
          </w:rPrChange>
        </w:rPr>
        <w:t>긍정적</w:t>
      </w:r>
      <w:r w:rsidRPr="006E7FF1" w:rsidR="00F26937">
        <w:rPr>
          <w:rFonts w:eastAsia="나눔명조"/>
          <w:color w:val="FF0000"/>
          <w:sz w:val="20"/>
          <w:szCs w:val="22"/>
          <w:rPrChange w:author="Kang, Jiyoon" w:date="2022-03-03T01:04:00Z" w:id="80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01">
            <w:rPr>
              <w:rFonts w:hint="eastAsia" w:eastAsia="나눔명조"/>
              <w:sz w:val="20"/>
              <w:szCs w:val="22"/>
            </w:rPr>
          </w:rPrChange>
        </w:rPr>
        <w:t>응답에</w:t>
      </w:r>
      <w:r w:rsidRPr="006E7FF1" w:rsidR="00F26937">
        <w:rPr>
          <w:rFonts w:eastAsia="나눔명조"/>
          <w:color w:val="FF0000"/>
          <w:sz w:val="20"/>
          <w:szCs w:val="22"/>
          <w:rPrChange w:author="Kang, Jiyoon" w:date="2022-03-03T01:04:00Z" w:id="80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03">
            <w:rPr>
              <w:rFonts w:hint="eastAsia" w:eastAsia="나눔명조"/>
              <w:sz w:val="20"/>
              <w:szCs w:val="22"/>
            </w:rPr>
          </w:rPrChange>
        </w:rPr>
        <w:t>대한</w:t>
      </w:r>
      <w:r w:rsidRPr="006E7FF1" w:rsidR="00F26937">
        <w:rPr>
          <w:rFonts w:eastAsia="나눔명조"/>
          <w:color w:val="FF0000"/>
          <w:sz w:val="20"/>
          <w:szCs w:val="22"/>
          <w:rPrChange w:author="Kang, Jiyoon" w:date="2022-03-03T01:04:00Z" w:id="80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05">
            <w:rPr>
              <w:rFonts w:hint="eastAsia" w:eastAsia="나눔명조"/>
              <w:sz w:val="20"/>
              <w:szCs w:val="22"/>
            </w:rPr>
          </w:rPrChange>
        </w:rPr>
        <w:t>한계효과와</w:t>
      </w:r>
      <w:r w:rsidRPr="006E7FF1" w:rsidR="00F26937">
        <w:rPr>
          <w:rFonts w:eastAsia="나눔명조"/>
          <w:color w:val="FF0000"/>
          <w:sz w:val="20"/>
          <w:szCs w:val="22"/>
          <w:rPrChange w:author="Kang, Jiyoon" w:date="2022-03-03T01:04:00Z" w:id="80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07">
            <w:rPr>
              <w:rFonts w:hint="eastAsia" w:eastAsia="나눔명조"/>
              <w:sz w:val="20"/>
              <w:szCs w:val="22"/>
            </w:rPr>
          </w:rPrChange>
        </w:rPr>
        <w:t>예측확률의</w:t>
      </w:r>
      <w:r w:rsidRPr="006E7FF1" w:rsidR="00F26937">
        <w:rPr>
          <w:rFonts w:eastAsia="나눔명조"/>
          <w:color w:val="FF0000"/>
          <w:sz w:val="20"/>
          <w:szCs w:val="22"/>
          <w:rPrChange w:author="Kang, Jiyoon" w:date="2022-03-03T01:04:00Z" w:id="80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09">
            <w:rPr>
              <w:rFonts w:hint="eastAsia" w:eastAsia="나눔명조"/>
              <w:sz w:val="20"/>
              <w:szCs w:val="22"/>
            </w:rPr>
          </w:rPrChange>
        </w:rPr>
        <w:t>변화를</w:t>
      </w:r>
      <w:r w:rsidRPr="006E7FF1" w:rsidR="00F26937">
        <w:rPr>
          <w:rFonts w:eastAsia="나눔명조"/>
          <w:color w:val="FF0000"/>
          <w:sz w:val="20"/>
          <w:szCs w:val="22"/>
          <w:rPrChange w:author="Kang, Jiyoon" w:date="2022-03-03T01:04:00Z" w:id="81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11">
            <w:rPr>
              <w:rFonts w:hint="eastAsia" w:eastAsia="나눔명조"/>
              <w:sz w:val="20"/>
              <w:szCs w:val="22"/>
            </w:rPr>
          </w:rPrChange>
        </w:rPr>
        <w:t>보여준다</w:t>
      </w:r>
      <w:r w:rsidRPr="006E7FF1" w:rsidR="00F26937">
        <w:rPr>
          <w:rFonts w:eastAsia="나눔명조"/>
          <w:color w:val="FF0000"/>
          <w:sz w:val="20"/>
          <w:szCs w:val="22"/>
          <w:rPrChange w:author="Kang, Jiyoon" w:date="2022-03-03T01:04:00Z" w:id="81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13">
            <w:rPr>
              <w:rFonts w:hint="eastAsia" w:eastAsia="나눔명조"/>
              <w:sz w:val="20"/>
              <w:szCs w:val="22"/>
            </w:rPr>
          </w:rPrChange>
        </w:rPr>
        <w:t>거래적</w:t>
      </w:r>
      <w:r w:rsidRPr="006E7FF1" w:rsidR="00F26937">
        <w:rPr>
          <w:rFonts w:eastAsia="나눔명조"/>
          <w:color w:val="FF0000"/>
          <w:sz w:val="20"/>
          <w:szCs w:val="22"/>
          <w:rPrChange w:author="Kang, Jiyoon" w:date="2022-03-03T01:04:00Z" w:id="81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15">
            <w:rPr>
              <w:rFonts w:hint="eastAsia" w:eastAsia="나눔명조"/>
              <w:sz w:val="20"/>
              <w:szCs w:val="22"/>
            </w:rPr>
          </w:rPrChange>
        </w:rPr>
        <w:t>리더십</w:t>
      </w:r>
      <w:r w:rsidRPr="006E7FF1" w:rsidR="00F26937">
        <w:rPr>
          <w:rFonts w:eastAsia="나눔명조"/>
          <w:color w:val="FF0000"/>
          <w:sz w:val="20"/>
          <w:szCs w:val="22"/>
          <w:rPrChange w:author="Kang, Jiyoon" w:date="2022-03-03T01:04:00Z" w:id="81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17">
            <w:rPr>
              <w:rFonts w:hint="eastAsia" w:eastAsia="나눔명조"/>
              <w:sz w:val="20"/>
              <w:szCs w:val="22"/>
            </w:rPr>
          </w:rPrChange>
        </w:rPr>
        <w:t>수준이</w:t>
      </w:r>
      <w:r w:rsidRPr="006E7FF1" w:rsidR="00F26937">
        <w:rPr>
          <w:rFonts w:eastAsia="나눔명조"/>
          <w:color w:val="FF0000"/>
          <w:sz w:val="20"/>
          <w:szCs w:val="22"/>
          <w:rPrChange w:author="Kang, Jiyoon" w:date="2022-03-03T01:04:00Z" w:id="81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19">
            <w:rPr>
              <w:rFonts w:hint="eastAsia" w:eastAsia="나눔명조"/>
              <w:sz w:val="20"/>
              <w:szCs w:val="22"/>
            </w:rPr>
          </w:rPrChange>
        </w:rPr>
        <w:t>낮을</w:t>
      </w:r>
      <w:r w:rsidRPr="006E7FF1" w:rsidR="00F26937">
        <w:rPr>
          <w:rFonts w:eastAsia="나눔명조"/>
          <w:color w:val="FF0000"/>
          <w:sz w:val="20"/>
          <w:szCs w:val="22"/>
          <w:rPrChange w:author="Kang, Jiyoon" w:date="2022-03-03T01:04:00Z" w:id="82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21">
            <w:rPr>
              <w:rFonts w:hint="eastAsia" w:eastAsia="나눔명조"/>
              <w:sz w:val="20"/>
              <w:szCs w:val="22"/>
            </w:rPr>
          </w:rPrChange>
        </w:rPr>
        <w:t>경우에는</w:t>
      </w:r>
      <w:r w:rsidRPr="006E7FF1" w:rsidR="00F26937">
        <w:rPr>
          <w:rFonts w:eastAsia="나눔명조"/>
          <w:color w:val="FF0000"/>
          <w:sz w:val="20"/>
          <w:szCs w:val="22"/>
          <w:rPrChange w:author="Kang, Jiyoon" w:date="2022-03-03T01:04:00Z" w:id="82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23">
            <w:rPr>
              <w:rFonts w:hint="eastAsia" w:eastAsia="나눔명조"/>
              <w:sz w:val="20"/>
              <w:szCs w:val="22"/>
            </w:rPr>
          </w:rPrChange>
        </w:rPr>
        <w:t>서로</w:t>
      </w:r>
      <w:r w:rsidRPr="006E7FF1" w:rsidR="00F26937">
        <w:rPr>
          <w:rFonts w:eastAsia="나눔명조"/>
          <w:color w:val="FF0000"/>
          <w:sz w:val="20"/>
          <w:szCs w:val="22"/>
          <w:rPrChange w:author="Kang, Jiyoon" w:date="2022-03-03T01:04:00Z" w:id="82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25">
            <w:rPr>
              <w:rFonts w:hint="eastAsia" w:eastAsia="나눔명조"/>
              <w:sz w:val="20"/>
              <w:szCs w:val="22"/>
            </w:rPr>
          </w:rPrChange>
        </w:rPr>
        <w:t>다른</w:t>
      </w:r>
      <w:r w:rsidRPr="006E7FF1" w:rsidR="00F26937">
        <w:rPr>
          <w:rFonts w:eastAsia="나눔명조"/>
          <w:color w:val="FF0000"/>
          <w:sz w:val="20"/>
          <w:szCs w:val="22"/>
          <w:rPrChange w:author="Kang, Jiyoon" w:date="2022-03-03T01:04:00Z" w:id="82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27">
            <w:rPr>
              <w:rFonts w:hint="eastAsia" w:eastAsia="나눔명조"/>
              <w:sz w:val="20"/>
              <w:szCs w:val="22"/>
            </w:rPr>
          </w:rPrChange>
        </w:rPr>
        <w:t>변혁적</w:t>
      </w:r>
      <w:r w:rsidRPr="006E7FF1" w:rsidR="00F26937">
        <w:rPr>
          <w:rFonts w:eastAsia="나눔명조"/>
          <w:color w:val="FF0000"/>
          <w:sz w:val="20"/>
          <w:szCs w:val="22"/>
          <w:rPrChange w:author="Kang, Jiyoon" w:date="2022-03-03T01:04:00Z" w:id="82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29">
            <w:rPr>
              <w:rFonts w:hint="eastAsia" w:eastAsia="나눔명조"/>
              <w:sz w:val="20"/>
              <w:szCs w:val="22"/>
            </w:rPr>
          </w:rPrChange>
        </w:rPr>
        <w:t>리더십</w:t>
      </w:r>
      <w:r w:rsidRPr="006E7FF1" w:rsidR="00F26937">
        <w:rPr>
          <w:rFonts w:eastAsia="나눔명조"/>
          <w:color w:val="FF0000"/>
          <w:sz w:val="20"/>
          <w:szCs w:val="22"/>
          <w:rPrChange w:author="Kang, Jiyoon" w:date="2022-03-03T01:04:00Z" w:id="83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31">
            <w:rPr>
              <w:rFonts w:hint="eastAsia" w:eastAsia="나눔명조"/>
              <w:sz w:val="20"/>
              <w:szCs w:val="22"/>
            </w:rPr>
          </w:rPrChange>
        </w:rPr>
        <w:t>수준</w:t>
      </w:r>
      <w:r w:rsidRPr="006E7FF1" w:rsidR="00F26937">
        <w:rPr>
          <w:rFonts w:eastAsia="나눔명조"/>
          <w:color w:val="FF0000"/>
          <w:sz w:val="20"/>
          <w:szCs w:val="22"/>
          <w:rPrChange w:author="Kang, Jiyoon" w:date="2022-03-03T01:04:00Z" w:id="83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33">
            <w:rPr>
              <w:rFonts w:hint="eastAsia" w:eastAsia="나눔명조"/>
              <w:sz w:val="20"/>
              <w:szCs w:val="22"/>
            </w:rPr>
          </w:rPrChange>
        </w:rPr>
        <w:t>간</w:t>
      </w:r>
      <w:r w:rsidRPr="006E7FF1" w:rsidR="00F26937">
        <w:rPr>
          <w:rFonts w:eastAsia="나눔명조"/>
          <w:color w:val="FF0000"/>
          <w:sz w:val="20"/>
          <w:szCs w:val="22"/>
          <w:rPrChange w:author="Kang, Jiyoon" w:date="2022-03-03T01:04:00Z" w:id="83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35">
            <w:rPr>
              <w:rFonts w:hint="eastAsia" w:eastAsia="나눔명조"/>
              <w:sz w:val="20"/>
              <w:szCs w:val="22"/>
            </w:rPr>
          </w:rPrChange>
        </w:rPr>
        <w:t>공공봉사동기의</w:t>
      </w:r>
      <w:r w:rsidRPr="006E7FF1" w:rsidR="00F26937">
        <w:rPr>
          <w:rFonts w:eastAsia="나눔명조"/>
          <w:color w:val="FF0000"/>
          <w:sz w:val="20"/>
          <w:szCs w:val="22"/>
          <w:rPrChange w:author="Kang, Jiyoon" w:date="2022-03-03T01:04:00Z" w:id="83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37">
            <w:rPr>
              <w:rFonts w:hint="eastAsia" w:eastAsia="나눔명조"/>
              <w:sz w:val="20"/>
              <w:szCs w:val="22"/>
            </w:rPr>
          </w:rPrChange>
        </w:rPr>
        <w:t>긍정적</w:t>
      </w:r>
      <w:r w:rsidRPr="006E7FF1" w:rsidR="00F26937">
        <w:rPr>
          <w:rFonts w:eastAsia="나눔명조"/>
          <w:color w:val="FF0000"/>
          <w:sz w:val="20"/>
          <w:szCs w:val="22"/>
          <w:rPrChange w:author="Kang, Jiyoon" w:date="2022-03-03T01:04:00Z" w:id="83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39">
            <w:rPr>
              <w:rFonts w:hint="eastAsia" w:eastAsia="나눔명조"/>
              <w:sz w:val="20"/>
              <w:szCs w:val="22"/>
            </w:rPr>
          </w:rPrChange>
        </w:rPr>
        <w:t>응답에</w:t>
      </w:r>
      <w:r w:rsidRPr="006E7FF1" w:rsidR="00F26937">
        <w:rPr>
          <w:rFonts w:eastAsia="나눔명조"/>
          <w:color w:val="FF0000"/>
          <w:sz w:val="20"/>
          <w:szCs w:val="22"/>
          <w:rPrChange w:author="Kang, Jiyoon" w:date="2022-03-03T01:04:00Z" w:id="84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41">
            <w:rPr>
              <w:rFonts w:hint="eastAsia" w:eastAsia="나눔명조"/>
              <w:sz w:val="20"/>
              <w:szCs w:val="22"/>
            </w:rPr>
          </w:rPrChange>
        </w:rPr>
        <w:t>대한</w:t>
      </w:r>
      <w:r w:rsidRPr="006E7FF1" w:rsidR="00F26937">
        <w:rPr>
          <w:rFonts w:eastAsia="나눔명조"/>
          <w:color w:val="FF0000"/>
          <w:sz w:val="20"/>
          <w:szCs w:val="22"/>
          <w:rPrChange w:author="Kang, Jiyoon" w:date="2022-03-03T01:04:00Z" w:id="84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43">
            <w:rPr>
              <w:rFonts w:hint="eastAsia" w:eastAsia="나눔명조"/>
              <w:sz w:val="20"/>
              <w:szCs w:val="22"/>
            </w:rPr>
          </w:rPrChange>
        </w:rPr>
        <w:t>예측확률이</w:t>
      </w:r>
      <w:r w:rsidRPr="006E7FF1" w:rsidR="00F26937">
        <w:rPr>
          <w:rFonts w:eastAsia="나눔명조"/>
          <w:color w:val="FF0000"/>
          <w:sz w:val="20"/>
          <w:szCs w:val="22"/>
          <w:rPrChange w:author="Kang, Jiyoon" w:date="2022-03-03T01:04:00Z" w:id="84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45">
            <w:rPr>
              <w:rFonts w:hint="eastAsia" w:eastAsia="나눔명조"/>
              <w:sz w:val="20"/>
              <w:szCs w:val="22"/>
            </w:rPr>
          </w:rPrChange>
        </w:rPr>
        <w:t>차별적이지</w:t>
      </w:r>
      <w:r w:rsidRPr="006E7FF1" w:rsidR="00F26937">
        <w:rPr>
          <w:rFonts w:eastAsia="나눔명조"/>
          <w:color w:val="FF0000"/>
          <w:sz w:val="20"/>
          <w:szCs w:val="22"/>
          <w:rPrChange w:author="Kang, Jiyoon" w:date="2022-03-03T01:04:00Z" w:id="84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47">
            <w:rPr>
              <w:rFonts w:hint="eastAsia" w:eastAsia="나눔명조"/>
              <w:sz w:val="20"/>
              <w:szCs w:val="22"/>
            </w:rPr>
          </w:rPrChange>
        </w:rPr>
        <w:t>않은</w:t>
      </w:r>
      <w:r w:rsidRPr="006E7FF1" w:rsidR="00F26937">
        <w:rPr>
          <w:rFonts w:eastAsia="나눔명조"/>
          <w:color w:val="FF0000"/>
          <w:sz w:val="20"/>
          <w:szCs w:val="22"/>
          <w:rPrChange w:author="Kang, Jiyoon" w:date="2022-03-03T01:04:00Z" w:id="84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49">
            <w:rPr>
              <w:rFonts w:hint="eastAsia" w:eastAsia="나눔명조"/>
              <w:sz w:val="20"/>
              <w:szCs w:val="22"/>
            </w:rPr>
          </w:rPrChange>
        </w:rPr>
        <w:t>신뢰구간이</w:t>
      </w:r>
      <w:r w:rsidRPr="006E7FF1" w:rsidR="00F26937">
        <w:rPr>
          <w:rFonts w:eastAsia="나눔명조"/>
          <w:color w:val="FF0000"/>
          <w:sz w:val="20"/>
          <w:szCs w:val="22"/>
          <w:rPrChange w:author="Kang, Jiyoon" w:date="2022-03-03T01:04:00Z" w:id="85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51">
            <w:rPr>
              <w:rFonts w:hint="eastAsia" w:eastAsia="나눔명조"/>
              <w:sz w:val="20"/>
              <w:szCs w:val="22"/>
            </w:rPr>
          </w:rPrChange>
        </w:rPr>
        <w:t>중첩되어</w:t>
      </w:r>
      <w:r w:rsidRPr="006E7FF1" w:rsidR="00F26937">
        <w:rPr>
          <w:rFonts w:eastAsia="나눔명조"/>
          <w:color w:val="FF0000"/>
          <w:sz w:val="20"/>
          <w:szCs w:val="22"/>
          <w:rPrChange w:author="Kang, Jiyoon" w:date="2022-03-03T01:04:00Z" w:id="85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53">
            <w:rPr>
              <w:rFonts w:hint="eastAsia" w:eastAsia="나눔명조"/>
              <w:sz w:val="20"/>
              <w:szCs w:val="22"/>
            </w:rPr>
          </w:rPrChange>
        </w:rPr>
        <w:t>있는</w:t>
      </w:r>
      <w:r w:rsidRPr="006E7FF1" w:rsidR="00F26937">
        <w:rPr>
          <w:rFonts w:eastAsia="나눔명조"/>
          <w:color w:val="FF0000"/>
          <w:sz w:val="20"/>
          <w:szCs w:val="22"/>
          <w:rPrChange w:author="Kang, Jiyoon" w:date="2022-03-03T01:04:00Z" w:id="85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55">
            <w:rPr>
              <w:rFonts w:hint="eastAsia" w:eastAsia="나눔명조"/>
              <w:sz w:val="20"/>
              <w:szCs w:val="22"/>
            </w:rPr>
          </w:rPrChange>
        </w:rPr>
        <w:t>것을</w:t>
      </w:r>
      <w:r w:rsidRPr="006E7FF1" w:rsidR="00F26937">
        <w:rPr>
          <w:rFonts w:eastAsia="나눔명조"/>
          <w:color w:val="FF0000"/>
          <w:sz w:val="20"/>
          <w:szCs w:val="22"/>
          <w:rPrChange w:author="Kang, Jiyoon" w:date="2022-03-03T01:04:00Z" w:id="85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57">
            <w:rPr>
              <w:rFonts w:hint="eastAsia" w:eastAsia="나눔명조"/>
              <w:sz w:val="20"/>
              <w:szCs w:val="22"/>
            </w:rPr>
          </w:rPrChange>
        </w:rPr>
        <w:t>확인할</w:t>
      </w:r>
      <w:r w:rsidRPr="006E7FF1" w:rsidR="00F26937">
        <w:rPr>
          <w:rFonts w:eastAsia="나눔명조"/>
          <w:color w:val="FF0000"/>
          <w:sz w:val="20"/>
          <w:szCs w:val="22"/>
          <w:rPrChange w:author="Kang, Jiyoon" w:date="2022-03-03T01:04:00Z" w:id="85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59">
            <w:rPr>
              <w:rFonts w:hint="eastAsia" w:eastAsia="나눔명조"/>
              <w:sz w:val="20"/>
              <w:szCs w:val="22"/>
            </w:rPr>
          </w:rPrChange>
        </w:rPr>
        <w:t>수</w:t>
      </w:r>
      <w:r w:rsidRPr="006E7FF1" w:rsidR="00F26937">
        <w:rPr>
          <w:rFonts w:eastAsia="나눔명조"/>
          <w:color w:val="FF0000"/>
          <w:sz w:val="20"/>
          <w:szCs w:val="22"/>
          <w:rPrChange w:author="Kang, Jiyoon" w:date="2022-03-03T01:04:00Z" w:id="86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61">
            <w:rPr>
              <w:rFonts w:hint="eastAsia" w:eastAsia="나눔명조"/>
              <w:sz w:val="20"/>
              <w:szCs w:val="22"/>
            </w:rPr>
          </w:rPrChange>
        </w:rPr>
        <w:t>있다</w:t>
      </w:r>
      <w:r w:rsidRPr="006E7FF1" w:rsidR="00F26937">
        <w:rPr>
          <w:rFonts w:eastAsia="나눔명조"/>
          <w:color w:val="FF0000"/>
          <w:sz w:val="20"/>
          <w:szCs w:val="22"/>
          <w:rPrChange w:author="Kang, Jiyoon" w:date="2022-03-03T01:04:00Z" w:id="86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63">
            <w:rPr>
              <w:rFonts w:hint="eastAsia" w:eastAsia="나눔명조"/>
              <w:sz w:val="20"/>
              <w:szCs w:val="22"/>
            </w:rPr>
          </w:rPrChange>
        </w:rPr>
        <w:t>거래적</w:t>
      </w:r>
      <w:r w:rsidRPr="006E7FF1" w:rsidR="00F26937">
        <w:rPr>
          <w:rFonts w:eastAsia="나눔명조"/>
          <w:color w:val="FF0000"/>
          <w:sz w:val="20"/>
          <w:szCs w:val="22"/>
          <w:rPrChange w:author="Kang, Jiyoon" w:date="2022-03-03T01:04:00Z" w:id="86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65">
            <w:rPr>
              <w:rFonts w:hint="eastAsia" w:eastAsia="나눔명조"/>
              <w:sz w:val="20"/>
              <w:szCs w:val="22"/>
            </w:rPr>
          </w:rPrChange>
        </w:rPr>
        <w:t>리더십</w:t>
      </w:r>
      <w:r w:rsidRPr="006E7FF1" w:rsidR="00F26937">
        <w:rPr>
          <w:rFonts w:eastAsia="나눔명조"/>
          <w:color w:val="FF0000"/>
          <w:sz w:val="20"/>
          <w:szCs w:val="22"/>
          <w:rPrChange w:author="Kang, Jiyoon" w:date="2022-03-03T01:04:00Z" w:id="86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67">
            <w:rPr>
              <w:rFonts w:hint="eastAsia" w:eastAsia="나눔명조"/>
              <w:sz w:val="20"/>
              <w:szCs w:val="22"/>
            </w:rPr>
          </w:rPrChange>
        </w:rPr>
        <w:t>수준이</w:t>
      </w:r>
      <w:r w:rsidRPr="006E7FF1" w:rsidR="00F26937">
        <w:rPr>
          <w:rFonts w:eastAsia="나눔명조"/>
          <w:color w:val="FF0000"/>
          <w:sz w:val="20"/>
          <w:szCs w:val="22"/>
          <w:rPrChange w:author="Kang, Jiyoon" w:date="2022-03-03T01:04:00Z" w:id="86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69">
            <w:rPr>
              <w:rFonts w:hint="eastAsia" w:eastAsia="나눔명조"/>
              <w:sz w:val="20"/>
              <w:szCs w:val="22"/>
            </w:rPr>
          </w:rPrChange>
        </w:rPr>
        <w:t>어느</w:t>
      </w:r>
      <w:r w:rsidRPr="006E7FF1" w:rsidR="00F26937">
        <w:rPr>
          <w:rFonts w:eastAsia="나눔명조"/>
          <w:color w:val="FF0000"/>
          <w:sz w:val="20"/>
          <w:szCs w:val="22"/>
          <w:rPrChange w:author="Kang, Jiyoon" w:date="2022-03-03T01:04:00Z" w:id="87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71">
            <w:rPr>
              <w:rFonts w:hint="eastAsia" w:eastAsia="나눔명조"/>
              <w:sz w:val="20"/>
              <w:szCs w:val="22"/>
            </w:rPr>
          </w:rPrChange>
        </w:rPr>
        <w:t>정도</w:t>
      </w:r>
      <w:r w:rsidRPr="006E7FF1" w:rsidR="00F26937">
        <w:rPr>
          <w:rFonts w:eastAsia="나눔명조"/>
          <w:color w:val="FF0000"/>
          <w:sz w:val="20"/>
          <w:szCs w:val="22"/>
          <w:rPrChange w:author="Kang, Jiyoon" w:date="2022-03-03T01:04:00Z" w:id="87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73">
            <w:rPr>
              <w:rFonts w:hint="eastAsia" w:eastAsia="나눔명조"/>
              <w:sz w:val="20"/>
              <w:szCs w:val="22"/>
            </w:rPr>
          </w:rPrChange>
        </w:rPr>
        <w:t>증가함에</w:t>
      </w:r>
      <w:r w:rsidRPr="006E7FF1" w:rsidR="00F26937">
        <w:rPr>
          <w:rFonts w:eastAsia="나눔명조"/>
          <w:color w:val="FF0000"/>
          <w:sz w:val="20"/>
          <w:szCs w:val="22"/>
          <w:rPrChange w:author="Kang, Jiyoon" w:date="2022-03-03T01:04:00Z" w:id="87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75">
            <w:rPr>
              <w:rFonts w:hint="eastAsia" w:eastAsia="나눔명조"/>
              <w:sz w:val="20"/>
              <w:szCs w:val="22"/>
            </w:rPr>
          </w:rPrChange>
        </w:rPr>
        <w:t>따라</w:t>
      </w:r>
      <w:r w:rsidRPr="006E7FF1" w:rsidR="00F26937">
        <w:rPr>
          <w:rFonts w:eastAsia="나눔명조"/>
          <w:color w:val="FF0000"/>
          <w:sz w:val="20"/>
          <w:szCs w:val="22"/>
          <w:rPrChange w:author="Kang, Jiyoon" w:date="2022-03-03T01:04:00Z" w:id="87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77">
            <w:rPr>
              <w:rFonts w:hint="eastAsia" w:eastAsia="나눔명조"/>
              <w:sz w:val="20"/>
              <w:szCs w:val="22"/>
            </w:rPr>
          </w:rPrChange>
        </w:rPr>
        <w:t>서로</w:t>
      </w:r>
      <w:r w:rsidRPr="006E7FF1" w:rsidR="00F26937">
        <w:rPr>
          <w:rFonts w:eastAsia="나눔명조"/>
          <w:color w:val="FF0000"/>
          <w:sz w:val="20"/>
          <w:szCs w:val="22"/>
          <w:rPrChange w:author="Kang, Jiyoon" w:date="2022-03-03T01:04:00Z" w:id="87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79">
            <w:rPr>
              <w:rFonts w:hint="eastAsia" w:eastAsia="나눔명조"/>
              <w:sz w:val="20"/>
              <w:szCs w:val="22"/>
            </w:rPr>
          </w:rPrChange>
        </w:rPr>
        <w:t>다른</w:t>
      </w:r>
      <w:r w:rsidRPr="006E7FF1" w:rsidR="00F26937">
        <w:rPr>
          <w:rFonts w:eastAsia="나눔명조"/>
          <w:color w:val="FF0000"/>
          <w:sz w:val="20"/>
          <w:szCs w:val="22"/>
          <w:rPrChange w:author="Kang, Jiyoon" w:date="2022-03-03T01:04:00Z" w:id="88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81">
            <w:rPr>
              <w:rFonts w:hint="eastAsia" w:eastAsia="나눔명조"/>
              <w:sz w:val="20"/>
              <w:szCs w:val="22"/>
            </w:rPr>
          </w:rPrChange>
        </w:rPr>
        <w:t>변혁적</w:t>
      </w:r>
      <w:r w:rsidRPr="006E7FF1" w:rsidR="00F26937">
        <w:rPr>
          <w:rFonts w:eastAsia="나눔명조"/>
          <w:color w:val="FF0000"/>
          <w:sz w:val="20"/>
          <w:szCs w:val="22"/>
          <w:rPrChange w:author="Kang, Jiyoon" w:date="2022-03-03T01:04:00Z" w:id="88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83">
            <w:rPr>
              <w:rFonts w:hint="eastAsia" w:eastAsia="나눔명조"/>
              <w:sz w:val="20"/>
              <w:szCs w:val="22"/>
            </w:rPr>
          </w:rPrChange>
        </w:rPr>
        <w:t>리더십</w:t>
      </w:r>
      <w:r w:rsidRPr="006E7FF1" w:rsidR="00F26937">
        <w:rPr>
          <w:rFonts w:eastAsia="나눔명조"/>
          <w:color w:val="FF0000"/>
          <w:sz w:val="20"/>
          <w:szCs w:val="22"/>
          <w:rPrChange w:author="Kang, Jiyoon" w:date="2022-03-03T01:04:00Z" w:id="88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85">
            <w:rPr>
              <w:rFonts w:hint="eastAsia" w:eastAsia="나눔명조"/>
              <w:sz w:val="20"/>
              <w:szCs w:val="22"/>
            </w:rPr>
          </w:rPrChange>
        </w:rPr>
        <w:t>수준의</w:t>
      </w:r>
      <w:r w:rsidRPr="006E7FF1" w:rsidR="00F26937">
        <w:rPr>
          <w:rFonts w:eastAsia="나눔명조"/>
          <w:color w:val="FF0000"/>
          <w:sz w:val="20"/>
          <w:szCs w:val="22"/>
          <w:rPrChange w:author="Kang, Jiyoon" w:date="2022-03-03T01:04:00Z" w:id="88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87">
            <w:rPr>
              <w:rFonts w:hint="eastAsia" w:eastAsia="나눔명조"/>
              <w:sz w:val="20"/>
              <w:szCs w:val="22"/>
            </w:rPr>
          </w:rPrChange>
        </w:rPr>
        <w:t>응답자들은</w:t>
      </w:r>
      <w:r w:rsidRPr="006E7FF1" w:rsidR="00F26937">
        <w:rPr>
          <w:rFonts w:eastAsia="나눔명조"/>
          <w:color w:val="FF0000"/>
          <w:sz w:val="20"/>
          <w:szCs w:val="22"/>
          <w:rPrChange w:author="Kang, Jiyoon" w:date="2022-03-03T01:04:00Z" w:id="88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89">
            <w:rPr>
              <w:rFonts w:hint="eastAsia" w:eastAsia="나눔명조"/>
              <w:sz w:val="20"/>
              <w:szCs w:val="22"/>
            </w:rPr>
          </w:rPrChange>
        </w:rPr>
        <w:t>차별적인</w:t>
      </w:r>
      <w:r w:rsidRPr="006E7FF1" w:rsidR="00F26937">
        <w:rPr>
          <w:rFonts w:eastAsia="나눔명조"/>
          <w:color w:val="FF0000"/>
          <w:sz w:val="20"/>
          <w:szCs w:val="22"/>
          <w:rPrChange w:author="Kang, Jiyoon" w:date="2022-03-03T01:04:00Z" w:id="89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91">
            <w:rPr>
              <w:rFonts w:hint="eastAsia" w:eastAsia="나눔명조"/>
              <w:sz w:val="20"/>
              <w:szCs w:val="22"/>
            </w:rPr>
          </w:rPrChange>
        </w:rPr>
        <w:t>공공봉사동기의</w:t>
      </w:r>
      <w:r w:rsidRPr="006E7FF1" w:rsidR="00F26937">
        <w:rPr>
          <w:rFonts w:eastAsia="나눔명조"/>
          <w:color w:val="FF0000"/>
          <w:sz w:val="20"/>
          <w:szCs w:val="22"/>
          <w:rPrChange w:author="Kang, Jiyoon" w:date="2022-03-03T01:04:00Z" w:id="89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93">
            <w:rPr>
              <w:rFonts w:hint="eastAsia" w:eastAsia="나눔명조"/>
              <w:sz w:val="20"/>
              <w:szCs w:val="22"/>
            </w:rPr>
          </w:rPrChange>
        </w:rPr>
        <w:t>긍정적</w:t>
      </w:r>
      <w:r w:rsidRPr="006E7FF1" w:rsidR="00F26937">
        <w:rPr>
          <w:rFonts w:eastAsia="나눔명조"/>
          <w:color w:val="FF0000"/>
          <w:sz w:val="20"/>
          <w:szCs w:val="22"/>
          <w:rPrChange w:author="Kang, Jiyoon" w:date="2022-03-03T01:04:00Z" w:id="89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95">
            <w:rPr>
              <w:rFonts w:hint="eastAsia" w:eastAsia="나눔명조"/>
              <w:sz w:val="20"/>
              <w:szCs w:val="22"/>
            </w:rPr>
          </w:rPrChange>
        </w:rPr>
        <w:t>응답의</w:t>
      </w:r>
      <w:r w:rsidRPr="006E7FF1" w:rsidR="00F26937">
        <w:rPr>
          <w:rFonts w:eastAsia="나눔명조"/>
          <w:color w:val="FF0000"/>
          <w:sz w:val="20"/>
          <w:szCs w:val="22"/>
          <w:rPrChange w:author="Kang, Jiyoon" w:date="2022-03-03T01:04:00Z" w:id="89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97">
            <w:rPr>
              <w:rFonts w:hint="eastAsia" w:eastAsia="나눔명조"/>
              <w:sz w:val="20"/>
              <w:szCs w:val="22"/>
            </w:rPr>
          </w:rPrChange>
        </w:rPr>
        <w:t>예측확률을</w:t>
      </w:r>
      <w:r w:rsidRPr="006E7FF1" w:rsidR="00F26937">
        <w:rPr>
          <w:rFonts w:eastAsia="나눔명조"/>
          <w:color w:val="FF0000"/>
          <w:sz w:val="20"/>
          <w:szCs w:val="22"/>
          <w:rPrChange w:author="Kang, Jiyoon" w:date="2022-03-03T01:04:00Z" w:id="89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899">
            <w:rPr>
              <w:rFonts w:hint="eastAsia" w:eastAsia="나눔명조"/>
              <w:sz w:val="20"/>
              <w:szCs w:val="22"/>
            </w:rPr>
          </w:rPrChange>
        </w:rPr>
        <w:t>보이고</w:t>
      </w:r>
      <w:r w:rsidRPr="006E7FF1" w:rsidR="00F26937">
        <w:rPr>
          <w:rFonts w:eastAsia="나눔명조"/>
          <w:color w:val="FF0000"/>
          <w:sz w:val="20"/>
          <w:szCs w:val="22"/>
          <w:rPrChange w:author="Kang, Jiyoon" w:date="2022-03-03T01:04:00Z" w:id="90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01">
            <w:rPr>
              <w:rFonts w:hint="eastAsia" w:eastAsia="나눔명조"/>
              <w:sz w:val="20"/>
              <w:szCs w:val="22"/>
            </w:rPr>
          </w:rPrChange>
        </w:rPr>
        <w:t>있다</w:t>
      </w:r>
      <w:r w:rsidRPr="006E7FF1" w:rsidR="00F26937">
        <w:rPr>
          <w:rFonts w:eastAsia="나눔명조"/>
          <w:color w:val="FF0000"/>
          <w:sz w:val="20"/>
          <w:szCs w:val="22"/>
          <w:rPrChange w:author="Kang, Jiyoon" w:date="2022-03-03T01:04:00Z" w:id="90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03">
            <w:rPr>
              <w:rFonts w:hint="eastAsia" w:eastAsia="나눔명조"/>
              <w:sz w:val="20"/>
              <w:szCs w:val="22"/>
            </w:rPr>
          </w:rPrChange>
        </w:rPr>
        <w:t>변혁적</w:t>
      </w:r>
      <w:r w:rsidRPr="006E7FF1" w:rsidR="00F26937">
        <w:rPr>
          <w:rFonts w:eastAsia="나눔명조"/>
          <w:color w:val="FF0000"/>
          <w:sz w:val="20"/>
          <w:szCs w:val="22"/>
          <w:rPrChange w:author="Kang, Jiyoon" w:date="2022-03-03T01:04:00Z" w:id="90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05">
            <w:rPr>
              <w:rFonts w:hint="eastAsia" w:eastAsia="나눔명조"/>
              <w:sz w:val="20"/>
              <w:szCs w:val="22"/>
            </w:rPr>
          </w:rPrChange>
        </w:rPr>
        <w:t>리더십</w:t>
      </w:r>
      <w:r w:rsidRPr="006E7FF1" w:rsidR="00F26937">
        <w:rPr>
          <w:rFonts w:eastAsia="나눔명조"/>
          <w:color w:val="FF0000"/>
          <w:sz w:val="20"/>
          <w:szCs w:val="22"/>
          <w:rPrChange w:author="Kang, Jiyoon" w:date="2022-03-03T01:04:00Z" w:id="90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07">
            <w:rPr>
              <w:rFonts w:hint="eastAsia" w:eastAsia="나눔명조"/>
              <w:sz w:val="20"/>
              <w:szCs w:val="22"/>
            </w:rPr>
          </w:rPrChange>
        </w:rPr>
        <w:t>수준이</w:t>
      </w:r>
      <w:r w:rsidRPr="006E7FF1" w:rsidR="00F26937">
        <w:rPr>
          <w:rFonts w:eastAsia="나눔명조"/>
          <w:color w:val="FF0000"/>
          <w:sz w:val="20"/>
          <w:szCs w:val="22"/>
          <w:rPrChange w:author="Kang, Jiyoon" w:date="2022-03-03T01:04:00Z" w:id="90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09">
            <w:rPr>
              <w:rFonts w:hint="eastAsia" w:eastAsia="나눔명조"/>
              <w:sz w:val="20"/>
              <w:szCs w:val="22"/>
            </w:rPr>
          </w:rPrChange>
        </w:rPr>
        <w:t>높은</w:t>
      </w:r>
      <w:r w:rsidRPr="006E7FF1" w:rsidR="00F26937">
        <w:rPr>
          <w:rFonts w:eastAsia="나눔명조"/>
          <w:color w:val="FF0000"/>
          <w:sz w:val="20"/>
          <w:szCs w:val="22"/>
          <w:rPrChange w:author="Kang, Jiyoon" w:date="2022-03-03T01:04:00Z" w:id="91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11">
            <w:rPr>
              <w:rFonts w:hint="eastAsia" w:eastAsia="나눔명조"/>
              <w:sz w:val="20"/>
              <w:szCs w:val="22"/>
            </w:rPr>
          </w:rPrChange>
        </w:rPr>
        <w:t>관료조직의</w:t>
      </w:r>
      <w:r w:rsidRPr="006E7FF1" w:rsidR="00F26937">
        <w:rPr>
          <w:rFonts w:eastAsia="나눔명조"/>
          <w:color w:val="FF0000"/>
          <w:sz w:val="20"/>
          <w:szCs w:val="22"/>
          <w:rPrChange w:author="Kang, Jiyoon" w:date="2022-03-03T01:04:00Z" w:id="91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13">
            <w:rPr>
              <w:rFonts w:hint="eastAsia" w:eastAsia="나눔명조"/>
              <w:sz w:val="20"/>
              <w:szCs w:val="22"/>
            </w:rPr>
          </w:rPrChange>
        </w:rPr>
        <w:t>응답자들은</w:t>
      </w:r>
      <w:r w:rsidRPr="006E7FF1" w:rsidR="00F26937">
        <w:rPr>
          <w:rFonts w:eastAsia="나눔명조"/>
          <w:color w:val="FF0000"/>
          <w:sz w:val="20"/>
          <w:szCs w:val="22"/>
          <w:rPrChange w:author="Kang, Jiyoon" w:date="2022-03-03T01:04:00Z" w:id="91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15">
            <w:rPr>
              <w:rFonts w:hint="eastAsia" w:eastAsia="나눔명조"/>
              <w:sz w:val="20"/>
              <w:szCs w:val="22"/>
            </w:rPr>
          </w:rPrChange>
        </w:rPr>
        <w:t>거래적</w:t>
      </w:r>
      <w:r w:rsidRPr="006E7FF1" w:rsidR="00F26937">
        <w:rPr>
          <w:rFonts w:eastAsia="나눔명조"/>
          <w:color w:val="FF0000"/>
          <w:sz w:val="20"/>
          <w:szCs w:val="22"/>
          <w:rPrChange w:author="Kang, Jiyoon" w:date="2022-03-03T01:04:00Z" w:id="91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17">
            <w:rPr>
              <w:rFonts w:hint="eastAsia" w:eastAsia="나눔명조"/>
              <w:sz w:val="20"/>
              <w:szCs w:val="22"/>
            </w:rPr>
          </w:rPrChange>
        </w:rPr>
        <w:t>리더십이</w:t>
      </w:r>
      <w:r w:rsidRPr="006E7FF1" w:rsidR="00F26937">
        <w:rPr>
          <w:rFonts w:eastAsia="나눔명조"/>
          <w:color w:val="FF0000"/>
          <w:sz w:val="20"/>
          <w:szCs w:val="22"/>
          <w:rPrChange w:author="Kang, Jiyoon" w:date="2022-03-03T01:04:00Z" w:id="91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19">
            <w:rPr>
              <w:rFonts w:hint="eastAsia" w:eastAsia="나눔명조"/>
              <w:sz w:val="20"/>
              <w:szCs w:val="22"/>
            </w:rPr>
          </w:rPrChange>
        </w:rPr>
        <w:t>증가할수록</w:t>
      </w:r>
      <w:r w:rsidRPr="006E7FF1" w:rsidR="00F26937">
        <w:rPr>
          <w:rFonts w:eastAsia="나눔명조"/>
          <w:color w:val="FF0000"/>
          <w:sz w:val="20"/>
          <w:szCs w:val="22"/>
          <w:rPrChange w:author="Kang, Jiyoon" w:date="2022-03-03T01:04:00Z" w:id="92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21">
            <w:rPr>
              <w:rFonts w:hint="eastAsia" w:eastAsia="나눔명조"/>
              <w:sz w:val="20"/>
              <w:szCs w:val="22"/>
            </w:rPr>
          </w:rPrChange>
        </w:rPr>
        <w:t>공공봉사동기에</w:t>
      </w:r>
      <w:r w:rsidRPr="006E7FF1" w:rsidR="00F26937">
        <w:rPr>
          <w:rFonts w:eastAsia="나눔명조"/>
          <w:color w:val="FF0000"/>
          <w:sz w:val="20"/>
          <w:szCs w:val="22"/>
          <w:rPrChange w:author="Kang, Jiyoon" w:date="2022-03-03T01:04:00Z" w:id="92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23">
            <w:rPr>
              <w:rFonts w:hint="eastAsia" w:eastAsia="나눔명조"/>
              <w:sz w:val="20"/>
              <w:szCs w:val="22"/>
            </w:rPr>
          </w:rPrChange>
        </w:rPr>
        <w:t>관해</w:t>
      </w:r>
      <w:r w:rsidRPr="006E7FF1" w:rsidR="00F26937">
        <w:rPr>
          <w:rFonts w:eastAsia="나눔명조"/>
          <w:color w:val="FF0000"/>
          <w:sz w:val="20"/>
          <w:szCs w:val="22"/>
          <w:rPrChange w:author="Kang, Jiyoon" w:date="2022-03-03T01:04:00Z" w:id="92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25">
            <w:rPr>
              <w:rFonts w:hint="eastAsia" w:eastAsia="나눔명조"/>
              <w:sz w:val="20"/>
              <w:szCs w:val="22"/>
            </w:rPr>
          </w:rPrChange>
        </w:rPr>
        <w:t>긍정적</w:t>
      </w:r>
      <w:r w:rsidRPr="006E7FF1" w:rsidR="00F26937">
        <w:rPr>
          <w:rFonts w:eastAsia="나눔명조"/>
          <w:color w:val="FF0000"/>
          <w:sz w:val="20"/>
          <w:szCs w:val="22"/>
          <w:rPrChange w:author="Kang, Jiyoon" w:date="2022-03-03T01:04:00Z" w:id="92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27">
            <w:rPr>
              <w:rFonts w:hint="eastAsia" w:eastAsia="나눔명조"/>
              <w:sz w:val="20"/>
              <w:szCs w:val="22"/>
            </w:rPr>
          </w:rPrChange>
        </w:rPr>
        <w:t>응답을</w:t>
      </w:r>
      <w:r w:rsidRPr="006E7FF1" w:rsidR="00F26937">
        <w:rPr>
          <w:rFonts w:eastAsia="나눔명조"/>
          <w:color w:val="FF0000"/>
          <w:sz w:val="20"/>
          <w:szCs w:val="22"/>
          <w:rPrChange w:author="Kang, Jiyoon" w:date="2022-03-03T01:04:00Z" w:id="92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29">
            <w:rPr>
              <w:rFonts w:hint="eastAsia" w:eastAsia="나눔명조"/>
              <w:sz w:val="20"/>
              <w:szCs w:val="22"/>
            </w:rPr>
          </w:rPrChange>
        </w:rPr>
        <w:t>할</w:t>
      </w:r>
      <w:r w:rsidRPr="006E7FF1" w:rsidR="00F26937">
        <w:rPr>
          <w:rFonts w:eastAsia="나눔명조"/>
          <w:color w:val="FF0000"/>
          <w:sz w:val="20"/>
          <w:szCs w:val="22"/>
          <w:rPrChange w:author="Kang, Jiyoon" w:date="2022-03-03T01:04:00Z" w:id="93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31">
            <w:rPr>
              <w:rFonts w:hint="eastAsia" w:eastAsia="나눔명조"/>
              <w:sz w:val="20"/>
              <w:szCs w:val="22"/>
            </w:rPr>
          </w:rPrChange>
        </w:rPr>
        <w:t>확률이</w:t>
      </w:r>
      <w:r w:rsidRPr="006E7FF1" w:rsidR="00F26937">
        <w:rPr>
          <w:rFonts w:eastAsia="나눔명조"/>
          <w:color w:val="FF0000"/>
          <w:sz w:val="20"/>
          <w:szCs w:val="22"/>
          <w:rPrChange w:author="Kang, Jiyoon" w:date="2022-03-03T01:04:00Z" w:id="93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33">
            <w:rPr>
              <w:rFonts w:hint="eastAsia" w:eastAsia="나눔명조"/>
              <w:sz w:val="20"/>
              <w:szCs w:val="22"/>
            </w:rPr>
          </w:rPrChange>
        </w:rPr>
        <w:t>증가하는</w:t>
      </w:r>
      <w:r w:rsidRPr="006E7FF1" w:rsidR="00F26937">
        <w:rPr>
          <w:rFonts w:eastAsia="나눔명조"/>
          <w:color w:val="FF0000"/>
          <w:sz w:val="20"/>
          <w:szCs w:val="22"/>
          <w:rPrChange w:author="Kang, Jiyoon" w:date="2022-03-03T01:04:00Z" w:id="93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35">
            <w:rPr>
              <w:rFonts w:hint="eastAsia" w:eastAsia="나눔명조"/>
              <w:sz w:val="20"/>
              <w:szCs w:val="22"/>
            </w:rPr>
          </w:rPrChange>
        </w:rPr>
        <w:t>것으로</w:t>
      </w:r>
      <w:r w:rsidRPr="006E7FF1" w:rsidR="00F26937">
        <w:rPr>
          <w:rFonts w:eastAsia="나눔명조"/>
          <w:color w:val="FF0000"/>
          <w:sz w:val="20"/>
          <w:szCs w:val="22"/>
          <w:rPrChange w:author="Kang, Jiyoon" w:date="2022-03-03T01:04:00Z" w:id="93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37">
            <w:rPr>
              <w:rFonts w:hint="eastAsia" w:eastAsia="나눔명조"/>
              <w:sz w:val="20"/>
              <w:szCs w:val="22"/>
            </w:rPr>
          </w:rPrChange>
        </w:rPr>
        <w:t>나타났고</w:t>
      </w:r>
      <w:r w:rsidRPr="006E7FF1" w:rsidR="00F26937">
        <w:rPr>
          <w:rFonts w:eastAsia="나눔명조"/>
          <w:color w:val="FF0000"/>
          <w:sz w:val="20"/>
          <w:szCs w:val="22"/>
          <w:rPrChange w:author="Kang, Jiyoon" w:date="2022-03-03T01:04:00Z" w:id="93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39">
            <w:rPr>
              <w:rFonts w:hint="eastAsia" w:eastAsia="나눔명조"/>
              <w:sz w:val="20"/>
              <w:szCs w:val="22"/>
            </w:rPr>
          </w:rPrChange>
        </w:rPr>
        <w:t>변혁적</w:t>
      </w:r>
      <w:r w:rsidRPr="006E7FF1" w:rsidR="00F26937">
        <w:rPr>
          <w:rFonts w:eastAsia="나눔명조"/>
          <w:color w:val="FF0000"/>
          <w:sz w:val="20"/>
          <w:szCs w:val="22"/>
          <w:rPrChange w:author="Kang, Jiyoon" w:date="2022-03-03T01:04:00Z" w:id="94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41">
            <w:rPr>
              <w:rFonts w:hint="eastAsia" w:eastAsia="나눔명조"/>
              <w:sz w:val="20"/>
              <w:szCs w:val="22"/>
            </w:rPr>
          </w:rPrChange>
        </w:rPr>
        <w:t>리더십</w:t>
      </w:r>
      <w:r w:rsidRPr="006E7FF1" w:rsidR="00F26937">
        <w:rPr>
          <w:rFonts w:eastAsia="나눔명조"/>
          <w:color w:val="FF0000"/>
          <w:sz w:val="20"/>
          <w:szCs w:val="22"/>
          <w:rPrChange w:author="Kang, Jiyoon" w:date="2022-03-03T01:04:00Z" w:id="94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43">
            <w:rPr>
              <w:rFonts w:hint="eastAsia" w:eastAsia="나눔명조"/>
              <w:sz w:val="20"/>
              <w:szCs w:val="22"/>
            </w:rPr>
          </w:rPrChange>
        </w:rPr>
        <w:t>수준이</w:t>
      </w:r>
      <w:r w:rsidRPr="006E7FF1" w:rsidR="00F26937">
        <w:rPr>
          <w:rFonts w:eastAsia="나눔명조"/>
          <w:color w:val="FF0000"/>
          <w:sz w:val="20"/>
          <w:szCs w:val="22"/>
          <w:rPrChange w:author="Kang, Jiyoon" w:date="2022-03-03T01:04:00Z" w:id="94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45">
            <w:rPr>
              <w:rFonts w:hint="eastAsia" w:eastAsia="나눔명조"/>
              <w:sz w:val="20"/>
              <w:szCs w:val="22"/>
            </w:rPr>
          </w:rPrChange>
        </w:rPr>
        <w:t>낮은</w:t>
      </w:r>
      <w:r w:rsidRPr="006E7FF1" w:rsidR="00F26937">
        <w:rPr>
          <w:rFonts w:eastAsia="나눔명조"/>
          <w:color w:val="FF0000"/>
          <w:sz w:val="20"/>
          <w:szCs w:val="22"/>
          <w:rPrChange w:author="Kang, Jiyoon" w:date="2022-03-03T01:04:00Z" w:id="94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47">
            <w:rPr>
              <w:rFonts w:hint="eastAsia" w:eastAsia="나눔명조"/>
              <w:sz w:val="20"/>
              <w:szCs w:val="22"/>
            </w:rPr>
          </w:rPrChange>
        </w:rPr>
        <w:t>관료조직의</w:t>
      </w:r>
      <w:r w:rsidRPr="006E7FF1" w:rsidR="00F26937">
        <w:rPr>
          <w:rFonts w:eastAsia="나눔명조"/>
          <w:color w:val="FF0000"/>
          <w:sz w:val="20"/>
          <w:szCs w:val="22"/>
          <w:rPrChange w:author="Kang, Jiyoon" w:date="2022-03-03T01:04:00Z" w:id="94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49">
            <w:rPr>
              <w:rFonts w:hint="eastAsia" w:eastAsia="나눔명조"/>
              <w:sz w:val="20"/>
              <w:szCs w:val="22"/>
            </w:rPr>
          </w:rPrChange>
        </w:rPr>
        <w:t>경우</w:t>
      </w:r>
      <w:r w:rsidRPr="006E7FF1" w:rsidR="00F26937">
        <w:rPr>
          <w:rFonts w:eastAsia="나눔명조"/>
          <w:color w:val="FF0000"/>
          <w:sz w:val="20"/>
          <w:szCs w:val="22"/>
          <w:rPrChange w:author="Kang, Jiyoon" w:date="2022-03-03T01:04:00Z" w:id="95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51">
            <w:rPr>
              <w:rFonts w:hint="eastAsia" w:eastAsia="나눔명조"/>
              <w:sz w:val="20"/>
              <w:szCs w:val="22"/>
            </w:rPr>
          </w:rPrChange>
        </w:rPr>
        <w:t>그</w:t>
      </w:r>
      <w:r w:rsidRPr="006E7FF1" w:rsidR="00F26937">
        <w:rPr>
          <w:rFonts w:eastAsia="나눔명조"/>
          <w:color w:val="FF0000"/>
          <w:sz w:val="20"/>
          <w:szCs w:val="22"/>
          <w:rPrChange w:author="Kang, Jiyoon" w:date="2022-03-03T01:04:00Z" w:id="95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53">
            <w:rPr>
              <w:rFonts w:hint="eastAsia" w:eastAsia="나눔명조"/>
              <w:sz w:val="20"/>
              <w:szCs w:val="22"/>
            </w:rPr>
          </w:rPrChange>
        </w:rPr>
        <w:t>반대의</w:t>
      </w:r>
      <w:r w:rsidRPr="006E7FF1" w:rsidR="00F26937">
        <w:rPr>
          <w:rFonts w:eastAsia="나눔명조"/>
          <w:color w:val="FF0000"/>
          <w:sz w:val="20"/>
          <w:szCs w:val="22"/>
          <w:rPrChange w:author="Kang, Jiyoon" w:date="2022-03-03T01:04:00Z" w:id="95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55">
            <w:rPr>
              <w:rFonts w:hint="eastAsia" w:eastAsia="나눔명조"/>
              <w:sz w:val="20"/>
              <w:szCs w:val="22"/>
            </w:rPr>
          </w:rPrChange>
        </w:rPr>
        <w:t>양상이</w:t>
      </w:r>
      <w:r w:rsidRPr="006E7FF1" w:rsidR="00F26937">
        <w:rPr>
          <w:rFonts w:eastAsia="나눔명조"/>
          <w:color w:val="FF0000"/>
          <w:sz w:val="20"/>
          <w:szCs w:val="22"/>
          <w:rPrChange w:author="Kang, Jiyoon" w:date="2022-03-03T01:04:00Z" w:id="95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57">
            <w:rPr>
              <w:rFonts w:hint="eastAsia" w:eastAsia="나눔명조"/>
              <w:sz w:val="20"/>
              <w:szCs w:val="22"/>
            </w:rPr>
          </w:rPrChange>
        </w:rPr>
        <w:t>나타났다</w:t>
      </w:r>
      <w:r w:rsidRPr="006E7FF1" w:rsidR="00F26937">
        <w:rPr>
          <w:rFonts w:eastAsia="나눔명조"/>
          <w:color w:val="FF0000"/>
          <w:sz w:val="20"/>
          <w:szCs w:val="22"/>
          <w:rPrChange w:author="Kang, Jiyoon" w:date="2022-03-03T01:04:00Z" w:id="95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59">
            <w:rPr>
              <w:rFonts w:hint="eastAsia" w:eastAsia="나눔명조"/>
              <w:sz w:val="20"/>
              <w:szCs w:val="22"/>
            </w:rPr>
          </w:rPrChange>
        </w:rPr>
        <w:t>평균</w:t>
      </w:r>
      <w:r w:rsidRPr="006E7FF1" w:rsidR="00F26937">
        <w:rPr>
          <w:rFonts w:eastAsia="나눔명조"/>
          <w:color w:val="FF0000"/>
          <w:sz w:val="20"/>
          <w:szCs w:val="22"/>
          <w:rPrChange w:author="Kang, Jiyoon" w:date="2022-03-03T01:04:00Z" w:id="96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61">
            <w:rPr>
              <w:rFonts w:hint="eastAsia" w:eastAsia="나눔명조"/>
              <w:sz w:val="20"/>
              <w:szCs w:val="22"/>
            </w:rPr>
          </w:rPrChange>
        </w:rPr>
        <w:t>수준의</w:t>
      </w:r>
      <w:r w:rsidRPr="006E7FF1" w:rsidR="00F26937">
        <w:rPr>
          <w:rFonts w:eastAsia="나눔명조"/>
          <w:color w:val="FF0000"/>
          <w:sz w:val="20"/>
          <w:szCs w:val="22"/>
          <w:rPrChange w:author="Kang, Jiyoon" w:date="2022-03-03T01:04:00Z" w:id="96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63">
            <w:rPr>
              <w:rFonts w:hint="eastAsia" w:eastAsia="나눔명조"/>
              <w:sz w:val="20"/>
              <w:szCs w:val="22"/>
            </w:rPr>
          </w:rPrChange>
        </w:rPr>
        <w:t>변혁적</w:t>
      </w:r>
      <w:r w:rsidRPr="006E7FF1" w:rsidR="00F26937">
        <w:rPr>
          <w:rFonts w:eastAsia="나눔명조"/>
          <w:color w:val="FF0000"/>
          <w:sz w:val="20"/>
          <w:szCs w:val="22"/>
          <w:rPrChange w:author="Kang, Jiyoon" w:date="2022-03-03T01:04:00Z" w:id="96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65">
            <w:rPr>
              <w:rFonts w:hint="eastAsia" w:eastAsia="나눔명조"/>
              <w:sz w:val="20"/>
              <w:szCs w:val="22"/>
            </w:rPr>
          </w:rPrChange>
        </w:rPr>
        <w:t>리더십의</w:t>
      </w:r>
      <w:r w:rsidRPr="006E7FF1" w:rsidR="00F26937">
        <w:rPr>
          <w:rFonts w:eastAsia="나눔명조"/>
          <w:color w:val="FF0000"/>
          <w:sz w:val="20"/>
          <w:szCs w:val="22"/>
          <w:rPrChange w:author="Kang, Jiyoon" w:date="2022-03-03T01:04:00Z" w:id="96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67">
            <w:rPr>
              <w:rFonts w:hint="eastAsia" w:eastAsia="나눔명조"/>
              <w:sz w:val="20"/>
              <w:szCs w:val="22"/>
            </w:rPr>
          </w:rPrChange>
        </w:rPr>
        <w:t>관료조직</w:t>
      </w:r>
      <w:r w:rsidRPr="006E7FF1" w:rsidR="00F26937">
        <w:rPr>
          <w:rFonts w:eastAsia="나눔명조"/>
          <w:color w:val="FF0000"/>
          <w:sz w:val="20"/>
          <w:szCs w:val="22"/>
          <w:rPrChange w:author="Kang, Jiyoon" w:date="2022-03-03T01:04:00Z" w:id="96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69">
            <w:rPr>
              <w:rFonts w:hint="eastAsia" w:eastAsia="나눔명조"/>
              <w:sz w:val="20"/>
              <w:szCs w:val="22"/>
            </w:rPr>
          </w:rPrChange>
        </w:rPr>
        <w:t>응답자들은</w:t>
      </w:r>
      <w:r w:rsidRPr="006E7FF1" w:rsidR="00F26937">
        <w:rPr>
          <w:rFonts w:eastAsia="나눔명조"/>
          <w:color w:val="FF0000"/>
          <w:sz w:val="20"/>
          <w:szCs w:val="22"/>
          <w:rPrChange w:author="Kang, Jiyoon" w:date="2022-03-03T01:04:00Z" w:id="97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71">
            <w:rPr>
              <w:rFonts w:hint="eastAsia" w:eastAsia="나눔명조"/>
              <w:sz w:val="20"/>
              <w:szCs w:val="22"/>
            </w:rPr>
          </w:rPrChange>
        </w:rPr>
        <w:t>거래적</w:t>
      </w:r>
      <w:r w:rsidRPr="006E7FF1" w:rsidR="00F26937">
        <w:rPr>
          <w:rFonts w:eastAsia="나눔명조"/>
          <w:color w:val="FF0000"/>
          <w:sz w:val="20"/>
          <w:szCs w:val="22"/>
          <w:rPrChange w:author="Kang, Jiyoon" w:date="2022-03-03T01:04:00Z" w:id="97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73">
            <w:rPr>
              <w:rFonts w:hint="eastAsia" w:eastAsia="나눔명조"/>
              <w:sz w:val="20"/>
              <w:szCs w:val="22"/>
            </w:rPr>
          </w:rPrChange>
        </w:rPr>
        <w:t>리더십이</w:t>
      </w:r>
      <w:r w:rsidRPr="006E7FF1" w:rsidR="00F26937">
        <w:rPr>
          <w:rFonts w:eastAsia="나눔명조"/>
          <w:color w:val="FF0000"/>
          <w:sz w:val="20"/>
          <w:szCs w:val="22"/>
          <w:rPrChange w:author="Kang, Jiyoon" w:date="2022-03-03T01:04:00Z" w:id="97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75">
            <w:rPr>
              <w:rFonts w:hint="eastAsia" w:eastAsia="나눔명조"/>
              <w:sz w:val="20"/>
              <w:szCs w:val="22"/>
            </w:rPr>
          </w:rPrChange>
        </w:rPr>
        <w:t>증가할</w:t>
      </w:r>
      <w:r w:rsidRPr="006E7FF1" w:rsidR="00F26937">
        <w:rPr>
          <w:rFonts w:eastAsia="나눔명조"/>
          <w:color w:val="FF0000"/>
          <w:sz w:val="20"/>
          <w:szCs w:val="22"/>
          <w:rPrChange w:author="Kang, Jiyoon" w:date="2022-03-03T01:04:00Z" w:id="97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77">
            <w:rPr>
              <w:rFonts w:hint="eastAsia" w:eastAsia="나눔명조"/>
              <w:sz w:val="20"/>
              <w:szCs w:val="22"/>
            </w:rPr>
          </w:rPrChange>
        </w:rPr>
        <w:t>때</w:t>
      </w:r>
      <w:r w:rsidRPr="006E7FF1" w:rsidR="00F26937">
        <w:rPr>
          <w:rFonts w:eastAsia="나눔명조"/>
          <w:color w:val="FF0000"/>
          <w:sz w:val="20"/>
          <w:szCs w:val="22"/>
          <w:rPrChange w:author="Kang, Jiyoon" w:date="2022-03-03T01:04:00Z" w:id="97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79">
            <w:rPr>
              <w:rFonts w:hint="eastAsia" w:eastAsia="나눔명조"/>
              <w:sz w:val="20"/>
              <w:szCs w:val="22"/>
            </w:rPr>
          </w:rPrChange>
        </w:rPr>
        <w:t>공공봉사동기에</w:t>
      </w:r>
      <w:r w:rsidRPr="006E7FF1" w:rsidR="00F26937">
        <w:rPr>
          <w:rFonts w:eastAsia="나눔명조"/>
          <w:color w:val="FF0000"/>
          <w:sz w:val="20"/>
          <w:szCs w:val="22"/>
          <w:rPrChange w:author="Kang, Jiyoon" w:date="2022-03-03T01:04:00Z" w:id="98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81">
            <w:rPr>
              <w:rFonts w:hint="eastAsia" w:eastAsia="나눔명조"/>
              <w:sz w:val="20"/>
              <w:szCs w:val="22"/>
            </w:rPr>
          </w:rPrChange>
        </w:rPr>
        <w:t>대해</w:t>
      </w:r>
      <w:r w:rsidRPr="006E7FF1" w:rsidR="00F26937">
        <w:rPr>
          <w:rFonts w:eastAsia="나눔명조"/>
          <w:color w:val="FF0000"/>
          <w:sz w:val="20"/>
          <w:szCs w:val="22"/>
          <w:rPrChange w:author="Kang, Jiyoon" w:date="2022-03-03T01:04:00Z" w:id="98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83">
            <w:rPr>
              <w:rFonts w:hint="eastAsia" w:eastAsia="나눔명조"/>
              <w:sz w:val="20"/>
              <w:szCs w:val="22"/>
            </w:rPr>
          </w:rPrChange>
        </w:rPr>
        <w:t>긍정적</w:t>
      </w:r>
      <w:r w:rsidRPr="006E7FF1" w:rsidR="00F26937">
        <w:rPr>
          <w:rFonts w:eastAsia="나눔명조"/>
          <w:color w:val="FF0000"/>
          <w:sz w:val="20"/>
          <w:szCs w:val="22"/>
          <w:rPrChange w:author="Kang, Jiyoon" w:date="2022-03-03T01:04:00Z" w:id="984">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85">
            <w:rPr>
              <w:rFonts w:hint="eastAsia" w:eastAsia="나눔명조"/>
              <w:sz w:val="20"/>
              <w:szCs w:val="22"/>
            </w:rPr>
          </w:rPrChange>
        </w:rPr>
        <w:t>응답의</w:t>
      </w:r>
      <w:r w:rsidRPr="006E7FF1" w:rsidR="00F26937">
        <w:rPr>
          <w:rFonts w:eastAsia="나눔명조"/>
          <w:color w:val="FF0000"/>
          <w:sz w:val="20"/>
          <w:szCs w:val="22"/>
          <w:rPrChange w:author="Kang, Jiyoon" w:date="2022-03-03T01:04:00Z" w:id="986">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87">
            <w:rPr>
              <w:rFonts w:hint="eastAsia" w:eastAsia="나눔명조"/>
              <w:sz w:val="20"/>
              <w:szCs w:val="22"/>
            </w:rPr>
          </w:rPrChange>
        </w:rPr>
        <w:t>예측확률이</w:t>
      </w:r>
      <w:r w:rsidRPr="006E7FF1" w:rsidR="00F26937">
        <w:rPr>
          <w:rFonts w:eastAsia="나눔명조"/>
          <w:color w:val="FF0000"/>
          <w:sz w:val="20"/>
          <w:szCs w:val="22"/>
          <w:rPrChange w:author="Kang, Jiyoon" w:date="2022-03-03T01:04:00Z" w:id="988">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89">
            <w:rPr>
              <w:rFonts w:hint="eastAsia" w:eastAsia="나눔명조"/>
              <w:sz w:val="20"/>
              <w:szCs w:val="22"/>
            </w:rPr>
          </w:rPrChange>
        </w:rPr>
        <w:t>증가하는</w:t>
      </w:r>
      <w:r w:rsidRPr="006E7FF1" w:rsidR="00F26937">
        <w:rPr>
          <w:rFonts w:eastAsia="나눔명조"/>
          <w:color w:val="FF0000"/>
          <w:sz w:val="20"/>
          <w:szCs w:val="22"/>
          <w:rPrChange w:author="Kang, Jiyoon" w:date="2022-03-03T01:04:00Z" w:id="990">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91">
            <w:rPr>
              <w:rFonts w:hint="eastAsia" w:eastAsia="나눔명조"/>
              <w:sz w:val="20"/>
              <w:szCs w:val="22"/>
            </w:rPr>
          </w:rPrChange>
        </w:rPr>
        <w:t>양상을</w:t>
      </w:r>
      <w:r w:rsidRPr="006E7FF1" w:rsidR="00F26937">
        <w:rPr>
          <w:rFonts w:eastAsia="나눔명조"/>
          <w:color w:val="FF0000"/>
          <w:sz w:val="20"/>
          <w:szCs w:val="22"/>
          <w:rPrChange w:author="Kang, Jiyoon" w:date="2022-03-03T01:04:00Z" w:id="992">
            <w:rPr>
              <w:rFonts w:eastAsia="나눔명조"/>
              <w:sz w:val="20"/>
              <w:szCs w:val="22"/>
            </w:rPr>
          </w:rPrChange>
        </w:rPr>
        <w:t xml:space="preserve"> </w:t>
      </w:r>
      <w:r w:rsidRPr="006E7FF1" w:rsidR="00F26937">
        <w:rPr>
          <w:rFonts w:hint="eastAsia" w:eastAsia="나눔명조"/>
          <w:color w:val="FF0000"/>
          <w:sz w:val="20"/>
          <w:szCs w:val="22"/>
          <w:rPrChange w:author="Kang, Jiyoon" w:date="2022-03-03T01:04:00Z" w:id="993">
            <w:rPr>
              <w:rFonts w:hint="eastAsia" w:eastAsia="나눔명조"/>
              <w:sz w:val="20"/>
              <w:szCs w:val="22"/>
            </w:rPr>
          </w:rPrChange>
        </w:rPr>
        <w:t>보였다</w:t>
      </w:r>
      <w:r w:rsidRPr="006E7FF1" w:rsidR="00F26937">
        <w:rPr>
          <w:rFonts w:eastAsia="나눔명조"/>
          <w:color w:val="FF0000"/>
          <w:sz w:val="20"/>
          <w:szCs w:val="22"/>
          <w:rPrChange w:author="Kang, Jiyoon" w:date="2022-03-03T01:04:00Z" w:id="994">
            <w:rPr>
              <w:rFonts w:eastAsia="나눔명조"/>
              <w:sz w:val="20"/>
              <w:szCs w:val="22"/>
            </w:rPr>
          </w:rPrChange>
        </w:rPr>
        <w:t xml:space="preserve">. </w:t>
      </w:r>
    </w:p>
    <w:p w:rsidRPr="006E7FF1" w:rsidR="00F26937" w:rsidP="00E001E7" w:rsidRDefault="00F26937" w14:paraId="48C96383" w14:textId="1BB436F8">
      <w:pPr>
        <w:wordWrap/>
        <w:spacing w:before="120" w:after="120" w:line="276" w:lineRule="auto"/>
        <w:ind w:firstLine="288"/>
        <w:rPr>
          <w:rFonts w:eastAsia="나눔명조"/>
          <w:color w:val="FF0000"/>
          <w:sz w:val="20"/>
          <w:szCs w:val="22"/>
          <w:rPrChange w:author="Kang, Jiyoon" w:date="2022-03-03T01:04:00Z" w:id="995">
            <w:rPr>
              <w:rFonts w:eastAsia="나눔명조"/>
              <w:sz w:val="20"/>
              <w:szCs w:val="22"/>
            </w:rPr>
          </w:rPrChange>
        </w:rPr>
      </w:pPr>
      <w:r w:rsidRPr="006E7FF1">
        <w:rPr>
          <w:rFonts w:hint="eastAsia" w:eastAsia="나눔명조"/>
          <w:color w:val="FF0000"/>
          <w:sz w:val="20"/>
          <w:szCs w:val="22"/>
          <w:rPrChange w:author="Kang, Jiyoon" w:date="2022-03-03T01:04:00Z" w:id="996">
            <w:rPr>
              <w:rFonts w:hint="eastAsia" w:eastAsia="나눔명조"/>
              <w:sz w:val="20"/>
              <w:szCs w:val="22"/>
            </w:rPr>
          </w:rPrChange>
        </w:rPr>
        <w:t>거래적</w:t>
      </w:r>
      <w:r w:rsidRPr="006E7FF1">
        <w:rPr>
          <w:rFonts w:eastAsia="나눔명조"/>
          <w:color w:val="FF0000"/>
          <w:sz w:val="20"/>
          <w:szCs w:val="22"/>
          <w:rPrChange w:author="Kang, Jiyoon" w:date="2022-03-03T01:04:00Z" w:id="997">
            <w:rPr>
              <w:rFonts w:eastAsia="나눔명조"/>
              <w:sz w:val="20"/>
              <w:szCs w:val="22"/>
            </w:rPr>
          </w:rPrChange>
        </w:rPr>
        <w:t xml:space="preserve"> </w:t>
      </w:r>
      <w:r w:rsidRPr="006E7FF1">
        <w:rPr>
          <w:rFonts w:hint="eastAsia" w:eastAsia="나눔명조"/>
          <w:color w:val="FF0000"/>
          <w:sz w:val="20"/>
          <w:szCs w:val="22"/>
          <w:rPrChange w:author="Kang, Jiyoon" w:date="2022-03-03T01:04:00Z" w:id="998">
            <w:rPr>
              <w:rFonts w:hint="eastAsia" w:eastAsia="나눔명조"/>
              <w:sz w:val="20"/>
              <w:szCs w:val="22"/>
            </w:rPr>
          </w:rPrChange>
        </w:rPr>
        <w:t>리더십과</w:t>
      </w:r>
      <w:r w:rsidRPr="006E7FF1">
        <w:rPr>
          <w:rFonts w:eastAsia="나눔명조"/>
          <w:color w:val="FF0000"/>
          <w:sz w:val="20"/>
          <w:szCs w:val="22"/>
          <w:rPrChange w:author="Kang, Jiyoon" w:date="2022-03-03T01:04:00Z" w:id="999">
            <w:rPr>
              <w:rFonts w:eastAsia="나눔명조"/>
              <w:sz w:val="20"/>
              <w:szCs w:val="22"/>
            </w:rPr>
          </w:rPrChange>
        </w:rPr>
        <w:t xml:space="preserve"> </w:t>
      </w:r>
      <w:r w:rsidRPr="006E7FF1">
        <w:rPr>
          <w:rFonts w:hint="eastAsia" w:eastAsia="나눔명조"/>
          <w:color w:val="FF0000"/>
          <w:sz w:val="20"/>
          <w:szCs w:val="22"/>
          <w:rPrChange w:author="Kang, Jiyoon" w:date="2022-03-03T01:04:00Z" w:id="1000">
            <w:rPr>
              <w:rFonts w:hint="eastAsia" w:eastAsia="나눔명조"/>
              <w:sz w:val="20"/>
              <w:szCs w:val="22"/>
            </w:rPr>
          </w:rPrChange>
        </w:rPr>
        <w:t>변혁적</w:t>
      </w:r>
      <w:r w:rsidRPr="006E7FF1">
        <w:rPr>
          <w:rFonts w:eastAsia="나눔명조"/>
          <w:color w:val="FF0000"/>
          <w:sz w:val="20"/>
          <w:szCs w:val="22"/>
          <w:rPrChange w:author="Kang, Jiyoon" w:date="2022-03-03T01:04:00Z" w:id="1001">
            <w:rPr>
              <w:rFonts w:eastAsia="나눔명조"/>
              <w:sz w:val="20"/>
              <w:szCs w:val="22"/>
            </w:rPr>
          </w:rPrChange>
        </w:rPr>
        <w:t xml:space="preserve"> </w:t>
      </w:r>
      <w:r w:rsidRPr="006E7FF1">
        <w:rPr>
          <w:rFonts w:hint="eastAsia" w:eastAsia="나눔명조"/>
          <w:color w:val="FF0000"/>
          <w:sz w:val="20"/>
          <w:szCs w:val="22"/>
          <w:rPrChange w:author="Kang, Jiyoon" w:date="2022-03-03T01:04:00Z" w:id="1002">
            <w:rPr>
              <w:rFonts w:hint="eastAsia" w:eastAsia="나눔명조"/>
              <w:sz w:val="20"/>
              <w:szCs w:val="22"/>
            </w:rPr>
          </w:rPrChange>
        </w:rPr>
        <w:t>리더십의</w:t>
      </w:r>
      <w:r w:rsidRPr="006E7FF1">
        <w:rPr>
          <w:rFonts w:eastAsia="나눔명조"/>
          <w:color w:val="FF0000"/>
          <w:sz w:val="20"/>
          <w:szCs w:val="22"/>
          <w:rPrChange w:author="Kang, Jiyoon" w:date="2022-03-03T01:04:00Z" w:id="1003">
            <w:rPr>
              <w:rFonts w:eastAsia="나눔명조"/>
              <w:sz w:val="20"/>
              <w:szCs w:val="22"/>
            </w:rPr>
          </w:rPrChange>
        </w:rPr>
        <w:t xml:space="preserve"> </w:t>
      </w:r>
      <w:r w:rsidRPr="006E7FF1">
        <w:rPr>
          <w:rFonts w:hint="eastAsia" w:eastAsia="나눔명조"/>
          <w:color w:val="FF0000"/>
          <w:sz w:val="20"/>
          <w:szCs w:val="22"/>
          <w:rPrChange w:author="Kang, Jiyoon" w:date="2022-03-03T01:04:00Z" w:id="1004">
            <w:rPr>
              <w:rFonts w:hint="eastAsia" w:eastAsia="나눔명조"/>
              <w:sz w:val="20"/>
              <w:szCs w:val="22"/>
            </w:rPr>
          </w:rPrChange>
        </w:rPr>
        <w:t>상충관계</w:t>
      </w:r>
      <w:r w:rsidRPr="006E7FF1">
        <w:rPr>
          <w:rFonts w:eastAsia="나눔명조"/>
          <w:color w:val="FF0000"/>
          <w:sz w:val="20"/>
          <w:szCs w:val="22"/>
          <w:rPrChange w:author="Kang, Jiyoon" w:date="2022-03-03T01:04:00Z" w:id="1005">
            <w:rPr>
              <w:rFonts w:eastAsia="나눔명조"/>
              <w:sz w:val="20"/>
              <w:szCs w:val="22"/>
            </w:rPr>
          </w:rPrChange>
        </w:rPr>
        <w:t xml:space="preserve">, </w:t>
      </w:r>
      <w:r w:rsidRPr="006E7FF1">
        <w:rPr>
          <w:rFonts w:hint="eastAsia" w:eastAsia="나눔명조"/>
          <w:color w:val="FF0000"/>
          <w:sz w:val="20"/>
          <w:szCs w:val="22"/>
          <w:rPrChange w:author="Kang, Jiyoon" w:date="2022-03-03T01:04:00Z" w:id="1006">
            <w:rPr>
              <w:rFonts w:hint="eastAsia" w:eastAsia="나눔명조"/>
              <w:sz w:val="20"/>
              <w:szCs w:val="22"/>
            </w:rPr>
          </w:rPrChange>
        </w:rPr>
        <w:t>거래적</w:t>
      </w:r>
      <w:r w:rsidRPr="006E7FF1">
        <w:rPr>
          <w:rFonts w:eastAsia="나눔명조"/>
          <w:color w:val="FF0000"/>
          <w:sz w:val="20"/>
          <w:szCs w:val="22"/>
          <w:rPrChange w:author="Kang, Jiyoon" w:date="2022-03-03T01:04:00Z" w:id="1007">
            <w:rPr>
              <w:rFonts w:eastAsia="나눔명조"/>
              <w:sz w:val="20"/>
              <w:szCs w:val="22"/>
            </w:rPr>
          </w:rPrChange>
        </w:rPr>
        <w:t xml:space="preserve"> </w:t>
      </w:r>
      <w:r w:rsidRPr="006E7FF1">
        <w:rPr>
          <w:rFonts w:hint="eastAsia" w:eastAsia="나눔명조"/>
          <w:color w:val="FF0000"/>
          <w:sz w:val="20"/>
          <w:szCs w:val="22"/>
          <w:rPrChange w:author="Kang, Jiyoon" w:date="2022-03-03T01:04:00Z" w:id="1008">
            <w:rPr>
              <w:rFonts w:hint="eastAsia" w:eastAsia="나눔명조"/>
              <w:sz w:val="20"/>
              <w:szCs w:val="22"/>
            </w:rPr>
          </w:rPrChange>
        </w:rPr>
        <w:t>리더십의</w:t>
      </w:r>
      <w:r w:rsidRPr="006E7FF1">
        <w:rPr>
          <w:rFonts w:eastAsia="나눔명조"/>
          <w:color w:val="FF0000"/>
          <w:sz w:val="20"/>
          <w:szCs w:val="22"/>
          <w:rPrChange w:author="Kang, Jiyoon" w:date="2022-03-03T01:04:00Z" w:id="1009">
            <w:rPr>
              <w:rFonts w:eastAsia="나눔명조"/>
              <w:sz w:val="20"/>
              <w:szCs w:val="22"/>
            </w:rPr>
          </w:rPrChange>
        </w:rPr>
        <w:t xml:space="preserve"> </w:t>
      </w:r>
      <w:r w:rsidRPr="006E7FF1">
        <w:rPr>
          <w:rFonts w:hint="eastAsia" w:eastAsia="나눔명조"/>
          <w:color w:val="FF0000"/>
          <w:sz w:val="20"/>
          <w:szCs w:val="22"/>
          <w:rPrChange w:author="Kang, Jiyoon" w:date="2022-03-03T01:04:00Z" w:id="1010">
            <w:rPr>
              <w:rFonts w:hint="eastAsia" w:eastAsia="나눔명조"/>
              <w:sz w:val="20"/>
              <w:szCs w:val="22"/>
            </w:rPr>
          </w:rPrChange>
        </w:rPr>
        <w:t>효과가</w:t>
      </w:r>
      <w:r w:rsidRPr="006E7FF1">
        <w:rPr>
          <w:rFonts w:eastAsia="나눔명조"/>
          <w:color w:val="FF0000"/>
          <w:sz w:val="20"/>
          <w:szCs w:val="22"/>
          <w:rPrChange w:author="Kang, Jiyoon" w:date="2022-03-03T01:04:00Z" w:id="1011">
            <w:rPr>
              <w:rFonts w:eastAsia="나눔명조"/>
              <w:sz w:val="20"/>
              <w:szCs w:val="22"/>
            </w:rPr>
          </w:rPrChange>
        </w:rPr>
        <w:t xml:space="preserve"> </w:t>
      </w:r>
      <w:r w:rsidRPr="006E7FF1">
        <w:rPr>
          <w:rFonts w:hint="eastAsia" w:eastAsia="나눔명조"/>
          <w:color w:val="FF0000"/>
          <w:sz w:val="20"/>
          <w:szCs w:val="22"/>
          <w:rPrChange w:author="Kang, Jiyoon" w:date="2022-03-03T01:04:00Z" w:id="1012">
            <w:rPr>
              <w:rFonts w:hint="eastAsia" w:eastAsia="나눔명조"/>
              <w:sz w:val="20"/>
              <w:szCs w:val="22"/>
            </w:rPr>
          </w:rPrChange>
        </w:rPr>
        <w:t>증가하면</w:t>
      </w:r>
      <w:r w:rsidRPr="006E7FF1">
        <w:rPr>
          <w:rFonts w:eastAsia="나눔명조"/>
          <w:color w:val="FF0000"/>
          <w:sz w:val="20"/>
          <w:szCs w:val="22"/>
          <w:rPrChange w:author="Kang, Jiyoon" w:date="2022-03-03T01:04:00Z" w:id="1013">
            <w:rPr>
              <w:rFonts w:eastAsia="나눔명조"/>
              <w:sz w:val="20"/>
              <w:szCs w:val="22"/>
            </w:rPr>
          </w:rPrChange>
        </w:rPr>
        <w:t xml:space="preserve"> </w:t>
      </w:r>
      <w:r w:rsidRPr="006E7FF1">
        <w:rPr>
          <w:rFonts w:hint="eastAsia" w:eastAsia="나눔명조"/>
          <w:color w:val="FF0000"/>
          <w:sz w:val="20"/>
          <w:szCs w:val="22"/>
          <w:rPrChange w:author="Kang, Jiyoon" w:date="2022-03-03T01:04:00Z" w:id="1014">
            <w:rPr>
              <w:rFonts w:hint="eastAsia" w:eastAsia="나눔명조"/>
              <w:sz w:val="20"/>
              <w:szCs w:val="22"/>
            </w:rPr>
          </w:rPrChange>
        </w:rPr>
        <w:t>변혁적</w:t>
      </w:r>
      <w:r w:rsidRPr="006E7FF1">
        <w:rPr>
          <w:rFonts w:eastAsia="나눔명조"/>
          <w:color w:val="FF0000"/>
          <w:sz w:val="20"/>
          <w:szCs w:val="22"/>
          <w:rPrChange w:author="Kang, Jiyoon" w:date="2022-03-03T01:04:00Z" w:id="1015">
            <w:rPr>
              <w:rFonts w:eastAsia="나눔명조"/>
              <w:sz w:val="20"/>
              <w:szCs w:val="22"/>
            </w:rPr>
          </w:rPrChange>
        </w:rPr>
        <w:t xml:space="preserve"> </w:t>
      </w:r>
      <w:r w:rsidRPr="006E7FF1">
        <w:rPr>
          <w:rFonts w:hint="eastAsia" w:eastAsia="나눔명조"/>
          <w:color w:val="FF0000"/>
          <w:sz w:val="20"/>
          <w:szCs w:val="22"/>
          <w:rPrChange w:author="Kang, Jiyoon" w:date="2022-03-03T01:04:00Z" w:id="1016">
            <w:rPr>
              <w:rFonts w:hint="eastAsia" w:eastAsia="나눔명조"/>
              <w:sz w:val="20"/>
              <w:szCs w:val="22"/>
            </w:rPr>
          </w:rPrChange>
        </w:rPr>
        <w:t>리더십의</w:t>
      </w:r>
      <w:r w:rsidRPr="006E7FF1">
        <w:rPr>
          <w:rFonts w:eastAsia="나눔명조"/>
          <w:color w:val="FF0000"/>
          <w:sz w:val="20"/>
          <w:szCs w:val="22"/>
          <w:rPrChange w:author="Kang, Jiyoon" w:date="2022-03-03T01:04:00Z" w:id="1017">
            <w:rPr>
              <w:rFonts w:eastAsia="나눔명조"/>
              <w:sz w:val="20"/>
              <w:szCs w:val="22"/>
            </w:rPr>
          </w:rPrChange>
        </w:rPr>
        <w:t xml:space="preserve"> </w:t>
      </w:r>
      <w:r w:rsidRPr="006E7FF1">
        <w:rPr>
          <w:rFonts w:hint="eastAsia" w:eastAsia="나눔명조"/>
          <w:color w:val="FF0000"/>
          <w:sz w:val="20"/>
          <w:szCs w:val="22"/>
          <w:rPrChange w:author="Kang, Jiyoon" w:date="2022-03-03T01:04:00Z" w:id="1018">
            <w:rPr>
              <w:rFonts w:hint="eastAsia" w:eastAsia="나눔명조"/>
              <w:sz w:val="20"/>
              <w:szCs w:val="22"/>
            </w:rPr>
          </w:rPrChange>
        </w:rPr>
        <w:t>효과가</w:t>
      </w:r>
      <w:r w:rsidRPr="006E7FF1">
        <w:rPr>
          <w:rFonts w:eastAsia="나눔명조"/>
          <w:color w:val="FF0000"/>
          <w:sz w:val="20"/>
          <w:szCs w:val="22"/>
          <w:rPrChange w:author="Kang, Jiyoon" w:date="2022-03-03T01:04:00Z" w:id="1019">
            <w:rPr>
              <w:rFonts w:eastAsia="나눔명조"/>
              <w:sz w:val="20"/>
              <w:szCs w:val="22"/>
            </w:rPr>
          </w:rPrChange>
        </w:rPr>
        <w:t xml:space="preserve"> </w:t>
      </w:r>
      <w:r w:rsidRPr="006E7FF1">
        <w:rPr>
          <w:rFonts w:hint="eastAsia" w:eastAsia="나눔명조"/>
          <w:color w:val="FF0000"/>
          <w:sz w:val="20"/>
          <w:szCs w:val="22"/>
          <w:rPrChange w:author="Kang, Jiyoon" w:date="2022-03-03T01:04:00Z" w:id="1020">
            <w:rPr>
              <w:rFonts w:hint="eastAsia" w:eastAsia="나눔명조"/>
              <w:sz w:val="20"/>
              <w:szCs w:val="22"/>
            </w:rPr>
          </w:rPrChange>
        </w:rPr>
        <w:t>감소하거나</w:t>
      </w:r>
      <w:r w:rsidRPr="006E7FF1">
        <w:rPr>
          <w:rFonts w:eastAsia="나눔명조"/>
          <w:color w:val="FF0000"/>
          <w:sz w:val="20"/>
          <w:szCs w:val="22"/>
          <w:rPrChange w:author="Kang, Jiyoon" w:date="2022-03-03T01:04:00Z" w:id="1021">
            <w:rPr>
              <w:rFonts w:eastAsia="나눔명조"/>
              <w:sz w:val="20"/>
              <w:szCs w:val="22"/>
            </w:rPr>
          </w:rPrChange>
        </w:rPr>
        <w:t xml:space="preserve"> </w:t>
      </w:r>
      <w:r w:rsidRPr="006E7FF1">
        <w:rPr>
          <w:rFonts w:hint="eastAsia" w:eastAsia="나눔명조"/>
          <w:color w:val="FF0000"/>
          <w:sz w:val="20"/>
          <w:szCs w:val="22"/>
          <w:rPrChange w:author="Kang, Jiyoon" w:date="2022-03-03T01:04:00Z" w:id="1022">
            <w:rPr>
              <w:rFonts w:hint="eastAsia" w:eastAsia="나눔명조"/>
              <w:sz w:val="20"/>
              <w:szCs w:val="22"/>
            </w:rPr>
          </w:rPrChange>
        </w:rPr>
        <w:t>혹은</w:t>
      </w:r>
      <w:r w:rsidRPr="006E7FF1">
        <w:rPr>
          <w:rFonts w:eastAsia="나눔명조"/>
          <w:color w:val="FF0000"/>
          <w:sz w:val="20"/>
          <w:szCs w:val="22"/>
          <w:rPrChange w:author="Kang, Jiyoon" w:date="2022-03-03T01:04:00Z" w:id="1023">
            <w:rPr>
              <w:rFonts w:eastAsia="나눔명조"/>
              <w:sz w:val="20"/>
              <w:szCs w:val="22"/>
            </w:rPr>
          </w:rPrChange>
        </w:rPr>
        <w:t xml:space="preserve"> </w:t>
      </w:r>
      <w:r w:rsidRPr="006E7FF1">
        <w:rPr>
          <w:rFonts w:hint="eastAsia" w:eastAsia="나눔명조"/>
          <w:color w:val="FF0000"/>
          <w:sz w:val="20"/>
          <w:szCs w:val="22"/>
          <w:rPrChange w:author="Kang, Jiyoon" w:date="2022-03-03T01:04:00Z" w:id="1024">
            <w:rPr>
              <w:rFonts w:hint="eastAsia" w:eastAsia="나눔명조"/>
              <w:sz w:val="20"/>
              <w:szCs w:val="22"/>
            </w:rPr>
          </w:rPrChange>
        </w:rPr>
        <w:t>그</w:t>
      </w:r>
      <w:r w:rsidRPr="006E7FF1">
        <w:rPr>
          <w:rFonts w:eastAsia="나눔명조"/>
          <w:color w:val="FF0000"/>
          <w:sz w:val="20"/>
          <w:szCs w:val="22"/>
          <w:rPrChange w:author="Kang, Jiyoon" w:date="2022-03-03T01:04:00Z" w:id="1025">
            <w:rPr>
              <w:rFonts w:eastAsia="나눔명조"/>
              <w:sz w:val="20"/>
              <w:szCs w:val="22"/>
            </w:rPr>
          </w:rPrChange>
        </w:rPr>
        <w:t xml:space="preserve"> </w:t>
      </w:r>
      <w:r w:rsidRPr="006E7FF1">
        <w:rPr>
          <w:rFonts w:hint="eastAsia" w:eastAsia="나눔명조"/>
          <w:color w:val="FF0000"/>
          <w:sz w:val="20"/>
          <w:szCs w:val="22"/>
          <w:rPrChange w:author="Kang, Jiyoon" w:date="2022-03-03T01:04:00Z" w:id="1026">
            <w:rPr>
              <w:rFonts w:hint="eastAsia" w:eastAsia="나눔명조"/>
              <w:sz w:val="20"/>
              <w:szCs w:val="22"/>
            </w:rPr>
          </w:rPrChange>
        </w:rPr>
        <w:t>반대의</w:t>
      </w:r>
      <w:r w:rsidRPr="006E7FF1">
        <w:rPr>
          <w:rFonts w:eastAsia="나눔명조"/>
          <w:color w:val="FF0000"/>
          <w:sz w:val="20"/>
          <w:szCs w:val="22"/>
          <w:rPrChange w:author="Kang, Jiyoon" w:date="2022-03-03T01:04:00Z" w:id="1027">
            <w:rPr>
              <w:rFonts w:eastAsia="나눔명조"/>
              <w:sz w:val="20"/>
              <w:szCs w:val="22"/>
            </w:rPr>
          </w:rPrChange>
        </w:rPr>
        <w:t xml:space="preserve"> </w:t>
      </w:r>
      <w:r w:rsidRPr="006E7FF1">
        <w:rPr>
          <w:rFonts w:hint="eastAsia" w:eastAsia="나눔명조"/>
          <w:color w:val="FF0000"/>
          <w:sz w:val="20"/>
          <w:szCs w:val="22"/>
          <w:rPrChange w:author="Kang, Jiyoon" w:date="2022-03-03T01:04:00Z" w:id="1028">
            <w:rPr>
              <w:rFonts w:hint="eastAsia" w:eastAsia="나눔명조"/>
              <w:sz w:val="20"/>
              <w:szCs w:val="22"/>
            </w:rPr>
          </w:rPrChange>
        </w:rPr>
        <w:t>관계가</w:t>
      </w:r>
      <w:r w:rsidRPr="006E7FF1">
        <w:rPr>
          <w:rFonts w:eastAsia="나눔명조"/>
          <w:color w:val="FF0000"/>
          <w:sz w:val="20"/>
          <w:szCs w:val="22"/>
          <w:rPrChange w:author="Kang, Jiyoon" w:date="2022-03-03T01:04:00Z" w:id="1029">
            <w:rPr>
              <w:rFonts w:eastAsia="나눔명조"/>
              <w:sz w:val="20"/>
              <w:szCs w:val="22"/>
            </w:rPr>
          </w:rPrChange>
        </w:rPr>
        <w:t xml:space="preserve"> </w:t>
      </w:r>
      <w:r w:rsidRPr="006E7FF1">
        <w:rPr>
          <w:rFonts w:hint="eastAsia" w:eastAsia="나눔명조"/>
          <w:color w:val="FF0000"/>
          <w:sz w:val="20"/>
          <w:szCs w:val="22"/>
          <w:rPrChange w:author="Kang, Jiyoon" w:date="2022-03-03T01:04:00Z" w:id="1030">
            <w:rPr>
              <w:rFonts w:hint="eastAsia" w:eastAsia="나눔명조"/>
              <w:sz w:val="20"/>
              <w:szCs w:val="22"/>
            </w:rPr>
          </w:rPrChange>
        </w:rPr>
        <w:t>존재하기</w:t>
      </w:r>
      <w:r w:rsidRPr="006E7FF1">
        <w:rPr>
          <w:rFonts w:eastAsia="나눔명조"/>
          <w:color w:val="FF0000"/>
          <w:sz w:val="20"/>
          <w:szCs w:val="22"/>
          <w:rPrChange w:author="Kang, Jiyoon" w:date="2022-03-03T01:04:00Z" w:id="1031">
            <w:rPr>
              <w:rFonts w:eastAsia="나눔명조"/>
              <w:sz w:val="20"/>
              <w:szCs w:val="22"/>
            </w:rPr>
          </w:rPrChange>
        </w:rPr>
        <w:t xml:space="preserve"> </w:t>
      </w:r>
      <w:r w:rsidRPr="006E7FF1">
        <w:rPr>
          <w:rFonts w:hint="eastAsia" w:eastAsia="나눔명조"/>
          <w:color w:val="FF0000"/>
          <w:sz w:val="20"/>
          <w:szCs w:val="22"/>
          <w:rPrChange w:author="Kang, Jiyoon" w:date="2022-03-03T01:04:00Z" w:id="1032">
            <w:rPr>
              <w:rFonts w:hint="eastAsia" w:eastAsia="나눔명조"/>
              <w:sz w:val="20"/>
              <w:szCs w:val="22"/>
            </w:rPr>
          </w:rPrChange>
        </w:rPr>
        <w:t>위해서는</w:t>
      </w:r>
      <w:r w:rsidRPr="006E7FF1">
        <w:rPr>
          <w:rFonts w:eastAsia="나눔명조"/>
          <w:color w:val="FF0000"/>
          <w:sz w:val="20"/>
          <w:szCs w:val="22"/>
          <w:rPrChange w:author="Kang, Jiyoon" w:date="2022-03-03T01:04:00Z" w:id="1033">
            <w:rPr>
              <w:rFonts w:eastAsia="나눔명조"/>
              <w:sz w:val="20"/>
              <w:szCs w:val="22"/>
            </w:rPr>
          </w:rPrChange>
        </w:rPr>
        <w:t xml:space="preserve"> </w:t>
      </w:r>
      <w:r w:rsidRPr="006E7FF1">
        <w:rPr>
          <w:rFonts w:hint="eastAsia" w:eastAsia="나눔명조"/>
          <w:color w:val="FF0000"/>
          <w:sz w:val="20"/>
          <w:szCs w:val="22"/>
          <w:rPrChange w:author="Kang, Jiyoon" w:date="2022-03-03T01:04:00Z" w:id="1034">
            <w:rPr>
              <w:rFonts w:hint="eastAsia" w:eastAsia="나눔명조"/>
              <w:sz w:val="20"/>
              <w:szCs w:val="22"/>
            </w:rPr>
          </w:rPrChange>
        </w:rPr>
        <w:t>변혁적</w:t>
      </w:r>
      <w:r w:rsidRPr="006E7FF1">
        <w:rPr>
          <w:rFonts w:eastAsia="나눔명조"/>
          <w:color w:val="FF0000"/>
          <w:sz w:val="20"/>
          <w:szCs w:val="22"/>
          <w:rPrChange w:author="Kang, Jiyoon" w:date="2022-03-03T01:04:00Z" w:id="1035">
            <w:rPr>
              <w:rFonts w:eastAsia="나눔명조"/>
              <w:sz w:val="20"/>
              <w:szCs w:val="22"/>
            </w:rPr>
          </w:rPrChange>
        </w:rPr>
        <w:t xml:space="preserve"> </w:t>
      </w:r>
      <w:r w:rsidRPr="006E7FF1">
        <w:rPr>
          <w:rFonts w:hint="eastAsia" w:eastAsia="나눔명조"/>
          <w:color w:val="FF0000"/>
          <w:sz w:val="20"/>
          <w:szCs w:val="22"/>
          <w:rPrChange w:author="Kang, Jiyoon" w:date="2022-03-03T01:04:00Z" w:id="1036">
            <w:rPr>
              <w:rFonts w:hint="eastAsia" w:eastAsia="나눔명조"/>
              <w:sz w:val="20"/>
              <w:szCs w:val="22"/>
            </w:rPr>
          </w:rPrChange>
        </w:rPr>
        <w:t>리더십</w:t>
      </w:r>
      <w:r w:rsidRPr="006E7FF1">
        <w:rPr>
          <w:rFonts w:eastAsia="나눔명조"/>
          <w:color w:val="FF0000"/>
          <w:sz w:val="20"/>
          <w:szCs w:val="22"/>
          <w:rPrChange w:author="Kang, Jiyoon" w:date="2022-03-03T01:04:00Z" w:id="1037">
            <w:rPr>
              <w:rFonts w:eastAsia="나눔명조"/>
              <w:sz w:val="20"/>
              <w:szCs w:val="22"/>
            </w:rPr>
          </w:rPrChange>
        </w:rPr>
        <w:t xml:space="preserve"> </w:t>
      </w:r>
      <w:r w:rsidRPr="006E7FF1">
        <w:rPr>
          <w:rFonts w:hint="eastAsia" w:eastAsia="나눔명조"/>
          <w:color w:val="FF0000"/>
          <w:sz w:val="20"/>
          <w:szCs w:val="22"/>
          <w:rPrChange w:author="Kang, Jiyoon" w:date="2022-03-03T01:04:00Z" w:id="1038">
            <w:rPr>
              <w:rFonts w:hint="eastAsia" w:eastAsia="나눔명조"/>
              <w:sz w:val="20"/>
              <w:szCs w:val="22"/>
            </w:rPr>
          </w:rPrChange>
        </w:rPr>
        <w:t>수준이</w:t>
      </w:r>
      <w:r w:rsidRPr="006E7FF1">
        <w:rPr>
          <w:rFonts w:eastAsia="나눔명조"/>
          <w:color w:val="FF0000"/>
          <w:sz w:val="20"/>
          <w:szCs w:val="22"/>
          <w:rPrChange w:author="Kang, Jiyoon" w:date="2022-03-03T01:04:00Z" w:id="1039">
            <w:rPr>
              <w:rFonts w:eastAsia="나눔명조"/>
              <w:sz w:val="20"/>
              <w:szCs w:val="22"/>
            </w:rPr>
          </w:rPrChange>
        </w:rPr>
        <w:t xml:space="preserve"> </w:t>
      </w:r>
      <w:r w:rsidRPr="006E7FF1">
        <w:rPr>
          <w:rFonts w:hint="eastAsia" w:eastAsia="나눔명조"/>
          <w:color w:val="FF0000"/>
          <w:sz w:val="20"/>
          <w:szCs w:val="22"/>
          <w:rPrChange w:author="Kang, Jiyoon" w:date="2022-03-03T01:04:00Z" w:id="1040">
            <w:rPr>
              <w:rFonts w:hint="eastAsia" w:eastAsia="나눔명조"/>
              <w:sz w:val="20"/>
              <w:szCs w:val="22"/>
            </w:rPr>
          </w:rPrChange>
        </w:rPr>
        <w:t>낮은</w:t>
      </w:r>
      <w:r w:rsidRPr="006E7FF1">
        <w:rPr>
          <w:rFonts w:eastAsia="나눔명조"/>
          <w:color w:val="FF0000"/>
          <w:sz w:val="20"/>
          <w:szCs w:val="22"/>
          <w:rPrChange w:author="Kang, Jiyoon" w:date="2022-03-03T01:04:00Z" w:id="1041">
            <w:rPr>
              <w:rFonts w:eastAsia="나눔명조"/>
              <w:sz w:val="20"/>
              <w:szCs w:val="22"/>
            </w:rPr>
          </w:rPrChange>
        </w:rPr>
        <w:t xml:space="preserve"> </w:t>
      </w:r>
      <w:r w:rsidRPr="006E7FF1">
        <w:rPr>
          <w:rFonts w:hint="eastAsia" w:eastAsia="나눔명조"/>
          <w:color w:val="FF0000"/>
          <w:sz w:val="20"/>
          <w:szCs w:val="22"/>
          <w:rPrChange w:author="Kang, Jiyoon" w:date="2022-03-03T01:04:00Z" w:id="1042">
            <w:rPr>
              <w:rFonts w:hint="eastAsia" w:eastAsia="나눔명조"/>
              <w:sz w:val="20"/>
              <w:szCs w:val="22"/>
            </w:rPr>
          </w:rPrChange>
        </w:rPr>
        <w:t>관료조직에서</w:t>
      </w:r>
      <w:r w:rsidRPr="006E7FF1">
        <w:rPr>
          <w:rFonts w:eastAsia="나눔명조"/>
          <w:color w:val="FF0000"/>
          <w:sz w:val="20"/>
          <w:szCs w:val="22"/>
          <w:rPrChange w:author="Kang, Jiyoon" w:date="2022-03-03T01:04:00Z" w:id="1043">
            <w:rPr>
              <w:rFonts w:eastAsia="나눔명조"/>
              <w:sz w:val="20"/>
              <w:szCs w:val="22"/>
            </w:rPr>
          </w:rPrChange>
        </w:rPr>
        <w:t xml:space="preserve"> </w:t>
      </w:r>
      <w:r w:rsidRPr="006E7FF1">
        <w:rPr>
          <w:rFonts w:hint="eastAsia" w:eastAsia="나눔명조"/>
          <w:color w:val="FF0000"/>
          <w:sz w:val="20"/>
          <w:szCs w:val="22"/>
          <w:rPrChange w:author="Kang, Jiyoon" w:date="2022-03-03T01:04:00Z" w:id="1044">
            <w:rPr>
              <w:rFonts w:hint="eastAsia" w:eastAsia="나눔명조"/>
              <w:sz w:val="20"/>
              <w:szCs w:val="22"/>
            </w:rPr>
          </w:rPrChange>
        </w:rPr>
        <w:t>거래적</w:t>
      </w:r>
      <w:r w:rsidRPr="006E7FF1">
        <w:rPr>
          <w:rFonts w:eastAsia="나눔명조"/>
          <w:color w:val="FF0000"/>
          <w:sz w:val="20"/>
          <w:szCs w:val="22"/>
          <w:rPrChange w:author="Kang, Jiyoon" w:date="2022-03-03T01:04:00Z" w:id="1045">
            <w:rPr>
              <w:rFonts w:eastAsia="나눔명조"/>
              <w:sz w:val="20"/>
              <w:szCs w:val="22"/>
            </w:rPr>
          </w:rPrChange>
        </w:rPr>
        <w:t xml:space="preserve"> </w:t>
      </w:r>
      <w:r w:rsidRPr="006E7FF1">
        <w:rPr>
          <w:rFonts w:hint="eastAsia" w:eastAsia="나눔명조"/>
          <w:color w:val="FF0000"/>
          <w:sz w:val="20"/>
          <w:szCs w:val="22"/>
          <w:rPrChange w:author="Kang, Jiyoon" w:date="2022-03-03T01:04:00Z" w:id="1046">
            <w:rPr>
              <w:rFonts w:hint="eastAsia" w:eastAsia="나눔명조"/>
              <w:sz w:val="20"/>
              <w:szCs w:val="22"/>
            </w:rPr>
          </w:rPrChange>
        </w:rPr>
        <w:t>리더십</w:t>
      </w:r>
      <w:r w:rsidRPr="006E7FF1">
        <w:rPr>
          <w:rFonts w:eastAsia="나눔명조"/>
          <w:color w:val="FF0000"/>
          <w:sz w:val="20"/>
          <w:szCs w:val="22"/>
          <w:rPrChange w:author="Kang, Jiyoon" w:date="2022-03-03T01:04:00Z" w:id="1047">
            <w:rPr>
              <w:rFonts w:eastAsia="나눔명조"/>
              <w:sz w:val="20"/>
              <w:szCs w:val="22"/>
            </w:rPr>
          </w:rPrChange>
        </w:rPr>
        <w:t xml:space="preserve"> </w:t>
      </w:r>
      <w:r w:rsidRPr="006E7FF1">
        <w:rPr>
          <w:rFonts w:hint="eastAsia" w:eastAsia="나눔명조"/>
          <w:color w:val="FF0000"/>
          <w:sz w:val="20"/>
          <w:szCs w:val="22"/>
          <w:rPrChange w:author="Kang, Jiyoon" w:date="2022-03-03T01:04:00Z" w:id="1048">
            <w:rPr>
              <w:rFonts w:hint="eastAsia" w:eastAsia="나눔명조"/>
              <w:sz w:val="20"/>
              <w:szCs w:val="22"/>
            </w:rPr>
          </w:rPrChange>
        </w:rPr>
        <w:t>수준이</w:t>
      </w:r>
      <w:r w:rsidRPr="006E7FF1">
        <w:rPr>
          <w:rFonts w:eastAsia="나눔명조"/>
          <w:color w:val="FF0000"/>
          <w:sz w:val="20"/>
          <w:szCs w:val="22"/>
          <w:rPrChange w:author="Kang, Jiyoon" w:date="2022-03-03T01:04:00Z" w:id="1049">
            <w:rPr>
              <w:rFonts w:eastAsia="나눔명조"/>
              <w:sz w:val="20"/>
              <w:szCs w:val="22"/>
            </w:rPr>
          </w:rPrChange>
        </w:rPr>
        <w:t xml:space="preserve"> </w:t>
      </w:r>
      <w:r w:rsidRPr="006E7FF1">
        <w:rPr>
          <w:rFonts w:hint="eastAsia" w:eastAsia="나눔명조"/>
          <w:color w:val="FF0000"/>
          <w:sz w:val="20"/>
          <w:szCs w:val="22"/>
          <w:rPrChange w:author="Kang, Jiyoon" w:date="2022-03-03T01:04:00Z" w:id="1050">
            <w:rPr>
              <w:rFonts w:hint="eastAsia" w:eastAsia="나눔명조"/>
              <w:sz w:val="20"/>
              <w:szCs w:val="22"/>
            </w:rPr>
          </w:rPrChange>
        </w:rPr>
        <w:t>증가할수록</w:t>
      </w:r>
      <w:r w:rsidRPr="006E7FF1">
        <w:rPr>
          <w:rFonts w:eastAsia="나눔명조"/>
          <w:color w:val="FF0000"/>
          <w:sz w:val="20"/>
          <w:szCs w:val="22"/>
          <w:rPrChange w:author="Kang, Jiyoon" w:date="2022-03-03T01:04:00Z" w:id="1051">
            <w:rPr>
              <w:rFonts w:eastAsia="나눔명조"/>
              <w:sz w:val="20"/>
              <w:szCs w:val="22"/>
            </w:rPr>
          </w:rPrChange>
        </w:rPr>
        <w:t xml:space="preserve"> </w:t>
      </w:r>
      <w:r w:rsidRPr="006E7FF1">
        <w:rPr>
          <w:rFonts w:hint="eastAsia" w:eastAsia="나눔명조"/>
          <w:color w:val="FF0000"/>
          <w:sz w:val="20"/>
          <w:szCs w:val="22"/>
          <w:rPrChange w:author="Kang, Jiyoon" w:date="2022-03-03T01:04:00Z" w:id="1052">
            <w:rPr>
              <w:rFonts w:hint="eastAsia" w:eastAsia="나눔명조"/>
              <w:sz w:val="20"/>
              <w:szCs w:val="22"/>
            </w:rPr>
          </w:rPrChange>
        </w:rPr>
        <w:t>예측확률이</w:t>
      </w:r>
      <w:r w:rsidRPr="006E7FF1">
        <w:rPr>
          <w:rFonts w:eastAsia="나눔명조"/>
          <w:color w:val="FF0000"/>
          <w:sz w:val="20"/>
          <w:szCs w:val="22"/>
          <w:rPrChange w:author="Kang, Jiyoon" w:date="2022-03-03T01:04:00Z" w:id="1053">
            <w:rPr>
              <w:rFonts w:eastAsia="나눔명조"/>
              <w:sz w:val="20"/>
              <w:szCs w:val="22"/>
            </w:rPr>
          </w:rPrChange>
        </w:rPr>
        <w:t xml:space="preserve"> </w:t>
      </w:r>
      <w:r w:rsidRPr="006E7FF1">
        <w:rPr>
          <w:rFonts w:hint="eastAsia" w:eastAsia="나눔명조"/>
          <w:color w:val="FF0000"/>
          <w:sz w:val="20"/>
          <w:szCs w:val="22"/>
          <w:rPrChange w:author="Kang, Jiyoon" w:date="2022-03-03T01:04:00Z" w:id="1054">
            <w:rPr>
              <w:rFonts w:hint="eastAsia" w:eastAsia="나눔명조"/>
              <w:sz w:val="20"/>
              <w:szCs w:val="22"/>
            </w:rPr>
          </w:rPrChange>
        </w:rPr>
        <w:t>증가하거나</w:t>
      </w:r>
      <w:r w:rsidRPr="006E7FF1">
        <w:rPr>
          <w:rFonts w:eastAsia="나눔명조"/>
          <w:color w:val="FF0000"/>
          <w:sz w:val="20"/>
          <w:szCs w:val="22"/>
          <w:rPrChange w:author="Kang, Jiyoon" w:date="2022-03-03T01:04:00Z" w:id="1055">
            <w:rPr>
              <w:rFonts w:eastAsia="나눔명조"/>
              <w:sz w:val="20"/>
              <w:szCs w:val="22"/>
            </w:rPr>
          </w:rPrChange>
        </w:rPr>
        <w:t xml:space="preserve">, </w:t>
      </w:r>
      <w:r w:rsidRPr="006E7FF1">
        <w:rPr>
          <w:rFonts w:hint="eastAsia" w:eastAsia="나눔명조"/>
          <w:color w:val="FF0000"/>
          <w:sz w:val="20"/>
          <w:szCs w:val="22"/>
          <w:rPrChange w:author="Kang, Jiyoon" w:date="2022-03-03T01:04:00Z" w:id="1056">
            <w:rPr>
              <w:rFonts w:hint="eastAsia" w:eastAsia="나눔명조"/>
              <w:sz w:val="20"/>
              <w:szCs w:val="22"/>
            </w:rPr>
          </w:rPrChange>
        </w:rPr>
        <w:t>혹은</w:t>
      </w:r>
      <w:r w:rsidRPr="006E7FF1">
        <w:rPr>
          <w:rFonts w:eastAsia="나눔명조"/>
          <w:color w:val="FF0000"/>
          <w:sz w:val="20"/>
          <w:szCs w:val="22"/>
          <w:rPrChange w:author="Kang, Jiyoon" w:date="2022-03-03T01:04:00Z" w:id="1057">
            <w:rPr>
              <w:rFonts w:eastAsia="나눔명조"/>
              <w:sz w:val="20"/>
              <w:szCs w:val="22"/>
            </w:rPr>
          </w:rPrChange>
        </w:rPr>
        <w:t xml:space="preserve"> </w:t>
      </w:r>
      <w:r w:rsidRPr="006E7FF1">
        <w:rPr>
          <w:rFonts w:hint="eastAsia" w:eastAsia="나눔명조"/>
          <w:color w:val="FF0000"/>
          <w:sz w:val="20"/>
          <w:szCs w:val="22"/>
          <w:rPrChange w:author="Kang, Jiyoon" w:date="2022-03-03T01:04:00Z" w:id="1058">
            <w:rPr>
              <w:rFonts w:hint="eastAsia" w:eastAsia="나눔명조"/>
              <w:sz w:val="20"/>
              <w:szCs w:val="22"/>
            </w:rPr>
          </w:rPrChange>
        </w:rPr>
        <w:t>변혁적</w:t>
      </w:r>
      <w:r w:rsidRPr="006E7FF1">
        <w:rPr>
          <w:rFonts w:eastAsia="나눔명조"/>
          <w:color w:val="FF0000"/>
          <w:sz w:val="20"/>
          <w:szCs w:val="22"/>
          <w:rPrChange w:author="Kang, Jiyoon" w:date="2022-03-03T01:04:00Z" w:id="1059">
            <w:rPr>
              <w:rFonts w:eastAsia="나눔명조"/>
              <w:sz w:val="20"/>
              <w:szCs w:val="22"/>
            </w:rPr>
          </w:rPrChange>
        </w:rPr>
        <w:t xml:space="preserve"> </w:t>
      </w:r>
      <w:r w:rsidRPr="006E7FF1">
        <w:rPr>
          <w:rFonts w:hint="eastAsia" w:eastAsia="나눔명조"/>
          <w:color w:val="FF0000"/>
          <w:sz w:val="20"/>
          <w:szCs w:val="22"/>
          <w:rPrChange w:author="Kang, Jiyoon" w:date="2022-03-03T01:04:00Z" w:id="1060">
            <w:rPr>
              <w:rFonts w:hint="eastAsia" w:eastAsia="나눔명조"/>
              <w:sz w:val="20"/>
              <w:szCs w:val="22"/>
            </w:rPr>
          </w:rPrChange>
        </w:rPr>
        <w:t>리더십</w:t>
      </w:r>
      <w:r w:rsidRPr="006E7FF1">
        <w:rPr>
          <w:rFonts w:eastAsia="나눔명조"/>
          <w:color w:val="FF0000"/>
          <w:sz w:val="20"/>
          <w:szCs w:val="22"/>
          <w:rPrChange w:author="Kang, Jiyoon" w:date="2022-03-03T01:04:00Z" w:id="1061">
            <w:rPr>
              <w:rFonts w:eastAsia="나눔명조"/>
              <w:sz w:val="20"/>
              <w:szCs w:val="22"/>
            </w:rPr>
          </w:rPrChange>
        </w:rPr>
        <w:t xml:space="preserve"> </w:t>
      </w:r>
      <w:r w:rsidRPr="006E7FF1">
        <w:rPr>
          <w:rFonts w:hint="eastAsia" w:eastAsia="나눔명조"/>
          <w:color w:val="FF0000"/>
          <w:sz w:val="20"/>
          <w:szCs w:val="22"/>
          <w:rPrChange w:author="Kang, Jiyoon" w:date="2022-03-03T01:04:00Z" w:id="1062">
            <w:rPr>
              <w:rFonts w:hint="eastAsia" w:eastAsia="나눔명조"/>
              <w:sz w:val="20"/>
              <w:szCs w:val="22"/>
            </w:rPr>
          </w:rPrChange>
        </w:rPr>
        <w:t>수준이</w:t>
      </w:r>
      <w:r w:rsidRPr="006E7FF1">
        <w:rPr>
          <w:rFonts w:eastAsia="나눔명조"/>
          <w:color w:val="FF0000"/>
          <w:sz w:val="20"/>
          <w:szCs w:val="22"/>
          <w:rPrChange w:author="Kang, Jiyoon" w:date="2022-03-03T01:04:00Z" w:id="1063">
            <w:rPr>
              <w:rFonts w:eastAsia="나눔명조"/>
              <w:sz w:val="20"/>
              <w:szCs w:val="22"/>
            </w:rPr>
          </w:rPrChange>
        </w:rPr>
        <w:t xml:space="preserve"> </w:t>
      </w:r>
      <w:r w:rsidRPr="006E7FF1">
        <w:rPr>
          <w:rFonts w:hint="eastAsia" w:eastAsia="나눔명조"/>
          <w:color w:val="FF0000"/>
          <w:sz w:val="20"/>
          <w:szCs w:val="22"/>
          <w:rPrChange w:author="Kang, Jiyoon" w:date="2022-03-03T01:04:00Z" w:id="1064">
            <w:rPr>
              <w:rFonts w:hint="eastAsia" w:eastAsia="나눔명조"/>
              <w:sz w:val="20"/>
              <w:szCs w:val="22"/>
            </w:rPr>
          </w:rPrChange>
        </w:rPr>
        <w:t>높은</w:t>
      </w:r>
      <w:r w:rsidRPr="006E7FF1">
        <w:rPr>
          <w:rFonts w:eastAsia="나눔명조"/>
          <w:color w:val="FF0000"/>
          <w:sz w:val="20"/>
          <w:szCs w:val="22"/>
          <w:rPrChange w:author="Kang, Jiyoon" w:date="2022-03-03T01:04:00Z" w:id="1065">
            <w:rPr>
              <w:rFonts w:eastAsia="나눔명조"/>
              <w:sz w:val="20"/>
              <w:szCs w:val="22"/>
            </w:rPr>
          </w:rPrChange>
        </w:rPr>
        <w:t xml:space="preserve"> </w:t>
      </w:r>
      <w:r w:rsidRPr="006E7FF1">
        <w:rPr>
          <w:rFonts w:hint="eastAsia" w:eastAsia="나눔명조"/>
          <w:color w:val="FF0000"/>
          <w:sz w:val="20"/>
          <w:szCs w:val="22"/>
          <w:rPrChange w:author="Kang, Jiyoon" w:date="2022-03-03T01:04:00Z" w:id="1066">
            <w:rPr>
              <w:rFonts w:hint="eastAsia" w:eastAsia="나눔명조"/>
              <w:sz w:val="20"/>
              <w:szCs w:val="22"/>
            </w:rPr>
          </w:rPrChange>
        </w:rPr>
        <w:t>관료조직에서</w:t>
      </w:r>
      <w:r w:rsidRPr="006E7FF1">
        <w:rPr>
          <w:rFonts w:eastAsia="나눔명조"/>
          <w:color w:val="FF0000"/>
          <w:sz w:val="20"/>
          <w:szCs w:val="22"/>
          <w:rPrChange w:author="Kang, Jiyoon" w:date="2022-03-03T01:04:00Z" w:id="1067">
            <w:rPr>
              <w:rFonts w:eastAsia="나눔명조"/>
              <w:sz w:val="20"/>
              <w:szCs w:val="22"/>
            </w:rPr>
          </w:rPrChange>
        </w:rPr>
        <w:t xml:space="preserve"> </w:t>
      </w:r>
      <w:r w:rsidRPr="006E7FF1">
        <w:rPr>
          <w:rFonts w:hint="eastAsia" w:eastAsia="나눔명조"/>
          <w:color w:val="FF0000"/>
          <w:sz w:val="20"/>
          <w:szCs w:val="22"/>
          <w:rPrChange w:author="Kang, Jiyoon" w:date="2022-03-03T01:04:00Z" w:id="1068">
            <w:rPr>
              <w:rFonts w:hint="eastAsia" w:eastAsia="나눔명조"/>
              <w:sz w:val="20"/>
              <w:szCs w:val="22"/>
            </w:rPr>
          </w:rPrChange>
        </w:rPr>
        <w:t>거래적</w:t>
      </w:r>
      <w:r w:rsidRPr="006E7FF1">
        <w:rPr>
          <w:rFonts w:eastAsia="나눔명조"/>
          <w:color w:val="FF0000"/>
          <w:sz w:val="20"/>
          <w:szCs w:val="22"/>
          <w:rPrChange w:author="Kang, Jiyoon" w:date="2022-03-03T01:04:00Z" w:id="1069">
            <w:rPr>
              <w:rFonts w:eastAsia="나눔명조"/>
              <w:sz w:val="20"/>
              <w:szCs w:val="22"/>
            </w:rPr>
          </w:rPrChange>
        </w:rPr>
        <w:t xml:space="preserve"> </w:t>
      </w:r>
      <w:r w:rsidRPr="006E7FF1">
        <w:rPr>
          <w:rFonts w:hint="eastAsia" w:eastAsia="나눔명조"/>
          <w:color w:val="FF0000"/>
          <w:sz w:val="20"/>
          <w:szCs w:val="22"/>
          <w:rPrChange w:author="Kang, Jiyoon" w:date="2022-03-03T01:04:00Z" w:id="1070">
            <w:rPr>
              <w:rFonts w:hint="eastAsia" w:eastAsia="나눔명조"/>
              <w:sz w:val="20"/>
              <w:szCs w:val="22"/>
            </w:rPr>
          </w:rPrChange>
        </w:rPr>
        <w:t>리더십</w:t>
      </w:r>
      <w:r w:rsidRPr="006E7FF1">
        <w:rPr>
          <w:rFonts w:eastAsia="나눔명조"/>
          <w:color w:val="FF0000"/>
          <w:sz w:val="20"/>
          <w:szCs w:val="22"/>
          <w:rPrChange w:author="Kang, Jiyoon" w:date="2022-03-03T01:04:00Z" w:id="1071">
            <w:rPr>
              <w:rFonts w:eastAsia="나눔명조"/>
              <w:sz w:val="20"/>
              <w:szCs w:val="22"/>
            </w:rPr>
          </w:rPrChange>
        </w:rPr>
        <w:t xml:space="preserve"> </w:t>
      </w:r>
      <w:r w:rsidRPr="006E7FF1">
        <w:rPr>
          <w:rFonts w:hint="eastAsia" w:eastAsia="나눔명조"/>
          <w:color w:val="FF0000"/>
          <w:sz w:val="20"/>
          <w:szCs w:val="22"/>
          <w:rPrChange w:author="Kang, Jiyoon" w:date="2022-03-03T01:04:00Z" w:id="1072">
            <w:rPr>
              <w:rFonts w:hint="eastAsia" w:eastAsia="나눔명조"/>
              <w:sz w:val="20"/>
              <w:szCs w:val="22"/>
            </w:rPr>
          </w:rPrChange>
        </w:rPr>
        <w:t>수준이</w:t>
      </w:r>
      <w:r w:rsidRPr="006E7FF1">
        <w:rPr>
          <w:rFonts w:eastAsia="나눔명조"/>
          <w:color w:val="FF0000"/>
          <w:sz w:val="20"/>
          <w:szCs w:val="22"/>
          <w:rPrChange w:author="Kang, Jiyoon" w:date="2022-03-03T01:04:00Z" w:id="1073">
            <w:rPr>
              <w:rFonts w:eastAsia="나눔명조"/>
              <w:sz w:val="20"/>
              <w:szCs w:val="22"/>
            </w:rPr>
          </w:rPrChange>
        </w:rPr>
        <w:t xml:space="preserve"> </w:t>
      </w:r>
      <w:r w:rsidRPr="006E7FF1">
        <w:rPr>
          <w:rFonts w:hint="eastAsia" w:eastAsia="나눔명조"/>
          <w:color w:val="FF0000"/>
          <w:sz w:val="20"/>
          <w:szCs w:val="22"/>
          <w:rPrChange w:author="Kang, Jiyoon" w:date="2022-03-03T01:04:00Z" w:id="1074">
            <w:rPr>
              <w:rFonts w:hint="eastAsia" w:eastAsia="나눔명조"/>
              <w:sz w:val="20"/>
              <w:szCs w:val="22"/>
            </w:rPr>
          </w:rPrChange>
        </w:rPr>
        <w:t>증가할수록</w:t>
      </w:r>
      <w:r w:rsidRPr="006E7FF1">
        <w:rPr>
          <w:rFonts w:eastAsia="나눔명조"/>
          <w:color w:val="FF0000"/>
          <w:sz w:val="20"/>
          <w:szCs w:val="22"/>
          <w:rPrChange w:author="Kang, Jiyoon" w:date="2022-03-03T01:04:00Z" w:id="1075">
            <w:rPr>
              <w:rFonts w:eastAsia="나눔명조"/>
              <w:sz w:val="20"/>
              <w:szCs w:val="22"/>
            </w:rPr>
          </w:rPrChange>
        </w:rPr>
        <w:t xml:space="preserve"> </w:t>
      </w:r>
      <w:r w:rsidRPr="006E7FF1">
        <w:rPr>
          <w:rFonts w:hint="eastAsia" w:eastAsia="나눔명조"/>
          <w:color w:val="FF0000"/>
          <w:sz w:val="20"/>
          <w:szCs w:val="22"/>
          <w:rPrChange w:author="Kang, Jiyoon" w:date="2022-03-03T01:04:00Z" w:id="1076">
            <w:rPr>
              <w:rFonts w:hint="eastAsia" w:eastAsia="나눔명조"/>
              <w:sz w:val="20"/>
              <w:szCs w:val="22"/>
            </w:rPr>
          </w:rPrChange>
        </w:rPr>
        <w:t>예측확률이</w:t>
      </w:r>
      <w:r w:rsidRPr="006E7FF1">
        <w:rPr>
          <w:rFonts w:eastAsia="나눔명조"/>
          <w:color w:val="FF0000"/>
          <w:sz w:val="20"/>
          <w:szCs w:val="22"/>
          <w:rPrChange w:author="Kang, Jiyoon" w:date="2022-03-03T01:04:00Z" w:id="1077">
            <w:rPr>
              <w:rFonts w:eastAsia="나눔명조"/>
              <w:sz w:val="20"/>
              <w:szCs w:val="22"/>
            </w:rPr>
          </w:rPrChange>
        </w:rPr>
        <w:t xml:space="preserve"> </w:t>
      </w:r>
      <w:r w:rsidRPr="006E7FF1">
        <w:rPr>
          <w:rFonts w:hint="eastAsia" w:eastAsia="나눔명조"/>
          <w:color w:val="FF0000"/>
          <w:sz w:val="20"/>
          <w:szCs w:val="22"/>
          <w:rPrChange w:author="Kang, Jiyoon" w:date="2022-03-03T01:04:00Z" w:id="1078">
            <w:rPr>
              <w:rFonts w:hint="eastAsia" w:eastAsia="나눔명조"/>
              <w:sz w:val="20"/>
              <w:szCs w:val="22"/>
            </w:rPr>
          </w:rPrChange>
        </w:rPr>
        <w:t>감소하는</w:t>
      </w:r>
      <w:r w:rsidRPr="006E7FF1">
        <w:rPr>
          <w:rFonts w:eastAsia="나눔명조"/>
          <w:color w:val="FF0000"/>
          <w:sz w:val="20"/>
          <w:szCs w:val="22"/>
          <w:rPrChange w:author="Kang, Jiyoon" w:date="2022-03-03T01:04:00Z" w:id="1079">
            <w:rPr>
              <w:rFonts w:eastAsia="나눔명조"/>
              <w:sz w:val="20"/>
              <w:szCs w:val="22"/>
            </w:rPr>
          </w:rPrChange>
        </w:rPr>
        <w:t xml:space="preserve"> </w:t>
      </w:r>
      <w:r w:rsidRPr="006E7FF1">
        <w:rPr>
          <w:rFonts w:hint="eastAsia" w:eastAsia="나눔명조"/>
          <w:color w:val="FF0000"/>
          <w:sz w:val="20"/>
          <w:szCs w:val="22"/>
          <w:rPrChange w:author="Kang, Jiyoon" w:date="2022-03-03T01:04:00Z" w:id="1080">
            <w:rPr>
              <w:rFonts w:hint="eastAsia" w:eastAsia="나눔명조"/>
              <w:sz w:val="20"/>
              <w:szCs w:val="22"/>
            </w:rPr>
          </w:rPrChange>
        </w:rPr>
        <w:t>양상을</w:t>
      </w:r>
      <w:r w:rsidRPr="006E7FF1">
        <w:rPr>
          <w:rFonts w:eastAsia="나눔명조"/>
          <w:color w:val="FF0000"/>
          <w:sz w:val="20"/>
          <w:szCs w:val="22"/>
          <w:rPrChange w:author="Kang, Jiyoon" w:date="2022-03-03T01:04:00Z" w:id="1081">
            <w:rPr>
              <w:rFonts w:eastAsia="나눔명조"/>
              <w:sz w:val="20"/>
              <w:szCs w:val="22"/>
            </w:rPr>
          </w:rPrChange>
        </w:rPr>
        <w:t xml:space="preserve"> </w:t>
      </w:r>
      <w:r w:rsidRPr="006E7FF1">
        <w:rPr>
          <w:rFonts w:hint="eastAsia" w:eastAsia="나눔명조"/>
          <w:color w:val="FF0000"/>
          <w:sz w:val="20"/>
          <w:szCs w:val="22"/>
          <w:rPrChange w:author="Kang, Jiyoon" w:date="2022-03-03T01:04:00Z" w:id="1082">
            <w:rPr>
              <w:rFonts w:hint="eastAsia" w:eastAsia="나눔명조"/>
              <w:sz w:val="20"/>
              <w:szCs w:val="22"/>
            </w:rPr>
          </w:rPrChange>
        </w:rPr>
        <w:t>관측하여야</w:t>
      </w:r>
      <w:r w:rsidRPr="006E7FF1">
        <w:rPr>
          <w:rFonts w:eastAsia="나눔명조"/>
          <w:color w:val="FF0000"/>
          <w:sz w:val="20"/>
          <w:szCs w:val="22"/>
          <w:rPrChange w:author="Kang, Jiyoon" w:date="2022-03-03T01:04:00Z" w:id="1083">
            <w:rPr>
              <w:rFonts w:eastAsia="나눔명조"/>
              <w:sz w:val="20"/>
              <w:szCs w:val="22"/>
            </w:rPr>
          </w:rPrChange>
        </w:rPr>
        <w:t xml:space="preserve"> </w:t>
      </w:r>
      <w:r w:rsidRPr="006E7FF1">
        <w:rPr>
          <w:rFonts w:hint="eastAsia" w:eastAsia="나눔명조"/>
          <w:color w:val="FF0000"/>
          <w:sz w:val="20"/>
          <w:szCs w:val="22"/>
          <w:rPrChange w:author="Kang, Jiyoon" w:date="2022-03-03T01:04:00Z" w:id="1084">
            <w:rPr>
              <w:rFonts w:hint="eastAsia" w:eastAsia="나눔명조"/>
              <w:sz w:val="20"/>
              <w:szCs w:val="22"/>
            </w:rPr>
          </w:rPrChange>
        </w:rPr>
        <w:t>한다</w:t>
      </w:r>
      <w:r w:rsidRPr="006E7FF1">
        <w:rPr>
          <w:rFonts w:eastAsia="나눔명조"/>
          <w:color w:val="FF0000"/>
          <w:sz w:val="20"/>
          <w:szCs w:val="22"/>
          <w:rPrChange w:author="Kang, Jiyoon" w:date="2022-03-03T01:04:00Z" w:id="1085">
            <w:rPr>
              <w:rFonts w:eastAsia="나눔명조"/>
              <w:sz w:val="20"/>
              <w:szCs w:val="22"/>
            </w:rPr>
          </w:rPrChange>
        </w:rPr>
        <w:t xml:space="preserve">. </w:t>
      </w:r>
      <w:r w:rsidRPr="006E7FF1">
        <w:rPr>
          <w:rFonts w:hint="eastAsia" w:eastAsia="나눔명조"/>
          <w:color w:val="FF0000"/>
          <w:sz w:val="20"/>
          <w:szCs w:val="22"/>
          <w:rPrChange w:author="Kang, Jiyoon" w:date="2022-03-03T01:04:00Z" w:id="1086">
            <w:rPr>
              <w:rFonts w:hint="eastAsia" w:eastAsia="나눔명조"/>
              <w:sz w:val="20"/>
              <w:szCs w:val="22"/>
            </w:rPr>
          </w:rPrChange>
        </w:rPr>
        <w:t>하지만</w:t>
      </w:r>
      <w:r w:rsidRPr="006E7FF1">
        <w:rPr>
          <w:rFonts w:eastAsia="나눔명조"/>
          <w:color w:val="FF0000"/>
          <w:sz w:val="20"/>
          <w:szCs w:val="22"/>
          <w:rPrChange w:author="Kang, Jiyoon" w:date="2022-03-03T01:04:00Z" w:id="1087">
            <w:rPr>
              <w:rFonts w:eastAsia="나눔명조"/>
              <w:sz w:val="20"/>
              <w:szCs w:val="22"/>
            </w:rPr>
          </w:rPrChange>
        </w:rPr>
        <w:t xml:space="preserve"> &lt;</w:t>
      </w:r>
      <w:r w:rsidRPr="006E7FF1">
        <w:rPr>
          <w:rFonts w:hint="eastAsia" w:eastAsia="나눔명조"/>
          <w:color w:val="FF0000"/>
          <w:sz w:val="20"/>
          <w:szCs w:val="22"/>
          <w:rPrChange w:author="Kang, Jiyoon" w:date="2022-03-03T01:04:00Z" w:id="1088">
            <w:rPr>
              <w:rFonts w:hint="eastAsia" w:eastAsia="나눔명조"/>
              <w:sz w:val="20"/>
              <w:szCs w:val="22"/>
            </w:rPr>
          </w:rPrChange>
        </w:rPr>
        <w:t>그림</w:t>
      </w:r>
      <w:r w:rsidRPr="006E7FF1">
        <w:rPr>
          <w:rFonts w:eastAsia="나눔명조"/>
          <w:color w:val="FF0000"/>
          <w:sz w:val="20"/>
          <w:szCs w:val="22"/>
          <w:rPrChange w:author="Kang, Jiyoon" w:date="2022-03-03T01:04:00Z" w:id="1089">
            <w:rPr>
              <w:rFonts w:eastAsia="나눔명조"/>
              <w:sz w:val="20"/>
              <w:szCs w:val="22"/>
            </w:rPr>
          </w:rPrChange>
        </w:rPr>
        <w:t xml:space="preserve"> 2&gt;</w:t>
      </w:r>
      <w:r w:rsidRPr="006E7FF1">
        <w:rPr>
          <w:rFonts w:hint="eastAsia" w:eastAsia="나눔명조"/>
          <w:color w:val="FF0000"/>
          <w:sz w:val="20"/>
          <w:szCs w:val="22"/>
          <w:rPrChange w:author="Kang, Jiyoon" w:date="2022-03-03T01:04:00Z" w:id="1090">
            <w:rPr>
              <w:rFonts w:hint="eastAsia" w:eastAsia="나눔명조"/>
              <w:sz w:val="20"/>
              <w:szCs w:val="22"/>
            </w:rPr>
          </w:rPrChange>
        </w:rPr>
        <w:t>는</w:t>
      </w:r>
      <w:r w:rsidRPr="006E7FF1" w:rsidR="00991B19">
        <w:rPr>
          <w:rFonts w:eastAsia="나눔명조"/>
          <w:color w:val="FF0000"/>
          <w:sz w:val="20"/>
          <w:szCs w:val="22"/>
          <w:rPrChange w:author="Kang, Jiyoon" w:date="2022-03-03T01:04:00Z" w:id="1091">
            <w:rPr>
              <w:rFonts w:eastAsia="나눔명조"/>
              <w:sz w:val="20"/>
              <w:szCs w:val="22"/>
            </w:rPr>
          </w:rPrChange>
        </w:rPr>
        <w:t xml:space="preserve"> </w:t>
      </w:r>
      <w:r w:rsidRPr="006E7FF1">
        <w:rPr>
          <w:rFonts w:hint="eastAsia" w:eastAsia="나눔명조"/>
          <w:color w:val="FF0000"/>
          <w:sz w:val="20"/>
          <w:szCs w:val="22"/>
          <w:rPrChange w:author="Kang, Jiyoon" w:date="2022-03-03T01:04:00Z" w:id="1092">
            <w:rPr>
              <w:rFonts w:hint="eastAsia" w:eastAsia="나눔명조"/>
              <w:sz w:val="20"/>
              <w:szCs w:val="22"/>
            </w:rPr>
          </w:rPrChange>
        </w:rPr>
        <w:t>거래적</w:t>
      </w:r>
      <w:r w:rsidRPr="006E7FF1">
        <w:rPr>
          <w:rFonts w:eastAsia="나눔명조"/>
          <w:color w:val="FF0000"/>
          <w:sz w:val="20"/>
          <w:szCs w:val="22"/>
          <w:rPrChange w:author="Kang, Jiyoon" w:date="2022-03-03T01:04:00Z" w:id="1093">
            <w:rPr>
              <w:rFonts w:eastAsia="나눔명조"/>
              <w:sz w:val="20"/>
              <w:szCs w:val="22"/>
            </w:rPr>
          </w:rPrChange>
        </w:rPr>
        <w:t xml:space="preserve"> </w:t>
      </w:r>
      <w:r w:rsidRPr="006E7FF1">
        <w:rPr>
          <w:rFonts w:hint="eastAsia" w:eastAsia="나눔명조"/>
          <w:color w:val="FF0000"/>
          <w:sz w:val="20"/>
          <w:szCs w:val="22"/>
          <w:rPrChange w:author="Kang, Jiyoon" w:date="2022-03-03T01:04:00Z" w:id="1094">
            <w:rPr>
              <w:rFonts w:hint="eastAsia" w:eastAsia="나눔명조"/>
              <w:sz w:val="20"/>
              <w:szCs w:val="22"/>
            </w:rPr>
          </w:rPrChange>
        </w:rPr>
        <w:t>리더십과</w:t>
      </w:r>
      <w:r w:rsidRPr="006E7FF1">
        <w:rPr>
          <w:rFonts w:eastAsia="나눔명조"/>
          <w:color w:val="FF0000"/>
          <w:sz w:val="20"/>
          <w:szCs w:val="22"/>
          <w:rPrChange w:author="Kang, Jiyoon" w:date="2022-03-03T01:04:00Z" w:id="1095">
            <w:rPr>
              <w:rFonts w:eastAsia="나눔명조"/>
              <w:sz w:val="20"/>
              <w:szCs w:val="22"/>
            </w:rPr>
          </w:rPrChange>
        </w:rPr>
        <w:t xml:space="preserve"> </w:t>
      </w:r>
      <w:r w:rsidRPr="006E7FF1">
        <w:rPr>
          <w:rFonts w:hint="eastAsia" w:eastAsia="나눔명조"/>
          <w:color w:val="FF0000"/>
          <w:sz w:val="20"/>
          <w:szCs w:val="22"/>
          <w:rPrChange w:author="Kang, Jiyoon" w:date="2022-03-03T01:04:00Z" w:id="1096">
            <w:rPr>
              <w:rFonts w:hint="eastAsia" w:eastAsia="나눔명조"/>
              <w:sz w:val="20"/>
              <w:szCs w:val="22"/>
            </w:rPr>
          </w:rPrChange>
        </w:rPr>
        <w:t>변혁적</w:t>
      </w:r>
      <w:r w:rsidRPr="006E7FF1">
        <w:rPr>
          <w:rFonts w:eastAsia="나눔명조"/>
          <w:color w:val="FF0000"/>
          <w:sz w:val="20"/>
          <w:szCs w:val="22"/>
          <w:rPrChange w:author="Kang, Jiyoon" w:date="2022-03-03T01:04:00Z" w:id="1097">
            <w:rPr>
              <w:rFonts w:eastAsia="나눔명조"/>
              <w:sz w:val="20"/>
              <w:szCs w:val="22"/>
            </w:rPr>
          </w:rPrChange>
        </w:rPr>
        <w:t xml:space="preserve"> </w:t>
      </w:r>
      <w:r w:rsidRPr="006E7FF1">
        <w:rPr>
          <w:rFonts w:hint="eastAsia" w:eastAsia="나눔명조"/>
          <w:color w:val="FF0000"/>
          <w:sz w:val="20"/>
          <w:szCs w:val="22"/>
          <w:rPrChange w:author="Kang, Jiyoon" w:date="2022-03-03T01:04:00Z" w:id="1098">
            <w:rPr>
              <w:rFonts w:hint="eastAsia" w:eastAsia="나눔명조"/>
              <w:sz w:val="20"/>
              <w:szCs w:val="22"/>
            </w:rPr>
          </w:rPrChange>
        </w:rPr>
        <w:t>리더십의</w:t>
      </w:r>
      <w:r w:rsidRPr="006E7FF1">
        <w:rPr>
          <w:rFonts w:eastAsia="나눔명조"/>
          <w:color w:val="FF0000"/>
          <w:sz w:val="20"/>
          <w:szCs w:val="22"/>
          <w:rPrChange w:author="Kang, Jiyoon" w:date="2022-03-03T01:04:00Z" w:id="1099">
            <w:rPr>
              <w:rFonts w:eastAsia="나눔명조"/>
              <w:sz w:val="20"/>
              <w:szCs w:val="22"/>
            </w:rPr>
          </w:rPrChange>
        </w:rPr>
        <w:t xml:space="preserve"> </w:t>
      </w:r>
      <w:r w:rsidRPr="006E7FF1">
        <w:rPr>
          <w:rFonts w:hint="eastAsia" w:eastAsia="나눔명조"/>
          <w:color w:val="FF0000"/>
          <w:sz w:val="20"/>
          <w:szCs w:val="22"/>
          <w:rPrChange w:author="Kang, Jiyoon" w:date="2022-03-03T01:04:00Z" w:id="1100">
            <w:rPr>
              <w:rFonts w:hint="eastAsia" w:eastAsia="나눔명조"/>
              <w:sz w:val="20"/>
              <w:szCs w:val="22"/>
            </w:rPr>
          </w:rPrChange>
        </w:rPr>
        <w:t>구성항이</w:t>
      </w:r>
      <w:r w:rsidRPr="006E7FF1">
        <w:rPr>
          <w:rFonts w:eastAsia="나눔명조"/>
          <w:color w:val="FF0000"/>
          <w:sz w:val="20"/>
          <w:szCs w:val="22"/>
          <w:rPrChange w:author="Kang, Jiyoon" w:date="2022-03-03T01:04:00Z" w:id="1101">
            <w:rPr>
              <w:rFonts w:eastAsia="나눔명조"/>
              <w:sz w:val="20"/>
              <w:szCs w:val="22"/>
            </w:rPr>
          </w:rPrChange>
        </w:rPr>
        <w:t xml:space="preserve"> </w:t>
      </w:r>
      <w:r w:rsidRPr="006E7FF1">
        <w:rPr>
          <w:rFonts w:hint="eastAsia" w:eastAsia="나눔명조"/>
          <w:color w:val="FF0000"/>
          <w:sz w:val="20"/>
          <w:szCs w:val="22"/>
          <w:rPrChange w:author="Kang, Jiyoon" w:date="2022-03-03T01:04:00Z" w:id="1102">
            <w:rPr>
              <w:rFonts w:hint="eastAsia" w:eastAsia="나눔명조"/>
              <w:sz w:val="20"/>
              <w:szCs w:val="22"/>
            </w:rPr>
          </w:rPrChange>
        </w:rPr>
        <w:t>보이는</w:t>
      </w:r>
      <w:r w:rsidRPr="006E7FF1">
        <w:rPr>
          <w:rFonts w:eastAsia="나눔명조"/>
          <w:color w:val="FF0000"/>
          <w:sz w:val="20"/>
          <w:szCs w:val="22"/>
          <w:rPrChange w:author="Kang, Jiyoon" w:date="2022-03-03T01:04:00Z" w:id="1103">
            <w:rPr>
              <w:rFonts w:eastAsia="나눔명조"/>
              <w:sz w:val="20"/>
              <w:szCs w:val="22"/>
            </w:rPr>
          </w:rPrChange>
        </w:rPr>
        <w:t xml:space="preserve"> </w:t>
      </w:r>
      <w:r w:rsidRPr="006E7FF1">
        <w:rPr>
          <w:rFonts w:hint="eastAsia" w:eastAsia="나눔명조"/>
          <w:color w:val="FF0000"/>
          <w:sz w:val="20"/>
          <w:szCs w:val="22"/>
          <w:rPrChange w:author="Kang, Jiyoon" w:date="2022-03-03T01:04:00Z" w:id="1104">
            <w:rPr>
              <w:rFonts w:hint="eastAsia" w:eastAsia="나눔명조"/>
              <w:sz w:val="20"/>
              <w:szCs w:val="22"/>
            </w:rPr>
          </w:rPrChange>
        </w:rPr>
        <w:t>차이를</w:t>
      </w:r>
      <w:r w:rsidRPr="006E7FF1">
        <w:rPr>
          <w:rFonts w:eastAsia="나눔명조"/>
          <w:color w:val="FF0000"/>
          <w:sz w:val="20"/>
          <w:szCs w:val="22"/>
          <w:rPrChange w:author="Kang, Jiyoon" w:date="2022-03-03T01:04:00Z" w:id="1105">
            <w:rPr>
              <w:rFonts w:eastAsia="나눔명조"/>
              <w:sz w:val="20"/>
              <w:szCs w:val="22"/>
            </w:rPr>
          </w:rPrChange>
        </w:rPr>
        <w:t xml:space="preserve"> </w:t>
      </w:r>
      <w:r w:rsidRPr="006E7FF1">
        <w:rPr>
          <w:rFonts w:hint="eastAsia" w:eastAsia="나눔명조"/>
          <w:color w:val="FF0000"/>
          <w:sz w:val="20"/>
          <w:szCs w:val="22"/>
          <w:rPrChange w:author="Kang, Jiyoon" w:date="2022-03-03T01:04:00Z" w:id="1106">
            <w:rPr>
              <w:rFonts w:hint="eastAsia" w:eastAsia="나눔명조"/>
              <w:sz w:val="20"/>
              <w:szCs w:val="22"/>
            </w:rPr>
          </w:rPrChange>
        </w:rPr>
        <w:t>통해</w:t>
      </w:r>
      <w:r w:rsidRPr="006E7FF1">
        <w:rPr>
          <w:rFonts w:eastAsia="나눔명조"/>
          <w:color w:val="FF0000"/>
          <w:sz w:val="20"/>
          <w:szCs w:val="22"/>
          <w:rPrChange w:author="Kang, Jiyoon" w:date="2022-03-03T01:04:00Z" w:id="1107">
            <w:rPr>
              <w:rFonts w:eastAsia="나눔명조"/>
              <w:sz w:val="20"/>
              <w:szCs w:val="22"/>
            </w:rPr>
          </w:rPrChange>
        </w:rPr>
        <w:t xml:space="preserve"> </w:t>
      </w:r>
      <w:r w:rsidRPr="006E7FF1">
        <w:rPr>
          <w:rFonts w:hint="eastAsia" w:eastAsia="나눔명조"/>
          <w:color w:val="FF0000"/>
          <w:sz w:val="20"/>
          <w:szCs w:val="22"/>
          <w:rPrChange w:author="Kang, Jiyoon" w:date="2022-03-03T01:04:00Z" w:id="1108">
            <w:rPr>
              <w:rFonts w:hint="eastAsia" w:eastAsia="나눔명조"/>
              <w:sz w:val="20"/>
              <w:szCs w:val="22"/>
            </w:rPr>
          </w:rPrChange>
        </w:rPr>
        <w:t>하나의</w:t>
      </w:r>
      <w:r w:rsidRPr="006E7FF1">
        <w:rPr>
          <w:rFonts w:eastAsia="나눔명조"/>
          <w:color w:val="FF0000"/>
          <w:sz w:val="20"/>
          <w:szCs w:val="22"/>
          <w:rPrChange w:author="Kang, Jiyoon" w:date="2022-03-03T01:04:00Z" w:id="1109">
            <w:rPr>
              <w:rFonts w:eastAsia="나눔명조"/>
              <w:sz w:val="20"/>
              <w:szCs w:val="22"/>
            </w:rPr>
          </w:rPrChange>
        </w:rPr>
        <w:t xml:space="preserve"> </w:t>
      </w:r>
      <w:r w:rsidRPr="006E7FF1">
        <w:rPr>
          <w:rFonts w:hint="eastAsia" w:eastAsia="나눔명조"/>
          <w:color w:val="FF0000"/>
          <w:sz w:val="20"/>
          <w:szCs w:val="22"/>
          <w:rPrChange w:author="Kang, Jiyoon" w:date="2022-03-03T01:04:00Z" w:id="1110">
            <w:rPr>
              <w:rFonts w:hint="eastAsia" w:eastAsia="나눔명조"/>
              <w:sz w:val="20"/>
              <w:szCs w:val="22"/>
            </w:rPr>
          </w:rPrChange>
        </w:rPr>
        <w:t>관료조직에</w:t>
      </w:r>
      <w:r w:rsidRPr="006E7FF1">
        <w:rPr>
          <w:rFonts w:eastAsia="나눔명조"/>
          <w:color w:val="FF0000"/>
          <w:sz w:val="20"/>
          <w:szCs w:val="22"/>
          <w:rPrChange w:author="Kang, Jiyoon" w:date="2022-03-03T01:04:00Z" w:id="1111">
            <w:rPr>
              <w:rFonts w:eastAsia="나눔명조"/>
              <w:sz w:val="20"/>
              <w:szCs w:val="22"/>
            </w:rPr>
          </w:rPrChange>
        </w:rPr>
        <w:t xml:space="preserve"> </w:t>
      </w:r>
      <w:r w:rsidRPr="006E7FF1">
        <w:rPr>
          <w:rFonts w:hint="eastAsia" w:eastAsia="나눔명조"/>
          <w:color w:val="FF0000"/>
          <w:sz w:val="20"/>
          <w:szCs w:val="22"/>
          <w:rPrChange w:author="Kang, Jiyoon" w:date="2022-03-03T01:04:00Z" w:id="1112">
            <w:rPr>
              <w:rFonts w:hint="eastAsia" w:eastAsia="나눔명조"/>
              <w:sz w:val="20"/>
              <w:szCs w:val="22"/>
            </w:rPr>
          </w:rPrChange>
        </w:rPr>
        <w:t>두</w:t>
      </w:r>
      <w:r w:rsidRPr="006E7FF1">
        <w:rPr>
          <w:rFonts w:eastAsia="나눔명조"/>
          <w:color w:val="FF0000"/>
          <w:sz w:val="20"/>
          <w:szCs w:val="22"/>
          <w:rPrChange w:author="Kang, Jiyoon" w:date="2022-03-03T01:04:00Z" w:id="1113">
            <w:rPr>
              <w:rFonts w:eastAsia="나눔명조"/>
              <w:sz w:val="20"/>
              <w:szCs w:val="22"/>
            </w:rPr>
          </w:rPrChange>
        </w:rPr>
        <w:t xml:space="preserve"> </w:t>
      </w:r>
      <w:r w:rsidRPr="006E7FF1">
        <w:rPr>
          <w:rFonts w:hint="eastAsia" w:eastAsia="나눔명조"/>
          <w:color w:val="FF0000"/>
          <w:sz w:val="20"/>
          <w:szCs w:val="22"/>
          <w:rPrChange w:author="Kang, Jiyoon" w:date="2022-03-03T01:04:00Z" w:id="1114">
            <w:rPr>
              <w:rFonts w:hint="eastAsia" w:eastAsia="나눔명조"/>
              <w:sz w:val="20"/>
              <w:szCs w:val="22"/>
            </w:rPr>
          </w:rPrChange>
        </w:rPr>
        <w:t>가지</w:t>
      </w:r>
      <w:r w:rsidRPr="006E7FF1">
        <w:rPr>
          <w:rFonts w:eastAsia="나눔명조"/>
          <w:color w:val="FF0000"/>
          <w:sz w:val="20"/>
          <w:szCs w:val="22"/>
          <w:rPrChange w:author="Kang, Jiyoon" w:date="2022-03-03T01:04:00Z" w:id="1115">
            <w:rPr>
              <w:rFonts w:eastAsia="나눔명조"/>
              <w:sz w:val="20"/>
              <w:szCs w:val="22"/>
            </w:rPr>
          </w:rPrChange>
        </w:rPr>
        <w:t xml:space="preserve"> </w:t>
      </w:r>
      <w:r w:rsidRPr="006E7FF1">
        <w:rPr>
          <w:rFonts w:hint="eastAsia" w:eastAsia="나눔명조"/>
          <w:color w:val="FF0000"/>
          <w:sz w:val="20"/>
          <w:szCs w:val="22"/>
          <w:rPrChange w:author="Kang, Jiyoon" w:date="2022-03-03T01:04:00Z" w:id="1116">
            <w:rPr>
              <w:rFonts w:hint="eastAsia" w:eastAsia="나눔명조"/>
              <w:sz w:val="20"/>
              <w:szCs w:val="22"/>
            </w:rPr>
          </w:rPrChange>
        </w:rPr>
        <w:t>유형의</w:t>
      </w:r>
      <w:r w:rsidRPr="006E7FF1">
        <w:rPr>
          <w:rFonts w:eastAsia="나눔명조"/>
          <w:color w:val="FF0000"/>
          <w:sz w:val="20"/>
          <w:szCs w:val="22"/>
          <w:rPrChange w:author="Kang, Jiyoon" w:date="2022-03-03T01:04:00Z" w:id="1117">
            <w:rPr>
              <w:rFonts w:eastAsia="나눔명조"/>
              <w:sz w:val="20"/>
              <w:szCs w:val="22"/>
            </w:rPr>
          </w:rPrChange>
        </w:rPr>
        <w:t xml:space="preserve"> </w:t>
      </w:r>
      <w:r w:rsidRPr="006E7FF1">
        <w:rPr>
          <w:rFonts w:hint="eastAsia" w:eastAsia="나눔명조"/>
          <w:color w:val="FF0000"/>
          <w:sz w:val="20"/>
          <w:szCs w:val="22"/>
          <w:rPrChange w:author="Kang, Jiyoon" w:date="2022-03-03T01:04:00Z" w:id="1118">
            <w:rPr>
              <w:rFonts w:hint="eastAsia" w:eastAsia="나눔명조"/>
              <w:sz w:val="20"/>
              <w:szCs w:val="22"/>
            </w:rPr>
          </w:rPrChange>
        </w:rPr>
        <w:t>리더십이</w:t>
      </w:r>
      <w:r w:rsidRPr="006E7FF1">
        <w:rPr>
          <w:rFonts w:eastAsia="나눔명조"/>
          <w:color w:val="FF0000"/>
          <w:sz w:val="20"/>
          <w:szCs w:val="22"/>
          <w:rPrChange w:author="Kang, Jiyoon" w:date="2022-03-03T01:04:00Z" w:id="1119">
            <w:rPr>
              <w:rFonts w:eastAsia="나눔명조"/>
              <w:sz w:val="20"/>
              <w:szCs w:val="22"/>
            </w:rPr>
          </w:rPrChange>
        </w:rPr>
        <w:t xml:space="preserve"> </w:t>
      </w:r>
      <w:r w:rsidRPr="006E7FF1">
        <w:rPr>
          <w:rFonts w:hint="eastAsia" w:eastAsia="나눔명조"/>
          <w:color w:val="FF0000"/>
          <w:sz w:val="20"/>
          <w:szCs w:val="22"/>
          <w:rPrChange w:author="Kang, Jiyoon" w:date="2022-03-03T01:04:00Z" w:id="1120">
            <w:rPr>
              <w:rFonts w:hint="eastAsia" w:eastAsia="나눔명조"/>
              <w:sz w:val="20"/>
              <w:szCs w:val="22"/>
            </w:rPr>
          </w:rPrChange>
        </w:rPr>
        <w:t>공존할</w:t>
      </w:r>
      <w:r w:rsidRPr="006E7FF1">
        <w:rPr>
          <w:rFonts w:eastAsia="나눔명조"/>
          <w:color w:val="FF0000"/>
          <w:sz w:val="20"/>
          <w:szCs w:val="22"/>
          <w:rPrChange w:author="Kang, Jiyoon" w:date="2022-03-03T01:04:00Z" w:id="1121">
            <w:rPr>
              <w:rFonts w:eastAsia="나눔명조"/>
              <w:sz w:val="20"/>
              <w:szCs w:val="22"/>
            </w:rPr>
          </w:rPrChange>
        </w:rPr>
        <w:t xml:space="preserve"> </w:t>
      </w:r>
      <w:r w:rsidRPr="006E7FF1">
        <w:rPr>
          <w:rFonts w:hint="eastAsia" w:eastAsia="나눔명조"/>
          <w:color w:val="FF0000"/>
          <w:sz w:val="20"/>
          <w:szCs w:val="22"/>
          <w:rPrChange w:author="Kang, Jiyoon" w:date="2022-03-03T01:04:00Z" w:id="1122">
            <w:rPr>
              <w:rFonts w:hint="eastAsia" w:eastAsia="나눔명조"/>
              <w:sz w:val="20"/>
              <w:szCs w:val="22"/>
            </w:rPr>
          </w:rPrChange>
        </w:rPr>
        <w:t>경우</w:t>
      </w:r>
      <w:r w:rsidRPr="006E7FF1">
        <w:rPr>
          <w:rFonts w:eastAsia="나눔명조"/>
          <w:color w:val="FF0000"/>
          <w:sz w:val="20"/>
          <w:szCs w:val="22"/>
          <w:rPrChange w:author="Kang, Jiyoon" w:date="2022-03-03T01:04:00Z" w:id="1123">
            <w:rPr>
              <w:rFonts w:eastAsia="나눔명조"/>
              <w:sz w:val="20"/>
              <w:szCs w:val="22"/>
            </w:rPr>
          </w:rPrChange>
        </w:rPr>
        <w:t xml:space="preserve">, </w:t>
      </w:r>
      <w:r w:rsidRPr="006E7FF1">
        <w:rPr>
          <w:rFonts w:hint="eastAsia" w:eastAsia="나눔명조"/>
          <w:color w:val="FF0000"/>
          <w:sz w:val="20"/>
          <w:szCs w:val="22"/>
          <w:rPrChange w:author="Kang, Jiyoon" w:date="2022-03-03T01:04:00Z" w:id="1124">
            <w:rPr>
              <w:rFonts w:hint="eastAsia" w:eastAsia="나눔명조"/>
              <w:sz w:val="20"/>
              <w:szCs w:val="22"/>
            </w:rPr>
          </w:rPrChange>
        </w:rPr>
        <w:t>변혁적</w:t>
      </w:r>
      <w:r w:rsidRPr="006E7FF1">
        <w:rPr>
          <w:rFonts w:eastAsia="나눔명조"/>
          <w:color w:val="FF0000"/>
          <w:sz w:val="20"/>
          <w:szCs w:val="22"/>
          <w:rPrChange w:author="Kang, Jiyoon" w:date="2022-03-03T01:04:00Z" w:id="1125">
            <w:rPr>
              <w:rFonts w:eastAsia="나눔명조"/>
              <w:sz w:val="20"/>
              <w:szCs w:val="22"/>
            </w:rPr>
          </w:rPrChange>
        </w:rPr>
        <w:t xml:space="preserve"> </w:t>
      </w:r>
      <w:r w:rsidRPr="006E7FF1">
        <w:rPr>
          <w:rFonts w:hint="eastAsia" w:eastAsia="나눔명조"/>
          <w:color w:val="FF0000"/>
          <w:sz w:val="20"/>
          <w:szCs w:val="22"/>
          <w:rPrChange w:author="Kang, Jiyoon" w:date="2022-03-03T01:04:00Z" w:id="1126">
            <w:rPr>
              <w:rFonts w:hint="eastAsia" w:eastAsia="나눔명조"/>
              <w:sz w:val="20"/>
              <w:szCs w:val="22"/>
            </w:rPr>
          </w:rPrChange>
        </w:rPr>
        <w:t>리더십이</w:t>
      </w:r>
      <w:r w:rsidRPr="006E7FF1">
        <w:rPr>
          <w:rFonts w:eastAsia="나눔명조"/>
          <w:color w:val="FF0000"/>
          <w:sz w:val="20"/>
          <w:szCs w:val="22"/>
          <w:rPrChange w:author="Kang, Jiyoon" w:date="2022-03-03T01:04:00Z" w:id="1127">
            <w:rPr>
              <w:rFonts w:eastAsia="나눔명조"/>
              <w:sz w:val="20"/>
              <w:szCs w:val="22"/>
            </w:rPr>
          </w:rPrChange>
        </w:rPr>
        <w:t xml:space="preserve"> </w:t>
      </w:r>
      <w:r w:rsidRPr="006E7FF1">
        <w:rPr>
          <w:rFonts w:hint="eastAsia" w:eastAsia="나눔명조"/>
          <w:color w:val="FF0000"/>
          <w:sz w:val="20"/>
          <w:szCs w:val="22"/>
          <w:rPrChange w:author="Kang, Jiyoon" w:date="2022-03-03T01:04:00Z" w:id="1128">
            <w:rPr>
              <w:rFonts w:hint="eastAsia" w:eastAsia="나눔명조"/>
              <w:sz w:val="20"/>
              <w:szCs w:val="22"/>
            </w:rPr>
          </w:rPrChange>
        </w:rPr>
        <w:t>주요하게</w:t>
      </w:r>
      <w:r w:rsidRPr="006E7FF1">
        <w:rPr>
          <w:rFonts w:eastAsia="나눔명조"/>
          <w:color w:val="FF0000"/>
          <w:sz w:val="20"/>
          <w:szCs w:val="22"/>
          <w:rPrChange w:author="Kang, Jiyoon" w:date="2022-03-03T01:04:00Z" w:id="1129">
            <w:rPr>
              <w:rFonts w:eastAsia="나눔명조"/>
              <w:sz w:val="20"/>
              <w:szCs w:val="22"/>
            </w:rPr>
          </w:rPrChange>
        </w:rPr>
        <w:t xml:space="preserve"> </w:t>
      </w:r>
      <w:r w:rsidRPr="006E7FF1">
        <w:rPr>
          <w:rFonts w:hint="eastAsia" w:eastAsia="나눔명조"/>
          <w:color w:val="FF0000"/>
          <w:sz w:val="20"/>
          <w:szCs w:val="22"/>
          <w:rPrChange w:author="Kang, Jiyoon" w:date="2022-03-03T01:04:00Z" w:id="1130">
            <w:rPr>
              <w:rFonts w:hint="eastAsia" w:eastAsia="나눔명조"/>
              <w:sz w:val="20"/>
              <w:szCs w:val="22"/>
            </w:rPr>
          </w:rPrChange>
        </w:rPr>
        <w:t>공공봉사동기를</w:t>
      </w:r>
      <w:r w:rsidRPr="006E7FF1">
        <w:rPr>
          <w:rFonts w:eastAsia="나눔명조"/>
          <w:color w:val="FF0000"/>
          <w:sz w:val="20"/>
          <w:szCs w:val="22"/>
          <w:rPrChange w:author="Kang, Jiyoon" w:date="2022-03-03T01:04:00Z" w:id="1131">
            <w:rPr>
              <w:rFonts w:eastAsia="나눔명조"/>
              <w:sz w:val="20"/>
              <w:szCs w:val="22"/>
            </w:rPr>
          </w:rPrChange>
        </w:rPr>
        <w:t xml:space="preserve"> </w:t>
      </w:r>
      <w:r w:rsidRPr="006E7FF1">
        <w:rPr>
          <w:rFonts w:hint="eastAsia" w:eastAsia="나눔명조"/>
          <w:color w:val="FF0000"/>
          <w:sz w:val="20"/>
          <w:szCs w:val="22"/>
          <w:rPrChange w:author="Kang, Jiyoon" w:date="2022-03-03T01:04:00Z" w:id="1132">
            <w:rPr>
              <w:rFonts w:hint="eastAsia" w:eastAsia="나눔명조"/>
              <w:sz w:val="20"/>
              <w:szCs w:val="22"/>
            </w:rPr>
          </w:rPrChange>
        </w:rPr>
        <w:t>견인하며</w:t>
      </w:r>
      <w:r w:rsidRPr="006E7FF1">
        <w:rPr>
          <w:rFonts w:eastAsia="나눔명조"/>
          <w:color w:val="FF0000"/>
          <w:sz w:val="20"/>
          <w:szCs w:val="22"/>
          <w:rPrChange w:author="Kang, Jiyoon" w:date="2022-03-03T01:04:00Z" w:id="1133">
            <w:rPr>
              <w:rFonts w:eastAsia="나눔명조"/>
              <w:sz w:val="20"/>
              <w:szCs w:val="22"/>
            </w:rPr>
          </w:rPrChange>
        </w:rPr>
        <w:t xml:space="preserve">, </w:t>
      </w:r>
      <w:r w:rsidRPr="006E7FF1">
        <w:rPr>
          <w:rFonts w:hint="eastAsia" w:eastAsia="나눔명조"/>
          <w:color w:val="FF0000"/>
          <w:sz w:val="20"/>
          <w:szCs w:val="22"/>
          <w:rPrChange w:author="Kang, Jiyoon" w:date="2022-03-03T01:04:00Z" w:id="1134">
            <w:rPr>
              <w:rFonts w:hint="eastAsia" w:eastAsia="나눔명조"/>
              <w:sz w:val="20"/>
              <w:szCs w:val="22"/>
            </w:rPr>
          </w:rPrChange>
        </w:rPr>
        <w:t>거래적</w:t>
      </w:r>
      <w:r w:rsidRPr="006E7FF1">
        <w:rPr>
          <w:rFonts w:eastAsia="나눔명조"/>
          <w:color w:val="FF0000"/>
          <w:sz w:val="20"/>
          <w:szCs w:val="22"/>
          <w:rPrChange w:author="Kang, Jiyoon" w:date="2022-03-03T01:04:00Z" w:id="1135">
            <w:rPr>
              <w:rFonts w:eastAsia="나눔명조"/>
              <w:sz w:val="20"/>
              <w:szCs w:val="22"/>
            </w:rPr>
          </w:rPrChange>
        </w:rPr>
        <w:t xml:space="preserve"> </w:t>
      </w:r>
      <w:r w:rsidRPr="006E7FF1">
        <w:rPr>
          <w:rFonts w:hint="eastAsia" w:eastAsia="나눔명조"/>
          <w:color w:val="FF0000"/>
          <w:sz w:val="20"/>
          <w:szCs w:val="22"/>
          <w:rPrChange w:author="Kang, Jiyoon" w:date="2022-03-03T01:04:00Z" w:id="1136">
            <w:rPr>
              <w:rFonts w:hint="eastAsia" w:eastAsia="나눔명조"/>
              <w:sz w:val="20"/>
              <w:szCs w:val="22"/>
            </w:rPr>
          </w:rPrChange>
        </w:rPr>
        <w:t>리더십은</w:t>
      </w:r>
      <w:r w:rsidRPr="006E7FF1">
        <w:rPr>
          <w:rFonts w:eastAsia="나눔명조"/>
          <w:color w:val="FF0000"/>
          <w:sz w:val="20"/>
          <w:szCs w:val="22"/>
          <w:rPrChange w:author="Kang, Jiyoon" w:date="2022-03-03T01:04:00Z" w:id="1137">
            <w:rPr>
              <w:rFonts w:eastAsia="나눔명조"/>
              <w:sz w:val="20"/>
              <w:szCs w:val="22"/>
            </w:rPr>
          </w:rPrChange>
        </w:rPr>
        <w:t xml:space="preserve"> </w:t>
      </w:r>
      <w:r w:rsidRPr="006E7FF1">
        <w:rPr>
          <w:rFonts w:hint="eastAsia" w:eastAsia="나눔명조"/>
          <w:color w:val="FF0000"/>
          <w:sz w:val="20"/>
          <w:szCs w:val="22"/>
          <w:rPrChange w:author="Kang, Jiyoon" w:date="2022-03-03T01:04:00Z" w:id="1138">
            <w:rPr>
              <w:rFonts w:hint="eastAsia" w:eastAsia="나눔명조"/>
              <w:sz w:val="20"/>
              <w:szCs w:val="22"/>
            </w:rPr>
          </w:rPrChange>
        </w:rPr>
        <w:t>이를</w:t>
      </w:r>
      <w:r w:rsidRPr="006E7FF1">
        <w:rPr>
          <w:rFonts w:eastAsia="나눔명조"/>
          <w:color w:val="FF0000"/>
          <w:sz w:val="20"/>
          <w:szCs w:val="22"/>
          <w:rPrChange w:author="Kang, Jiyoon" w:date="2022-03-03T01:04:00Z" w:id="1139">
            <w:rPr>
              <w:rFonts w:eastAsia="나눔명조"/>
              <w:sz w:val="20"/>
              <w:szCs w:val="22"/>
            </w:rPr>
          </w:rPrChange>
        </w:rPr>
        <w:t xml:space="preserve"> </w:t>
      </w:r>
      <w:r w:rsidRPr="006E7FF1">
        <w:rPr>
          <w:rFonts w:hint="eastAsia" w:eastAsia="나눔명조"/>
          <w:color w:val="FF0000"/>
          <w:sz w:val="20"/>
          <w:szCs w:val="22"/>
          <w:rPrChange w:author="Kang, Jiyoon" w:date="2022-03-03T01:04:00Z" w:id="1140">
            <w:rPr>
              <w:rFonts w:hint="eastAsia" w:eastAsia="나눔명조"/>
              <w:sz w:val="20"/>
              <w:szCs w:val="22"/>
            </w:rPr>
          </w:rPrChange>
        </w:rPr>
        <w:t>간접적으로</w:t>
      </w:r>
      <w:r w:rsidRPr="006E7FF1">
        <w:rPr>
          <w:rFonts w:eastAsia="나눔명조"/>
          <w:color w:val="FF0000"/>
          <w:sz w:val="20"/>
          <w:szCs w:val="22"/>
          <w:rPrChange w:author="Kang, Jiyoon" w:date="2022-03-03T01:04:00Z" w:id="1141">
            <w:rPr>
              <w:rFonts w:eastAsia="나눔명조"/>
              <w:sz w:val="20"/>
              <w:szCs w:val="22"/>
            </w:rPr>
          </w:rPrChange>
        </w:rPr>
        <w:t xml:space="preserve"> </w:t>
      </w:r>
      <w:r w:rsidRPr="006E7FF1">
        <w:rPr>
          <w:rFonts w:hint="eastAsia" w:eastAsia="나눔명조"/>
          <w:color w:val="FF0000"/>
          <w:sz w:val="20"/>
          <w:szCs w:val="22"/>
          <w:rPrChange w:author="Kang, Jiyoon" w:date="2022-03-03T01:04:00Z" w:id="1142">
            <w:rPr>
              <w:rFonts w:hint="eastAsia" w:eastAsia="나눔명조"/>
              <w:sz w:val="20"/>
              <w:szCs w:val="22"/>
            </w:rPr>
          </w:rPrChange>
        </w:rPr>
        <w:t>매개하는</w:t>
      </w:r>
      <w:r w:rsidRPr="006E7FF1">
        <w:rPr>
          <w:rFonts w:eastAsia="나눔명조"/>
          <w:color w:val="FF0000"/>
          <w:sz w:val="20"/>
          <w:szCs w:val="22"/>
          <w:rPrChange w:author="Kang, Jiyoon" w:date="2022-03-03T01:04:00Z" w:id="1143">
            <w:rPr>
              <w:rFonts w:eastAsia="나눔명조"/>
              <w:sz w:val="20"/>
              <w:szCs w:val="22"/>
            </w:rPr>
          </w:rPrChange>
        </w:rPr>
        <w:t xml:space="preserve"> </w:t>
      </w:r>
      <w:r w:rsidRPr="006E7FF1">
        <w:rPr>
          <w:rFonts w:hint="eastAsia" w:eastAsia="나눔명조"/>
          <w:color w:val="FF0000"/>
          <w:sz w:val="20"/>
          <w:szCs w:val="22"/>
          <w:rPrChange w:author="Kang, Jiyoon" w:date="2022-03-03T01:04:00Z" w:id="1144">
            <w:rPr>
              <w:rFonts w:hint="eastAsia" w:eastAsia="나눔명조"/>
              <w:sz w:val="20"/>
              <w:szCs w:val="22"/>
            </w:rPr>
          </w:rPrChange>
        </w:rPr>
        <w:t>상보적</w:t>
      </w:r>
      <w:r w:rsidRPr="006E7FF1">
        <w:rPr>
          <w:rFonts w:eastAsia="나눔명조"/>
          <w:color w:val="FF0000"/>
          <w:sz w:val="20"/>
          <w:szCs w:val="22"/>
          <w:rPrChange w:author="Kang, Jiyoon" w:date="2022-03-03T01:04:00Z" w:id="1145">
            <w:rPr>
              <w:rFonts w:eastAsia="나눔명조"/>
              <w:sz w:val="20"/>
              <w:szCs w:val="22"/>
            </w:rPr>
          </w:rPrChange>
        </w:rPr>
        <w:t xml:space="preserve"> </w:t>
      </w:r>
      <w:r w:rsidRPr="006E7FF1">
        <w:rPr>
          <w:rFonts w:hint="eastAsia" w:eastAsia="나눔명조"/>
          <w:color w:val="FF0000"/>
          <w:sz w:val="20"/>
          <w:szCs w:val="22"/>
          <w:rPrChange w:author="Kang, Jiyoon" w:date="2022-03-03T01:04:00Z" w:id="1146">
            <w:rPr>
              <w:rFonts w:hint="eastAsia" w:eastAsia="나눔명조"/>
              <w:sz w:val="20"/>
              <w:szCs w:val="22"/>
            </w:rPr>
          </w:rPrChange>
        </w:rPr>
        <w:t>기제의</w:t>
      </w:r>
      <w:r w:rsidRPr="006E7FF1">
        <w:rPr>
          <w:rFonts w:eastAsia="나눔명조"/>
          <w:color w:val="FF0000"/>
          <w:sz w:val="20"/>
          <w:szCs w:val="22"/>
          <w:rPrChange w:author="Kang, Jiyoon" w:date="2022-03-03T01:04:00Z" w:id="1147">
            <w:rPr>
              <w:rFonts w:eastAsia="나눔명조"/>
              <w:sz w:val="20"/>
              <w:szCs w:val="22"/>
            </w:rPr>
          </w:rPrChange>
        </w:rPr>
        <w:t xml:space="preserve"> </w:t>
      </w:r>
      <w:r w:rsidRPr="006E7FF1">
        <w:rPr>
          <w:rFonts w:hint="eastAsia" w:eastAsia="나눔명조"/>
          <w:color w:val="FF0000"/>
          <w:sz w:val="20"/>
          <w:szCs w:val="22"/>
          <w:rPrChange w:author="Kang, Jiyoon" w:date="2022-03-03T01:04:00Z" w:id="1148">
            <w:rPr>
              <w:rFonts w:hint="eastAsia" w:eastAsia="나눔명조"/>
              <w:sz w:val="20"/>
              <w:szCs w:val="22"/>
            </w:rPr>
          </w:rPrChange>
        </w:rPr>
        <w:t>가능성이</w:t>
      </w:r>
      <w:r w:rsidRPr="006E7FF1">
        <w:rPr>
          <w:rFonts w:eastAsia="나눔명조"/>
          <w:color w:val="FF0000"/>
          <w:sz w:val="20"/>
          <w:szCs w:val="22"/>
          <w:rPrChange w:author="Kang, Jiyoon" w:date="2022-03-03T01:04:00Z" w:id="1149">
            <w:rPr>
              <w:rFonts w:eastAsia="나눔명조"/>
              <w:sz w:val="20"/>
              <w:szCs w:val="22"/>
            </w:rPr>
          </w:rPrChange>
        </w:rPr>
        <w:t xml:space="preserve"> </w:t>
      </w:r>
      <w:r w:rsidRPr="006E7FF1">
        <w:rPr>
          <w:rFonts w:hint="eastAsia" w:eastAsia="나눔명조"/>
          <w:color w:val="FF0000"/>
          <w:sz w:val="20"/>
          <w:szCs w:val="22"/>
          <w:rPrChange w:author="Kang, Jiyoon" w:date="2022-03-03T01:04:00Z" w:id="1150">
            <w:rPr>
              <w:rFonts w:hint="eastAsia" w:eastAsia="나눔명조"/>
              <w:sz w:val="20"/>
              <w:szCs w:val="22"/>
            </w:rPr>
          </w:rPrChange>
        </w:rPr>
        <w:t>존재함을</w:t>
      </w:r>
      <w:r w:rsidRPr="006E7FF1">
        <w:rPr>
          <w:rFonts w:eastAsia="나눔명조"/>
          <w:color w:val="FF0000"/>
          <w:sz w:val="20"/>
          <w:szCs w:val="22"/>
          <w:rPrChange w:author="Kang, Jiyoon" w:date="2022-03-03T01:04:00Z" w:id="1151">
            <w:rPr>
              <w:rFonts w:eastAsia="나눔명조"/>
              <w:sz w:val="20"/>
              <w:szCs w:val="22"/>
            </w:rPr>
          </w:rPrChange>
        </w:rPr>
        <w:t xml:space="preserve"> </w:t>
      </w:r>
      <w:r w:rsidRPr="006E7FF1">
        <w:rPr>
          <w:rFonts w:hint="eastAsia" w:eastAsia="나눔명조"/>
          <w:color w:val="FF0000"/>
          <w:sz w:val="20"/>
          <w:szCs w:val="22"/>
          <w:rPrChange w:author="Kang, Jiyoon" w:date="2022-03-03T01:04:00Z" w:id="1152">
            <w:rPr>
              <w:rFonts w:hint="eastAsia" w:eastAsia="나눔명조"/>
              <w:sz w:val="20"/>
              <w:szCs w:val="22"/>
            </w:rPr>
          </w:rPrChange>
        </w:rPr>
        <w:t>확인할</w:t>
      </w:r>
      <w:r w:rsidRPr="006E7FF1">
        <w:rPr>
          <w:rFonts w:eastAsia="나눔명조"/>
          <w:color w:val="FF0000"/>
          <w:sz w:val="20"/>
          <w:szCs w:val="22"/>
          <w:rPrChange w:author="Kang, Jiyoon" w:date="2022-03-03T01:04:00Z" w:id="1153">
            <w:rPr>
              <w:rFonts w:eastAsia="나눔명조"/>
              <w:sz w:val="20"/>
              <w:szCs w:val="22"/>
            </w:rPr>
          </w:rPrChange>
        </w:rPr>
        <w:t xml:space="preserve"> </w:t>
      </w:r>
      <w:r w:rsidRPr="006E7FF1">
        <w:rPr>
          <w:rFonts w:hint="eastAsia" w:eastAsia="나눔명조"/>
          <w:color w:val="FF0000"/>
          <w:sz w:val="20"/>
          <w:szCs w:val="22"/>
          <w:rPrChange w:author="Kang, Jiyoon" w:date="2022-03-03T01:04:00Z" w:id="1154">
            <w:rPr>
              <w:rFonts w:hint="eastAsia" w:eastAsia="나눔명조"/>
              <w:sz w:val="20"/>
              <w:szCs w:val="22"/>
            </w:rPr>
          </w:rPrChange>
        </w:rPr>
        <w:t>수</w:t>
      </w:r>
      <w:r w:rsidRPr="006E7FF1">
        <w:rPr>
          <w:rFonts w:eastAsia="나눔명조"/>
          <w:color w:val="FF0000"/>
          <w:sz w:val="20"/>
          <w:szCs w:val="22"/>
          <w:rPrChange w:author="Kang, Jiyoon" w:date="2022-03-03T01:04:00Z" w:id="1155">
            <w:rPr>
              <w:rFonts w:eastAsia="나눔명조"/>
              <w:sz w:val="20"/>
              <w:szCs w:val="22"/>
            </w:rPr>
          </w:rPrChange>
        </w:rPr>
        <w:t xml:space="preserve"> </w:t>
      </w:r>
      <w:r w:rsidRPr="006E7FF1">
        <w:rPr>
          <w:rFonts w:hint="eastAsia" w:eastAsia="나눔명조"/>
          <w:color w:val="FF0000"/>
          <w:sz w:val="20"/>
          <w:szCs w:val="22"/>
          <w:rPrChange w:author="Kang, Jiyoon" w:date="2022-03-03T01:04:00Z" w:id="1156">
            <w:rPr>
              <w:rFonts w:hint="eastAsia" w:eastAsia="나눔명조"/>
              <w:sz w:val="20"/>
              <w:szCs w:val="22"/>
            </w:rPr>
          </w:rPrChange>
        </w:rPr>
        <w:t>있다</w:t>
      </w:r>
      <w:r w:rsidRPr="006E7FF1">
        <w:rPr>
          <w:rFonts w:eastAsia="나눔명조"/>
          <w:color w:val="FF0000"/>
          <w:sz w:val="20"/>
          <w:szCs w:val="22"/>
          <w:rPrChange w:author="Kang, Jiyoon" w:date="2022-03-03T01:04:00Z" w:id="1157">
            <w:rPr>
              <w:rFonts w:eastAsia="나눔명조"/>
              <w:sz w:val="20"/>
              <w:szCs w:val="22"/>
            </w:rPr>
          </w:rPrChange>
        </w:rPr>
        <w:t xml:space="preserve">. </w:t>
      </w:r>
      <w:r w:rsidRPr="006E7FF1">
        <w:rPr>
          <w:rFonts w:hint="eastAsia" w:eastAsia="나눔명조"/>
          <w:color w:val="FF0000"/>
          <w:sz w:val="20"/>
          <w:szCs w:val="22"/>
          <w:rPrChange w:author="Kang, Jiyoon" w:date="2022-03-03T01:04:00Z" w:id="1158">
            <w:rPr>
              <w:rFonts w:hint="eastAsia" w:eastAsia="나눔명조"/>
              <w:sz w:val="20"/>
              <w:szCs w:val="22"/>
            </w:rPr>
          </w:rPrChange>
        </w:rPr>
        <w:t>따라서</w:t>
      </w:r>
      <w:r w:rsidRPr="006E7FF1">
        <w:rPr>
          <w:rFonts w:eastAsia="나눔명조"/>
          <w:color w:val="FF0000"/>
          <w:sz w:val="20"/>
          <w:szCs w:val="22"/>
          <w:rPrChange w:author="Kang, Jiyoon" w:date="2022-03-03T01:04:00Z" w:id="1159">
            <w:rPr>
              <w:rFonts w:eastAsia="나눔명조"/>
              <w:sz w:val="20"/>
              <w:szCs w:val="22"/>
            </w:rPr>
          </w:rPrChange>
        </w:rPr>
        <w:t xml:space="preserve"> </w:t>
      </w:r>
      <w:r w:rsidRPr="006E7FF1">
        <w:rPr>
          <w:rFonts w:hint="eastAsia" w:eastAsia="나눔명조"/>
          <w:color w:val="FF0000"/>
          <w:sz w:val="20"/>
          <w:szCs w:val="22"/>
          <w:rPrChange w:author="Kang, Jiyoon" w:date="2022-03-03T01:04:00Z" w:id="1160">
            <w:rPr>
              <w:rFonts w:hint="eastAsia" w:eastAsia="나눔명조"/>
              <w:sz w:val="20"/>
              <w:szCs w:val="22"/>
            </w:rPr>
          </w:rPrChange>
        </w:rPr>
        <w:t>세</w:t>
      </w:r>
      <w:r w:rsidRPr="006E7FF1">
        <w:rPr>
          <w:rFonts w:eastAsia="나눔명조"/>
          <w:color w:val="FF0000"/>
          <w:sz w:val="20"/>
          <w:szCs w:val="22"/>
          <w:rPrChange w:author="Kang, Jiyoon" w:date="2022-03-03T01:04:00Z" w:id="1161">
            <w:rPr>
              <w:rFonts w:eastAsia="나눔명조"/>
              <w:sz w:val="20"/>
              <w:szCs w:val="22"/>
            </w:rPr>
          </w:rPrChange>
        </w:rPr>
        <w:t xml:space="preserve"> </w:t>
      </w:r>
      <w:r w:rsidRPr="006E7FF1">
        <w:rPr>
          <w:rFonts w:hint="eastAsia" w:eastAsia="나눔명조"/>
          <w:color w:val="FF0000"/>
          <w:sz w:val="20"/>
          <w:szCs w:val="22"/>
          <w:rPrChange w:author="Kang, Jiyoon" w:date="2022-03-03T01:04:00Z" w:id="1162">
            <w:rPr>
              <w:rFonts w:hint="eastAsia" w:eastAsia="나눔명조"/>
              <w:sz w:val="20"/>
              <w:szCs w:val="22"/>
            </w:rPr>
          </w:rPrChange>
        </w:rPr>
        <w:t>번째</w:t>
      </w:r>
      <w:r w:rsidRPr="006E7FF1">
        <w:rPr>
          <w:rFonts w:eastAsia="나눔명조"/>
          <w:color w:val="FF0000"/>
          <w:sz w:val="20"/>
          <w:szCs w:val="22"/>
          <w:rPrChange w:author="Kang, Jiyoon" w:date="2022-03-03T01:04:00Z" w:id="1163">
            <w:rPr>
              <w:rFonts w:eastAsia="나눔명조"/>
              <w:sz w:val="20"/>
              <w:szCs w:val="22"/>
            </w:rPr>
          </w:rPrChange>
        </w:rPr>
        <w:t xml:space="preserve"> </w:t>
      </w:r>
      <w:r w:rsidRPr="006E7FF1">
        <w:rPr>
          <w:rFonts w:hint="eastAsia" w:eastAsia="나눔명조"/>
          <w:color w:val="FF0000"/>
          <w:sz w:val="20"/>
          <w:szCs w:val="22"/>
          <w:rPrChange w:author="Kang, Jiyoon" w:date="2022-03-03T01:04:00Z" w:id="1164">
            <w:rPr>
              <w:rFonts w:hint="eastAsia" w:eastAsia="나눔명조"/>
              <w:sz w:val="20"/>
              <w:szCs w:val="22"/>
            </w:rPr>
          </w:rPrChange>
        </w:rPr>
        <w:t>연구가설은</w:t>
      </w:r>
      <w:r w:rsidRPr="006E7FF1">
        <w:rPr>
          <w:rFonts w:eastAsia="나눔명조"/>
          <w:color w:val="FF0000"/>
          <w:sz w:val="20"/>
          <w:szCs w:val="22"/>
          <w:rPrChange w:author="Kang, Jiyoon" w:date="2022-03-03T01:04:00Z" w:id="1165">
            <w:rPr>
              <w:rFonts w:eastAsia="나눔명조"/>
              <w:sz w:val="20"/>
              <w:szCs w:val="22"/>
            </w:rPr>
          </w:rPrChange>
        </w:rPr>
        <w:t xml:space="preserve"> </w:t>
      </w:r>
      <w:r w:rsidRPr="006E7FF1">
        <w:rPr>
          <w:rFonts w:hint="eastAsia" w:eastAsia="나눔명조"/>
          <w:color w:val="FF0000"/>
          <w:sz w:val="20"/>
          <w:szCs w:val="22"/>
          <w:rPrChange w:author="Kang, Jiyoon" w:date="2022-03-03T01:04:00Z" w:id="1166">
            <w:rPr>
              <w:rFonts w:hint="eastAsia" w:eastAsia="나눔명조"/>
              <w:sz w:val="20"/>
              <w:szCs w:val="22"/>
            </w:rPr>
          </w:rPrChange>
        </w:rPr>
        <w:t>기각되었다</w:t>
      </w:r>
      <w:r w:rsidRPr="006E7FF1">
        <w:rPr>
          <w:rFonts w:eastAsia="나눔명조"/>
          <w:color w:val="FF0000"/>
          <w:sz w:val="20"/>
          <w:szCs w:val="22"/>
          <w:rPrChange w:author="Kang, Jiyoon" w:date="2022-03-03T01:04:00Z" w:id="1167">
            <w:rPr>
              <w:rFonts w:eastAsia="나눔명조"/>
              <w:sz w:val="20"/>
              <w:szCs w:val="22"/>
            </w:rPr>
          </w:rPrChange>
        </w:rPr>
        <w:t>.</w:t>
      </w:r>
      <w:commentRangeEnd w:id="727"/>
      <w:r w:rsidR="006E7FF1">
        <w:rPr>
          <w:rStyle w:val="aa"/>
        </w:rPr>
        <w:commentReference w:id="727"/>
      </w:r>
    </w:p>
    <w:p w:rsidRPr="00B61948" w:rsidR="008534AE" w:rsidP="00E001E7" w:rsidRDefault="00B217AE" w14:paraId="02F59E37" w14:textId="36C30C2F">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hint="eastAsia" w:eastAsia="나눔명조"/>
          <w:sz w:val="20"/>
          <w:szCs w:val="22"/>
        </w:rPr>
        <w:t>모델</w:t>
      </w:r>
      <w:r w:rsidRPr="00B61948">
        <w:rPr>
          <w:rFonts w:hint="eastAsia" w:eastAsia="나눔명조"/>
          <w:sz w:val="20"/>
          <w:szCs w:val="22"/>
        </w:rPr>
        <w:t xml:space="preserve"> </w:t>
      </w:r>
      <w:r w:rsidRPr="00B61948" w:rsidR="00F26937">
        <w:rPr>
          <w:rFonts w:eastAsia="나눔명조"/>
          <w:sz w:val="20"/>
          <w:szCs w:val="22"/>
        </w:rPr>
        <w:t>7</w:t>
      </w:r>
      <w:r w:rsidRPr="00B61948">
        <w:rPr>
          <w:rFonts w:eastAsia="나눔명조"/>
          <w:sz w:val="20"/>
          <w:szCs w:val="22"/>
        </w:rPr>
        <w:t>&gt;</w:t>
      </w:r>
      <w:r w:rsidRPr="00B61948">
        <w:rPr>
          <w:rFonts w:hint="eastAsia" w:eastAsia="나눔명조"/>
          <w:sz w:val="20"/>
          <w:szCs w:val="22"/>
        </w:rPr>
        <w:t>와</w:t>
      </w:r>
      <w:r w:rsidRPr="00B61948">
        <w:rPr>
          <w:rFonts w:hint="eastAsia" w:eastAsia="나눔명조"/>
          <w:sz w:val="20"/>
          <w:szCs w:val="22"/>
        </w:rPr>
        <w:t xml:space="preserve"> </w:t>
      </w:r>
      <w:r w:rsidRPr="00B61948">
        <w:rPr>
          <w:rFonts w:eastAsia="나눔명조"/>
          <w:sz w:val="20"/>
          <w:szCs w:val="22"/>
        </w:rPr>
        <w:t>&lt;</w:t>
      </w:r>
      <w:r w:rsidRPr="00B61948">
        <w:rPr>
          <w:rFonts w:hint="eastAsia" w:eastAsia="나눔명조"/>
          <w:sz w:val="20"/>
          <w:szCs w:val="22"/>
        </w:rPr>
        <w:t>모델</w:t>
      </w:r>
      <w:r w:rsidRPr="00B61948">
        <w:rPr>
          <w:rFonts w:hint="eastAsia" w:eastAsia="나눔명조"/>
          <w:sz w:val="20"/>
          <w:szCs w:val="22"/>
        </w:rPr>
        <w:t xml:space="preserve"> </w:t>
      </w:r>
      <w:r w:rsidRPr="00B61948" w:rsidR="00F26937">
        <w:rPr>
          <w:rFonts w:eastAsia="나눔명조"/>
          <w:sz w:val="20"/>
          <w:szCs w:val="22"/>
        </w:rPr>
        <w:t>8</w:t>
      </w:r>
      <w:r w:rsidRPr="00B61948">
        <w:rPr>
          <w:rFonts w:eastAsia="나눔명조"/>
          <w:sz w:val="20"/>
          <w:szCs w:val="22"/>
        </w:rPr>
        <w:t>&gt;</w:t>
      </w:r>
      <w:r w:rsidRPr="00B61948" w:rsidR="00F26937">
        <w:rPr>
          <w:rFonts w:hint="eastAsia" w:eastAsia="나눔명조"/>
          <w:sz w:val="20"/>
          <w:szCs w:val="22"/>
        </w:rPr>
        <w:t>에서</w:t>
      </w:r>
      <w:r w:rsidRPr="00B61948" w:rsidR="00F26937">
        <w:rPr>
          <w:rFonts w:hint="eastAsia" w:eastAsia="나눔명조"/>
          <w:sz w:val="20"/>
          <w:szCs w:val="22"/>
        </w:rPr>
        <w:t xml:space="preserve"> </w:t>
      </w:r>
      <w:r w:rsidRPr="00B61948" w:rsidR="00F26937">
        <w:rPr>
          <w:rFonts w:hint="eastAsia" w:eastAsia="나눔명조"/>
          <w:sz w:val="20"/>
          <w:szCs w:val="22"/>
        </w:rPr>
        <w:t>서로</w:t>
      </w:r>
      <w:r w:rsidRPr="00B61948" w:rsidR="00F26937">
        <w:rPr>
          <w:rFonts w:hint="eastAsia" w:eastAsia="나눔명조"/>
          <w:sz w:val="20"/>
          <w:szCs w:val="22"/>
        </w:rPr>
        <w:t xml:space="preserve"> </w:t>
      </w:r>
      <w:r w:rsidRPr="00B61948" w:rsidR="00F26937">
        <w:rPr>
          <w:rFonts w:hint="eastAsia" w:eastAsia="나눔명조"/>
          <w:sz w:val="20"/>
          <w:szCs w:val="22"/>
        </w:rPr>
        <w:t>다른</w:t>
      </w:r>
      <w:r w:rsidRPr="00B61948" w:rsidR="00F26937">
        <w:rPr>
          <w:rFonts w:hint="eastAsia" w:eastAsia="나눔명조"/>
          <w:sz w:val="20"/>
          <w:szCs w:val="22"/>
        </w:rPr>
        <w:t xml:space="preserve"> </w:t>
      </w:r>
      <w:r w:rsidRPr="00B61948" w:rsidR="00F26937">
        <w:rPr>
          <w:rFonts w:hint="eastAsia" w:eastAsia="나눔명조"/>
          <w:sz w:val="20"/>
          <w:szCs w:val="22"/>
        </w:rPr>
        <w:t>리더십</w:t>
      </w:r>
      <w:r w:rsidRPr="00B61948" w:rsidR="00F26937">
        <w:rPr>
          <w:rFonts w:hint="eastAsia" w:eastAsia="나눔명조"/>
          <w:sz w:val="20"/>
          <w:szCs w:val="22"/>
        </w:rPr>
        <w:t xml:space="preserve"> </w:t>
      </w:r>
      <w:r w:rsidRPr="00B61948" w:rsidR="00F26937">
        <w:rPr>
          <w:rFonts w:hint="eastAsia" w:eastAsia="나눔명조"/>
          <w:sz w:val="20"/>
          <w:szCs w:val="22"/>
        </w:rPr>
        <w:t>유형을</w:t>
      </w:r>
      <w:r w:rsidRPr="00B61948" w:rsidR="00F26937">
        <w:rPr>
          <w:rFonts w:hint="eastAsia" w:eastAsia="나눔명조"/>
          <w:sz w:val="20"/>
          <w:szCs w:val="22"/>
        </w:rPr>
        <w:t xml:space="preserve"> </w:t>
      </w:r>
      <w:r w:rsidRPr="00B61948" w:rsidR="00F26937">
        <w:rPr>
          <w:rFonts w:hint="eastAsia" w:eastAsia="나눔명조"/>
          <w:sz w:val="20"/>
          <w:szCs w:val="22"/>
        </w:rPr>
        <w:t>나타내는</w:t>
      </w:r>
      <w:r w:rsidRPr="00B61948" w:rsidR="00F26937">
        <w:rPr>
          <w:rFonts w:hint="eastAsia" w:eastAsia="나눔명조"/>
          <w:sz w:val="20"/>
          <w:szCs w:val="22"/>
        </w:rPr>
        <w:t xml:space="preserve"> </w:t>
      </w:r>
      <w:r w:rsidRPr="00B61948" w:rsidR="00F26937">
        <w:rPr>
          <w:rFonts w:hint="eastAsia" w:eastAsia="나눔명조"/>
          <w:sz w:val="20"/>
          <w:szCs w:val="22"/>
        </w:rPr>
        <w:t>변수와</w:t>
      </w:r>
      <w:r w:rsidRPr="00B61948" w:rsidR="00F26937">
        <w:rPr>
          <w:rFonts w:hint="eastAsia" w:eastAsia="나눔명조"/>
          <w:sz w:val="20"/>
          <w:szCs w:val="22"/>
        </w:rPr>
        <w:t xml:space="preserve"> </w:t>
      </w:r>
      <w:r w:rsidRPr="00B61948" w:rsidR="00F26937">
        <w:rPr>
          <w:rFonts w:hint="eastAsia" w:eastAsia="나눔명조"/>
          <w:sz w:val="20"/>
          <w:szCs w:val="22"/>
        </w:rPr>
        <w:t>협업</w:t>
      </w:r>
      <w:r w:rsidRPr="00B61948" w:rsidR="00F26937">
        <w:rPr>
          <w:rFonts w:hint="eastAsia" w:eastAsia="나눔명조"/>
          <w:sz w:val="20"/>
          <w:szCs w:val="22"/>
        </w:rPr>
        <w:t xml:space="preserve"> </w:t>
      </w:r>
      <w:r w:rsidRPr="00B61948" w:rsidR="00F26937">
        <w:rPr>
          <w:rFonts w:hint="eastAsia" w:eastAsia="나눔명조"/>
          <w:sz w:val="20"/>
          <w:szCs w:val="22"/>
        </w:rPr>
        <w:t>및</w:t>
      </w:r>
      <w:r w:rsidRPr="00B61948" w:rsidR="00F26937">
        <w:rPr>
          <w:rFonts w:hint="eastAsia" w:eastAsia="나눔명조"/>
          <w:sz w:val="20"/>
          <w:szCs w:val="22"/>
        </w:rPr>
        <w:t xml:space="preserve"> </w:t>
      </w:r>
      <w:r w:rsidRPr="00B61948" w:rsidR="00F26937">
        <w:rPr>
          <w:rFonts w:hint="eastAsia" w:eastAsia="나눔명조"/>
          <w:sz w:val="20"/>
          <w:szCs w:val="22"/>
        </w:rPr>
        <w:t>의사소통</w:t>
      </w:r>
      <w:r w:rsidRPr="00B61948" w:rsidR="00F26937">
        <w:rPr>
          <w:rFonts w:hint="eastAsia" w:eastAsia="나눔명조"/>
          <w:sz w:val="20"/>
          <w:szCs w:val="22"/>
        </w:rPr>
        <w:t xml:space="preserve"> </w:t>
      </w:r>
      <w:r w:rsidRPr="00B61948" w:rsidR="00F26937">
        <w:rPr>
          <w:rFonts w:hint="eastAsia" w:eastAsia="나눔명조"/>
          <w:sz w:val="20"/>
          <w:szCs w:val="22"/>
        </w:rPr>
        <w:t>변수</w:t>
      </w:r>
      <w:r w:rsidRPr="00B61948" w:rsidR="00F26937">
        <w:rPr>
          <w:rFonts w:hint="eastAsia" w:eastAsia="나눔명조"/>
          <w:sz w:val="20"/>
          <w:szCs w:val="22"/>
        </w:rPr>
        <w:t xml:space="preserve"> </w:t>
      </w:r>
      <w:r w:rsidRPr="00B61948" w:rsidR="00F26937">
        <w:rPr>
          <w:rFonts w:hint="eastAsia" w:eastAsia="나눔명조"/>
          <w:sz w:val="20"/>
          <w:szCs w:val="22"/>
        </w:rPr>
        <w:t>간의</w:t>
      </w:r>
      <w:r w:rsidRPr="00B61948" w:rsidR="00F26937">
        <w:rPr>
          <w:rFonts w:hint="eastAsia" w:eastAsia="나눔명조"/>
          <w:sz w:val="20"/>
          <w:szCs w:val="22"/>
        </w:rPr>
        <w:t xml:space="preserve"> </w:t>
      </w:r>
      <w:r w:rsidRPr="00B61948" w:rsidR="00F26937">
        <w:rPr>
          <w:rFonts w:hint="eastAsia" w:eastAsia="나눔명조"/>
          <w:sz w:val="20"/>
          <w:szCs w:val="22"/>
        </w:rPr>
        <w:t>상호작용은</w:t>
      </w:r>
      <w:r w:rsidRPr="00B61948" w:rsidR="00F26937">
        <w:rPr>
          <w:rFonts w:hint="eastAsia" w:eastAsia="나눔명조"/>
          <w:sz w:val="20"/>
          <w:szCs w:val="22"/>
        </w:rPr>
        <w:t xml:space="preserve"> </w:t>
      </w:r>
      <w:r w:rsidRPr="00B61948" w:rsidR="00F26937">
        <w:rPr>
          <w:rFonts w:hint="eastAsia" w:eastAsia="나눔명조"/>
          <w:sz w:val="20"/>
          <w:szCs w:val="22"/>
        </w:rPr>
        <w:t>모두</w:t>
      </w:r>
      <w:r w:rsidRPr="00B61948" w:rsidR="00F26937">
        <w:rPr>
          <w:rFonts w:hint="eastAsia" w:eastAsia="나눔명조"/>
          <w:sz w:val="20"/>
          <w:szCs w:val="22"/>
        </w:rPr>
        <w:t xml:space="preserve"> </w:t>
      </w:r>
      <w:r w:rsidRPr="00B61948" w:rsidR="00F26937">
        <w:rPr>
          <w:rFonts w:hint="eastAsia" w:eastAsia="나눔명조"/>
          <w:sz w:val="20"/>
          <w:szCs w:val="22"/>
        </w:rPr>
        <w:t>통계적으로</w:t>
      </w:r>
      <w:r w:rsidRPr="00B61948" w:rsidR="00F26937">
        <w:rPr>
          <w:rFonts w:hint="eastAsia" w:eastAsia="나눔명조"/>
          <w:sz w:val="20"/>
          <w:szCs w:val="22"/>
        </w:rPr>
        <w:t xml:space="preserve"> </w:t>
      </w:r>
      <w:r w:rsidRPr="00B61948" w:rsidR="00F26937">
        <w:rPr>
          <w:rFonts w:hint="eastAsia" w:eastAsia="나눔명조"/>
          <w:sz w:val="20"/>
          <w:szCs w:val="22"/>
        </w:rPr>
        <w:t>유의미하게</w:t>
      </w:r>
      <w:r w:rsidRPr="00B61948" w:rsidR="00F26937">
        <w:rPr>
          <w:rFonts w:hint="eastAsia" w:eastAsia="나눔명조"/>
          <w:sz w:val="20"/>
          <w:szCs w:val="22"/>
        </w:rPr>
        <w:t xml:space="preserve"> </w:t>
      </w:r>
      <w:r w:rsidRPr="00B61948" w:rsidR="00F26937">
        <w:rPr>
          <w:rFonts w:hint="eastAsia" w:eastAsia="나눔명조"/>
          <w:sz w:val="20"/>
          <w:szCs w:val="22"/>
        </w:rPr>
        <w:t>나타났다</w:t>
      </w:r>
      <w:r w:rsidRPr="00B61948" w:rsidR="00F26937">
        <w:rPr>
          <w:rFonts w:hint="eastAsia" w:eastAsia="나눔명조"/>
          <w:sz w:val="20"/>
          <w:szCs w:val="22"/>
        </w:rPr>
        <w:t>.</w:t>
      </w:r>
      <w:r w:rsidRPr="00B61948" w:rsidR="00F26937">
        <w:rPr>
          <w:rFonts w:eastAsia="나눔명조"/>
          <w:sz w:val="20"/>
          <w:szCs w:val="22"/>
        </w:rPr>
        <w:t xml:space="preserve"> </w:t>
      </w:r>
      <w:r w:rsidRPr="00B61948" w:rsidR="008534AE">
        <w:rPr>
          <w:rFonts w:hint="eastAsia" w:eastAsia="나눔명조"/>
          <w:sz w:val="20"/>
          <w:szCs w:val="22"/>
        </w:rPr>
        <w:t>즉</w:t>
      </w:r>
      <w:r w:rsidRPr="00B61948" w:rsidR="008534AE">
        <w:rPr>
          <w:rFonts w:hint="eastAsia" w:eastAsia="나눔명조"/>
          <w:sz w:val="20"/>
          <w:szCs w:val="22"/>
        </w:rPr>
        <w:t>,</w:t>
      </w:r>
      <w:r w:rsidRPr="00B61948" w:rsidR="008534AE">
        <w:rPr>
          <w:rFonts w:eastAsia="나눔명조"/>
          <w:sz w:val="20"/>
          <w:szCs w:val="22"/>
        </w:rPr>
        <w:t xml:space="preserve"> </w:t>
      </w:r>
      <w:r w:rsidRPr="00B61948" w:rsidR="008534AE">
        <w:rPr>
          <w:rFonts w:hint="eastAsia" w:eastAsia="나눔명조"/>
          <w:sz w:val="20"/>
          <w:szCs w:val="22"/>
        </w:rPr>
        <w:t>두</w:t>
      </w:r>
      <w:r w:rsidRPr="00B61948" w:rsidR="008534AE">
        <w:rPr>
          <w:rFonts w:hint="eastAsia" w:eastAsia="나눔명조"/>
          <w:sz w:val="20"/>
          <w:szCs w:val="22"/>
        </w:rPr>
        <w:t xml:space="preserve"> </w:t>
      </w:r>
      <w:r w:rsidRPr="00B61948" w:rsidR="008534AE">
        <w:rPr>
          <w:rFonts w:hint="eastAsia" w:eastAsia="나눔명조"/>
          <w:sz w:val="20"/>
          <w:szCs w:val="22"/>
        </w:rPr>
        <w:t>리더십</w:t>
      </w:r>
      <w:r w:rsidRPr="00B61948" w:rsidR="008534AE">
        <w:rPr>
          <w:rFonts w:hint="eastAsia" w:eastAsia="나눔명조"/>
          <w:sz w:val="20"/>
          <w:szCs w:val="22"/>
        </w:rPr>
        <w:t xml:space="preserve"> </w:t>
      </w:r>
      <w:r w:rsidRPr="00B61948" w:rsidR="008534AE">
        <w:rPr>
          <w:rFonts w:hint="eastAsia" w:eastAsia="나눔명조"/>
          <w:sz w:val="20"/>
          <w:szCs w:val="22"/>
        </w:rPr>
        <w:t>유형은</w:t>
      </w:r>
      <w:r w:rsidRPr="00B61948" w:rsidR="008534AE">
        <w:rPr>
          <w:rFonts w:hint="eastAsia" w:eastAsia="나눔명조"/>
          <w:sz w:val="20"/>
          <w:szCs w:val="22"/>
        </w:rPr>
        <w:t xml:space="preserve"> </w:t>
      </w:r>
      <w:r w:rsidRPr="00B61948" w:rsidR="008534AE">
        <w:rPr>
          <w:rFonts w:hint="eastAsia" w:eastAsia="나눔명조"/>
          <w:sz w:val="20"/>
          <w:szCs w:val="22"/>
        </w:rPr>
        <w:t>모두</w:t>
      </w:r>
      <w:r w:rsidRPr="00B61948" w:rsidR="008534AE">
        <w:rPr>
          <w:rFonts w:hint="eastAsia" w:eastAsia="나눔명조"/>
          <w:sz w:val="20"/>
          <w:szCs w:val="22"/>
        </w:rPr>
        <w:t xml:space="preserve"> </w:t>
      </w:r>
      <w:r w:rsidRPr="00B61948" w:rsidR="008534AE">
        <w:rPr>
          <w:rFonts w:hint="eastAsia" w:eastAsia="나눔명조"/>
          <w:sz w:val="20"/>
          <w:szCs w:val="22"/>
        </w:rPr>
        <w:t>각각</w:t>
      </w:r>
      <w:r w:rsidRPr="00B61948" w:rsidR="008534AE">
        <w:rPr>
          <w:rFonts w:hint="eastAsia" w:eastAsia="나눔명조"/>
          <w:sz w:val="20"/>
          <w:szCs w:val="22"/>
        </w:rPr>
        <w:t xml:space="preserve"> </w:t>
      </w:r>
      <w:r w:rsidRPr="00B61948" w:rsidR="008534AE">
        <w:rPr>
          <w:rFonts w:hint="eastAsia" w:eastAsia="나눔명조"/>
          <w:sz w:val="20"/>
          <w:szCs w:val="22"/>
        </w:rPr>
        <w:t>협력</w:t>
      </w:r>
      <w:r w:rsidRPr="00B61948" w:rsidR="008534AE">
        <w:rPr>
          <w:rFonts w:hint="eastAsia" w:eastAsia="나눔명조"/>
          <w:sz w:val="20"/>
          <w:szCs w:val="22"/>
        </w:rPr>
        <w:t xml:space="preserve"> </w:t>
      </w:r>
      <w:r w:rsidRPr="00B61948" w:rsidR="008534AE">
        <w:rPr>
          <w:rFonts w:hint="eastAsia" w:eastAsia="나눔명조"/>
          <w:sz w:val="20"/>
          <w:szCs w:val="22"/>
        </w:rPr>
        <w:t>및</w:t>
      </w:r>
      <w:r w:rsidRPr="00B61948" w:rsidR="008534AE">
        <w:rPr>
          <w:rFonts w:hint="eastAsia" w:eastAsia="나눔명조"/>
          <w:sz w:val="20"/>
          <w:szCs w:val="22"/>
        </w:rPr>
        <w:t xml:space="preserve"> </w:t>
      </w:r>
      <w:r w:rsidRPr="00B61948" w:rsidR="008534AE">
        <w:rPr>
          <w:rFonts w:hint="eastAsia" w:eastAsia="나눔명조"/>
          <w:sz w:val="20"/>
          <w:szCs w:val="22"/>
        </w:rPr>
        <w:t>의사소통이</w:t>
      </w:r>
      <w:r w:rsidRPr="00B61948" w:rsidR="008534AE">
        <w:rPr>
          <w:rFonts w:hint="eastAsia" w:eastAsia="나눔명조"/>
          <w:sz w:val="20"/>
          <w:szCs w:val="22"/>
        </w:rPr>
        <w:t xml:space="preserve"> </w:t>
      </w:r>
      <w:r w:rsidRPr="00B61948" w:rsidR="008534AE">
        <w:rPr>
          <w:rFonts w:eastAsia="나눔명조"/>
          <w:sz w:val="20"/>
          <w:szCs w:val="22"/>
        </w:rPr>
        <w:t>0</w:t>
      </w:r>
      <w:r w:rsidRPr="00B61948" w:rsidR="008534AE">
        <w:rPr>
          <w:rFonts w:hint="eastAsia" w:eastAsia="나눔명조"/>
          <w:sz w:val="20"/>
          <w:szCs w:val="22"/>
        </w:rPr>
        <w:t>일지라도</w:t>
      </w:r>
      <w:r w:rsidRPr="00B61948" w:rsidR="008534AE">
        <w:rPr>
          <w:rFonts w:eastAsia="나눔명조"/>
          <w:sz w:val="20"/>
          <w:szCs w:val="22"/>
        </w:rPr>
        <w:t xml:space="preserve">, </w:t>
      </w:r>
      <w:r w:rsidRPr="00B61948" w:rsidR="008534AE">
        <w:rPr>
          <w:rFonts w:hint="eastAsia" w:eastAsia="나눔명조"/>
          <w:sz w:val="20"/>
          <w:szCs w:val="22"/>
        </w:rPr>
        <w:t>공공봉사동기에</w:t>
      </w:r>
      <w:r w:rsidRPr="00B61948" w:rsidR="008534AE">
        <w:rPr>
          <w:rFonts w:hint="eastAsia" w:eastAsia="나눔명조"/>
          <w:sz w:val="20"/>
          <w:szCs w:val="22"/>
        </w:rPr>
        <w:t xml:space="preserve"> </w:t>
      </w:r>
      <w:r w:rsidRPr="00B61948" w:rsidR="008534AE">
        <w:rPr>
          <w:rFonts w:hint="eastAsia" w:eastAsia="나눔명조"/>
          <w:sz w:val="20"/>
          <w:szCs w:val="22"/>
        </w:rPr>
        <w:t>대해</w:t>
      </w:r>
      <w:r w:rsidRPr="00B61948" w:rsidR="008534AE">
        <w:rPr>
          <w:rFonts w:hint="eastAsia" w:eastAsia="나눔명조"/>
          <w:sz w:val="20"/>
          <w:szCs w:val="22"/>
        </w:rPr>
        <w:t xml:space="preserve"> </w:t>
      </w:r>
      <w:r w:rsidRPr="00B61948" w:rsidR="008534AE">
        <w:rPr>
          <w:rFonts w:hint="eastAsia" w:eastAsia="나눔명조"/>
          <w:sz w:val="20"/>
          <w:szCs w:val="22"/>
        </w:rPr>
        <w:t>통계적으로</w:t>
      </w:r>
      <w:r w:rsidRPr="00B61948" w:rsidR="008534AE">
        <w:rPr>
          <w:rFonts w:hint="eastAsia" w:eastAsia="나눔명조"/>
          <w:sz w:val="20"/>
          <w:szCs w:val="22"/>
        </w:rPr>
        <w:t xml:space="preserve"> </w:t>
      </w:r>
      <w:r w:rsidRPr="00B61948" w:rsidR="008534AE">
        <w:rPr>
          <w:rFonts w:hint="eastAsia" w:eastAsia="나눔명조"/>
          <w:sz w:val="20"/>
          <w:szCs w:val="22"/>
        </w:rPr>
        <w:t>유의미한</w:t>
      </w:r>
      <w:r w:rsidRPr="00B61948" w:rsidR="008534AE">
        <w:rPr>
          <w:rFonts w:hint="eastAsia" w:eastAsia="나눔명조"/>
          <w:sz w:val="20"/>
          <w:szCs w:val="22"/>
        </w:rPr>
        <w:t xml:space="preserve"> </w:t>
      </w:r>
      <w:r w:rsidRPr="00B61948" w:rsidR="008534AE">
        <w:rPr>
          <w:rFonts w:hint="eastAsia" w:eastAsia="나눔명조"/>
          <w:sz w:val="20"/>
          <w:szCs w:val="22"/>
        </w:rPr>
        <w:t>긍정적인</w:t>
      </w:r>
      <w:r w:rsidRPr="00B61948" w:rsidR="008534AE">
        <w:rPr>
          <w:rFonts w:hint="eastAsia" w:eastAsia="나눔명조"/>
          <w:sz w:val="20"/>
          <w:szCs w:val="22"/>
        </w:rPr>
        <w:t xml:space="preserve"> </w:t>
      </w:r>
      <w:r w:rsidRPr="00B61948" w:rsidR="008534AE">
        <w:rPr>
          <w:rFonts w:hint="eastAsia" w:eastAsia="나눔명조"/>
          <w:sz w:val="20"/>
          <w:szCs w:val="22"/>
        </w:rPr>
        <w:t>효과를</w:t>
      </w:r>
      <w:r w:rsidRPr="00B61948" w:rsidR="008534AE">
        <w:rPr>
          <w:rFonts w:hint="eastAsia" w:eastAsia="나눔명조"/>
          <w:sz w:val="20"/>
          <w:szCs w:val="22"/>
        </w:rPr>
        <w:t xml:space="preserve"> </w:t>
      </w:r>
      <w:r w:rsidRPr="00B61948" w:rsidR="008534AE">
        <w:rPr>
          <w:rFonts w:hint="eastAsia" w:eastAsia="나눔명조"/>
          <w:sz w:val="20"/>
          <w:szCs w:val="22"/>
        </w:rPr>
        <w:t>가진다는</w:t>
      </w:r>
      <w:r w:rsidRPr="00B61948" w:rsidR="008534AE">
        <w:rPr>
          <w:rFonts w:hint="eastAsia" w:eastAsia="나눔명조"/>
          <w:sz w:val="20"/>
          <w:szCs w:val="22"/>
        </w:rPr>
        <w:t xml:space="preserve"> </w:t>
      </w:r>
      <w:r w:rsidRPr="00B61948" w:rsidR="008534AE">
        <w:rPr>
          <w:rFonts w:hint="eastAsia" w:eastAsia="나눔명조"/>
          <w:sz w:val="20"/>
          <w:szCs w:val="22"/>
        </w:rPr>
        <w:t>것을</w:t>
      </w:r>
      <w:r w:rsidRPr="00B61948" w:rsidR="008534AE">
        <w:rPr>
          <w:rFonts w:hint="eastAsia" w:eastAsia="나눔명조"/>
          <w:sz w:val="20"/>
          <w:szCs w:val="22"/>
        </w:rPr>
        <w:t xml:space="preserve"> </w:t>
      </w:r>
      <w:r w:rsidRPr="00B61948" w:rsidR="008534AE">
        <w:rPr>
          <w:rFonts w:hint="eastAsia" w:eastAsia="나눔명조"/>
          <w:sz w:val="20"/>
          <w:szCs w:val="22"/>
        </w:rPr>
        <w:t>보여준다</w:t>
      </w:r>
      <w:r w:rsidRPr="00B61948" w:rsidR="008534AE">
        <w:rPr>
          <w:rFonts w:eastAsia="나눔명조"/>
          <w:sz w:val="20"/>
          <w:szCs w:val="22"/>
        </w:rPr>
        <w:t xml:space="preserve">. </w:t>
      </w:r>
      <w:r w:rsidRPr="00B61948" w:rsidR="008534AE">
        <w:rPr>
          <w:rFonts w:hint="eastAsia" w:eastAsia="나눔명조"/>
          <w:sz w:val="20"/>
          <w:szCs w:val="22"/>
        </w:rPr>
        <w:t>즉</w:t>
      </w:r>
      <w:r w:rsidRPr="00B61948" w:rsidR="008534AE">
        <w:rPr>
          <w:rFonts w:hint="eastAsia" w:eastAsia="나눔명조"/>
          <w:sz w:val="20"/>
          <w:szCs w:val="22"/>
        </w:rPr>
        <w:t>,</w:t>
      </w:r>
      <w:r w:rsidRPr="00B61948" w:rsidR="008534AE">
        <w:rPr>
          <w:rFonts w:eastAsia="나눔명조"/>
          <w:sz w:val="20"/>
          <w:szCs w:val="22"/>
        </w:rPr>
        <w:t xml:space="preserve"> </w:t>
      </w:r>
      <w:r w:rsidRPr="00B61948" w:rsidR="008534AE">
        <w:rPr>
          <w:rFonts w:hint="eastAsia" w:eastAsia="나눔명조"/>
          <w:sz w:val="20"/>
          <w:szCs w:val="22"/>
        </w:rPr>
        <w:t>리더십이</w:t>
      </w:r>
      <w:r w:rsidRPr="00B61948" w:rsidR="008534AE">
        <w:rPr>
          <w:rFonts w:hint="eastAsia" w:eastAsia="나눔명조"/>
          <w:sz w:val="20"/>
          <w:szCs w:val="22"/>
        </w:rPr>
        <w:t xml:space="preserve"> </w:t>
      </w:r>
      <w:r w:rsidRPr="00B61948" w:rsidR="008534AE">
        <w:rPr>
          <w:rFonts w:hint="eastAsia" w:eastAsia="나눔명조"/>
          <w:sz w:val="20"/>
          <w:szCs w:val="22"/>
        </w:rPr>
        <w:t>공공봉사동기를</w:t>
      </w:r>
      <w:r w:rsidRPr="00B61948" w:rsidR="008534AE">
        <w:rPr>
          <w:rFonts w:hint="eastAsia" w:eastAsia="나눔명조"/>
          <w:sz w:val="20"/>
          <w:szCs w:val="22"/>
        </w:rPr>
        <w:t xml:space="preserve"> </w:t>
      </w:r>
      <w:r w:rsidRPr="00B61948" w:rsidR="008534AE">
        <w:rPr>
          <w:rFonts w:hint="eastAsia" w:eastAsia="나눔명조"/>
          <w:sz w:val="20"/>
          <w:szCs w:val="22"/>
        </w:rPr>
        <w:t>견인하는</w:t>
      </w:r>
      <w:r w:rsidRPr="00B61948" w:rsidR="008534AE">
        <w:rPr>
          <w:rFonts w:hint="eastAsia" w:eastAsia="나눔명조"/>
          <w:sz w:val="20"/>
          <w:szCs w:val="22"/>
        </w:rPr>
        <w:t xml:space="preserve"> </w:t>
      </w:r>
      <w:r w:rsidRPr="00B61948" w:rsidR="008534AE">
        <w:rPr>
          <w:rFonts w:hint="eastAsia" w:eastAsia="나눔명조"/>
          <w:sz w:val="20"/>
          <w:szCs w:val="22"/>
        </w:rPr>
        <w:t>주요한</w:t>
      </w:r>
      <w:r w:rsidRPr="00B61948" w:rsidR="008534AE">
        <w:rPr>
          <w:rFonts w:hint="eastAsia" w:eastAsia="나눔명조"/>
          <w:sz w:val="20"/>
          <w:szCs w:val="22"/>
        </w:rPr>
        <w:t xml:space="preserve"> </w:t>
      </w:r>
      <w:r w:rsidRPr="00B61948" w:rsidR="008534AE">
        <w:rPr>
          <w:rFonts w:hint="eastAsia" w:eastAsia="나눔명조"/>
          <w:sz w:val="20"/>
          <w:szCs w:val="22"/>
        </w:rPr>
        <w:t>결정요인일</w:t>
      </w:r>
      <w:r w:rsidRPr="00B61948" w:rsidR="008534AE">
        <w:rPr>
          <w:rFonts w:hint="eastAsia" w:eastAsia="나눔명조"/>
          <w:sz w:val="20"/>
          <w:szCs w:val="22"/>
        </w:rPr>
        <w:t xml:space="preserve"> </w:t>
      </w:r>
      <w:r w:rsidRPr="00B61948" w:rsidR="008534AE">
        <w:rPr>
          <w:rFonts w:hint="eastAsia" w:eastAsia="나눔명조"/>
          <w:sz w:val="20"/>
          <w:szCs w:val="22"/>
        </w:rPr>
        <w:t>수</w:t>
      </w:r>
      <w:r w:rsidRPr="00B61948" w:rsidR="008534AE">
        <w:rPr>
          <w:rFonts w:hint="eastAsia" w:eastAsia="나눔명조"/>
          <w:sz w:val="20"/>
          <w:szCs w:val="22"/>
        </w:rPr>
        <w:t xml:space="preserve"> </w:t>
      </w:r>
      <w:r w:rsidRPr="00B61948" w:rsidR="008534AE">
        <w:rPr>
          <w:rFonts w:hint="eastAsia" w:eastAsia="나눔명조"/>
          <w:sz w:val="20"/>
          <w:szCs w:val="22"/>
        </w:rPr>
        <w:t>있다는</w:t>
      </w:r>
      <w:r w:rsidRPr="00B61948" w:rsidR="008534AE">
        <w:rPr>
          <w:rFonts w:hint="eastAsia" w:eastAsia="나눔명조"/>
          <w:sz w:val="20"/>
          <w:szCs w:val="22"/>
        </w:rPr>
        <w:t xml:space="preserve"> </w:t>
      </w:r>
      <w:r w:rsidRPr="00B61948" w:rsidR="008534AE">
        <w:rPr>
          <w:rFonts w:hint="eastAsia" w:eastAsia="나눔명조"/>
          <w:sz w:val="20"/>
          <w:szCs w:val="22"/>
        </w:rPr>
        <w:t>선행연구들의</w:t>
      </w:r>
      <w:r w:rsidRPr="00B61948" w:rsidR="008534AE">
        <w:rPr>
          <w:rFonts w:hint="eastAsia" w:eastAsia="나눔명조"/>
          <w:sz w:val="20"/>
          <w:szCs w:val="22"/>
        </w:rPr>
        <w:t xml:space="preserve"> </w:t>
      </w:r>
      <w:r w:rsidRPr="00B61948" w:rsidR="008534AE">
        <w:rPr>
          <w:rFonts w:hint="eastAsia" w:eastAsia="나눔명조"/>
          <w:sz w:val="20"/>
          <w:szCs w:val="22"/>
        </w:rPr>
        <w:t>이론적</w:t>
      </w:r>
      <w:r w:rsidRPr="00B61948" w:rsidR="008534AE">
        <w:rPr>
          <w:rFonts w:hint="eastAsia" w:eastAsia="나눔명조"/>
          <w:sz w:val="20"/>
          <w:szCs w:val="22"/>
        </w:rPr>
        <w:t xml:space="preserve"> </w:t>
      </w:r>
      <w:r w:rsidRPr="00B61948" w:rsidR="008534AE">
        <w:rPr>
          <w:rFonts w:hint="eastAsia" w:eastAsia="나눔명조"/>
          <w:sz w:val="20"/>
          <w:szCs w:val="22"/>
        </w:rPr>
        <w:t>기대와</w:t>
      </w:r>
      <w:r w:rsidRPr="00B61948" w:rsidR="008534AE">
        <w:rPr>
          <w:rFonts w:hint="eastAsia" w:eastAsia="나눔명조"/>
          <w:sz w:val="20"/>
          <w:szCs w:val="22"/>
        </w:rPr>
        <w:t xml:space="preserve"> </w:t>
      </w:r>
      <w:r w:rsidRPr="00B61948" w:rsidR="008534AE">
        <w:rPr>
          <w:rFonts w:hint="eastAsia" w:eastAsia="나눔명조"/>
          <w:sz w:val="20"/>
          <w:szCs w:val="22"/>
        </w:rPr>
        <w:t>부합하는</w:t>
      </w:r>
      <w:r w:rsidRPr="00B61948" w:rsidR="008534AE">
        <w:rPr>
          <w:rFonts w:hint="eastAsia" w:eastAsia="나눔명조"/>
          <w:sz w:val="20"/>
          <w:szCs w:val="22"/>
        </w:rPr>
        <w:t xml:space="preserve"> </w:t>
      </w:r>
      <w:r w:rsidRPr="00B61948" w:rsidR="008534AE">
        <w:rPr>
          <w:rFonts w:hint="eastAsia" w:eastAsia="나눔명조"/>
          <w:sz w:val="20"/>
          <w:szCs w:val="22"/>
        </w:rPr>
        <w:t>결과를</w:t>
      </w:r>
      <w:r w:rsidRPr="00B61948" w:rsidR="008534AE">
        <w:rPr>
          <w:rFonts w:hint="eastAsia" w:eastAsia="나눔명조"/>
          <w:sz w:val="20"/>
          <w:szCs w:val="22"/>
        </w:rPr>
        <w:t xml:space="preserve"> </w:t>
      </w:r>
      <w:r w:rsidRPr="00B61948" w:rsidR="008534AE">
        <w:rPr>
          <w:rFonts w:hint="eastAsia" w:eastAsia="나눔명조"/>
          <w:sz w:val="20"/>
          <w:szCs w:val="22"/>
        </w:rPr>
        <w:t>확인하였다</w:t>
      </w:r>
      <w:r w:rsidRPr="00B61948" w:rsidR="008534AE">
        <w:rPr>
          <w:rFonts w:hint="eastAsia" w:eastAsia="나눔명조"/>
          <w:sz w:val="20"/>
          <w:szCs w:val="22"/>
        </w:rPr>
        <w:t>.</w:t>
      </w:r>
    </w:p>
    <w:p w:rsidRPr="00B61948" w:rsidR="008534AE" w:rsidP="008534AE" w:rsidRDefault="008534AE" w14:paraId="0C726171" w14:textId="77777777">
      <w:pPr>
        <w:wordWrap/>
        <w:spacing w:before="120" w:after="120" w:line="276" w:lineRule="auto"/>
        <w:rPr>
          <w:rFonts w:eastAsia="나눔명조"/>
          <w:sz w:val="20"/>
          <w:szCs w:val="22"/>
        </w:rPr>
      </w:pPr>
    </w:p>
    <w:p w:rsidRPr="003820D2" w:rsidR="008534AE" w:rsidP="008534AE" w:rsidRDefault="00266821" w14:paraId="1B10E633" w14:textId="7BAD4EDA">
      <w:pPr>
        <w:pStyle w:val="af"/>
        <w:keepNext/>
        <w:jc w:val="center"/>
        <w:rPr>
          <w:rFonts w:ascii="나눔명조" w:hAnsi="나눔명조" w:eastAsia="나눔명조"/>
          <w:i w:val="0"/>
          <w:iCs w:val="0"/>
          <w:color w:val="auto"/>
        </w:rPr>
      </w:pPr>
      <w:r>
        <w:rPr>
          <w:rFonts w:hint="eastAsia" w:ascii="나눔명조" w:hAnsi="나눔명조" w:eastAsia="나눔명조"/>
          <w:i w:val="0"/>
          <w:iCs w:val="0"/>
          <w:color w:val="auto"/>
        </w:rPr>
        <w:t>&lt;</w:t>
      </w:r>
      <w:r w:rsidRPr="003820D2" w:rsidR="008534AE">
        <w:rPr>
          <w:rFonts w:hint="eastAsia" w:ascii="나눔명조" w:hAnsi="나눔명조" w:eastAsia="나눔명조"/>
          <w:i w:val="0"/>
          <w:iCs w:val="0"/>
          <w:color w:val="auto"/>
        </w:rPr>
        <w:t xml:space="preserve">그림 </w:t>
      </w:r>
      <w:r w:rsidRPr="003820D2" w:rsidR="008534AE">
        <w:rPr>
          <w:rFonts w:ascii="나눔명조" w:hAnsi="나눔명조" w:eastAsia="나눔명조"/>
          <w:i w:val="0"/>
          <w:iCs w:val="0"/>
          <w:color w:val="auto"/>
        </w:rPr>
        <w:t>3</w:t>
      </w:r>
      <w:r>
        <w:rPr>
          <w:rFonts w:ascii="나눔명조" w:hAnsi="나눔명조" w:eastAsia="나눔명조"/>
          <w:i w:val="0"/>
          <w:iCs w:val="0"/>
          <w:color w:val="auto"/>
        </w:rPr>
        <w:t>&gt;</w:t>
      </w:r>
      <w:r w:rsidRPr="003820D2" w:rsidR="008534AE">
        <w:rPr>
          <w:rFonts w:ascii="나눔명조" w:hAnsi="나눔명조" w:eastAsia="나눔명조"/>
          <w:i w:val="0"/>
          <w:iCs w:val="0"/>
          <w:color w:val="auto"/>
        </w:rPr>
        <w:t xml:space="preserve"> </w:t>
      </w:r>
      <w:r w:rsidRPr="003820D2" w:rsidR="008534AE">
        <w:rPr>
          <w:rFonts w:hint="eastAsia" w:ascii="나눔명조" w:hAnsi="나눔명조" w:eastAsia="나눔명조"/>
          <w:i w:val="0"/>
          <w:iCs w:val="0"/>
          <w:color w:val="auto"/>
        </w:rPr>
        <w:t>협업/의사소통 수준에 따른 거래적 리더십의 공공봉사동기의 긍정적 응답에 대한 예측확률</w:t>
      </w:r>
    </w:p>
    <w:p w:rsidRPr="003820D2" w:rsidR="008534AE" w:rsidP="008534AE" w:rsidRDefault="008534AE" w14:paraId="725BE434" w14:textId="77777777">
      <w:pPr>
        <w:pStyle w:val="ae"/>
        <w:spacing w:before="60" w:after="60"/>
        <w:rPr>
          <w:rFonts w:ascii="Times New Roman" w:eastAsia="나눔명조"/>
          <w:color w:val="auto"/>
          <w:szCs w:val="22"/>
        </w:rPr>
      </w:pPr>
      <w:r w:rsidRPr="003820D2">
        <w:rPr>
          <w:rFonts w:eastAsia="나눔명조"/>
          <w:noProof/>
          <w:color w:val="auto"/>
          <w:szCs w:val="22"/>
        </w:rPr>
        <w:drawing>
          <wp:inline distT="0" distB="0" distL="0" distR="0" wp14:anchorId="4A4E8923" wp14:editId="41EFF36F">
            <wp:extent cx="5731510" cy="286575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Pr="00B61948" w:rsidR="008534AE" w:rsidP="00283EF6" w:rsidRDefault="00F26937" w14:paraId="5FEE029C" w14:textId="5E4B0226">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hint="eastAsia" w:eastAsia="나눔명조"/>
          <w:sz w:val="20"/>
          <w:szCs w:val="22"/>
        </w:rPr>
        <w:t>그림</w:t>
      </w:r>
      <w:r w:rsidRPr="00B61948">
        <w:rPr>
          <w:rFonts w:hint="eastAsia" w:eastAsia="나눔명조"/>
          <w:sz w:val="20"/>
          <w:szCs w:val="22"/>
        </w:rPr>
        <w:t xml:space="preserve"> </w:t>
      </w:r>
      <w:r w:rsidRPr="00B61948" w:rsidR="008534AE">
        <w:rPr>
          <w:rFonts w:eastAsia="나눔명조"/>
          <w:sz w:val="20"/>
          <w:szCs w:val="22"/>
        </w:rPr>
        <w:t>3</w:t>
      </w:r>
      <w:r w:rsidRPr="00B61948">
        <w:rPr>
          <w:rFonts w:eastAsia="나눔명조"/>
          <w:sz w:val="20"/>
          <w:szCs w:val="22"/>
        </w:rPr>
        <w:t>&gt;</w:t>
      </w:r>
      <w:r w:rsidRPr="00B61948">
        <w:rPr>
          <w:rFonts w:hint="eastAsia" w:eastAsia="나눔명조"/>
          <w:sz w:val="20"/>
          <w:szCs w:val="22"/>
        </w:rPr>
        <w:t>는</w:t>
      </w:r>
      <w:r w:rsidRPr="00B61948">
        <w:rPr>
          <w:rFonts w:hint="eastAsia" w:eastAsia="나눔명조"/>
          <w:sz w:val="20"/>
          <w:szCs w:val="22"/>
        </w:rPr>
        <w:t xml:space="preserve"> </w:t>
      </w:r>
      <w:r w:rsidRPr="00B61948">
        <w:rPr>
          <w:rFonts w:hint="eastAsia" w:eastAsia="나눔명조"/>
          <w:sz w:val="20"/>
          <w:szCs w:val="22"/>
        </w:rPr>
        <w:t>소속된</w:t>
      </w:r>
      <w:r w:rsidRPr="00B61948">
        <w:rPr>
          <w:rFonts w:hint="eastAsia" w:eastAsia="나눔명조"/>
          <w:sz w:val="20"/>
          <w:szCs w:val="22"/>
        </w:rPr>
        <w:t xml:space="preserve"> </w:t>
      </w:r>
      <w:r w:rsidRPr="00B61948">
        <w:rPr>
          <w:rFonts w:hint="eastAsia" w:eastAsia="나눔명조"/>
          <w:sz w:val="20"/>
          <w:szCs w:val="22"/>
        </w:rPr>
        <w:t>조직의</w:t>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리더십이</w:t>
      </w:r>
      <w:r w:rsidRPr="00B61948">
        <w:rPr>
          <w:rFonts w:hint="eastAsia" w:eastAsia="나눔명조"/>
          <w:sz w:val="20"/>
          <w:szCs w:val="22"/>
        </w:rPr>
        <w:t xml:space="preserve"> </w:t>
      </w:r>
      <w:r w:rsidRPr="00B61948">
        <w:rPr>
          <w:rFonts w:hint="eastAsia" w:eastAsia="나눔명조"/>
          <w:sz w:val="20"/>
          <w:szCs w:val="22"/>
        </w:rPr>
        <w:t>낮다고</w:t>
      </w:r>
      <w:r w:rsidRPr="00B61948">
        <w:rPr>
          <w:rFonts w:hint="eastAsia" w:eastAsia="나눔명조"/>
          <w:sz w:val="20"/>
          <w:szCs w:val="22"/>
        </w:rPr>
        <w:t xml:space="preserve"> </w:t>
      </w:r>
      <w:r w:rsidRPr="00B61948">
        <w:rPr>
          <w:rFonts w:hint="eastAsia" w:eastAsia="나눔명조"/>
          <w:sz w:val="20"/>
          <w:szCs w:val="22"/>
        </w:rPr>
        <w:t>응답한</w:t>
      </w:r>
      <w:r w:rsidRPr="00B61948">
        <w:rPr>
          <w:rFonts w:hint="eastAsia" w:eastAsia="나눔명조"/>
          <w:sz w:val="20"/>
          <w:szCs w:val="22"/>
        </w:rPr>
        <w:t xml:space="preserve"> </w:t>
      </w:r>
      <w:r w:rsidRPr="00B61948">
        <w:rPr>
          <w:rFonts w:hint="eastAsia" w:eastAsia="나눔명조"/>
          <w:sz w:val="20"/>
          <w:szCs w:val="22"/>
        </w:rPr>
        <w:t>응답자들의</w:t>
      </w:r>
      <w:r w:rsidRPr="00B61948">
        <w:rPr>
          <w:rFonts w:hint="eastAsia" w:eastAsia="나눔명조"/>
          <w:sz w:val="20"/>
          <w:szCs w:val="22"/>
        </w:rPr>
        <w:t xml:space="preserve"> </w:t>
      </w:r>
      <w:r w:rsidRPr="00B61948">
        <w:rPr>
          <w:rFonts w:hint="eastAsia" w:eastAsia="나눔명조"/>
          <w:sz w:val="20"/>
          <w:szCs w:val="22"/>
        </w:rPr>
        <w:t>경우</w:t>
      </w:r>
      <w:r w:rsidRPr="00B61948">
        <w:rPr>
          <w:rFonts w:hint="eastAsia" w:eastAsia="나눔명조"/>
          <w:sz w:val="20"/>
          <w:szCs w:val="22"/>
        </w:rPr>
        <w:t xml:space="preserve"> </w:t>
      </w:r>
      <w:r w:rsidRPr="00B61948">
        <w:rPr>
          <w:rFonts w:hint="eastAsia" w:eastAsia="나눔명조"/>
          <w:sz w:val="20"/>
          <w:szCs w:val="22"/>
        </w:rPr>
        <w:t>협업</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의사소통의</w:t>
      </w:r>
      <w:r w:rsidRPr="00B61948">
        <w:rPr>
          <w:rFonts w:hint="eastAsia" w:eastAsia="나눔명조"/>
          <w:sz w:val="20"/>
          <w:szCs w:val="22"/>
        </w:rPr>
        <w:t xml:space="preserve"> </w:t>
      </w:r>
      <w:r w:rsidRPr="00B61948">
        <w:rPr>
          <w:rFonts w:hint="eastAsia" w:eastAsia="나눔명조"/>
          <w:sz w:val="20"/>
          <w:szCs w:val="22"/>
        </w:rPr>
        <w:t>수준이</w:t>
      </w:r>
      <w:r w:rsidRPr="00B61948">
        <w:rPr>
          <w:rFonts w:hint="eastAsia" w:eastAsia="나눔명조"/>
          <w:sz w:val="20"/>
          <w:szCs w:val="22"/>
        </w:rPr>
        <w:t xml:space="preserve"> </w:t>
      </w:r>
      <w:r w:rsidRPr="00B61948">
        <w:rPr>
          <w:rFonts w:hint="eastAsia" w:eastAsia="나눔명조"/>
          <w:sz w:val="20"/>
          <w:szCs w:val="22"/>
        </w:rPr>
        <w:t>높아지더라도</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대해</w:t>
      </w:r>
      <w:r w:rsidRPr="00B61948">
        <w:rPr>
          <w:rFonts w:hint="eastAsia" w:eastAsia="나눔명조"/>
          <w:sz w:val="20"/>
          <w:szCs w:val="22"/>
        </w:rPr>
        <w:t xml:space="preserve"> </w:t>
      </w:r>
      <w:r w:rsidRPr="00B61948">
        <w:rPr>
          <w:rFonts w:hint="eastAsia" w:eastAsia="나눔명조"/>
          <w:sz w:val="20"/>
          <w:szCs w:val="22"/>
        </w:rPr>
        <w:t>긍정적으로</w:t>
      </w:r>
      <w:r w:rsidRPr="00B61948">
        <w:rPr>
          <w:rFonts w:hint="eastAsia" w:eastAsia="나눔명조"/>
          <w:sz w:val="20"/>
          <w:szCs w:val="22"/>
        </w:rPr>
        <w:t xml:space="preserve"> </w:t>
      </w:r>
      <w:r w:rsidRPr="00B61948">
        <w:rPr>
          <w:rFonts w:hint="eastAsia" w:eastAsia="나눔명조"/>
          <w:sz w:val="20"/>
          <w:szCs w:val="22"/>
        </w:rPr>
        <w:t>응답할</w:t>
      </w:r>
      <w:r w:rsidRPr="00B61948">
        <w:rPr>
          <w:rFonts w:hint="eastAsia" w:eastAsia="나눔명조"/>
          <w:sz w:val="20"/>
          <w:szCs w:val="22"/>
        </w:rPr>
        <w:t xml:space="preserve"> </w:t>
      </w:r>
      <w:r w:rsidRPr="00B61948">
        <w:rPr>
          <w:rFonts w:hint="eastAsia" w:eastAsia="나눔명조"/>
          <w:sz w:val="20"/>
          <w:szCs w:val="22"/>
        </w:rPr>
        <w:t>확률이</w:t>
      </w:r>
      <w:r w:rsidRPr="00B61948">
        <w:rPr>
          <w:rFonts w:hint="eastAsia" w:eastAsia="나눔명조"/>
          <w:sz w:val="20"/>
          <w:szCs w:val="22"/>
        </w:rPr>
        <w:t xml:space="preserve"> </w:t>
      </w:r>
      <w:r w:rsidRPr="00B61948">
        <w:rPr>
          <w:rFonts w:hint="eastAsia" w:eastAsia="나눔명조"/>
          <w:sz w:val="20"/>
          <w:szCs w:val="22"/>
        </w:rPr>
        <w:t>감소할</w:t>
      </w:r>
      <w:r w:rsidRPr="00B61948">
        <w:rPr>
          <w:rFonts w:hint="eastAsia" w:eastAsia="나눔명조"/>
          <w:sz w:val="20"/>
          <w:szCs w:val="22"/>
        </w:rPr>
        <w:t xml:space="preserve"> </w:t>
      </w:r>
      <w:r w:rsidRPr="00B61948">
        <w:rPr>
          <w:rFonts w:hint="eastAsia" w:eastAsia="나눔명조"/>
          <w:sz w:val="20"/>
          <w:szCs w:val="22"/>
        </w:rPr>
        <w:t>것으로</w:t>
      </w:r>
      <w:r w:rsidRPr="00B61948">
        <w:rPr>
          <w:rFonts w:hint="eastAsia" w:eastAsia="나눔명조"/>
          <w:sz w:val="20"/>
          <w:szCs w:val="22"/>
        </w:rPr>
        <w:t xml:space="preserve"> </w:t>
      </w:r>
      <w:r w:rsidRPr="00B61948">
        <w:rPr>
          <w:rFonts w:hint="eastAsia" w:eastAsia="나눔명조"/>
          <w:sz w:val="20"/>
          <w:szCs w:val="22"/>
        </w:rPr>
        <w:t>나타났으며</w:t>
      </w:r>
      <w:r w:rsidRPr="00B61948">
        <w:rPr>
          <w:rFonts w:eastAsia="나눔명조"/>
          <w:sz w:val="20"/>
          <w:szCs w:val="22"/>
        </w:rPr>
        <w:t xml:space="preserve">, </w:t>
      </w:r>
      <w:r w:rsidRPr="00B61948">
        <w:rPr>
          <w:rFonts w:hint="eastAsia" w:eastAsia="나눔명조"/>
          <w:sz w:val="20"/>
          <w:szCs w:val="22"/>
        </w:rPr>
        <w:t>평균</w:t>
      </w:r>
      <w:r w:rsidRPr="00B61948">
        <w:rPr>
          <w:rFonts w:hint="eastAsia" w:eastAsia="나눔명조"/>
          <w:sz w:val="20"/>
          <w:szCs w:val="22"/>
        </w:rPr>
        <w:t xml:space="preserve"> </w:t>
      </w:r>
      <w:r w:rsidRPr="00B61948">
        <w:rPr>
          <w:rFonts w:hint="eastAsia" w:eastAsia="나눔명조"/>
          <w:sz w:val="20"/>
          <w:szCs w:val="22"/>
        </w:rPr>
        <w:t>혹은</w:t>
      </w:r>
      <w:r w:rsidRPr="00B61948">
        <w:rPr>
          <w:rFonts w:hint="eastAsia" w:eastAsia="나눔명조"/>
          <w:sz w:val="20"/>
          <w:szCs w:val="22"/>
        </w:rPr>
        <w:t xml:space="preserve"> </w:t>
      </w:r>
      <w:r w:rsidRPr="00B61948">
        <w:rPr>
          <w:rFonts w:hint="eastAsia" w:eastAsia="나눔명조"/>
          <w:sz w:val="20"/>
          <w:szCs w:val="22"/>
        </w:rPr>
        <w:t>높은</w:t>
      </w:r>
      <w:r w:rsidRPr="00B61948">
        <w:rPr>
          <w:rFonts w:hint="eastAsia" w:eastAsia="나눔명조"/>
          <w:sz w:val="20"/>
          <w:szCs w:val="22"/>
        </w:rPr>
        <w:t xml:space="preserve"> </w:t>
      </w:r>
      <w:r w:rsidRPr="00B61948">
        <w:rPr>
          <w:rFonts w:hint="eastAsia" w:eastAsia="나눔명조"/>
          <w:sz w:val="20"/>
          <w:szCs w:val="22"/>
        </w:rPr>
        <w:t>수준의</w:t>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리더십의</w:t>
      </w:r>
      <w:r w:rsidRPr="00B61948">
        <w:rPr>
          <w:rFonts w:hint="eastAsia" w:eastAsia="나눔명조"/>
          <w:sz w:val="20"/>
          <w:szCs w:val="22"/>
        </w:rPr>
        <w:t xml:space="preserve"> </w:t>
      </w:r>
      <w:r w:rsidRPr="00B61948">
        <w:rPr>
          <w:rFonts w:hint="eastAsia" w:eastAsia="나눔명조"/>
          <w:sz w:val="20"/>
          <w:szCs w:val="22"/>
        </w:rPr>
        <w:t>조직원들의</w:t>
      </w:r>
      <w:r w:rsidRPr="00B61948">
        <w:rPr>
          <w:rFonts w:hint="eastAsia" w:eastAsia="나눔명조"/>
          <w:sz w:val="20"/>
          <w:szCs w:val="22"/>
        </w:rPr>
        <w:t xml:space="preserve"> </w:t>
      </w:r>
      <w:r w:rsidRPr="00B61948">
        <w:rPr>
          <w:rFonts w:hint="eastAsia" w:eastAsia="나눔명조"/>
          <w:sz w:val="20"/>
          <w:szCs w:val="22"/>
        </w:rPr>
        <w:t>경우</w:t>
      </w:r>
      <w:r w:rsidRPr="00B61948">
        <w:rPr>
          <w:rFonts w:eastAsia="나눔명조"/>
          <w:sz w:val="20"/>
          <w:szCs w:val="22"/>
        </w:rPr>
        <w:t xml:space="preserve">, </w:t>
      </w:r>
      <w:r w:rsidRPr="00B61948">
        <w:rPr>
          <w:rFonts w:hint="eastAsia" w:eastAsia="나눔명조"/>
          <w:sz w:val="20"/>
          <w:szCs w:val="22"/>
        </w:rPr>
        <w:t>협력</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의사소통</w:t>
      </w:r>
      <w:r w:rsidRPr="00B61948">
        <w:rPr>
          <w:rFonts w:hint="eastAsia" w:eastAsia="나눔명조"/>
          <w:sz w:val="20"/>
          <w:szCs w:val="22"/>
        </w:rPr>
        <w:t xml:space="preserve"> </w:t>
      </w:r>
      <w:r w:rsidRPr="00B61948">
        <w:rPr>
          <w:rFonts w:hint="eastAsia" w:eastAsia="나눔명조"/>
          <w:sz w:val="20"/>
          <w:szCs w:val="22"/>
        </w:rPr>
        <w:t>수준이</w:t>
      </w:r>
      <w:r w:rsidRPr="00B61948">
        <w:rPr>
          <w:rFonts w:hint="eastAsia" w:eastAsia="나눔명조"/>
          <w:sz w:val="20"/>
          <w:szCs w:val="22"/>
        </w:rPr>
        <w:t xml:space="preserve"> </w:t>
      </w:r>
      <w:r w:rsidRPr="00B61948">
        <w:rPr>
          <w:rFonts w:hint="eastAsia" w:eastAsia="나눔명조"/>
          <w:sz w:val="20"/>
          <w:szCs w:val="22"/>
        </w:rPr>
        <w:t>증가할수록</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대해</w:t>
      </w:r>
      <w:r w:rsidRPr="00B61948">
        <w:rPr>
          <w:rFonts w:hint="eastAsia" w:eastAsia="나눔명조"/>
          <w:sz w:val="20"/>
          <w:szCs w:val="22"/>
        </w:rPr>
        <w:t xml:space="preserve"> </w:t>
      </w:r>
      <w:r w:rsidRPr="00B61948">
        <w:rPr>
          <w:rFonts w:hint="eastAsia" w:eastAsia="나눔명조"/>
          <w:sz w:val="20"/>
          <w:szCs w:val="22"/>
        </w:rPr>
        <w:t>긍정적</w:t>
      </w:r>
      <w:r w:rsidRPr="00B61948">
        <w:rPr>
          <w:rFonts w:hint="eastAsia" w:eastAsia="나눔명조"/>
          <w:sz w:val="20"/>
          <w:szCs w:val="22"/>
        </w:rPr>
        <w:t xml:space="preserve"> </w:t>
      </w:r>
      <w:r w:rsidRPr="00B61948">
        <w:rPr>
          <w:rFonts w:hint="eastAsia" w:eastAsia="나눔명조"/>
          <w:sz w:val="20"/>
          <w:szCs w:val="22"/>
        </w:rPr>
        <w:t>응답을</w:t>
      </w:r>
      <w:r w:rsidRPr="00B61948">
        <w:rPr>
          <w:rFonts w:hint="eastAsia" w:eastAsia="나눔명조"/>
          <w:sz w:val="20"/>
          <w:szCs w:val="22"/>
        </w:rPr>
        <w:t xml:space="preserve"> </w:t>
      </w:r>
      <w:r w:rsidRPr="00B61948">
        <w:rPr>
          <w:rFonts w:hint="eastAsia" w:eastAsia="나눔명조"/>
          <w:sz w:val="20"/>
          <w:szCs w:val="22"/>
        </w:rPr>
        <w:t>할</w:t>
      </w:r>
      <w:r w:rsidRPr="00B61948">
        <w:rPr>
          <w:rFonts w:hint="eastAsia" w:eastAsia="나눔명조"/>
          <w:sz w:val="20"/>
          <w:szCs w:val="22"/>
        </w:rPr>
        <w:t xml:space="preserve"> </w:t>
      </w:r>
      <w:r w:rsidRPr="00B61948">
        <w:rPr>
          <w:rFonts w:hint="eastAsia" w:eastAsia="나눔명조"/>
          <w:sz w:val="20"/>
          <w:szCs w:val="22"/>
        </w:rPr>
        <w:t>확률이</w:t>
      </w:r>
      <w:r w:rsidRPr="00B61948">
        <w:rPr>
          <w:rFonts w:hint="eastAsia" w:eastAsia="나눔명조"/>
          <w:sz w:val="20"/>
          <w:szCs w:val="22"/>
        </w:rPr>
        <w:t xml:space="preserve"> </w:t>
      </w:r>
      <w:r w:rsidRPr="00B61948">
        <w:rPr>
          <w:rFonts w:hint="eastAsia" w:eastAsia="나눔명조"/>
          <w:sz w:val="20"/>
          <w:szCs w:val="22"/>
        </w:rPr>
        <w:t>증가하는</w:t>
      </w:r>
      <w:r w:rsidRPr="00B61948">
        <w:rPr>
          <w:rFonts w:hint="eastAsia" w:eastAsia="나눔명조"/>
          <w:sz w:val="20"/>
          <w:szCs w:val="22"/>
        </w:rPr>
        <w:t xml:space="preserve"> </w:t>
      </w:r>
      <w:r w:rsidRPr="00B61948">
        <w:rPr>
          <w:rFonts w:hint="eastAsia" w:eastAsia="나눔명조"/>
          <w:sz w:val="20"/>
          <w:szCs w:val="22"/>
        </w:rPr>
        <w:t>것을</w:t>
      </w:r>
      <w:r w:rsidRPr="00B61948">
        <w:rPr>
          <w:rFonts w:hint="eastAsia" w:eastAsia="나눔명조"/>
          <w:sz w:val="20"/>
          <w:szCs w:val="22"/>
        </w:rPr>
        <w:t xml:space="preserve"> </w:t>
      </w:r>
      <w:r w:rsidRPr="00B61948">
        <w:rPr>
          <w:rFonts w:hint="eastAsia" w:eastAsia="나눔명조"/>
          <w:sz w:val="20"/>
          <w:szCs w:val="22"/>
        </w:rPr>
        <w:t>확인할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w:t>
      </w:r>
    </w:p>
    <w:p w:rsidRPr="00B61948" w:rsidR="008534AE" w:rsidP="008534AE" w:rsidRDefault="008534AE" w14:paraId="499158D4" w14:textId="77777777">
      <w:pPr>
        <w:wordWrap/>
        <w:spacing w:before="120" w:after="120" w:line="276" w:lineRule="auto"/>
        <w:rPr>
          <w:rFonts w:eastAsia="나눔명조"/>
          <w:sz w:val="20"/>
          <w:szCs w:val="22"/>
        </w:rPr>
      </w:pPr>
    </w:p>
    <w:p w:rsidRPr="003820D2" w:rsidR="008534AE" w:rsidP="008534AE" w:rsidRDefault="00266821" w14:paraId="6809A6BD" w14:textId="4AB4E361">
      <w:pPr>
        <w:pStyle w:val="af"/>
        <w:keepNext/>
        <w:jc w:val="center"/>
        <w:rPr>
          <w:rFonts w:ascii="나눔명조" w:hAnsi="나눔명조" w:eastAsia="나눔명조"/>
          <w:i w:val="0"/>
          <w:iCs w:val="0"/>
          <w:color w:val="auto"/>
        </w:rPr>
      </w:pPr>
      <w:r>
        <w:rPr>
          <w:rFonts w:hint="eastAsia" w:ascii="나눔명조" w:hAnsi="나눔명조" w:eastAsia="나눔명조"/>
          <w:i w:val="0"/>
          <w:iCs w:val="0"/>
          <w:color w:val="auto"/>
        </w:rPr>
        <w:t>&lt;</w:t>
      </w:r>
      <w:r w:rsidRPr="003820D2" w:rsidR="008534AE">
        <w:rPr>
          <w:rFonts w:hint="eastAsia" w:ascii="나눔명조" w:hAnsi="나눔명조" w:eastAsia="나눔명조"/>
          <w:i w:val="0"/>
          <w:iCs w:val="0"/>
          <w:color w:val="auto"/>
        </w:rPr>
        <w:t xml:space="preserve">그림 </w:t>
      </w:r>
      <w:r w:rsidRPr="003820D2" w:rsidR="008534AE">
        <w:rPr>
          <w:rFonts w:ascii="나눔명조" w:hAnsi="나눔명조" w:eastAsia="나눔명조"/>
          <w:i w:val="0"/>
          <w:iCs w:val="0"/>
          <w:color w:val="auto"/>
        </w:rPr>
        <w:t>4</w:t>
      </w:r>
      <w:r>
        <w:rPr>
          <w:rFonts w:ascii="나눔명조" w:hAnsi="나눔명조" w:eastAsia="나눔명조"/>
          <w:i w:val="0"/>
          <w:iCs w:val="0"/>
          <w:color w:val="auto"/>
        </w:rPr>
        <w:t>&gt;</w:t>
      </w:r>
      <w:r w:rsidRPr="003820D2" w:rsidR="008534AE">
        <w:rPr>
          <w:rFonts w:ascii="나눔명조" w:hAnsi="나눔명조" w:eastAsia="나눔명조"/>
          <w:i w:val="0"/>
          <w:iCs w:val="0"/>
          <w:color w:val="auto"/>
        </w:rPr>
        <w:t xml:space="preserve"> </w:t>
      </w:r>
      <w:r w:rsidRPr="003820D2" w:rsidR="008534AE">
        <w:rPr>
          <w:rFonts w:hint="eastAsia" w:ascii="나눔명조" w:hAnsi="나눔명조" w:eastAsia="나눔명조"/>
          <w:i w:val="0"/>
          <w:iCs w:val="0"/>
          <w:color w:val="auto"/>
        </w:rPr>
        <w:t>협업/의사소통 수준에 따른 변혁적 리더십의 공공봉사동기의 긍정적 응답에 대한</w:t>
      </w:r>
      <w:r w:rsidRPr="003820D2" w:rsidR="00C311B9">
        <w:rPr>
          <w:rFonts w:ascii="나눔명조" w:hAnsi="나눔명조" w:eastAsia="나눔명조"/>
          <w:i w:val="0"/>
          <w:iCs w:val="0"/>
          <w:color w:val="auto"/>
        </w:rPr>
        <w:t xml:space="preserve"> </w:t>
      </w:r>
      <w:r w:rsidRPr="003820D2" w:rsidR="008534AE">
        <w:rPr>
          <w:rFonts w:hint="eastAsia" w:ascii="나눔명조" w:hAnsi="나눔명조" w:eastAsia="나눔명조"/>
          <w:i w:val="0"/>
          <w:iCs w:val="0"/>
          <w:color w:val="auto"/>
        </w:rPr>
        <w:t>예측확률</w:t>
      </w:r>
    </w:p>
    <w:p w:rsidRPr="003820D2" w:rsidR="008534AE" w:rsidP="008534AE" w:rsidRDefault="008534AE" w14:paraId="554E85D0" w14:textId="77777777">
      <w:pPr>
        <w:pStyle w:val="ae"/>
        <w:spacing w:before="60" w:after="60"/>
        <w:rPr>
          <w:rFonts w:ascii="Times New Roman" w:eastAsia="나눔명조"/>
          <w:color w:val="auto"/>
          <w:szCs w:val="22"/>
        </w:rPr>
      </w:pPr>
      <w:r w:rsidRPr="003820D2">
        <w:rPr>
          <w:rFonts w:ascii="Times New Roman" w:eastAsia="나눔명조"/>
          <w:noProof/>
          <w:color w:val="auto"/>
          <w:szCs w:val="22"/>
        </w:rPr>
        <w:drawing>
          <wp:inline distT="0" distB="0" distL="0" distR="0" wp14:anchorId="40705EA5" wp14:editId="31EBB0DD">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Pr="00B61948" w:rsidR="008534AE" w:rsidP="00F26937" w:rsidRDefault="008534AE" w14:paraId="0378F060" w14:textId="77777777">
      <w:pPr>
        <w:wordWrap/>
        <w:spacing w:before="120" w:after="120" w:line="276" w:lineRule="auto"/>
        <w:rPr>
          <w:rFonts w:eastAsia="나눔명조"/>
          <w:sz w:val="20"/>
          <w:szCs w:val="22"/>
        </w:rPr>
      </w:pPr>
    </w:p>
    <w:p w:rsidRPr="00B61948" w:rsidR="008534AE" w:rsidP="00283EF6" w:rsidRDefault="008534AE" w14:paraId="299140BF" w14:textId="7B6A1921">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hint="eastAsia" w:eastAsia="나눔명조"/>
          <w:sz w:val="20"/>
          <w:szCs w:val="22"/>
        </w:rPr>
        <w:t>그림</w:t>
      </w:r>
      <w:r w:rsidRPr="00B61948">
        <w:rPr>
          <w:rFonts w:hint="eastAsia" w:eastAsia="나눔명조"/>
          <w:sz w:val="20"/>
          <w:szCs w:val="22"/>
        </w:rPr>
        <w:t xml:space="preserve"> </w:t>
      </w:r>
      <w:r w:rsidRPr="00B61948">
        <w:rPr>
          <w:rFonts w:eastAsia="나눔명조"/>
          <w:sz w:val="20"/>
          <w:szCs w:val="22"/>
        </w:rPr>
        <w:t>4&gt;</w:t>
      </w:r>
      <w:r w:rsidRPr="00B61948">
        <w:rPr>
          <w:rFonts w:hint="eastAsia" w:eastAsia="나눔명조"/>
          <w:sz w:val="20"/>
          <w:szCs w:val="22"/>
        </w:rPr>
        <w:t>는</w:t>
      </w:r>
      <w:r w:rsidRPr="00B61948">
        <w:rPr>
          <w:rFonts w:hint="eastAsia" w:eastAsia="나눔명조"/>
          <w:sz w:val="20"/>
          <w:szCs w:val="22"/>
        </w:rPr>
        <w:t xml:space="preserve"> </w:t>
      </w:r>
      <w:r w:rsidRPr="00B61948">
        <w:rPr>
          <w:rFonts w:hint="eastAsia" w:eastAsia="나눔명조"/>
          <w:sz w:val="20"/>
          <w:szCs w:val="22"/>
        </w:rPr>
        <w:t>소속된</w:t>
      </w:r>
      <w:r w:rsidRPr="00B61948">
        <w:rPr>
          <w:rFonts w:hint="eastAsia" w:eastAsia="나눔명조"/>
          <w:sz w:val="20"/>
          <w:szCs w:val="22"/>
        </w:rPr>
        <w:t xml:space="preserve"> </w:t>
      </w:r>
      <w:r w:rsidRPr="00B61948">
        <w:rPr>
          <w:rFonts w:hint="eastAsia" w:eastAsia="나눔명조"/>
          <w:sz w:val="20"/>
          <w:szCs w:val="22"/>
        </w:rPr>
        <w:t>조직의</w:t>
      </w:r>
      <w:r w:rsidRPr="00B61948">
        <w:rPr>
          <w:rFonts w:hint="eastAsia"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리더십이</w:t>
      </w:r>
      <w:r w:rsidRPr="00B61948">
        <w:rPr>
          <w:rFonts w:hint="eastAsia" w:eastAsia="나눔명조"/>
          <w:sz w:val="20"/>
          <w:szCs w:val="22"/>
        </w:rPr>
        <w:t xml:space="preserve"> </w:t>
      </w:r>
      <w:r w:rsidRPr="00B61948">
        <w:rPr>
          <w:rFonts w:hint="eastAsia" w:eastAsia="나눔명조"/>
          <w:sz w:val="20"/>
          <w:szCs w:val="22"/>
        </w:rPr>
        <w:t>낮다고</w:t>
      </w:r>
      <w:r w:rsidRPr="00B61948">
        <w:rPr>
          <w:rFonts w:hint="eastAsia" w:eastAsia="나눔명조"/>
          <w:sz w:val="20"/>
          <w:szCs w:val="22"/>
        </w:rPr>
        <w:t xml:space="preserve"> </w:t>
      </w:r>
      <w:r w:rsidRPr="00B61948">
        <w:rPr>
          <w:rFonts w:hint="eastAsia" w:eastAsia="나눔명조"/>
          <w:sz w:val="20"/>
          <w:szCs w:val="22"/>
        </w:rPr>
        <w:t>응답한</w:t>
      </w:r>
      <w:r w:rsidRPr="00B61948">
        <w:rPr>
          <w:rFonts w:hint="eastAsia" w:eastAsia="나눔명조"/>
          <w:sz w:val="20"/>
          <w:szCs w:val="22"/>
        </w:rPr>
        <w:t xml:space="preserve"> </w:t>
      </w:r>
      <w:r w:rsidRPr="00B61948">
        <w:rPr>
          <w:rFonts w:hint="eastAsia" w:eastAsia="나눔명조"/>
          <w:sz w:val="20"/>
          <w:szCs w:val="22"/>
        </w:rPr>
        <w:t>응답자들의</w:t>
      </w:r>
      <w:r w:rsidRPr="00B61948">
        <w:rPr>
          <w:rFonts w:hint="eastAsia" w:eastAsia="나눔명조"/>
          <w:sz w:val="20"/>
          <w:szCs w:val="22"/>
        </w:rPr>
        <w:t xml:space="preserve"> </w:t>
      </w:r>
      <w:r w:rsidRPr="00B61948">
        <w:rPr>
          <w:rFonts w:hint="eastAsia" w:eastAsia="나눔명조"/>
          <w:sz w:val="20"/>
          <w:szCs w:val="22"/>
        </w:rPr>
        <w:t>경우</w:t>
      </w:r>
      <w:r w:rsidRPr="00B61948">
        <w:rPr>
          <w:rFonts w:hint="eastAsia" w:eastAsia="나눔명조"/>
          <w:sz w:val="20"/>
          <w:szCs w:val="22"/>
        </w:rPr>
        <w:t xml:space="preserve"> </w:t>
      </w:r>
      <w:r w:rsidRPr="00B61948">
        <w:rPr>
          <w:rFonts w:hint="eastAsia" w:eastAsia="나눔명조"/>
          <w:sz w:val="20"/>
          <w:szCs w:val="22"/>
        </w:rPr>
        <w:t>협업</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lastRenderedPageBreak/>
        <w:t>의사소통의</w:t>
      </w:r>
      <w:r w:rsidRPr="00B61948">
        <w:rPr>
          <w:rFonts w:hint="eastAsia" w:eastAsia="나눔명조"/>
          <w:sz w:val="20"/>
          <w:szCs w:val="22"/>
        </w:rPr>
        <w:t xml:space="preserve"> </w:t>
      </w:r>
      <w:r w:rsidRPr="00B61948">
        <w:rPr>
          <w:rFonts w:hint="eastAsia" w:eastAsia="나눔명조"/>
          <w:sz w:val="20"/>
          <w:szCs w:val="22"/>
        </w:rPr>
        <w:t>수준이</w:t>
      </w:r>
      <w:r w:rsidRPr="00B61948">
        <w:rPr>
          <w:rFonts w:hint="eastAsia" w:eastAsia="나눔명조"/>
          <w:sz w:val="20"/>
          <w:szCs w:val="22"/>
        </w:rPr>
        <w:t xml:space="preserve"> </w:t>
      </w:r>
      <w:r w:rsidRPr="00B61948">
        <w:rPr>
          <w:rFonts w:hint="eastAsia" w:eastAsia="나눔명조"/>
          <w:sz w:val="20"/>
          <w:szCs w:val="22"/>
        </w:rPr>
        <w:t>높아지더라도</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대해</w:t>
      </w:r>
      <w:r w:rsidRPr="00B61948">
        <w:rPr>
          <w:rFonts w:hint="eastAsia" w:eastAsia="나눔명조"/>
          <w:sz w:val="20"/>
          <w:szCs w:val="22"/>
        </w:rPr>
        <w:t xml:space="preserve"> </w:t>
      </w:r>
      <w:r w:rsidRPr="00B61948">
        <w:rPr>
          <w:rFonts w:hint="eastAsia" w:eastAsia="나눔명조"/>
          <w:sz w:val="20"/>
          <w:szCs w:val="22"/>
        </w:rPr>
        <w:t>긍정적으로</w:t>
      </w:r>
      <w:r w:rsidRPr="00B61948">
        <w:rPr>
          <w:rFonts w:hint="eastAsia" w:eastAsia="나눔명조"/>
          <w:sz w:val="20"/>
          <w:szCs w:val="22"/>
        </w:rPr>
        <w:t xml:space="preserve"> </w:t>
      </w:r>
      <w:r w:rsidRPr="00B61948">
        <w:rPr>
          <w:rFonts w:hint="eastAsia" w:eastAsia="나눔명조"/>
          <w:sz w:val="20"/>
          <w:szCs w:val="22"/>
        </w:rPr>
        <w:t>응답할</w:t>
      </w:r>
      <w:r w:rsidRPr="00B61948">
        <w:rPr>
          <w:rFonts w:hint="eastAsia" w:eastAsia="나눔명조"/>
          <w:sz w:val="20"/>
          <w:szCs w:val="22"/>
        </w:rPr>
        <w:t xml:space="preserve"> </w:t>
      </w:r>
      <w:r w:rsidRPr="00B61948">
        <w:rPr>
          <w:rFonts w:hint="eastAsia" w:eastAsia="나눔명조"/>
          <w:sz w:val="20"/>
          <w:szCs w:val="22"/>
        </w:rPr>
        <w:t>확률이</w:t>
      </w:r>
      <w:r w:rsidRPr="00B61948">
        <w:rPr>
          <w:rFonts w:hint="eastAsia" w:eastAsia="나눔명조"/>
          <w:sz w:val="20"/>
          <w:szCs w:val="22"/>
        </w:rPr>
        <w:t xml:space="preserve"> </w:t>
      </w:r>
      <w:r w:rsidRPr="00B61948">
        <w:rPr>
          <w:rFonts w:hint="eastAsia" w:eastAsia="나눔명조"/>
          <w:sz w:val="20"/>
          <w:szCs w:val="22"/>
        </w:rPr>
        <w:t>감소할</w:t>
      </w:r>
      <w:r w:rsidRPr="00B61948">
        <w:rPr>
          <w:rFonts w:hint="eastAsia" w:eastAsia="나눔명조"/>
          <w:sz w:val="20"/>
          <w:szCs w:val="22"/>
        </w:rPr>
        <w:t xml:space="preserve"> </w:t>
      </w:r>
      <w:r w:rsidRPr="00B61948">
        <w:rPr>
          <w:rFonts w:hint="eastAsia" w:eastAsia="나눔명조"/>
          <w:sz w:val="20"/>
          <w:szCs w:val="22"/>
        </w:rPr>
        <w:t>것으로</w:t>
      </w:r>
      <w:r w:rsidRPr="00B61948">
        <w:rPr>
          <w:rFonts w:hint="eastAsia" w:eastAsia="나눔명조"/>
          <w:sz w:val="20"/>
          <w:szCs w:val="22"/>
        </w:rPr>
        <w:t xml:space="preserve"> </w:t>
      </w:r>
      <w:r w:rsidRPr="00B61948">
        <w:rPr>
          <w:rFonts w:hint="eastAsia" w:eastAsia="나눔명조"/>
          <w:sz w:val="20"/>
          <w:szCs w:val="22"/>
        </w:rPr>
        <w:t>나타났으며</w:t>
      </w:r>
      <w:r w:rsidRPr="00B61948">
        <w:rPr>
          <w:rFonts w:eastAsia="나눔명조"/>
          <w:sz w:val="20"/>
          <w:szCs w:val="22"/>
        </w:rPr>
        <w:t xml:space="preserve">, </w:t>
      </w:r>
      <w:r w:rsidRPr="00B61948">
        <w:rPr>
          <w:rFonts w:hint="eastAsia" w:eastAsia="나눔명조"/>
          <w:sz w:val="20"/>
          <w:szCs w:val="22"/>
        </w:rPr>
        <w:t>평균</w:t>
      </w:r>
      <w:r w:rsidRPr="00B61948">
        <w:rPr>
          <w:rFonts w:hint="eastAsia" w:eastAsia="나눔명조"/>
          <w:sz w:val="20"/>
          <w:szCs w:val="22"/>
        </w:rPr>
        <w:t xml:space="preserve"> </w:t>
      </w:r>
      <w:r w:rsidRPr="00B61948">
        <w:rPr>
          <w:rFonts w:hint="eastAsia" w:eastAsia="나눔명조"/>
          <w:sz w:val="20"/>
          <w:szCs w:val="22"/>
        </w:rPr>
        <w:t>혹은</w:t>
      </w:r>
      <w:r w:rsidRPr="00B61948">
        <w:rPr>
          <w:rFonts w:hint="eastAsia" w:eastAsia="나눔명조"/>
          <w:sz w:val="20"/>
          <w:szCs w:val="22"/>
        </w:rPr>
        <w:t xml:space="preserve"> </w:t>
      </w:r>
      <w:r w:rsidRPr="00B61948">
        <w:rPr>
          <w:rFonts w:hint="eastAsia" w:eastAsia="나눔명조"/>
          <w:sz w:val="20"/>
          <w:szCs w:val="22"/>
        </w:rPr>
        <w:t>높은</w:t>
      </w:r>
      <w:r w:rsidRPr="00B61948">
        <w:rPr>
          <w:rFonts w:hint="eastAsia" w:eastAsia="나눔명조"/>
          <w:sz w:val="20"/>
          <w:szCs w:val="22"/>
        </w:rPr>
        <w:t xml:space="preserve"> </w:t>
      </w:r>
      <w:r w:rsidRPr="00B61948">
        <w:rPr>
          <w:rFonts w:hint="eastAsia" w:eastAsia="나눔명조"/>
          <w:sz w:val="20"/>
          <w:szCs w:val="22"/>
        </w:rPr>
        <w:t>수준의</w:t>
      </w:r>
      <w:r w:rsidRPr="00B61948">
        <w:rPr>
          <w:rFonts w:hint="eastAsia"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리더십의</w:t>
      </w:r>
      <w:r w:rsidRPr="00B61948">
        <w:rPr>
          <w:rFonts w:hint="eastAsia" w:eastAsia="나눔명조"/>
          <w:sz w:val="20"/>
          <w:szCs w:val="22"/>
        </w:rPr>
        <w:t xml:space="preserve"> </w:t>
      </w:r>
      <w:r w:rsidRPr="00B61948">
        <w:rPr>
          <w:rFonts w:hint="eastAsia" w:eastAsia="나눔명조"/>
          <w:sz w:val="20"/>
          <w:szCs w:val="22"/>
        </w:rPr>
        <w:t>조직원들의</w:t>
      </w:r>
      <w:r w:rsidRPr="00B61948">
        <w:rPr>
          <w:rFonts w:hint="eastAsia" w:eastAsia="나눔명조"/>
          <w:sz w:val="20"/>
          <w:szCs w:val="22"/>
        </w:rPr>
        <w:t xml:space="preserve"> </w:t>
      </w:r>
      <w:r w:rsidRPr="00B61948">
        <w:rPr>
          <w:rFonts w:hint="eastAsia" w:eastAsia="나눔명조"/>
          <w:sz w:val="20"/>
          <w:szCs w:val="22"/>
        </w:rPr>
        <w:t>경우</w:t>
      </w:r>
      <w:r w:rsidRPr="00B61948">
        <w:rPr>
          <w:rFonts w:eastAsia="나눔명조"/>
          <w:sz w:val="20"/>
          <w:szCs w:val="22"/>
        </w:rPr>
        <w:t xml:space="preserve">, </w:t>
      </w:r>
      <w:r w:rsidRPr="00B61948">
        <w:rPr>
          <w:rFonts w:hint="eastAsia" w:eastAsia="나눔명조"/>
          <w:sz w:val="20"/>
          <w:szCs w:val="22"/>
        </w:rPr>
        <w:t>협력</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의사소통</w:t>
      </w:r>
      <w:r w:rsidRPr="00B61948">
        <w:rPr>
          <w:rFonts w:hint="eastAsia" w:eastAsia="나눔명조"/>
          <w:sz w:val="20"/>
          <w:szCs w:val="22"/>
        </w:rPr>
        <w:t xml:space="preserve"> </w:t>
      </w:r>
      <w:r w:rsidRPr="00B61948">
        <w:rPr>
          <w:rFonts w:hint="eastAsia" w:eastAsia="나눔명조"/>
          <w:sz w:val="20"/>
          <w:szCs w:val="22"/>
        </w:rPr>
        <w:t>수준이</w:t>
      </w:r>
      <w:r w:rsidRPr="00B61948">
        <w:rPr>
          <w:rFonts w:hint="eastAsia" w:eastAsia="나눔명조"/>
          <w:sz w:val="20"/>
          <w:szCs w:val="22"/>
        </w:rPr>
        <w:t xml:space="preserve"> </w:t>
      </w:r>
      <w:r w:rsidRPr="00B61948">
        <w:rPr>
          <w:rFonts w:hint="eastAsia" w:eastAsia="나눔명조"/>
          <w:sz w:val="20"/>
          <w:szCs w:val="22"/>
        </w:rPr>
        <w:t>증가할수록</w:t>
      </w:r>
      <w:r w:rsidRPr="00B61948">
        <w:rPr>
          <w:rFonts w:hint="eastAsia" w:eastAsia="나눔명조"/>
          <w:sz w:val="20"/>
          <w:szCs w:val="22"/>
        </w:rPr>
        <w:t xml:space="preserve"> </w:t>
      </w:r>
      <w:r w:rsidRPr="00B61948">
        <w:rPr>
          <w:rFonts w:hint="eastAsia" w:eastAsia="나눔명조"/>
          <w:sz w:val="20"/>
          <w:szCs w:val="22"/>
        </w:rPr>
        <w:t>공공봉사동기에</w:t>
      </w:r>
      <w:r w:rsidRPr="00B61948">
        <w:rPr>
          <w:rFonts w:hint="eastAsia" w:eastAsia="나눔명조"/>
          <w:sz w:val="20"/>
          <w:szCs w:val="22"/>
        </w:rPr>
        <w:t xml:space="preserve"> </w:t>
      </w:r>
      <w:r w:rsidRPr="00B61948">
        <w:rPr>
          <w:rFonts w:hint="eastAsia" w:eastAsia="나눔명조"/>
          <w:sz w:val="20"/>
          <w:szCs w:val="22"/>
        </w:rPr>
        <w:t>대해</w:t>
      </w:r>
      <w:r w:rsidRPr="00B61948">
        <w:rPr>
          <w:rFonts w:hint="eastAsia" w:eastAsia="나눔명조"/>
          <w:sz w:val="20"/>
          <w:szCs w:val="22"/>
        </w:rPr>
        <w:t xml:space="preserve"> </w:t>
      </w:r>
      <w:r w:rsidRPr="00B61948">
        <w:rPr>
          <w:rFonts w:hint="eastAsia" w:eastAsia="나눔명조"/>
          <w:sz w:val="20"/>
          <w:szCs w:val="22"/>
        </w:rPr>
        <w:t>긍정적</w:t>
      </w:r>
      <w:r w:rsidRPr="00B61948">
        <w:rPr>
          <w:rFonts w:hint="eastAsia" w:eastAsia="나눔명조"/>
          <w:sz w:val="20"/>
          <w:szCs w:val="22"/>
        </w:rPr>
        <w:t xml:space="preserve"> </w:t>
      </w:r>
      <w:r w:rsidRPr="00B61948">
        <w:rPr>
          <w:rFonts w:hint="eastAsia" w:eastAsia="나눔명조"/>
          <w:sz w:val="20"/>
          <w:szCs w:val="22"/>
        </w:rPr>
        <w:t>응답을</w:t>
      </w:r>
      <w:r w:rsidRPr="00B61948">
        <w:rPr>
          <w:rFonts w:hint="eastAsia" w:eastAsia="나눔명조"/>
          <w:sz w:val="20"/>
          <w:szCs w:val="22"/>
        </w:rPr>
        <w:t xml:space="preserve"> </w:t>
      </w:r>
      <w:r w:rsidRPr="00B61948">
        <w:rPr>
          <w:rFonts w:hint="eastAsia" w:eastAsia="나눔명조"/>
          <w:sz w:val="20"/>
          <w:szCs w:val="22"/>
        </w:rPr>
        <w:t>할</w:t>
      </w:r>
      <w:r w:rsidRPr="00B61948">
        <w:rPr>
          <w:rFonts w:hint="eastAsia" w:eastAsia="나눔명조"/>
          <w:sz w:val="20"/>
          <w:szCs w:val="22"/>
        </w:rPr>
        <w:t xml:space="preserve"> </w:t>
      </w:r>
      <w:r w:rsidRPr="00B61948">
        <w:rPr>
          <w:rFonts w:hint="eastAsia" w:eastAsia="나눔명조"/>
          <w:sz w:val="20"/>
          <w:szCs w:val="22"/>
        </w:rPr>
        <w:t>확률이</w:t>
      </w:r>
      <w:r w:rsidRPr="00B61948">
        <w:rPr>
          <w:rFonts w:hint="eastAsia" w:eastAsia="나눔명조"/>
          <w:sz w:val="20"/>
          <w:szCs w:val="22"/>
        </w:rPr>
        <w:t xml:space="preserve"> </w:t>
      </w:r>
      <w:r w:rsidRPr="00B61948">
        <w:rPr>
          <w:rFonts w:hint="eastAsia" w:eastAsia="나눔명조"/>
          <w:sz w:val="20"/>
          <w:szCs w:val="22"/>
        </w:rPr>
        <w:t>증가하는</w:t>
      </w:r>
      <w:r w:rsidRPr="00B61948">
        <w:rPr>
          <w:rFonts w:hint="eastAsia" w:eastAsia="나눔명조"/>
          <w:sz w:val="20"/>
          <w:szCs w:val="22"/>
        </w:rPr>
        <w:t xml:space="preserve"> </w:t>
      </w:r>
      <w:r w:rsidRPr="00B61948">
        <w:rPr>
          <w:rFonts w:hint="eastAsia" w:eastAsia="나눔명조"/>
          <w:sz w:val="20"/>
          <w:szCs w:val="22"/>
        </w:rPr>
        <w:t>것을</w:t>
      </w:r>
      <w:r w:rsidRPr="00B61948">
        <w:rPr>
          <w:rFonts w:hint="eastAsia" w:eastAsia="나눔명조"/>
          <w:sz w:val="20"/>
          <w:szCs w:val="22"/>
        </w:rPr>
        <w:t xml:space="preserve"> </w:t>
      </w:r>
      <w:r w:rsidRPr="00B61948">
        <w:rPr>
          <w:rFonts w:hint="eastAsia" w:eastAsia="나눔명조"/>
          <w:sz w:val="20"/>
          <w:szCs w:val="22"/>
        </w:rPr>
        <w:t>확인할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 xml:space="preserve">. </w:t>
      </w:r>
      <w:r w:rsidRPr="00B61948">
        <w:rPr>
          <w:rFonts w:hint="eastAsia" w:eastAsia="나눔명조"/>
          <w:sz w:val="20"/>
          <w:szCs w:val="22"/>
        </w:rPr>
        <w:t>다만</w:t>
      </w:r>
      <w:r w:rsidRPr="00B61948">
        <w:rPr>
          <w:rFonts w:hint="eastAsia" w:eastAsia="나눔명조"/>
          <w:sz w:val="20"/>
          <w:szCs w:val="22"/>
        </w:rPr>
        <w:t xml:space="preserve"> </w:t>
      </w:r>
      <w:r w:rsidRPr="00B61948">
        <w:rPr>
          <w:rFonts w:hint="eastAsia" w:eastAsia="나눔명조"/>
          <w:sz w:val="20"/>
          <w:szCs w:val="22"/>
        </w:rPr>
        <w:t>협업</w:t>
      </w:r>
      <w:r w:rsidRPr="00B61948">
        <w:rPr>
          <w:rFonts w:hint="eastAsia" w:eastAsia="나눔명조"/>
          <w:sz w:val="20"/>
          <w:szCs w:val="22"/>
        </w:rPr>
        <w:t xml:space="preserve"> </w:t>
      </w:r>
      <w:r w:rsidRPr="00B61948">
        <w:rPr>
          <w:rFonts w:hint="eastAsia" w:eastAsia="나눔명조"/>
          <w:sz w:val="20"/>
          <w:szCs w:val="22"/>
        </w:rPr>
        <w:t>및</w:t>
      </w:r>
      <w:r w:rsidRPr="00B61948">
        <w:rPr>
          <w:rFonts w:hint="eastAsia" w:eastAsia="나눔명조"/>
          <w:sz w:val="20"/>
          <w:szCs w:val="22"/>
        </w:rPr>
        <w:t xml:space="preserve"> </w:t>
      </w:r>
      <w:r w:rsidRPr="00B61948">
        <w:rPr>
          <w:rFonts w:hint="eastAsia" w:eastAsia="나눔명조"/>
          <w:sz w:val="20"/>
          <w:szCs w:val="22"/>
        </w:rPr>
        <w:t>의사소통</w:t>
      </w:r>
      <w:r w:rsidRPr="00B61948">
        <w:rPr>
          <w:rFonts w:hint="eastAsia" w:eastAsia="나눔명조"/>
          <w:sz w:val="20"/>
          <w:szCs w:val="22"/>
        </w:rPr>
        <w:t xml:space="preserve"> </w:t>
      </w:r>
      <w:r w:rsidRPr="00B61948">
        <w:rPr>
          <w:rFonts w:hint="eastAsia" w:eastAsia="나눔명조"/>
          <w:sz w:val="20"/>
          <w:szCs w:val="22"/>
        </w:rPr>
        <w:t>수준이</w:t>
      </w:r>
      <w:r w:rsidRPr="00B61948">
        <w:rPr>
          <w:rFonts w:hint="eastAsia" w:eastAsia="나눔명조"/>
          <w:sz w:val="20"/>
          <w:szCs w:val="22"/>
        </w:rPr>
        <w:t xml:space="preserve"> </w:t>
      </w:r>
      <w:r w:rsidRPr="00B61948">
        <w:rPr>
          <w:rFonts w:hint="eastAsia" w:eastAsia="나눔명조"/>
          <w:sz w:val="20"/>
          <w:szCs w:val="22"/>
        </w:rPr>
        <w:t>현저하게</w:t>
      </w:r>
      <w:r w:rsidRPr="00B61948">
        <w:rPr>
          <w:rFonts w:hint="eastAsia" w:eastAsia="나눔명조"/>
          <w:sz w:val="20"/>
          <w:szCs w:val="22"/>
        </w:rPr>
        <w:t xml:space="preserve"> </w:t>
      </w:r>
      <w:r w:rsidRPr="00B61948">
        <w:rPr>
          <w:rFonts w:hint="eastAsia" w:eastAsia="나눔명조"/>
          <w:sz w:val="20"/>
          <w:szCs w:val="22"/>
        </w:rPr>
        <w:t>낮은</w:t>
      </w:r>
      <w:r w:rsidRPr="00B61948">
        <w:rPr>
          <w:rFonts w:hint="eastAsia" w:eastAsia="나눔명조"/>
          <w:sz w:val="20"/>
          <w:szCs w:val="22"/>
        </w:rPr>
        <w:t xml:space="preserve"> </w:t>
      </w:r>
      <w:r w:rsidRPr="00B61948">
        <w:rPr>
          <w:rFonts w:hint="eastAsia" w:eastAsia="나눔명조"/>
          <w:sz w:val="20"/>
          <w:szCs w:val="22"/>
        </w:rPr>
        <w:t>관료조직에서는</w:t>
      </w:r>
      <w:r w:rsidRPr="00B61948">
        <w:rPr>
          <w:rFonts w:hint="eastAsia" w:eastAsia="나눔명조"/>
          <w:sz w:val="20"/>
          <w:szCs w:val="22"/>
        </w:rPr>
        <w:t xml:space="preserve"> </w:t>
      </w: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리더십에</w:t>
      </w:r>
      <w:r w:rsidRPr="00B61948">
        <w:rPr>
          <w:rFonts w:hint="eastAsia" w:eastAsia="나눔명조"/>
          <w:sz w:val="20"/>
          <w:szCs w:val="22"/>
        </w:rPr>
        <w:t xml:space="preserve"> </w:t>
      </w:r>
      <w:r w:rsidRPr="00B61948">
        <w:rPr>
          <w:rFonts w:hint="eastAsia" w:eastAsia="나눔명조"/>
          <w:sz w:val="20"/>
          <w:szCs w:val="22"/>
        </w:rPr>
        <w:t>비하여</w:t>
      </w:r>
      <w:r w:rsidRPr="00B61948">
        <w:rPr>
          <w:rFonts w:hint="eastAsia" w:eastAsia="나눔명조"/>
          <w:sz w:val="20"/>
          <w:szCs w:val="22"/>
        </w:rPr>
        <w:t xml:space="preserve"> </w:t>
      </w: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리더십의</w:t>
      </w:r>
      <w:r w:rsidRPr="00B61948">
        <w:rPr>
          <w:rFonts w:hint="eastAsia" w:eastAsia="나눔명조"/>
          <w:sz w:val="20"/>
          <w:szCs w:val="22"/>
        </w:rPr>
        <w:t xml:space="preserve"> </w:t>
      </w:r>
      <w:r w:rsidRPr="00B61948">
        <w:rPr>
          <w:rFonts w:hint="eastAsia" w:eastAsia="나눔명조"/>
          <w:sz w:val="20"/>
          <w:szCs w:val="22"/>
        </w:rPr>
        <w:t>경우</w:t>
      </w:r>
      <w:r w:rsidRPr="00B61948">
        <w:rPr>
          <w:rFonts w:hint="eastAsia" w:eastAsia="나눔명조"/>
          <w:sz w:val="20"/>
          <w:szCs w:val="22"/>
        </w:rPr>
        <w:t xml:space="preserve"> </w:t>
      </w:r>
      <w:r w:rsidRPr="00B61948">
        <w:rPr>
          <w:rFonts w:hint="eastAsia" w:eastAsia="나눔명조"/>
          <w:sz w:val="20"/>
          <w:szCs w:val="22"/>
        </w:rPr>
        <w:t>최소</w:t>
      </w:r>
      <w:r w:rsidRPr="00B61948">
        <w:rPr>
          <w:rFonts w:hint="eastAsia" w:eastAsia="나눔명조"/>
          <w:sz w:val="20"/>
          <w:szCs w:val="22"/>
        </w:rPr>
        <w:t xml:space="preserve"> </w:t>
      </w:r>
      <w:r w:rsidRPr="00B61948">
        <w:rPr>
          <w:rFonts w:hint="eastAsia" w:eastAsia="나눔명조"/>
          <w:sz w:val="20"/>
          <w:szCs w:val="22"/>
        </w:rPr>
        <w:t>수준과</w:t>
      </w:r>
      <w:r w:rsidRPr="00B61948">
        <w:rPr>
          <w:rFonts w:hint="eastAsia" w:eastAsia="나눔명조"/>
          <w:sz w:val="20"/>
          <w:szCs w:val="22"/>
        </w:rPr>
        <w:t xml:space="preserve"> </w:t>
      </w:r>
      <w:r w:rsidRPr="00B61948">
        <w:rPr>
          <w:rFonts w:hint="eastAsia" w:eastAsia="나눔명조"/>
          <w:sz w:val="20"/>
          <w:szCs w:val="22"/>
        </w:rPr>
        <w:t>평균</w:t>
      </w:r>
      <w:r w:rsidRPr="00B61948">
        <w:rPr>
          <w:rFonts w:hint="eastAsia" w:eastAsia="나눔명조"/>
          <w:sz w:val="20"/>
          <w:szCs w:val="22"/>
        </w:rPr>
        <w:t xml:space="preserve"> </w:t>
      </w:r>
      <w:r w:rsidRPr="00B61948">
        <w:rPr>
          <w:rFonts w:hint="eastAsia" w:eastAsia="나눔명조"/>
          <w:sz w:val="20"/>
          <w:szCs w:val="22"/>
        </w:rPr>
        <w:t>수준이</w:t>
      </w:r>
      <w:r w:rsidRPr="00B61948">
        <w:rPr>
          <w:rFonts w:hint="eastAsia" w:eastAsia="나눔명조"/>
          <w:sz w:val="20"/>
          <w:szCs w:val="22"/>
        </w:rPr>
        <w:t xml:space="preserve"> </w:t>
      </w:r>
      <w:r w:rsidRPr="00B61948">
        <w:rPr>
          <w:rFonts w:hint="eastAsia" w:eastAsia="나눔명조"/>
          <w:sz w:val="20"/>
          <w:szCs w:val="22"/>
        </w:rPr>
        <w:t>공공봉사동기의</w:t>
      </w:r>
      <w:r w:rsidRPr="00B61948">
        <w:rPr>
          <w:rFonts w:hint="eastAsia" w:eastAsia="나눔명조"/>
          <w:sz w:val="20"/>
          <w:szCs w:val="22"/>
        </w:rPr>
        <w:t xml:space="preserve"> </w:t>
      </w:r>
      <w:r w:rsidRPr="00B61948">
        <w:rPr>
          <w:rFonts w:hint="eastAsia" w:eastAsia="나눔명조"/>
          <w:sz w:val="20"/>
          <w:szCs w:val="22"/>
        </w:rPr>
        <w:t>긍정적</w:t>
      </w:r>
      <w:r w:rsidRPr="00B61948">
        <w:rPr>
          <w:rFonts w:hint="eastAsia" w:eastAsia="나눔명조"/>
          <w:sz w:val="20"/>
          <w:szCs w:val="22"/>
        </w:rPr>
        <w:t xml:space="preserve"> </w:t>
      </w:r>
      <w:r w:rsidRPr="00B61948">
        <w:rPr>
          <w:rFonts w:hint="eastAsia" w:eastAsia="나눔명조"/>
          <w:sz w:val="20"/>
          <w:szCs w:val="22"/>
        </w:rPr>
        <w:t>응답에</w:t>
      </w:r>
      <w:r w:rsidRPr="00B61948">
        <w:rPr>
          <w:rFonts w:hint="eastAsia" w:eastAsia="나눔명조"/>
          <w:sz w:val="20"/>
          <w:szCs w:val="22"/>
        </w:rPr>
        <w:t xml:space="preserve"> </w:t>
      </w:r>
      <w:r w:rsidRPr="00B61948">
        <w:rPr>
          <w:rFonts w:hint="eastAsia" w:eastAsia="나눔명조"/>
          <w:sz w:val="20"/>
          <w:szCs w:val="22"/>
        </w:rPr>
        <w:t>미치는</w:t>
      </w:r>
      <w:r w:rsidRPr="00B61948">
        <w:rPr>
          <w:rFonts w:hint="eastAsia" w:eastAsia="나눔명조"/>
          <w:sz w:val="20"/>
          <w:szCs w:val="22"/>
        </w:rPr>
        <w:t xml:space="preserve"> </w:t>
      </w:r>
      <w:r w:rsidRPr="00B61948">
        <w:rPr>
          <w:rFonts w:hint="eastAsia" w:eastAsia="나눔명조"/>
          <w:sz w:val="20"/>
          <w:szCs w:val="22"/>
        </w:rPr>
        <w:t>영향력이</w:t>
      </w:r>
      <w:r w:rsidRPr="00B61948">
        <w:rPr>
          <w:rFonts w:hint="eastAsia" w:eastAsia="나눔명조"/>
          <w:sz w:val="20"/>
          <w:szCs w:val="22"/>
        </w:rPr>
        <w:t xml:space="preserve"> </w:t>
      </w:r>
      <w:r w:rsidRPr="00B61948">
        <w:rPr>
          <w:rFonts w:hint="eastAsia" w:eastAsia="나눔명조"/>
          <w:sz w:val="20"/>
          <w:szCs w:val="22"/>
        </w:rPr>
        <w:t>상대적으로</w:t>
      </w:r>
      <w:r w:rsidRPr="00B61948">
        <w:rPr>
          <w:rFonts w:hint="eastAsia" w:eastAsia="나눔명조"/>
          <w:sz w:val="20"/>
          <w:szCs w:val="22"/>
        </w:rPr>
        <w:t xml:space="preserve"> </w:t>
      </w:r>
      <w:r w:rsidRPr="00B61948">
        <w:rPr>
          <w:rFonts w:hint="eastAsia" w:eastAsia="나눔명조"/>
          <w:sz w:val="20"/>
          <w:szCs w:val="22"/>
        </w:rPr>
        <w:t>차별적이지</w:t>
      </w:r>
      <w:r w:rsidRPr="00B61948">
        <w:rPr>
          <w:rFonts w:hint="eastAsia" w:eastAsia="나눔명조"/>
          <w:sz w:val="20"/>
          <w:szCs w:val="22"/>
        </w:rPr>
        <w:t xml:space="preserve"> </w:t>
      </w:r>
      <w:r w:rsidRPr="00B61948">
        <w:rPr>
          <w:rFonts w:hint="eastAsia" w:eastAsia="나눔명조"/>
          <w:sz w:val="20"/>
          <w:szCs w:val="22"/>
        </w:rPr>
        <w:t>않은</w:t>
      </w:r>
      <w:r w:rsidRPr="00B61948">
        <w:rPr>
          <w:rFonts w:hint="eastAsia" w:eastAsia="나눔명조"/>
          <w:sz w:val="20"/>
          <w:szCs w:val="22"/>
        </w:rPr>
        <w:t xml:space="preserve"> </w:t>
      </w:r>
      <w:r w:rsidRPr="00B61948">
        <w:rPr>
          <w:rFonts w:hint="eastAsia" w:eastAsia="나눔명조"/>
          <w:sz w:val="20"/>
          <w:szCs w:val="22"/>
        </w:rPr>
        <w:t>것으로</w:t>
      </w:r>
      <w:r w:rsidRPr="00B61948">
        <w:rPr>
          <w:rFonts w:hint="eastAsia" w:eastAsia="나눔명조"/>
          <w:sz w:val="20"/>
          <w:szCs w:val="22"/>
        </w:rPr>
        <w:t xml:space="preserve"> </w:t>
      </w:r>
      <w:r w:rsidRPr="00B61948">
        <w:rPr>
          <w:rFonts w:hint="eastAsia" w:eastAsia="나눔명조"/>
          <w:sz w:val="20"/>
          <w:szCs w:val="22"/>
        </w:rPr>
        <w:t>나타났다</w:t>
      </w:r>
      <w:r w:rsidRPr="00B61948">
        <w:rPr>
          <w:rFonts w:hint="eastAsia" w:eastAsia="나눔명조"/>
          <w:sz w:val="20"/>
          <w:szCs w:val="22"/>
        </w:rPr>
        <w:t>.</w:t>
      </w:r>
    </w:p>
    <w:p w:rsidRPr="00B61948" w:rsidR="00265BC3" w:rsidP="003820D2" w:rsidRDefault="00265BC3" w14:paraId="0223CCF4" w14:textId="77777777">
      <w:pPr>
        <w:wordWrap/>
        <w:spacing w:before="120" w:after="120" w:line="276" w:lineRule="auto"/>
        <w:rPr>
          <w:rFonts w:eastAsia="나눔명조"/>
          <w:szCs w:val="22"/>
        </w:rPr>
      </w:pPr>
    </w:p>
    <w:p w:rsidRPr="00B61948" w:rsidR="00265BC3" w:rsidP="003820D2" w:rsidRDefault="00265BC3" w14:paraId="2BB178A7" w14:textId="399D4633">
      <w:pPr>
        <w:wordWrap/>
        <w:spacing w:before="120" w:after="120" w:line="276" w:lineRule="auto"/>
        <w:rPr>
          <w:rFonts w:eastAsia="나눔명조"/>
          <w:szCs w:val="22"/>
        </w:rPr>
      </w:pPr>
      <w:r w:rsidRPr="003820D2">
        <w:rPr>
          <w:rFonts w:eastAsia="나눔명조"/>
          <w:sz w:val="20"/>
          <w:szCs w:val="22"/>
        </w:rPr>
        <w:br w:type="page"/>
      </w:r>
    </w:p>
    <w:p w:rsidRPr="003820D2" w:rsidR="00FF2686" w:rsidP="006A2C1F" w:rsidRDefault="004F55A8" w14:paraId="65128024" w14:textId="23A30FF1">
      <w:pPr>
        <w:pStyle w:val="1"/>
        <w:rPr>
          <w:color w:val="auto"/>
        </w:rPr>
      </w:pPr>
      <w:r w:rsidRPr="003820D2">
        <w:rPr>
          <w:rFonts w:hint="eastAsia"/>
          <w:color w:val="auto"/>
        </w:rPr>
        <w:lastRenderedPageBreak/>
        <w:t>V</w:t>
      </w:r>
      <w:r w:rsidRPr="003820D2">
        <w:rPr>
          <w:color w:val="auto"/>
        </w:rPr>
        <w:t xml:space="preserve">. </w:t>
      </w:r>
      <w:r w:rsidRPr="003820D2" w:rsidR="00FF2686">
        <w:rPr>
          <w:rFonts w:hint="eastAsia"/>
          <w:color w:val="auto"/>
        </w:rPr>
        <w:t>결론</w:t>
      </w:r>
      <w:r w:rsidRPr="003820D2" w:rsidR="00FF2686">
        <w:rPr>
          <w:rFonts w:hint="eastAsia"/>
          <w:color w:val="auto"/>
        </w:rPr>
        <w:t xml:space="preserve"> </w:t>
      </w:r>
      <w:r w:rsidRPr="003820D2" w:rsidR="00FF2686">
        <w:rPr>
          <w:rFonts w:hint="eastAsia"/>
          <w:color w:val="auto"/>
        </w:rPr>
        <w:t>및</w:t>
      </w:r>
      <w:r w:rsidRPr="003820D2" w:rsidR="00FF2686">
        <w:rPr>
          <w:rFonts w:hint="eastAsia"/>
          <w:color w:val="auto"/>
        </w:rPr>
        <w:t xml:space="preserve"> </w:t>
      </w:r>
      <w:r w:rsidRPr="003820D2" w:rsidR="00C311B9">
        <w:rPr>
          <w:rFonts w:hint="eastAsia"/>
          <w:color w:val="auto"/>
        </w:rPr>
        <w:t>정책적</w:t>
      </w:r>
      <w:r w:rsidRPr="003820D2" w:rsidR="00C311B9">
        <w:rPr>
          <w:rFonts w:hint="eastAsia"/>
          <w:color w:val="auto"/>
        </w:rPr>
        <w:t xml:space="preserve"> </w:t>
      </w:r>
      <w:r w:rsidRPr="003820D2" w:rsidR="00FF2686">
        <w:rPr>
          <w:rFonts w:hint="eastAsia"/>
          <w:color w:val="auto"/>
        </w:rPr>
        <w:t>함의</w:t>
      </w:r>
    </w:p>
    <w:p w:rsidR="00283EF6" w:rsidP="00265BC3" w:rsidRDefault="00283EF6" w14:paraId="704686DD" w14:textId="77777777">
      <w:pPr>
        <w:pStyle w:val="ae"/>
        <w:spacing w:before="60" w:after="60"/>
        <w:rPr>
          <w:rFonts w:ascii="Times New Roman" w:eastAsia="나눔명조"/>
          <w:color w:val="auto"/>
          <w:szCs w:val="22"/>
        </w:rPr>
      </w:pPr>
    </w:p>
    <w:p w:rsidRPr="00283EF6" w:rsidR="00C311B9" w:rsidP="00283EF6" w:rsidRDefault="00C311B9" w14:paraId="34B25EC2" w14:textId="7E834386">
      <w:pPr>
        <w:wordWrap/>
        <w:spacing w:before="120" w:after="120" w:line="276" w:lineRule="auto"/>
        <w:ind w:firstLine="288"/>
        <w:rPr>
          <w:rFonts w:eastAsia="나눔명조"/>
          <w:sz w:val="20"/>
          <w:szCs w:val="22"/>
        </w:rPr>
      </w:pPr>
      <w:r w:rsidRPr="00283EF6">
        <w:rPr>
          <w:rFonts w:hint="eastAsia" w:eastAsia="나눔명조"/>
          <w:sz w:val="20"/>
          <w:szCs w:val="22"/>
        </w:rPr>
        <w:t>본</w:t>
      </w:r>
      <w:r w:rsidRPr="00283EF6">
        <w:rPr>
          <w:rFonts w:eastAsia="나눔명조"/>
          <w:sz w:val="20"/>
          <w:szCs w:val="22"/>
        </w:rPr>
        <w:t xml:space="preserve"> </w:t>
      </w:r>
      <w:r w:rsidRPr="00283EF6">
        <w:rPr>
          <w:rFonts w:hint="eastAsia" w:eastAsia="나눔명조"/>
          <w:sz w:val="20"/>
          <w:szCs w:val="22"/>
        </w:rPr>
        <w:t>연구는</w:t>
      </w:r>
      <w:r w:rsidRPr="00283EF6">
        <w:rPr>
          <w:rFonts w:hint="eastAsia" w:eastAsia="나눔명조"/>
          <w:sz w:val="20"/>
          <w:szCs w:val="22"/>
        </w:rPr>
        <w:t xml:space="preserve"> </w:t>
      </w:r>
      <w:r w:rsidRPr="00283EF6">
        <w:rPr>
          <w:rFonts w:hint="eastAsia" w:eastAsia="나눔명조"/>
          <w:sz w:val="20"/>
          <w:szCs w:val="22"/>
        </w:rPr>
        <w:t>공공부문에서의</w:t>
      </w:r>
      <w:r w:rsidRPr="00283EF6">
        <w:rPr>
          <w:rFonts w:hint="eastAsia" w:eastAsia="나눔명조"/>
          <w:sz w:val="20"/>
          <w:szCs w:val="22"/>
        </w:rPr>
        <w:t xml:space="preserve"> </w:t>
      </w:r>
      <w:r w:rsidRPr="00283EF6">
        <w:rPr>
          <w:rFonts w:hint="eastAsia" w:eastAsia="나눔명조"/>
          <w:sz w:val="20"/>
          <w:szCs w:val="22"/>
        </w:rPr>
        <w:t>조직</w:t>
      </w:r>
      <w:r w:rsidRPr="00283EF6">
        <w:rPr>
          <w:rFonts w:hint="eastAsia" w:eastAsia="나눔명조"/>
          <w:sz w:val="20"/>
          <w:szCs w:val="22"/>
        </w:rPr>
        <w:t xml:space="preserve"> </w:t>
      </w:r>
      <w:r w:rsidRPr="00283EF6">
        <w:rPr>
          <w:rFonts w:hint="eastAsia" w:eastAsia="나눔명조"/>
          <w:sz w:val="20"/>
          <w:szCs w:val="22"/>
        </w:rPr>
        <w:t>내</w:t>
      </w:r>
      <w:r w:rsidRPr="00283EF6">
        <w:rPr>
          <w:rFonts w:hint="eastAsia" w:eastAsia="나눔명조"/>
          <w:sz w:val="20"/>
          <w:szCs w:val="22"/>
        </w:rPr>
        <w:t xml:space="preserve"> </w:t>
      </w:r>
      <w:r w:rsidRPr="00283EF6">
        <w:rPr>
          <w:rFonts w:hint="eastAsia" w:eastAsia="나눔명조"/>
          <w:sz w:val="20"/>
          <w:szCs w:val="22"/>
        </w:rPr>
        <w:t>리더십과</w:t>
      </w:r>
      <w:r w:rsidRPr="00283EF6">
        <w:rPr>
          <w:rFonts w:hint="eastAsia" w:eastAsia="나눔명조"/>
          <w:sz w:val="20"/>
          <w:szCs w:val="22"/>
        </w:rPr>
        <w:t xml:space="preserve"> </w:t>
      </w:r>
      <w:r w:rsidRPr="00283EF6">
        <w:rPr>
          <w:rFonts w:hint="eastAsia" w:eastAsia="나눔명조"/>
          <w:sz w:val="20"/>
          <w:szCs w:val="22"/>
        </w:rPr>
        <w:t>의사소통</w:t>
      </w:r>
      <w:r w:rsidRPr="00283EF6">
        <w:rPr>
          <w:rFonts w:hint="eastAsia" w:eastAsia="나눔명조"/>
          <w:sz w:val="20"/>
          <w:szCs w:val="22"/>
        </w:rPr>
        <w:t xml:space="preserve"> </w:t>
      </w:r>
      <w:r w:rsidRPr="00283EF6">
        <w:rPr>
          <w:rFonts w:hint="eastAsia" w:eastAsia="나눔명조"/>
          <w:sz w:val="20"/>
          <w:szCs w:val="22"/>
        </w:rPr>
        <w:t>노력이</w:t>
      </w:r>
      <w:r w:rsidRPr="00283EF6">
        <w:rPr>
          <w:rFonts w:hint="eastAsia" w:eastAsia="나눔명조"/>
          <w:sz w:val="20"/>
          <w:szCs w:val="22"/>
        </w:rPr>
        <w:t xml:space="preserve"> </w:t>
      </w:r>
      <w:r w:rsidRPr="00283EF6" w:rsidR="008E45FA">
        <w:rPr>
          <w:rFonts w:hint="eastAsia" w:eastAsia="나눔명조"/>
          <w:sz w:val="20"/>
          <w:szCs w:val="22"/>
        </w:rPr>
        <w:t>조직</w:t>
      </w:r>
      <w:r w:rsidRPr="00283EF6">
        <w:rPr>
          <w:rFonts w:hint="eastAsia" w:eastAsia="나눔명조"/>
          <w:sz w:val="20"/>
          <w:szCs w:val="22"/>
        </w:rPr>
        <w:t>구성원들의</w:t>
      </w:r>
      <w:r w:rsidRPr="00283EF6">
        <w:rPr>
          <w:rFonts w:hint="eastAsia" w:eastAsia="나눔명조"/>
          <w:sz w:val="20"/>
          <w:szCs w:val="22"/>
        </w:rPr>
        <w:t xml:space="preserve"> </w:t>
      </w:r>
      <w:r w:rsidRPr="00283EF6">
        <w:rPr>
          <w:rFonts w:hint="eastAsia" w:eastAsia="나눔명조"/>
          <w:sz w:val="20"/>
          <w:szCs w:val="22"/>
        </w:rPr>
        <w:t>공공봉사동기에</w:t>
      </w:r>
      <w:r w:rsidRPr="00283EF6">
        <w:rPr>
          <w:rFonts w:hint="eastAsia" w:eastAsia="나눔명조"/>
          <w:sz w:val="20"/>
          <w:szCs w:val="22"/>
        </w:rPr>
        <w:t xml:space="preserve"> </w:t>
      </w:r>
      <w:r w:rsidRPr="00283EF6">
        <w:rPr>
          <w:rFonts w:hint="eastAsia" w:eastAsia="나눔명조"/>
          <w:sz w:val="20"/>
          <w:szCs w:val="22"/>
        </w:rPr>
        <w:t>미치는</w:t>
      </w:r>
      <w:r w:rsidRPr="00283EF6">
        <w:rPr>
          <w:rFonts w:hint="eastAsia" w:eastAsia="나눔명조"/>
          <w:sz w:val="20"/>
          <w:szCs w:val="22"/>
        </w:rPr>
        <w:t xml:space="preserve"> </w:t>
      </w:r>
      <w:r w:rsidRPr="00283EF6">
        <w:rPr>
          <w:rFonts w:hint="eastAsia" w:eastAsia="나눔명조"/>
          <w:sz w:val="20"/>
          <w:szCs w:val="22"/>
        </w:rPr>
        <w:t>영향을</w:t>
      </w:r>
      <w:r w:rsidRPr="00283EF6">
        <w:rPr>
          <w:rFonts w:hint="eastAsia" w:eastAsia="나눔명조"/>
          <w:sz w:val="20"/>
          <w:szCs w:val="22"/>
        </w:rPr>
        <w:t xml:space="preserve"> </w:t>
      </w:r>
      <w:r w:rsidRPr="00283EF6">
        <w:rPr>
          <w:rFonts w:hint="eastAsia" w:eastAsia="나눔명조"/>
          <w:sz w:val="20"/>
          <w:szCs w:val="22"/>
        </w:rPr>
        <w:t>탐색하고</w:t>
      </w:r>
      <w:r w:rsidRPr="00283EF6">
        <w:rPr>
          <w:rFonts w:hint="eastAsia" w:eastAsia="나눔명조"/>
          <w:sz w:val="20"/>
          <w:szCs w:val="22"/>
        </w:rPr>
        <w:t xml:space="preserve"> </w:t>
      </w:r>
      <w:r w:rsidRPr="00283EF6">
        <w:rPr>
          <w:rFonts w:hint="eastAsia" w:eastAsia="나눔명조"/>
          <w:sz w:val="20"/>
          <w:szCs w:val="22"/>
        </w:rPr>
        <w:t>있다</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공공봉사동기는</w:t>
      </w:r>
      <w:r w:rsidRPr="00283EF6" w:rsidR="008E45FA">
        <w:rPr>
          <w:rFonts w:hint="eastAsia" w:eastAsia="나눔명조"/>
          <w:sz w:val="20"/>
          <w:szCs w:val="22"/>
        </w:rPr>
        <w:t xml:space="preserve"> </w:t>
      </w:r>
      <w:r w:rsidRPr="00283EF6" w:rsidR="008E45FA">
        <w:rPr>
          <w:rFonts w:hint="eastAsia" w:eastAsia="나눔명조"/>
          <w:sz w:val="20"/>
          <w:szCs w:val="22"/>
        </w:rPr>
        <w:t>사회문제</w:t>
      </w:r>
      <w:r w:rsidRPr="00283EF6" w:rsidR="001F5CEA">
        <w:rPr>
          <w:rFonts w:hint="eastAsia" w:eastAsia="나눔명조"/>
          <w:sz w:val="20"/>
          <w:szCs w:val="22"/>
        </w:rPr>
        <w:t>에</w:t>
      </w:r>
      <w:r w:rsidRPr="00283EF6" w:rsidR="008E45FA">
        <w:rPr>
          <w:rFonts w:hint="eastAsia" w:eastAsia="나눔명조"/>
          <w:sz w:val="20"/>
          <w:szCs w:val="22"/>
        </w:rPr>
        <w:t xml:space="preserve"> </w:t>
      </w:r>
      <w:r w:rsidRPr="00283EF6" w:rsidR="008E45FA">
        <w:rPr>
          <w:rFonts w:hint="eastAsia" w:eastAsia="나눔명조"/>
          <w:sz w:val="20"/>
          <w:szCs w:val="22"/>
        </w:rPr>
        <w:t>관심을</w:t>
      </w:r>
      <w:r w:rsidRPr="00283EF6" w:rsidR="008E45FA">
        <w:rPr>
          <w:rFonts w:hint="eastAsia" w:eastAsia="나눔명조"/>
          <w:sz w:val="20"/>
          <w:szCs w:val="22"/>
        </w:rPr>
        <w:t xml:space="preserve"> </w:t>
      </w:r>
      <w:r w:rsidRPr="00283EF6" w:rsidR="008E45FA">
        <w:rPr>
          <w:rFonts w:hint="eastAsia" w:eastAsia="나눔명조"/>
          <w:sz w:val="20"/>
          <w:szCs w:val="22"/>
        </w:rPr>
        <w:t>갖고</w:t>
      </w:r>
      <w:r w:rsidRPr="00283EF6" w:rsidR="008E45FA">
        <w:rPr>
          <w:rFonts w:hint="eastAsia" w:eastAsia="나눔명조"/>
          <w:sz w:val="20"/>
          <w:szCs w:val="22"/>
        </w:rPr>
        <w:t xml:space="preserve"> </w:t>
      </w:r>
      <w:r w:rsidRPr="00283EF6" w:rsidR="008E45FA">
        <w:rPr>
          <w:rFonts w:hint="eastAsia" w:eastAsia="나눔명조"/>
          <w:sz w:val="20"/>
          <w:szCs w:val="22"/>
        </w:rPr>
        <w:t>문제</w:t>
      </w:r>
      <w:r w:rsidRPr="00283EF6" w:rsidR="008E45FA">
        <w:rPr>
          <w:rFonts w:hint="eastAsia" w:eastAsia="나눔명조"/>
          <w:sz w:val="20"/>
          <w:szCs w:val="22"/>
        </w:rPr>
        <w:t xml:space="preserve"> </w:t>
      </w:r>
      <w:r w:rsidRPr="00283EF6" w:rsidR="008E45FA">
        <w:rPr>
          <w:rFonts w:hint="eastAsia" w:eastAsia="나눔명조"/>
          <w:sz w:val="20"/>
          <w:szCs w:val="22"/>
        </w:rPr>
        <w:t>해결을</w:t>
      </w:r>
      <w:r w:rsidRPr="00283EF6" w:rsidR="008E45FA">
        <w:rPr>
          <w:rFonts w:hint="eastAsia" w:eastAsia="나눔명조"/>
          <w:sz w:val="20"/>
          <w:szCs w:val="22"/>
        </w:rPr>
        <w:t xml:space="preserve"> </w:t>
      </w:r>
      <w:r w:rsidRPr="00283EF6" w:rsidR="008E45FA">
        <w:rPr>
          <w:rFonts w:hint="eastAsia" w:eastAsia="나눔명조"/>
          <w:sz w:val="20"/>
          <w:szCs w:val="22"/>
        </w:rPr>
        <w:t>위해</w:t>
      </w:r>
      <w:r w:rsidRPr="00283EF6" w:rsidR="008E45FA">
        <w:rPr>
          <w:rFonts w:hint="eastAsia" w:eastAsia="나눔명조"/>
          <w:sz w:val="20"/>
          <w:szCs w:val="22"/>
        </w:rPr>
        <w:t xml:space="preserve"> </w:t>
      </w:r>
      <w:r w:rsidRPr="00283EF6" w:rsidR="008E45FA">
        <w:rPr>
          <w:rFonts w:hint="eastAsia" w:eastAsia="나눔명조"/>
          <w:sz w:val="20"/>
          <w:szCs w:val="22"/>
        </w:rPr>
        <w:t>적극적으로</w:t>
      </w:r>
      <w:r w:rsidRPr="00283EF6" w:rsidR="008E45FA">
        <w:rPr>
          <w:rFonts w:hint="eastAsia" w:eastAsia="나눔명조"/>
          <w:sz w:val="20"/>
          <w:szCs w:val="22"/>
        </w:rPr>
        <w:t xml:space="preserve"> </w:t>
      </w:r>
      <w:r w:rsidRPr="00283EF6" w:rsidR="008E45FA">
        <w:rPr>
          <w:rFonts w:hint="eastAsia" w:eastAsia="나눔명조"/>
          <w:sz w:val="20"/>
          <w:szCs w:val="22"/>
        </w:rPr>
        <w:t>개입하며</w:t>
      </w:r>
      <w:r w:rsidRPr="00283EF6" w:rsidR="008E45FA">
        <w:rPr>
          <w:rFonts w:hint="eastAsia" w:eastAsia="나눔명조"/>
          <w:sz w:val="20"/>
          <w:szCs w:val="22"/>
        </w:rPr>
        <w:t xml:space="preserve"> </w:t>
      </w:r>
      <w:proofErr w:type="spellStart"/>
      <w:r w:rsidRPr="00283EF6" w:rsidR="008E45FA">
        <w:rPr>
          <w:rFonts w:hint="eastAsia" w:eastAsia="나눔명조"/>
          <w:sz w:val="20"/>
          <w:szCs w:val="22"/>
        </w:rPr>
        <w:t>친사회적</w:t>
      </w:r>
      <w:proofErr w:type="spellEnd"/>
      <w:r w:rsidRPr="00283EF6" w:rsidR="008E45FA">
        <w:rPr>
          <w:rFonts w:hint="eastAsia" w:eastAsia="나눔명조"/>
          <w:sz w:val="20"/>
          <w:szCs w:val="22"/>
        </w:rPr>
        <w:t xml:space="preserve"> </w:t>
      </w:r>
      <w:r w:rsidRPr="00283EF6" w:rsidR="008E45FA">
        <w:rPr>
          <w:rFonts w:hint="eastAsia" w:eastAsia="나눔명조"/>
          <w:sz w:val="20"/>
          <w:szCs w:val="22"/>
        </w:rPr>
        <w:t>정책과정에</w:t>
      </w:r>
      <w:r w:rsidRPr="00283EF6" w:rsidR="008E45FA">
        <w:rPr>
          <w:rFonts w:hint="eastAsia" w:eastAsia="나눔명조"/>
          <w:sz w:val="20"/>
          <w:szCs w:val="22"/>
        </w:rPr>
        <w:t xml:space="preserve"> </w:t>
      </w:r>
      <w:r w:rsidRPr="00283EF6" w:rsidR="00BD1AC1">
        <w:rPr>
          <w:rFonts w:hint="eastAsia" w:eastAsia="나눔명조"/>
          <w:sz w:val="20"/>
          <w:szCs w:val="22"/>
        </w:rPr>
        <w:t>참여하려</w:t>
      </w:r>
      <w:r w:rsidRPr="00283EF6" w:rsidR="00BD1AC1">
        <w:rPr>
          <w:rFonts w:hint="eastAsia" w:eastAsia="나눔명조"/>
          <w:sz w:val="20"/>
          <w:szCs w:val="22"/>
        </w:rPr>
        <w:t xml:space="preserve"> </w:t>
      </w:r>
      <w:r w:rsidRPr="00283EF6" w:rsidR="00BD1AC1">
        <w:rPr>
          <w:rFonts w:hint="eastAsia" w:eastAsia="나눔명조"/>
          <w:sz w:val="20"/>
          <w:szCs w:val="22"/>
        </w:rPr>
        <w:t>하는</w:t>
      </w:r>
      <w:r w:rsidRPr="00283EF6" w:rsidR="00BD1AC1">
        <w:rPr>
          <w:rFonts w:hint="eastAsia" w:eastAsia="나눔명조"/>
          <w:sz w:val="20"/>
          <w:szCs w:val="22"/>
        </w:rPr>
        <w:t xml:space="preserve"> </w:t>
      </w:r>
      <w:r w:rsidRPr="00283EF6" w:rsidR="00BD1AC1">
        <w:rPr>
          <w:rFonts w:hint="eastAsia" w:eastAsia="나눔명조"/>
          <w:sz w:val="20"/>
          <w:szCs w:val="22"/>
        </w:rPr>
        <w:t>개인의</w:t>
      </w:r>
      <w:r w:rsidRPr="00283EF6" w:rsidR="00BD1AC1">
        <w:rPr>
          <w:rFonts w:hint="eastAsia" w:eastAsia="나눔명조"/>
          <w:sz w:val="20"/>
          <w:szCs w:val="22"/>
        </w:rPr>
        <w:t xml:space="preserve"> </w:t>
      </w:r>
      <w:r w:rsidRPr="00283EF6" w:rsidR="00BD1AC1">
        <w:rPr>
          <w:rFonts w:hint="eastAsia" w:eastAsia="나눔명조"/>
          <w:sz w:val="20"/>
          <w:szCs w:val="22"/>
        </w:rPr>
        <w:t>성향</w:t>
      </w:r>
      <w:r w:rsidRPr="00283EF6" w:rsidR="001F5CEA">
        <w:rPr>
          <w:rFonts w:hint="eastAsia" w:eastAsia="나눔명조"/>
          <w:sz w:val="20"/>
          <w:szCs w:val="22"/>
        </w:rPr>
        <w:t>이며</w:t>
      </w:r>
      <w:r w:rsidRPr="00283EF6" w:rsidR="001F5CEA">
        <w:rPr>
          <w:rFonts w:hint="eastAsia" w:eastAsia="나눔명조"/>
          <w:sz w:val="20"/>
          <w:szCs w:val="22"/>
        </w:rPr>
        <w:t>,</w:t>
      </w:r>
      <w:r w:rsidRPr="00283EF6">
        <w:rPr>
          <w:rFonts w:hint="eastAsia" w:eastAsia="나눔명조"/>
          <w:sz w:val="20"/>
          <w:szCs w:val="22"/>
        </w:rPr>
        <w:t xml:space="preserve"> </w:t>
      </w:r>
      <w:r w:rsidRPr="00283EF6" w:rsidR="00BD1AC1">
        <w:rPr>
          <w:rFonts w:hint="eastAsia" w:eastAsia="나눔명조"/>
          <w:sz w:val="20"/>
          <w:szCs w:val="22"/>
        </w:rPr>
        <w:t>조직구성원들이</w:t>
      </w:r>
      <w:r w:rsidRPr="00283EF6" w:rsidR="00BD1AC1">
        <w:rPr>
          <w:rFonts w:hint="eastAsia" w:eastAsia="나눔명조"/>
          <w:sz w:val="20"/>
          <w:szCs w:val="22"/>
        </w:rPr>
        <w:t xml:space="preserve"> </w:t>
      </w:r>
      <w:r w:rsidRPr="00283EF6" w:rsidR="00BD1AC1">
        <w:rPr>
          <w:rFonts w:hint="eastAsia" w:eastAsia="나눔명조"/>
          <w:sz w:val="20"/>
          <w:szCs w:val="22"/>
        </w:rPr>
        <w:t>높은</w:t>
      </w:r>
      <w:r w:rsidRPr="00283EF6" w:rsidR="00BD1AC1">
        <w:rPr>
          <w:rFonts w:hint="eastAsia" w:eastAsia="나눔명조"/>
          <w:sz w:val="20"/>
          <w:szCs w:val="22"/>
        </w:rPr>
        <w:t xml:space="preserve"> </w:t>
      </w:r>
      <w:r w:rsidRPr="00283EF6" w:rsidR="00BD1AC1">
        <w:rPr>
          <w:rFonts w:hint="eastAsia" w:eastAsia="나눔명조"/>
          <w:sz w:val="20"/>
          <w:szCs w:val="22"/>
        </w:rPr>
        <w:t>공공봉사동기를</w:t>
      </w:r>
      <w:r w:rsidRPr="00283EF6" w:rsidR="00BD1AC1">
        <w:rPr>
          <w:rFonts w:hint="eastAsia" w:eastAsia="나눔명조"/>
          <w:sz w:val="20"/>
          <w:szCs w:val="22"/>
        </w:rPr>
        <w:t xml:space="preserve"> </w:t>
      </w:r>
      <w:r w:rsidRPr="00283EF6" w:rsidR="00BD1AC1">
        <w:rPr>
          <w:rFonts w:hint="eastAsia" w:eastAsia="나눔명조"/>
          <w:sz w:val="20"/>
          <w:szCs w:val="22"/>
        </w:rPr>
        <w:t>보유하면</w:t>
      </w:r>
      <w:r w:rsidRPr="00283EF6" w:rsidR="00BD1AC1">
        <w:rPr>
          <w:rFonts w:hint="eastAsia" w:eastAsia="나눔명조"/>
          <w:sz w:val="20"/>
          <w:szCs w:val="22"/>
        </w:rPr>
        <w:t xml:space="preserve"> </w:t>
      </w:r>
      <w:r w:rsidRPr="00283EF6" w:rsidR="00BD1AC1">
        <w:rPr>
          <w:rFonts w:hint="eastAsia" w:eastAsia="나눔명조"/>
          <w:sz w:val="20"/>
          <w:szCs w:val="22"/>
        </w:rPr>
        <w:t>업무효율과</w:t>
      </w:r>
      <w:r w:rsidRPr="00283EF6" w:rsidR="00BD1AC1">
        <w:rPr>
          <w:rFonts w:hint="eastAsia" w:eastAsia="나눔명조"/>
          <w:sz w:val="20"/>
          <w:szCs w:val="22"/>
        </w:rPr>
        <w:t xml:space="preserve"> </w:t>
      </w:r>
      <w:r w:rsidRPr="00283EF6" w:rsidR="00BD1AC1">
        <w:rPr>
          <w:rFonts w:hint="eastAsia" w:eastAsia="나눔명조"/>
          <w:sz w:val="20"/>
          <w:szCs w:val="22"/>
        </w:rPr>
        <w:t>조직성과가</w:t>
      </w:r>
      <w:r w:rsidRPr="00283EF6" w:rsidR="00BD1AC1">
        <w:rPr>
          <w:rFonts w:hint="eastAsia" w:eastAsia="나눔명조"/>
          <w:sz w:val="20"/>
          <w:szCs w:val="22"/>
        </w:rPr>
        <w:t xml:space="preserve"> </w:t>
      </w:r>
      <w:r w:rsidRPr="00283EF6" w:rsidR="00BD1AC1">
        <w:rPr>
          <w:rFonts w:hint="eastAsia" w:eastAsia="나눔명조"/>
          <w:sz w:val="20"/>
          <w:szCs w:val="22"/>
        </w:rPr>
        <w:t>향상될</w:t>
      </w:r>
      <w:r w:rsidRPr="00283EF6" w:rsidR="00BD1AC1">
        <w:rPr>
          <w:rFonts w:hint="eastAsia" w:eastAsia="나눔명조"/>
          <w:sz w:val="20"/>
          <w:szCs w:val="22"/>
        </w:rPr>
        <w:t xml:space="preserve"> </w:t>
      </w:r>
      <w:r w:rsidRPr="00283EF6">
        <w:rPr>
          <w:rFonts w:hint="eastAsia" w:eastAsia="나눔명조"/>
          <w:sz w:val="20"/>
          <w:szCs w:val="22"/>
        </w:rPr>
        <w:t>것으로</w:t>
      </w:r>
      <w:r w:rsidRPr="00283EF6">
        <w:rPr>
          <w:rFonts w:hint="eastAsia" w:eastAsia="나눔명조"/>
          <w:sz w:val="20"/>
          <w:szCs w:val="22"/>
        </w:rPr>
        <w:t xml:space="preserve"> </w:t>
      </w:r>
      <w:r w:rsidRPr="00283EF6">
        <w:rPr>
          <w:rFonts w:hint="eastAsia" w:eastAsia="나눔명조"/>
          <w:sz w:val="20"/>
          <w:szCs w:val="22"/>
        </w:rPr>
        <w:t>기대된다</w:t>
      </w:r>
      <w:r w:rsidRPr="00283EF6">
        <w:rPr>
          <w:rFonts w:hint="eastAsia" w:eastAsia="나눔명조"/>
          <w:sz w:val="20"/>
          <w:szCs w:val="22"/>
        </w:rPr>
        <w:t>.</w:t>
      </w:r>
      <w:r w:rsidRPr="00283EF6">
        <w:rPr>
          <w:rFonts w:eastAsia="나눔명조"/>
          <w:sz w:val="20"/>
          <w:szCs w:val="22"/>
        </w:rPr>
        <w:t xml:space="preserve"> </w:t>
      </w:r>
      <w:r w:rsidRPr="00283EF6" w:rsidR="00A31227">
        <w:rPr>
          <w:rFonts w:hint="eastAsia" w:eastAsia="나눔명조"/>
          <w:sz w:val="20"/>
          <w:szCs w:val="22"/>
        </w:rPr>
        <w:t>기존</w:t>
      </w:r>
      <w:r w:rsidRPr="00283EF6" w:rsidR="00A31227">
        <w:rPr>
          <w:rFonts w:hint="eastAsia" w:eastAsia="나눔명조"/>
          <w:sz w:val="20"/>
          <w:szCs w:val="22"/>
        </w:rPr>
        <w:t xml:space="preserve"> </w:t>
      </w:r>
      <w:r w:rsidRPr="00283EF6" w:rsidR="00A31227">
        <w:rPr>
          <w:rFonts w:hint="eastAsia" w:eastAsia="나눔명조"/>
          <w:sz w:val="20"/>
          <w:szCs w:val="22"/>
        </w:rPr>
        <w:t>연구들은</w:t>
      </w:r>
      <w:r w:rsidR="00BB00FC">
        <w:rPr>
          <w:rFonts w:hint="eastAsia" w:eastAsia="나눔명조"/>
          <w:sz w:val="20"/>
          <w:szCs w:val="22"/>
        </w:rPr>
        <w:t xml:space="preserve"> </w:t>
      </w:r>
      <w:r w:rsidRPr="00283EF6" w:rsidR="00D74CF9">
        <w:rPr>
          <w:rFonts w:hint="eastAsia" w:eastAsia="나눔명조"/>
          <w:sz w:val="20"/>
          <w:szCs w:val="22"/>
        </w:rPr>
        <w:t>주로</w:t>
      </w:r>
      <w:r w:rsidR="009976FD">
        <w:rPr>
          <w:rFonts w:hint="eastAsia" w:eastAsia="나눔명조"/>
          <w:sz w:val="20"/>
          <w:szCs w:val="22"/>
        </w:rPr>
        <w:t xml:space="preserve"> </w:t>
      </w:r>
      <w:r w:rsidRPr="00283EF6" w:rsidR="006A3407">
        <w:rPr>
          <w:rFonts w:hint="eastAsia" w:eastAsia="나눔명조"/>
          <w:sz w:val="20"/>
          <w:szCs w:val="22"/>
        </w:rPr>
        <w:t>변혁적</w:t>
      </w:r>
      <w:r w:rsidRPr="00283EF6" w:rsidR="006A3407">
        <w:rPr>
          <w:rFonts w:hint="eastAsia" w:eastAsia="나눔명조"/>
          <w:sz w:val="20"/>
          <w:szCs w:val="22"/>
        </w:rPr>
        <w:t xml:space="preserve"> </w:t>
      </w:r>
      <w:r w:rsidRPr="00283EF6" w:rsidR="006A3407">
        <w:rPr>
          <w:rFonts w:hint="eastAsia" w:eastAsia="나눔명조"/>
          <w:sz w:val="20"/>
          <w:szCs w:val="22"/>
        </w:rPr>
        <w:t>리더십이</w:t>
      </w:r>
      <w:r w:rsidRPr="00283EF6" w:rsidR="006A3407">
        <w:rPr>
          <w:rFonts w:hint="eastAsia" w:eastAsia="나눔명조"/>
          <w:sz w:val="20"/>
          <w:szCs w:val="22"/>
        </w:rPr>
        <w:t xml:space="preserve"> </w:t>
      </w:r>
      <w:r w:rsidRPr="00283EF6" w:rsidR="006A3407">
        <w:rPr>
          <w:rFonts w:hint="eastAsia" w:eastAsia="나눔명조"/>
          <w:sz w:val="20"/>
          <w:szCs w:val="22"/>
        </w:rPr>
        <w:t>공공봉사동기를</w:t>
      </w:r>
      <w:r w:rsidRPr="00283EF6" w:rsidR="006A3407">
        <w:rPr>
          <w:rFonts w:hint="eastAsia" w:eastAsia="나눔명조"/>
          <w:sz w:val="20"/>
          <w:szCs w:val="22"/>
        </w:rPr>
        <w:t xml:space="preserve"> </w:t>
      </w:r>
      <w:r w:rsidRPr="00283EF6" w:rsidR="006A3407">
        <w:rPr>
          <w:rFonts w:hint="eastAsia" w:eastAsia="나눔명조"/>
          <w:sz w:val="20"/>
          <w:szCs w:val="22"/>
        </w:rPr>
        <w:t>제고할</w:t>
      </w:r>
      <w:r w:rsidRPr="00283EF6" w:rsidR="006A3407">
        <w:rPr>
          <w:rFonts w:hint="eastAsia" w:eastAsia="나눔명조"/>
          <w:sz w:val="20"/>
          <w:szCs w:val="22"/>
        </w:rPr>
        <w:t xml:space="preserve"> </w:t>
      </w:r>
      <w:r w:rsidRPr="00283EF6" w:rsidR="006A3407">
        <w:rPr>
          <w:rFonts w:hint="eastAsia" w:eastAsia="나눔명조"/>
          <w:sz w:val="20"/>
          <w:szCs w:val="22"/>
        </w:rPr>
        <w:t>수</w:t>
      </w:r>
      <w:r w:rsidRPr="00283EF6" w:rsidR="006A3407">
        <w:rPr>
          <w:rFonts w:hint="eastAsia" w:eastAsia="나눔명조"/>
          <w:sz w:val="20"/>
          <w:szCs w:val="22"/>
        </w:rPr>
        <w:t xml:space="preserve"> </w:t>
      </w:r>
      <w:r w:rsidR="009976FD">
        <w:rPr>
          <w:rFonts w:hint="eastAsia" w:eastAsia="나눔명조"/>
          <w:sz w:val="20"/>
          <w:szCs w:val="22"/>
        </w:rPr>
        <w:t>있</w:t>
      </w:r>
      <w:del w:author="Kang, Jiyoon" w:date="2022-03-03T01:07:00Z" w:id="1168">
        <w:r w:rsidDel="002F0734" w:rsidR="009976FD">
          <w:rPr>
            <w:rFonts w:hint="eastAsia" w:eastAsia="나눔명조"/>
            <w:sz w:val="20"/>
            <w:szCs w:val="22"/>
          </w:rPr>
          <w:delText>으며</w:delText>
        </w:r>
      </w:del>
      <w:ins w:author="Kang, Jiyoon" w:date="2022-03-03T01:07:00Z" w:id="1169">
        <w:r w:rsidR="002F0734">
          <w:rPr>
            <w:rFonts w:hint="eastAsia" w:eastAsia="나눔명조"/>
            <w:sz w:val="20"/>
            <w:szCs w:val="22"/>
          </w:rPr>
          <w:t>다고</w:t>
        </w:r>
        <w:r w:rsidR="002F0734">
          <w:rPr>
            <w:rFonts w:hint="eastAsia" w:eastAsia="나눔명조"/>
            <w:sz w:val="20"/>
            <w:szCs w:val="22"/>
          </w:rPr>
          <w:t xml:space="preserve"> </w:t>
        </w:r>
        <w:r w:rsidR="002F0734">
          <w:rPr>
            <w:rFonts w:hint="eastAsia" w:eastAsia="나눔명조"/>
            <w:sz w:val="20"/>
            <w:szCs w:val="22"/>
          </w:rPr>
          <w:t>주장한다</w:t>
        </w:r>
        <w:r w:rsidR="002F0734">
          <w:rPr>
            <w:rFonts w:hint="eastAsia" w:eastAsia="나눔명조"/>
            <w:sz w:val="20"/>
            <w:szCs w:val="22"/>
          </w:rPr>
          <w:t>.</w:t>
        </w:r>
        <w:r w:rsidR="002F0734">
          <w:rPr>
            <w:rFonts w:eastAsia="나눔명조"/>
            <w:sz w:val="20"/>
            <w:szCs w:val="22"/>
          </w:rPr>
          <w:t xml:space="preserve"> </w:t>
        </w:r>
        <w:r w:rsidR="002F0734">
          <w:rPr>
            <w:rFonts w:hint="eastAsia" w:eastAsia="나눔명조"/>
            <w:sz w:val="20"/>
            <w:szCs w:val="22"/>
          </w:rPr>
          <w:t>또한</w:t>
        </w:r>
      </w:ins>
      <w:del w:author="Kang, Jiyoon" w:date="2022-03-03T01:07:00Z" w:id="1170">
        <w:r w:rsidDel="002F0734" w:rsidR="009976FD">
          <w:rPr>
            <w:rFonts w:hint="eastAsia" w:eastAsia="나눔명조"/>
            <w:sz w:val="20"/>
            <w:szCs w:val="22"/>
          </w:rPr>
          <w:delText>,</w:delText>
        </w:r>
      </w:del>
      <w:del w:author="Kang, Jiyoon" w:date="2022-03-03T01:08:00Z" w:id="1171">
        <w:r w:rsidDel="002F0734" w:rsidR="009976FD">
          <w:rPr>
            <w:rFonts w:eastAsia="나눔명조"/>
            <w:sz w:val="20"/>
            <w:szCs w:val="22"/>
          </w:rPr>
          <w:delText xml:space="preserve"> </w:delText>
        </w:r>
        <w:r w:rsidRPr="00283EF6" w:rsidDel="002F0734" w:rsidR="00D21279">
          <w:rPr>
            <w:rFonts w:hint="eastAsia" w:eastAsia="나눔명조"/>
            <w:sz w:val="20"/>
            <w:szCs w:val="22"/>
          </w:rPr>
          <w:delText>리더십과</w:delText>
        </w:r>
        <w:r w:rsidRPr="00283EF6" w:rsidDel="002F0734" w:rsidR="00D21279">
          <w:rPr>
            <w:rFonts w:eastAsia="나눔명조"/>
            <w:sz w:val="20"/>
            <w:szCs w:val="22"/>
          </w:rPr>
          <w:delText xml:space="preserve"> </w:delText>
        </w:r>
        <w:r w:rsidRPr="00283EF6" w:rsidDel="002F0734" w:rsidR="00D21279">
          <w:rPr>
            <w:rFonts w:hint="eastAsia" w:eastAsia="나눔명조"/>
            <w:sz w:val="20"/>
            <w:szCs w:val="22"/>
          </w:rPr>
          <w:delText>조직</w:delText>
        </w:r>
        <w:r w:rsidRPr="00283EF6" w:rsidDel="002F0734" w:rsidR="00D21279">
          <w:rPr>
            <w:rFonts w:hint="eastAsia" w:eastAsia="나눔명조"/>
            <w:sz w:val="20"/>
            <w:szCs w:val="22"/>
          </w:rPr>
          <w:delText xml:space="preserve"> </w:delText>
        </w:r>
        <w:r w:rsidRPr="00283EF6" w:rsidDel="002F0734" w:rsidR="00D21279">
          <w:rPr>
            <w:rFonts w:hint="eastAsia" w:eastAsia="나눔명조"/>
            <w:sz w:val="20"/>
            <w:szCs w:val="22"/>
          </w:rPr>
          <w:delText>내</w:delText>
        </w:r>
        <w:r w:rsidRPr="00283EF6" w:rsidDel="002F0734" w:rsidR="00D21279">
          <w:rPr>
            <w:rFonts w:hint="eastAsia" w:eastAsia="나눔명조"/>
            <w:sz w:val="20"/>
            <w:szCs w:val="22"/>
          </w:rPr>
          <w:delText xml:space="preserve"> </w:delText>
        </w:r>
        <w:r w:rsidRPr="00283EF6" w:rsidDel="002F0734" w:rsidR="00D21279">
          <w:rPr>
            <w:rFonts w:hint="eastAsia" w:eastAsia="나눔명조"/>
            <w:sz w:val="20"/>
            <w:szCs w:val="22"/>
          </w:rPr>
          <w:delText>의사소통이</w:delText>
        </w:r>
        <w:r w:rsidRPr="00283EF6" w:rsidDel="002F0734" w:rsidR="00D21279">
          <w:rPr>
            <w:rFonts w:hint="eastAsia" w:eastAsia="나눔명조"/>
            <w:sz w:val="20"/>
            <w:szCs w:val="22"/>
          </w:rPr>
          <w:delText xml:space="preserve"> </w:delText>
        </w:r>
        <w:r w:rsidRPr="00283EF6" w:rsidDel="002F0734" w:rsidR="00D21279">
          <w:rPr>
            <w:rFonts w:hint="eastAsia" w:eastAsia="나눔명조"/>
            <w:sz w:val="20"/>
            <w:szCs w:val="22"/>
          </w:rPr>
          <w:delText>상보적</w:delText>
        </w:r>
        <w:r w:rsidRPr="00283EF6" w:rsidDel="002F0734" w:rsidR="00D21279">
          <w:rPr>
            <w:rFonts w:hint="eastAsia" w:eastAsia="나눔명조"/>
            <w:sz w:val="20"/>
            <w:szCs w:val="22"/>
          </w:rPr>
          <w:delText xml:space="preserve"> </w:delText>
        </w:r>
        <w:r w:rsidRPr="00283EF6" w:rsidDel="002F0734" w:rsidR="00D21279">
          <w:rPr>
            <w:rFonts w:hint="eastAsia" w:eastAsia="나눔명조"/>
            <w:sz w:val="20"/>
            <w:szCs w:val="22"/>
          </w:rPr>
          <w:delText>관계</w:delText>
        </w:r>
        <w:r w:rsidDel="002F0734" w:rsidR="009976FD">
          <w:rPr>
            <w:rFonts w:hint="eastAsia" w:eastAsia="나눔명조"/>
            <w:sz w:val="20"/>
            <w:szCs w:val="22"/>
          </w:rPr>
          <w:delText>를</w:delText>
        </w:r>
        <w:r w:rsidDel="002F0734" w:rsidR="009976FD">
          <w:rPr>
            <w:rFonts w:hint="eastAsia" w:eastAsia="나눔명조"/>
            <w:sz w:val="20"/>
            <w:szCs w:val="22"/>
          </w:rPr>
          <w:delText xml:space="preserve"> </w:delText>
        </w:r>
        <w:r w:rsidDel="002F0734" w:rsidR="009976FD">
          <w:rPr>
            <w:rFonts w:hint="eastAsia" w:eastAsia="나눔명조"/>
            <w:sz w:val="20"/>
            <w:szCs w:val="22"/>
          </w:rPr>
          <w:delText>가져</w:delText>
        </w:r>
        <w:r w:rsidRPr="00283EF6" w:rsidDel="002F0734" w:rsidR="00D21279">
          <w:rPr>
            <w:rFonts w:eastAsia="나눔명조"/>
            <w:sz w:val="20"/>
            <w:szCs w:val="22"/>
          </w:rPr>
          <w:delText xml:space="preserve"> </w:delText>
        </w:r>
      </w:del>
      <w:ins w:author="Kang, Jiyoon" w:date="2022-03-03T01:08:00Z" w:id="1172">
        <w:r w:rsidR="002F0734">
          <w:rPr>
            <w:rFonts w:eastAsia="나눔명조"/>
            <w:sz w:val="20"/>
            <w:szCs w:val="22"/>
          </w:rPr>
          <w:t xml:space="preserve"> </w:t>
        </w:r>
      </w:ins>
      <w:r w:rsidRPr="00283EF6" w:rsidR="00D21279">
        <w:rPr>
          <w:rFonts w:hint="eastAsia" w:eastAsia="나눔명조"/>
          <w:sz w:val="20"/>
          <w:szCs w:val="22"/>
        </w:rPr>
        <w:t>공공봉사동기를</w:t>
      </w:r>
      <w:r w:rsidRPr="00283EF6" w:rsidR="00D21279">
        <w:rPr>
          <w:rFonts w:hint="eastAsia" w:eastAsia="나눔명조"/>
          <w:sz w:val="20"/>
          <w:szCs w:val="22"/>
        </w:rPr>
        <w:t xml:space="preserve"> </w:t>
      </w:r>
      <w:r w:rsidRPr="00283EF6" w:rsidR="00D21279">
        <w:rPr>
          <w:rFonts w:hint="eastAsia" w:eastAsia="나눔명조"/>
          <w:sz w:val="20"/>
          <w:szCs w:val="22"/>
        </w:rPr>
        <w:t>제고하는</w:t>
      </w:r>
      <w:r w:rsidRPr="00283EF6" w:rsidR="00D21279">
        <w:rPr>
          <w:rFonts w:hint="eastAsia" w:eastAsia="나눔명조"/>
          <w:sz w:val="20"/>
          <w:szCs w:val="22"/>
        </w:rPr>
        <w:t xml:space="preserve"> </w:t>
      </w:r>
      <w:r w:rsidRPr="00283EF6" w:rsidR="00D21279">
        <w:rPr>
          <w:rFonts w:hint="eastAsia" w:eastAsia="나눔명조"/>
          <w:sz w:val="20"/>
          <w:szCs w:val="22"/>
        </w:rPr>
        <w:t>데에</w:t>
      </w:r>
      <w:r w:rsidRPr="00283EF6" w:rsidR="00D21279">
        <w:rPr>
          <w:rFonts w:hint="eastAsia" w:eastAsia="나눔명조"/>
          <w:sz w:val="20"/>
          <w:szCs w:val="22"/>
        </w:rPr>
        <w:t xml:space="preserve"> </w:t>
      </w:r>
      <w:r w:rsidRPr="00283EF6" w:rsidR="00D21279">
        <w:rPr>
          <w:rFonts w:hint="eastAsia" w:eastAsia="나눔명조"/>
          <w:sz w:val="20"/>
          <w:szCs w:val="22"/>
        </w:rPr>
        <w:t>관리자와</w:t>
      </w:r>
      <w:r w:rsidRPr="00283EF6" w:rsidR="00D21279">
        <w:rPr>
          <w:rFonts w:hint="eastAsia" w:eastAsia="나눔명조"/>
          <w:sz w:val="20"/>
          <w:szCs w:val="22"/>
        </w:rPr>
        <w:t xml:space="preserve"> </w:t>
      </w:r>
      <w:r w:rsidRPr="00283EF6" w:rsidR="00D21279">
        <w:rPr>
          <w:rFonts w:hint="eastAsia" w:eastAsia="나눔명조"/>
          <w:sz w:val="20"/>
          <w:szCs w:val="22"/>
        </w:rPr>
        <w:t>비관리자</w:t>
      </w:r>
      <w:r w:rsidRPr="00283EF6" w:rsidR="00D21279">
        <w:rPr>
          <w:rFonts w:hint="eastAsia" w:eastAsia="나눔명조"/>
          <w:sz w:val="20"/>
          <w:szCs w:val="22"/>
        </w:rPr>
        <w:t xml:space="preserve"> </w:t>
      </w:r>
      <w:r w:rsidRPr="00283EF6" w:rsidR="00D21279">
        <w:rPr>
          <w:rFonts w:hint="eastAsia" w:eastAsia="나눔명조"/>
          <w:sz w:val="20"/>
          <w:szCs w:val="22"/>
        </w:rPr>
        <w:t>간의</w:t>
      </w:r>
      <w:r w:rsidRPr="00283EF6" w:rsidR="00D21279">
        <w:rPr>
          <w:rFonts w:hint="eastAsia" w:eastAsia="나눔명조"/>
          <w:sz w:val="20"/>
          <w:szCs w:val="22"/>
        </w:rPr>
        <w:t xml:space="preserve"> </w:t>
      </w:r>
      <w:r w:rsidRPr="00283EF6" w:rsidR="00D21279">
        <w:rPr>
          <w:rFonts w:hint="eastAsia" w:eastAsia="나눔명조"/>
          <w:sz w:val="20"/>
          <w:szCs w:val="22"/>
        </w:rPr>
        <w:t>가치</w:t>
      </w:r>
      <w:r w:rsidRPr="00283EF6" w:rsidR="00D21279">
        <w:rPr>
          <w:rFonts w:hint="eastAsia" w:eastAsia="나눔명조"/>
          <w:sz w:val="20"/>
          <w:szCs w:val="22"/>
        </w:rPr>
        <w:t xml:space="preserve"> </w:t>
      </w:r>
      <w:r w:rsidRPr="00283EF6" w:rsidR="00D21279">
        <w:rPr>
          <w:rFonts w:hint="eastAsia" w:eastAsia="나눔명조"/>
          <w:sz w:val="20"/>
          <w:szCs w:val="22"/>
        </w:rPr>
        <w:t>일치가</w:t>
      </w:r>
      <w:r w:rsidRPr="00283EF6" w:rsidR="00D21279">
        <w:rPr>
          <w:rFonts w:hint="eastAsia" w:eastAsia="나눔명조"/>
          <w:sz w:val="20"/>
          <w:szCs w:val="22"/>
        </w:rPr>
        <w:t xml:space="preserve"> </w:t>
      </w:r>
      <w:r w:rsidRPr="00283EF6" w:rsidR="00D21279">
        <w:rPr>
          <w:rFonts w:hint="eastAsia" w:eastAsia="나눔명조"/>
          <w:sz w:val="20"/>
          <w:szCs w:val="22"/>
        </w:rPr>
        <w:t>중요하다고</w:t>
      </w:r>
      <w:r w:rsidRPr="00283EF6" w:rsidR="00D21279">
        <w:rPr>
          <w:rFonts w:hint="eastAsia" w:eastAsia="나눔명조"/>
          <w:sz w:val="20"/>
          <w:szCs w:val="22"/>
        </w:rPr>
        <w:t xml:space="preserve"> </w:t>
      </w:r>
      <w:r w:rsidRPr="00283EF6" w:rsidR="00D21279">
        <w:rPr>
          <w:rFonts w:hint="eastAsia" w:eastAsia="나눔명조"/>
          <w:sz w:val="20"/>
          <w:szCs w:val="22"/>
        </w:rPr>
        <w:t>설명한다</w:t>
      </w:r>
      <w:r w:rsidRPr="00283EF6" w:rsidR="00D21279">
        <w:rPr>
          <w:rFonts w:hint="eastAsia" w:eastAsia="나눔명조"/>
          <w:sz w:val="20"/>
          <w:szCs w:val="22"/>
        </w:rPr>
        <w:t>.</w:t>
      </w:r>
      <w:r w:rsidRPr="00283EF6" w:rsidR="00D21279">
        <w:rPr>
          <w:rFonts w:eastAsia="나눔명조"/>
          <w:sz w:val="20"/>
          <w:szCs w:val="22"/>
        </w:rPr>
        <w:t xml:space="preserve"> </w:t>
      </w:r>
      <w:r w:rsidRPr="00283EF6" w:rsidR="00D21279">
        <w:rPr>
          <w:rFonts w:hint="eastAsia" w:eastAsia="나눔명조"/>
          <w:sz w:val="20"/>
          <w:szCs w:val="22"/>
        </w:rPr>
        <w:t>본</w:t>
      </w:r>
      <w:r w:rsidRPr="00283EF6">
        <w:rPr>
          <w:rFonts w:hint="eastAsia" w:eastAsia="나눔명조"/>
          <w:sz w:val="20"/>
          <w:szCs w:val="22"/>
        </w:rPr>
        <w:t xml:space="preserve"> </w:t>
      </w:r>
      <w:r w:rsidRPr="00283EF6">
        <w:rPr>
          <w:rFonts w:hint="eastAsia" w:eastAsia="나눔명조"/>
          <w:sz w:val="20"/>
          <w:szCs w:val="22"/>
        </w:rPr>
        <w:t>연구는</w:t>
      </w:r>
      <w:r w:rsidRPr="00283EF6">
        <w:rPr>
          <w:rFonts w:hint="eastAsia" w:eastAsia="나눔명조"/>
          <w:sz w:val="20"/>
          <w:szCs w:val="22"/>
        </w:rPr>
        <w:t xml:space="preserve"> </w:t>
      </w:r>
      <w:r w:rsidRPr="00283EF6">
        <w:rPr>
          <w:rFonts w:hint="eastAsia" w:eastAsia="나눔명조"/>
          <w:sz w:val="20"/>
          <w:szCs w:val="22"/>
        </w:rPr>
        <w:t>기존</w:t>
      </w:r>
      <w:r w:rsidRPr="00283EF6">
        <w:rPr>
          <w:rFonts w:hint="eastAsia" w:eastAsia="나눔명조"/>
          <w:sz w:val="20"/>
          <w:szCs w:val="22"/>
        </w:rPr>
        <w:t xml:space="preserve"> </w:t>
      </w:r>
      <w:r w:rsidRPr="00283EF6">
        <w:rPr>
          <w:rFonts w:hint="eastAsia" w:eastAsia="나눔명조"/>
          <w:sz w:val="20"/>
          <w:szCs w:val="22"/>
        </w:rPr>
        <w:t>연구에</w:t>
      </w:r>
      <w:r w:rsidRPr="00283EF6">
        <w:rPr>
          <w:rFonts w:hint="eastAsia" w:eastAsia="나눔명조"/>
          <w:sz w:val="20"/>
          <w:szCs w:val="22"/>
        </w:rPr>
        <w:t xml:space="preserve"> </w:t>
      </w:r>
      <w:r w:rsidRPr="00283EF6">
        <w:rPr>
          <w:rFonts w:hint="eastAsia" w:eastAsia="나눔명조"/>
          <w:sz w:val="20"/>
          <w:szCs w:val="22"/>
        </w:rPr>
        <w:t>더하여</w:t>
      </w:r>
      <w:ins w:author="Kang, Jiyoon" w:date="2022-03-03T01:08:00Z" w:id="1173">
        <w:r w:rsidR="002F0734">
          <w:rPr>
            <w:rFonts w:hint="eastAsia" w:eastAsia="나눔명조"/>
            <w:sz w:val="20"/>
            <w:szCs w:val="22"/>
          </w:rPr>
          <w:t xml:space="preserve"> </w:t>
        </w:r>
        <w:r w:rsidRPr="00283EF6" w:rsidR="002F0734">
          <w:rPr>
            <w:rFonts w:hint="eastAsia" w:eastAsia="나눔명조"/>
            <w:sz w:val="20"/>
            <w:szCs w:val="22"/>
          </w:rPr>
          <w:t>리더십과</w:t>
        </w:r>
        <w:r w:rsidRPr="00283EF6" w:rsidR="002F0734">
          <w:rPr>
            <w:rFonts w:eastAsia="나눔명조"/>
            <w:sz w:val="20"/>
            <w:szCs w:val="22"/>
          </w:rPr>
          <w:t xml:space="preserve"> </w:t>
        </w:r>
        <w:r w:rsidRPr="00283EF6" w:rsidR="002F0734">
          <w:rPr>
            <w:rFonts w:hint="eastAsia" w:eastAsia="나눔명조"/>
            <w:sz w:val="20"/>
            <w:szCs w:val="22"/>
          </w:rPr>
          <w:t>조직</w:t>
        </w:r>
        <w:r w:rsidRPr="00283EF6" w:rsidR="002F0734">
          <w:rPr>
            <w:rFonts w:hint="eastAsia" w:eastAsia="나눔명조"/>
            <w:sz w:val="20"/>
            <w:szCs w:val="22"/>
          </w:rPr>
          <w:t xml:space="preserve"> </w:t>
        </w:r>
        <w:r w:rsidRPr="00283EF6" w:rsidR="002F0734">
          <w:rPr>
            <w:rFonts w:hint="eastAsia" w:eastAsia="나눔명조"/>
            <w:sz w:val="20"/>
            <w:szCs w:val="22"/>
          </w:rPr>
          <w:t>내</w:t>
        </w:r>
        <w:r w:rsidRPr="00283EF6" w:rsidR="002F0734">
          <w:rPr>
            <w:rFonts w:hint="eastAsia" w:eastAsia="나눔명조"/>
            <w:sz w:val="20"/>
            <w:szCs w:val="22"/>
          </w:rPr>
          <w:t xml:space="preserve"> </w:t>
        </w:r>
        <w:r w:rsidRPr="00283EF6" w:rsidR="002F0734">
          <w:rPr>
            <w:rFonts w:hint="eastAsia" w:eastAsia="나눔명조"/>
            <w:sz w:val="20"/>
            <w:szCs w:val="22"/>
          </w:rPr>
          <w:t>의사소통이</w:t>
        </w:r>
        <w:r w:rsidRPr="00283EF6" w:rsidR="002F0734">
          <w:rPr>
            <w:rFonts w:hint="eastAsia" w:eastAsia="나눔명조"/>
            <w:sz w:val="20"/>
            <w:szCs w:val="22"/>
          </w:rPr>
          <w:t xml:space="preserve"> </w:t>
        </w:r>
        <w:r w:rsidRPr="00283EF6" w:rsidR="002F0734">
          <w:rPr>
            <w:rFonts w:hint="eastAsia" w:eastAsia="나눔명조"/>
            <w:sz w:val="20"/>
            <w:szCs w:val="22"/>
          </w:rPr>
          <w:t>상보적</w:t>
        </w:r>
        <w:r w:rsidRPr="00283EF6" w:rsidR="002F0734">
          <w:rPr>
            <w:rFonts w:hint="eastAsia" w:eastAsia="나눔명조"/>
            <w:sz w:val="20"/>
            <w:szCs w:val="22"/>
          </w:rPr>
          <w:t xml:space="preserve"> </w:t>
        </w:r>
        <w:r w:rsidRPr="00283EF6" w:rsidR="002F0734">
          <w:rPr>
            <w:rFonts w:hint="eastAsia" w:eastAsia="나눔명조"/>
            <w:sz w:val="20"/>
            <w:szCs w:val="22"/>
          </w:rPr>
          <w:t>관계</w:t>
        </w:r>
        <w:r w:rsidR="002F0734">
          <w:rPr>
            <w:rFonts w:hint="eastAsia" w:eastAsia="나눔명조"/>
            <w:sz w:val="20"/>
            <w:szCs w:val="22"/>
          </w:rPr>
          <w:t>를</w:t>
        </w:r>
        <w:r w:rsidR="002F0734">
          <w:rPr>
            <w:rFonts w:hint="eastAsia" w:eastAsia="나눔명조"/>
            <w:sz w:val="20"/>
            <w:szCs w:val="22"/>
          </w:rPr>
          <w:t xml:space="preserve"> </w:t>
        </w:r>
        <w:r w:rsidR="002F0734">
          <w:rPr>
            <w:rFonts w:hint="eastAsia" w:eastAsia="나눔명조"/>
            <w:sz w:val="20"/>
            <w:szCs w:val="22"/>
          </w:rPr>
          <w:t>가</w:t>
        </w:r>
      </w:ins>
      <w:ins w:author="Kang, Jiyoon" w:date="2022-03-03T01:09:00Z" w:id="1174">
        <w:r w:rsidR="002F0734">
          <w:rPr>
            <w:rFonts w:hint="eastAsia" w:eastAsia="나눔명조"/>
            <w:sz w:val="20"/>
            <w:szCs w:val="22"/>
          </w:rPr>
          <w:t>지며</w:t>
        </w:r>
        <w:r w:rsidR="002F0734">
          <w:rPr>
            <w:rFonts w:hint="eastAsia" w:eastAsia="나눔명조"/>
            <w:sz w:val="20"/>
            <w:szCs w:val="22"/>
          </w:rPr>
          <w:t>,</w:t>
        </w:r>
      </w:ins>
      <w:r w:rsidRPr="00283EF6">
        <w:rPr>
          <w:rFonts w:hint="eastAsia" w:eastAsia="나눔명조"/>
          <w:sz w:val="20"/>
          <w:szCs w:val="22"/>
        </w:rPr>
        <w:t xml:space="preserve"> </w:t>
      </w:r>
      <w:r w:rsidRPr="00283EF6">
        <w:rPr>
          <w:rFonts w:hint="eastAsia" w:eastAsia="나눔명조"/>
          <w:sz w:val="20"/>
          <w:szCs w:val="22"/>
        </w:rPr>
        <w:t>서로</w:t>
      </w:r>
      <w:r w:rsidRPr="00283EF6">
        <w:rPr>
          <w:rFonts w:hint="eastAsia" w:eastAsia="나눔명조"/>
          <w:sz w:val="20"/>
          <w:szCs w:val="22"/>
        </w:rPr>
        <w:t xml:space="preserve"> </w:t>
      </w:r>
      <w:r w:rsidRPr="00283EF6">
        <w:rPr>
          <w:rFonts w:hint="eastAsia" w:eastAsia="나눔명조"/>
          <w:sz w:val="20"/>
          <w:szCs w:val="22"/>
        </w:rPr>
        <w:t>다른</w:t>
      </w:r>
      <w:r w:rsidRPr="00283EF6">
        <w:rPr>
          <w:rFonts w:hint="eastAsia" w:eastAsia="나눔명조"/>
          <w:sz w:val="20"/>
          <w:szCs w:val="22"/>
        </w:rPr>
        <w:t xml:space="preserve"> </w:t>
      </w:r>
      <w:r w:rsidRPr="00283EF6">
        <w:rPr>
          <w:rFonts w:hint="eastAsia" w:eastAsia="나눔명조"/>
          <w:sz w:val="20"/>
          <w:szCs w:val="22"/>
        </w:rPr>
        <w:t>리더십</w:t>
      </w:r>
      <w:r w:rsidRPr="00283EF6">
        <w:rPr>
          <w:rFonts w:hint="eastAsia" w:eastAsia="나눔명조"/>
          <w:sz w:val="20"/>
          <w:szCs w:val="22"/>
        </w:rPr>
        <w:t xml:space="preserve"> </w:t>
      </w:r>
      <w:r w:rsidRPr="00283EF6">
        <w:rPr>
          <w:rFonts w:hint="eastAsia" w:eastAsia="나눔명조"/>
          <w:sz w:val="20"/>
          <w:szCs w:val="22"/>
        </w:rPr>
        <w:t>유형이</w:t>
      </w:r>
      <w:r w:rsidRPr="00283EF6">
        <w:rPr>
          <w:rFonts w:hint="eastAsia" w:eastAsia="나눔명조"/>
          <w:sz w:val="20"/>
          <w:szCs w:val="22"/>
        </w:rPr>
        <w:t xml:space="preserve"> </w:t>
      </w:r>
      <w:r w:rsidRPr="00283EF6">
        <w:rPr>
          <w:rFonts w:hint="eastAsia" w:eastAsia="나눔명조"/>
          <w:sz w:val="20"/>
          <w:szCs w:val="22"/>
        </w:rPr>
        <w:t>조직</w:t>
      </w:r>
      <w:r w:rsidRPr="00283EF6">
        <w:rPr>
          <w:rFonts w:hint="eastAsia" w:eastAsia="나눔명조"/>
          <w:sz w:val="20"/>
          <w:szCs w:val="22"/>
        </w:rPr>
        <w:t xml:space="preserve"> </w:t>
      </w:r>
      <w:r w:rsidRPr="00283EF6" w:rsidR="00A31227">
        <w:rPr>
          <w:rFonts w:hint="eastAsia" w:eastAsia="나눔명조"/>
          <w:sz w:val="20"/>
          <w:szCs w:val="22"/>
        </w:rPr>
        <w:t>내</w:t>
      </w:r>
      <w:r w:rsidRPr="00283EF6">
        <w:rPr>
          <w:rFonts w:hint="eastAsia" w:eastAsia="나눔명조"/>
          <w:sz w:val="20"/>
          <w:szCs w:val="22"/>
        </w:rPr>
        <w:t xml:space="preserve"> </w:t>
      </w:r>
      <w:r w:rsidRPr="00283EF6">
        <w:rPr>
          <w:rFonts w:hint="eastAsia" w:eastAsia="나눔명조"/>
          <w:sz w:val="20"/>
          <w:szCs w:val="22"/>
        </w:rPr>
        <w:t>의사소통</w:t>
      </w:r>
      <w:r w:rsidRPr="00283EF6">
        <w:rPr>
          <w:rFonts w:hint="eastAsia" w:eastAsia="나눔명조"/>
          <w:sz w:val="20"/>
          <w:szCs w:val="22"/>
        </w:rPr>
        <w:t xml:space="preserve"> </w:t>
      </w:r>
      <w:r w:rsidRPr="00283EF6">
        <w:rPr>
          <w:rFonts w:hint="eastAsia" w:eastAsia="나눔명조"/>
          <w:sz w:val="20"/>
          <w:szCs w:val="22"/>
        </w:rPr>
        <w:t>수준에</w:t>
      </w:r>
      <w:r w:rsidRPr="00283EF6">
        <w:rPr>
          <w:rFonts w:hint="eastAsia" w:eastAsia="나눔명조"/>
          <w:sz w:val="20"/>
          <w:szCs w:val="22"/>
        </w:rPr>
        <w:t xml:space="preserve"> </w:t>
      </w:r>
      <w:r w:rsidRPr="00283EF6">
        <w:rPr>
          <w:rFonts w:hint="eastAsia" w:eastAsia="나눔명조"/>
          <w:sz w:val="20"/>
          <w:szCs w:val="22"/>
        </w:rPr>
        <w:t>따라</w:t>
      </w:r>
      <w:r w:rsidRPr="00283EF6">
        <w:rPr>
          <w:rFonts w:hint="eastAsia" w:eastAsia="나눔명조"/>
          <w:sz w:val="20"/>
          <w:szCs w:val="22"/>
        </w:rPr>
        <w:t xml:space="preserve"> </w:t>
      </w:r>
      <w:r w:rsidRPr="00283EF6">
        <w:rPr>
          <w:rFonts w:hint="eastAsia" w:eastAsia="나눔명조"/>
          <w:sz w:val="20"/>
          <w:szCs w:val="22"/>
        </w:rPr>
        <w:t>조건적으로</w:t>
      </w:r>
      <w:r w:rsidRPr="00283EF6">
        <w:rPr>
          <w:rFonts w:hint="eastAsia" w:eastAsia="나눔명조"/>
          <w:sz w:val="20"/>
          <w:szCs w:val="22"/>
        </w:rPr>
        <w:t xml:space="preserve"> </w:t>
      </w:r>
      <w:r w:rsidRPr="00283EF6" w:rsidR="00D21279">
        <w:rPr>
          <w:rFonts w:hint="eastAsia" w:eastAsia="나눔명조"/>
          <w:sz w:val="20"/>
          <w:szCs w:val="22"/>
        </w:rPr>
        <w:t>공공봉사동기</w:t>
      </w:r>
      <w:r w:rsidRPr="00283EF6">
        <w:rPr>
          <w:rFonts w:hint="eastAsia" w:eastAsia="나눔명조"/>
          <w:sz w:val="20"/>
          <w:szCs w:val="22"/>
        </w:rPr>
        <w:t>에</w:t>
      </w:r>
      <w:r w:rsidRPr="00283EF6">
        <w:rPr>
          <w:rFonts w:hint="eastAsia" w:eastAsia="나눔명조"/>
          <w:sz w:val="20"/>
          <w:szCs w:val="22"/>
        </w:rPr>
        <w:t xml:space="preserve"> </w:t>
      </w:r>
      <w:r w:rsidRPr="00283EF6">
        <w:rPr>
          <w:rFonts w:hint="eastAsia" w:eastAsia="나눔명조"/>
          <w:sz w:val="20"/>
          <w:szCs w:val="22"/>
        </w:rPr>
        <w:t>영향을</w:t>
      </w:r>
      <w:r w:rsidRPr="00283EF6">
        <w:rPr>
          <w:rFonts w:hint="eastAsia" w:eastAsia="나눔명조"/>
          <w:sz w:val="20"/>
          <w:szCs w:val="22"/>
        </w:rPr>
        <w:t xml:space="preserve"> </w:t>
      </w:r>
      <w:r w:rsidRPr="00283EF6">
        <w:rPr>
          <w:rFonts w:hint="eastAsia" w:eastAsia="나눔명조"/>
          <w:sz w:val="20"/>
          <w:szCs w:val="22"/>
        </w:rPr>
        <w:t>미칠</w:t>
      </w:r>
      <w:r w:rsidRPr="00283EF6">
        <w:rPr>
          <w:rFonts w:hint="eastAsia" w:eastAsia="나눔명조"/>
          <w:sz w:val="20"/>
          <w:szCs w:val="22"/>
        </w:rPr>
        <w:t xml:space="preserve"> </w:t>
      </w:r>
      <w:r w:rsidRPr="00283EF6">
        <w:rPr>
          <w:rFonts w:hint="eastAsia" w:eastAsia="나눔명조"/>
          <w:sz w:val="20"/>
          <w:szCs w:val="22"/>
        </w:rPr>
        <w:t>수</w:t>
      </w:r>
      <w:r w:rsidRPr="00283EF6">
        <w:rPr>
          <w:rFonts w:hint="eastAsia" w:eastAsia="나눔명조"/>
          <w:sz w:val="20"/>
          <w:szCs w:val="22"/>
        </w:rPr>
        <w:t xml:space="preserve"> </w:t>
      </w:r>
      <w:r w:rsidRPr="00283EF6">
        <w:rPr>
          <w:rFonts w:hint="eastAsia" w:eastAsia="나눔명조"/>
          <w:sz w:val="20"/>
          <w:szCs w:val="22"/>
        </w:rPr>
        <w:t>있을</w:t>
      </w:r>
      <w:r w:rsidRPr="00283EF6">
        <w:rPr>
          <w:rFonts w:hint="eastAsia" w:eastAsia="나눔명조"/>
          <w:sz w:val="20"/>
          <w:szCs w:val="22"/>
        </w:rPr>
        <w:t xml:space="preserve"> </w:t>
      </w:r>
      <w:r w:rsidRPr="00283EF6">
        <w:rPr>
          <w:rFonts w:hint="eastAsia" w:eastAsia="나눔명조"/>
          <w:sz w:val="20"/>
          <w:szCs w:val="22"/>
        </w:rPr>
        <w:t>것이라고</w:t>
      </w:r>
      <w:r w:rsidRPr="00283EF6">
        <w:rPr>
          <w:rFonts w:hint="eastAsia" w:eastAsia="나눔명조"/>
          <w:sz w:val="20"/>
          <w:szCs w:val="22"/>
        </w:rPr>
        <w:t xml:space="preserve"> </w:t>
      </w:r>
      <w:r w:rsidRPr="00283EF6">
        <w:rPr>
          <w:rFonts w:hint="eastAsia" w:eastAsia="나눔명조"/>
          <w:sz w:val="20"/>
          <w:szCs w:val="22"/>
        </w:rPr>
        <w:t>주장한다</w:t>
      </w:r>
      <w:r w:rsidRPr="00283EF6">
        <w:rPr>
          <w:rFonts w:hint="eastAsia" w:eastAsia="나눔명조"/>
          <w:sz w:val="20"/>
          <w:szCs w:val="22"/>
        </w:rPr>
        <w:t>.</w:t>
      </w:r>
    </w:p>
    <w:p w:rsidRPr="00283EF6" w:rsidR="00C311B9" w:rsidP="00283EF6" w:rsidRDefault="00C311B9" w14:paraId="66A132B4" w14:textId="6CEFB090">
      <w:pPr>
        <w:wordWrap/>
        <w:spacing w:before="120" w:after="120" w:line="276" w:lineRule="auto"/>
        <w:ind w:firstLine="288"/>
        <w:rPr>
          <w:rFonts w:eastAsia="나눔명조"/>
          <w:sz w:val="20"/>
          <w:szCs w:val="22"/>
        </w:rPr>
      </w:pPr>
      <w:r w:rsidRPr="00283EF6">
        <w:rPr>
          <w:rFonts w:hint="eastAsia" w:eastAsia="나눔명조"/>
          <w:sz w:val="20"/>
          <w:szCs w:val="22"/>
        </w:rPr>
        <w:t>본</w:t>
      </w:r>
      <w:r w:rsidRPr="00283EF6">
        <w:rPr>
          <w:rFonts w:hint="eastAsia" w:eastAsia="나눔명조"/>
          <w:sz w:val="20"/>
          <w:szCs w:val="22"/>
        </w:rPr>
        <w:t xml:space="preserve"> </w:t>
      </w:r>
      <w:r w:rsidRPr="00283EF6">
        <w:rPr>
          <w:rFonts w:hint="eastAsia" w:eastAsia="나눔명조"/>
          <w:sz w:val="20"/>
          <w:szCs w:val="22"/>
        </w:rPr>
        <w:t>연구의</w:t>
      </w:r>
      <w:r w:rsidRPr="00283EF6">
        <w:rPr>
          <w:rFonts w:hint="eastAsia" w:eastAsia="나눔명조"/>
          <w:sz w:val="20"/>
          <w:szCs w:val="22"/>
        </w:rPr>
        <w:t xml:space="preserve"> </w:t>
      </w:r>
      <w:r w:rsidRPr="00283EF6">
        <w:rPr>
          <w:rFonts w:hint="eastAsia" w:eastAsia="나눔명조"/>
          <w:sz w:val="20"/>
          <w:szCs w:val="22"/>
        </w:rPr>
        <w:t>가설을</w:t>
      </w:r>
      <w:r w:rsidRPr="00283EF6">
        <w:rPr>
          <w:rFonts w:hint="eastAsia" w:eastAsia="나눔명조"/>
          <w:sz w:val="20"/>
          <w:szCs w:val="22"/>
        </w:rPr>
        <w:t xml:space="preserve"> </w:t>
      </w:r>
      <w:r w:rsidRPr="00283EF6">
        <w:rPr>
          <w:rFonts w:hint="eastAsia" w:eastAsia="나눔명조"/>
          <w:sz w:val="20"/>
          <w:szCs w:val="22"/>
        </w:rPr>
        <w:t>경험적으로</w:t>
      </w:r>
      <w:r w:rsidRPr="00283EF6">
        <w:rPr>
          <w:rFonts w:hint="eastAsia" w:eastAsia="나눔명조"/>
          <w:sz w:val="20"/>
          <w:szCs w:val="22"/>
        </w:rPr>
        <w:t xml:space="preserve"> </w:t>
      </w:r>
      <w:r w:rsidRPr="00283EF6">
        <w:rPr>
          <w:rFonts w:hint="eastAsia" w:eastAsia="나눔명조"/>
          <w:sz w:val="20"/>
          <w:szCs w:val="22"/>
        </w:rPr>
        <w:t>검증하기</w:t>
      </w:r>
      <w:r w:rsidRPr="00283EF6">
        <w:rPr>
          <w:rFonts w:hint="eastAsia" w:eastAsia="나눔명조"/>
          <w:sz w:val="20"/>
          <w:szCs w:val="22"/>
        </w:rPr>
        <w:t xml:space="preserve"> </w:t>
      </w:r>
      <w:r w:rsidRPr="00283EF6">
        <w:rPr>
          <w:rFonts w:hint="eastAsia" w:eastAsia="나눔명조"/>
          <w:sz w:val="20"/>
          <w:szCs w:val="22"/>
        </w:rPr>
        <w:t>위하여</w:t>
      </w:r>
      <w:r w:rsidRPr="00283EF6" w:rsidR="00B61948">
        <w:rPr>
          <w:rFonts w:eastAsia="나눔명조"/>
          <w:sz w:val="20"/>
          <w:szCs w:val="22"/>
        </w:rPr>
        <w:t xml:space="preserve"> </w:t>
      </w:r>
      <w:r w:rsidRPr="00283EF6" w:rsidR="00B61948">
        <w:rPr>
          <w:rFonts w:hint="eastAsia" w:eastAsia="나눔명조"/>
          <w:sz w:val="20"/>
          <w:szCs w:val="22"/>
        </w:rPr>
        <w:t>공공봉사동기에</w:t>
      </w:r>
      <w:r w:rsidRPr="00283EF6" w:rsidR="00B61948">
        <w:rPr>
          <w:rFonts w:hint="eastAsia" w:eastAsia="나눔명조"/>
          <w:sz w:val="20"/>
          <w:szCs w:val="22"/>
        </w:rPr>
        <w:t xml:space="preserve"> </w:t>
      </w:r>
      <w:r w:rsidRPr="00283EF6" w:rsidR="00B61948">
        <w:rPr>
          <w:rFonts w:hint="eastAsia" w:eastAsia="나눔명조"/>
          <w:sz w:val="20"/>
          <w:szCs w:val="22"/>
        </w:rPr>
        <w:t>대한</w:t>
      </w:r>
      <w:r w:rsidRPr="00283EF6" w:rsidR="00B61948">
        <w:rPr>
          <w:rFonts w:hint="eastAsia" w:eastAsia="나눔명조"/>
          <w:sz w:val="20"/>
          <w:szCs w:val="22"/>
        </w:rPr>
        <w:t xml:space="preserve"> </w:t>
      </w:r>
      <w:r w:rsidRPr="00283EF6" w:rsidR="00B61948">
        <w:rPr>
          <w:rFonts w:hint="eastAsia" w:eastAsia="나눔명조"/>
          <w:sz w:val="20"/>
          <w:szCs w:val="22"/>
        </w:rPr>
        <w:t>긍정적인</w:t>
      </w:r>
      <w:r w:rsidRPr="00283EF6" w:rsidR="00B61948">
        <w:rPr>
          <w:rFonts w:hint="eastAsia" w:eastAsia="나눔명조"/>
          <w:sz w:val="20"/>
          <w:szCs w:val="22"/>
        </w:rPr>
        <w:t xml:space="preserve"> </w:t>
      </w:r>
      <w:r w:rsidRPr="00283EF6" w:rsidR="00B61948">
        <w:rPr>
          <w:rFonts w:hint="eastAsia" w:eastAsia="나눔명조"/>
          <w:sz w:val="20"/>
          <w:szCs w:val="22"/>
        </w:rPr>
        <w:t>응답</w:t>
      </w:r>
      <w:r w:rsidRPr="00283EF6" w:rsidR="00B61948">
        <w:rPr>
          <w:rFonts w:hint="eastAsia" w:eastAsia="나눔명조"/>
          <w:sz w:val="20"/>
          <w:szCs w:val="22"/>
        </w:rPr>
        <w:t xml:space="preserve"> </w:t>
      </w:r>
      <w:r w:rsidRPr="00283EF6" w:rsidR="00B61948">
        <w:rPr>
          <w:rFonts w:hint="eastAsia" w:eastAsia="나눔명조"/>
          <w:sz w:val="20"/>
          <w:szCs w:val="22"/>
        </w:rPr>
        <w:t>여부를</w:t>
      </w:r>
      <w:r w:rsidRPr="00283EF6" w:rsidR="00B61948">
        <w:rPr>
          <w:rFonts w:hint="eastAsia" w:eastAsia="나눔명조"/>
          <w:sz w:val="20"/>
          <w:szCs w:val="22"/>
        </w:rPr>
        <w:t xml:space="preserve"> </w:t>
      </w:r>
      <w:r w:rsidRPr="00283EF6" w:rsidR="00B61948">
        <w:rPr>
          <w:rFonts w:hint="eastAsia" w:eastAsia="나눔명조"/>
          <w:sz w:val="20"/>
          <w:szCs w:val="22"/>
        </w:rPr>
        <w:t>이항</w:t>
      </w:r>
      <w:r w:rsidRPr="00283EF6">
        <w:rPr>
          <w:rFonts w:hint="eastAsia" w:eastAsia="나눔명조"/>
          <w:sz w:val="20"/>
          <w:szCs w:val="22"/>
        </w:rPr>
        <w:t>종속변수로</w:t>
      </w:r>
      <w:ins w:author="Kang, Jiyoon" w:date="2022-03-03T01:11:00Z" w:id="1175">
        <w:r w:rsidR="00544A49">
          <w:rPr>
            <w:rFonts w:hint="eastAsia" w:eastAsia="나눔명조"/>
            <w:sz w:val="20"/>
            <w:szCs w:val="22"/>
          </w:rPr>
          <w:t xml:space="preserve"> </w:t>
        </w:r>
        <w:r w:rsidR="00544A49">
          <w:rPr>
            <w:rFonts w:hint="eastAsia" w:eastAsia="나눔명조"/>
            <w:sz w:val="20"/>
            <w:szCs w:val="22"/>
          </w:rPr>
          <w:t>재구성하여</w:t>
        </w:r>
      </w:ins>
      <w:r w:rsidRPr="00283EF6">
        <w:rPr>
          <w:rFonts w:hint="eastAsia" w:eastAsia="나눔명조"/>
          <w:sz w:val="20"/>
          <w:szCs w:val="22"/>
        </w:rPr>
        <w:t xml:space="preserve"> </w:t>
      </w:r>
      <w:r w:rsidRPr="00283EF6">
        <w:rPr>
          <w:rFonts w:hint="eastAsia" w:eastAsia="나눔명조"/>
          <w:sz w:val="20"/>
          <w:szCs w:val="22"/>
        </w:rPr>
        <w:t>일련의</w:t>
      </w:r>
      <w:r w:rsidRPr="00283EF6">
        <w:rPr>
          <w:rFonts w:hint="eastAsia" w:eastAsia="나눔명조"/>
          <w:sz w:val="20"/>
          <w:szCs w:val="22"/>
        </w:rPr>
        <w:t xml:space="preserve"> </w:t>
      </w:r>
      <w:r w:rsidRPr="00283EF6">
        <w:rPr>
          <w:rFonts w:hint="eastAsia" w:eastAsia="나눔명조"/>
          <w:sz w:val="20"/>
          <w:szCs w:val="22"/>
        </w:rPr>
        <w:t>설명</w:t>
      </w:r>
      <w:r w:rsidRPr="00283EF6" w:rsidR="007969B3">
        <w:rPr>
          <w:rFonts w:hint="eastAsia" w:eastAsia="나눔명조"/>
          <w:sz w:val="20"/>
          <w:szCs w:val="22"/>
        </w:rPr>
        <w:t xml:space="preserve"> </w:t>
      </w:r>
      <w:proofErr w:type="spellStart"/>
      <w:r w:rsidRPr="00283EF6">
        <w:rPr>
          <w:rFonts w:hint="eastAsia" w:eastAsia="나눔명조"/>
          <w:sz w:val="20"/>
          <w:szCs w:val="22"/>
        </w:rPr>
        <w:t>변수들과의</w:t>
      </w:r>
      <w:proofErr w:type="spellEnd"/>
      <w:r w:rsidRPr="00283EF6">
        <w:rPr>
          <w:rFonts w:hint="eastAsia" w:eastAsia="나눔명조"/>
          <w:sz w:val="20"/>
          <w:szCs w:val="22"/>
        </w:rPr>
        <w:t xml:space="preserve"> </w:t>
      </w:r>
      <w:r w:rsidRPr="00283EF6">
        <w:rPr>
          <w:rFonts w:hint="eastAsia" w:eastAsia="나눔명조"/>
          <w:sz w:val="20"/>
          <w:szCs w:val="22"/>
        </w:rPr>
        <w:t>관계를</w:t>
      </w:r>
      <w:r w:rsidRPr="00283EF6">
        <w:rPr>
          <w:rFonts w:hint="eastAsia" w:eastAsia="나눔명조"/>
          <w:sz w:val="20"/>
          <w:szCs w:val="22"/>
        </w:rPr>
        <w:t xml:space="preserve"> </w:t>
      </w:r>
      <w:r w:rsidRPr="00283EF6" w:rsidR="00B61948">
        <w:rPr>
          <w:rFonts w:hint="eastAsia" w:eastAsia="나눔명조"/>
          <w:sz w:val="20"/>
          <w:szCs w:val="22"/>
        </w:rPr>
        <w:t>로지스틱</w:t>
      </w:r>
      <w:r w:rsidRPr="00283EF6" w:rsidR="00B61948">
        <w:rPr>
          <w:rFonts w:hint="eastAsia" w:eastAsia="나눔명조"/>
          <w:sz w:val="20"/>
          <w:szCs w:val="22"/>
        </w:rPr>
        <w:t xml:space="preserve"> </w:t>
      </w:r>
      <w:r w:rsidRPr="00283EF6" w:rsidR="00B61948">
        <w:rPr>
          <w:rFonts w:hint="eastAsia" w:eastAsia="나눔명조"/>
          <w:sz w:val="20"/>
          <w:szCs w:val="22"/>
        </w:rPr>
        <w:t>이항</w:t>
      </w:r>
      <w:r w:rsidRPr="00283EF6" w:rsidR="00B61948">
        <w:rPr>
          <w:rFonts w:hint="eastAsia" w:eastAsia="나눔명조"/>
          <w:sz w:val="20"/>
          <w:szCs w:val="22"/>
        </w:rPr>
        <w:t xml:space="preserve"> </w:t>
      </w:r>
      <w:r w:rsidRPr="00283EF6" w:rsidR="00B61948">
        <w:rPr>
          <w:rFonts w:hint="eastAsia" w:eastAsia="나눔명조"/>
          <w:sz w:val="20"/>
          <w:szCs w:val="22"/>
        </w:rPr>
        <w:t>회귀모델로</w:t>
      </w:r>
      <w:r w:rsidRPr="00283EF6" w:rsidR="00B61948">
        <w:rPr>
          <w:rFonts w:hint="eastAsia" w:eastAsia="나눔명조"/>
          <w:sz w:val="20"/>
          <w:szCs w:val="22"/>
        </w:rPr>
        <w:t xml:space="preserve"> </w:t>
      </w:r>
      <w:r w:rsidRPr="00283EF6" w:rsidR="00B61948">
        <w:rPr>
          <w:rFonts w:hint="eastAsia" w:eastAsia="나눔명조"/>
          <w:sz w:val="20"/>
          <w:szCs w:val="22"/>
        </w:rPr>
        <w:t>분석하였다</w:t>
      </w:r>
      <w:r w:rsidRPr="00283EF6" w:rsidR="00B61948">
        <w:rPr>
          <w:rFonts w:hint="eastAsia" w:eastAsia="나눔명조"/>
          <w:sz w:val="20"/>
          <w:szCs w:val="22"/>
        </w:rPr>
        <w:t>.</w:t>
      </w:r>
      <w:r w:rsidRPr="00283EF6" w:rsidR="00B61948">
        <w:rPr>
          <w:rFonts w:eastAsia="나눔명조"/>
          <w:sz w:val="20"/>
          <w:szCs w:val="22"/>
        </w:rPr>
        <w:t xml:space="preserve"> </w:t>
      </w:r>
      <w:r w:rsidRPr="00283EF6">
        <w:rPr>
          <w:rFonts w:hint="eastAsia" w:eastAsia="나눔명조"/>
          <w:sz w:val="20"/>
          <w:szCs w:val="22"/>
        </w:rPr>
        <w:t>분석</w:t>
      </w:r>
      <w:r w:rsidRPr="00283EF6">
        <w:rPr>
          <w:rFonts w:hint="eastAsia" w:eastAsia="나눔명조"/>
          <w:sz w:val="20"/>
          <w:szCs w:val="22"/>
        </w:rPr>
        <w:t xml:space="preserve"> </w:t>
      </w:r>
      <w:r w:rsidRPr="00283EF6">
        <w:rPr>
          <w:rFonts w:hint="eastAsia" w:eastAsia="나눔명조"/>
          <w:sz w:val="20"/>
          <w:szCs w:val="22"/>
        </w:rPr>
        <w:t>결과</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본</w:t>
      </w:r>
      <w:r w:rsidRPr="00283EF6">
        <w:rPr>
          <w:rFonts w:hint="eastAsia" w:eastAsia="나눔명조"/>
          <w:sz w:val="20"/>
          <w:szCs w:val="22"/>
        </w:rPr>
        <w:t xml:space="preserve"> </w:t>
      </w:r>
      <w:r w:rsidRPr="00283EF6">
        <w:rPr>
          <w:rFonts w:hint="eastAsia" w:eastAsia="나눔명조"/>
          <w:sz w:val="20"/>
          <w:szCs w:val="22"/>
        </w:rPr>
        <w:t>연구의</w:t>
      </w:r>
      <w:r w:rsidRPr="00283EF6">
        <w:rPr>
          <w:rFonts w:hint="eastAsia" w:eastAsia="나눔명조"/>
          <w:sz w:val="20"/>
          <w:szCs w:val="22"/>
        </w:rPr>
        <w:t xml:space="preserve"> </w:t>
      </w:r>
      <w:r w:rsidRPr="00283EF6">
        <w:rPr>
          <w:rFonts w:hint="eastAsia" w:eastAsia="나눔명조"/>
          <w:sz w:val="20"/>
          <w:szCs w:val="22"/>
        </w:rPr>
        <w:t>가설</w:t>
      </w:r>
      <w:r w:rsidRPr="00283EF6">
        <w:rPr>
          <w:rFonts w:hint="eastAsia" w:eastAsia="나눔명조"/>
          <w:sz w:val="20"/>
          <w:szCs w:val="22"/>
        </w:rPr>
        <w:t xml:space="preserve"> </w:t>
      </w:r>
      <w:r w:rsidRPr="00283EF6">
        <w:rPr>
          <w:rFonts w:hint="eastAsia" w:eastAsia="나눔명조"/>
          <w:sz w:val="20"/>
          <w:szCs w:val="22"/>
        </w:rPr>
        <w:t>중</w:t>
      </w:r>
      <w:r w:rsidRPr="00283EF6">
        <w:rPr>
          <w:rFonts w:hint="eastAsia" w:eastAsia="나눔명조"/>
          <w:sz w:val="20"/>
          <w:szCs w:val="22"/>
        </w:rPr>
        <w:t xml:space="preserve"> </w:t>
      </w:r>
      <w:r w:rsidRPr="00283EF6" w:rsidR="00B61948">
        <w:rPr>
          <w:rFonts w:hint="eastAsia" w:eastAsia="나눔명조"/>
          <w:sz w:val="20"/>
          <w:szCs w:val="22"/>
        </w:rPr>
        <w:t>변혁적</w:t>
      </w:r>
      <w:r w:rsidRPr="00283EF6" w:rsidR="00B61948">
        <w:rPr>
          <w:rFonts w:hint="eastAsia" w:eastAsia="나눔명조"/>
          <w:sz w:val="20"/>
          <w:szCs w:val="22"/>
        </w:rPr>
        <w:t xml:space="preserve"> </w:t>
      </w:r>
      <w:r w:rsidRPr="00283EF6" w:rsidR="00B61948">
        <w:rPr>
          <w:rFonts w:hint="eastAsia" w:eastAsia="나눔명조"/>
          <w:sz w:val="20"/>
          <w:szCs w:val="22"/>
        </w:rPr>
        <w:t>리더십과</w:t>
      </w:r>
      <w:r w:rsidRPr="00283EF6" w:rsidR="00B61948">
        <w:rPr>
          <w:rFonts w:hint="eastAsia" w:eastAsia="나눔명조"/>
          <w:sz w:val="20"/>
          <w:szCs w:val="22"/>
        </w:rPr>
        <w:t xml:space="preserve"> </w:t>
      </w:r>
      <w:r w:rsidRPr="00283EF6" w:rsidR="00B61948">
        <w:rPr>
          <w:rFonts w:hint="eastAsia" w:eastAsia="나눔명조"/>
          <w:sz w:val="20"/>
          <w:szCs w:val="22"/>
        </w:rPr>
        <w:t>의사소통이</w:t>
      </w:r>
      <w:r w:rsidRPr="00283EF6" w:rsidR="00B61948">
        <w:rPr>
          <w:rFonts w:hint="eastAsia" w:eastAsia="나눔명조"/>
          <w:sz w:val="20"/>
          <w:szCs w:val="22"/>
        </w:rPr>
        <w:t xml:space="preserve"> </w:t>
      </w:r>
      <w:r w:rsidRPr="00283EF6" w:rsidR="00B61948">
        <w:rPr>
          <w:rFonts w:hint="eastAsia" w:eastAsia="나눔명조"/>
          <w:sz w:val="20"/>
          <w:szCs w:val="22"/>
        </w:rPr>
        <w:t>공공봉사동기에</w:t>
      </w:r>
      <w:r w:rsidRPr="00283EF6" w:rsidR="00B61948">
        <w:rPr>
          <w:rFonts w:hint="eastAsia" w:eastAsia="나눔명조"/>
          <w:sz w:val="20"/>
          <w:szCs w:val="22"/>
        </w:rPr>
        <w:t xml:space="preserve"> </w:t>
      </w:r>
      <w:r w:rsidRPr="00283EF6" w:rsidR="00B61948">
        <w:rPr>
          <w:rFonts w:hint="eastAsia" w:eastAsia="나눔명조"/>
          <w:sz w:val="20"/>
          <w:szCs w:val="22"/>
        </w:rPr>
        <w:t>미치는</w:t>
      </w:r>
      <w:r w:rsidRPr="00283EF6" w:rsidR="00B61948">
        <w:rPr>
          <w:rFonts w:hint="eastAsia" w:eastAsia="나눔명조"/>
          <w:sz w:val="20"/>
          <w:szCs w:val="22"/>
        </w:rPr>
        <w:t xml:space="preserve"> </w:t>
      </w:r>
      <w:r w:rsidRPr="00283EF6" w:rsidR="00B61948">
        <w:rPr>
          <w:rFonts w:hint="eastAsia" w:eastAsia="나눔명조"/>
          <w:sz w:val="20"/>
          <w:szCs w:val="22"/>
        </w:rPr>
        <w:t>긍정적</w:t>
      </w:r>
      <w:r w:rsidRPr="00283EF6" w:rsidR="00B61948">
        <w:rPr>
          <w:rFonts w:hint="eastAsia" w:eastAsia="나눔명조"/>
          <w:sz w:val="20"/>
          <w:szCs w:val="22"/>
        </w:rPr>
        <w:t xml:space="preserve"> </w:t>
      </w:r>
      <w:r w:rsidRPr="00283EF6" w:rsidR="00B61948">
        <w:rPr>
          <w:rFonts w:hint="eastAsia" w:eastAsia="나눔명조"/>
          <w:sz w:val="20"/>
          <w:szCs w:val="22"/>
        </w:rPr>
        <w:t>영향력은</w:t>
      </w:r>
      <w:r w:rsidRPr="00283EF6" w:rsidR="00B61948">
        <w:rPr>
          <w:rFonts w:hint="eastAsia" w:eastAsia="나눔명조"/>
          <w:sz w:val="20"/>
          <w:szCs w:val="22"/>
        </w:rPr>
        <w:t xml:space="preserve"> </w:t>
      </w:r>
      <w:r w:rsidRPr="00283EF6" w:rsidR="00B61948">
        <w:rPr>
          <w:rFonts w:hint="eastAsia" w:eastAsia="나눔명조"/>
          <w:sz w:val="20"/>
          <w:szCs w:val="22"/>
        </w:rPr>
        <w:t>통계적으로</w:t>
      </w:r>
      <w:r w:rsidRPr="00283EF6" w:rsidR="00B61948">
        <w:rPr>
          <w:rFonts w:hint="eastAsia" w:eastAsia="나눔명조"/>
          <w:sz w:val="20"/>
          <w:szCs w:val="22"/>
        </w:rPr>
        <w:t xml:space="preserve"> </w:t>
      </w:r>
      <w:r w:rsidRPr="00283EF6" w:rsidR="00B61948">
        <w:rPr>
          <w:rFonts w:hint="eastAsia" w:eastAsia="나눔명조"/>
          <w:sz w:val="20"/>
          <w:szCs w:val="22"/>
        </w:rPr>
        <w:t>유의미한</w:t>
      </w:r>
      <w:r w:rsidRPr="00283EF6" w:rsidR="00B61948">
        <w:rPr>
          <w:rFonts w:hint="eastAsia" w:eastAsia="나눔명조"/>
          <w:sz w:val="20"/>
          <w:szCs w:val="22"/>
        </w:rPr>
        <w:t xml:space="preserve"> </w:t>
      </w:r>
      <w:r w:rsidRPr="00283EF6" w:rsidR="00B61948">
        <w:rPr>
          <w:rFonts w:hint="eastAsia" w:eastAsia="나눔명조"/>
          <w:sz w:val="20"/>
          <w:szCs w:val="22"/>
        </w:rPr>
        <w:t>것으로</w:t>
      </w:r>
      <w:r w:rsidRPr="00283EF6" w:rsidR="00B61948">
        <w:rPr>
          <w:rFonts w:hint="eastAsia" w:eastAsia="나눔명조"/>
          <w:sz w:val="20"/>
          <w:szCs w:val="22"/>
        </w:rPr>
        <w:t xml:space="preserve"> </w:t>
      </w:r>
      <w:r w:rsidRPr="00283EF6" w:rsidR="00B61948">
        <w:rPr>
          <w:rFonts w:hint="eastAsia" w:eastAsia="나눔명조"/>
          <w:sz w:val="20"/>
          <w:szCs w:val="22"/>
        </w:rPr>
        <w:t>나타났다</w:t>
      </w:r>
      <w:r w:rsidRPr="00283EF6" w:rsidR="00B61948">
        <w:rPr>
          <w:rFonts w:hint="eastAsia" w:eastAsia="나눔명조"/>
          <w:sz w:val="20"/>
          <w:szCs w:val="22"/>
        </w:rPr>
        <w:t>.</w:t>
      </w:r>
      <w:r w:rsidRPr="00283EF6" w:rsidR="00B61948">
        <w:rPr>
          <w:rFonts w:eastAsia="나눔명조"/>
          <w:sz w:val="20"/>
          <w:szCs w:val="22"/>
        </w:rPr>
        <w:t xml:space="preserve"> </w:t>
      </w:r>
      <w:r w:rsidRPr="00283EF6" w:rsidR="00B61948">
        <w:rPr>
          <w:rFonts w:hint="eastAsia" w:eastAsia="나눔명조"/>
          <w:sz w:val="20"/>
          <w:szCs w:val="22"/>
        </w:rPr>
        <w:t>또한</w:t>
      </w:r>
      <w:r w:rsidRPr="00283EF6" w:rsidR="00B61948">
        <w:rPr>
          <w:rFonts w:hint="eastAsia" w:eastAsia="나눔명조"/>
          <w:sz w:val="20"/>
          <w:szCs w:val="22"/>
        </w:rPr>
        <w:t>,</w:t>
      </w:r>
      <w:r w:rsidRPr="00283EF6" w:rsidR="00B61948">
        <w:rPr>
          <w:rFonts w:eastAsia="나눔명조"/>
          <w:sz w:val="20"/>
          <w:szCs w:val="22"/>
        </w:rPr>
        <w:t xml:space="preserve"> </w:t>
      </w:r>
      <w:r w:rsidRPr="00283EF6" w:rsidR="00B61948">
        <w:rPr>
          <w:rFonts w:hint="eastAsia" w:eastAsia="나눔명조"/>
          <w:sz w:val="20"/>
          <w:szCs w:val="22"/>
        </w:rPr>
        <w:t>각</w:t>
      </w:r>
      <w:r w:rsidRPr="00283EF6" w:rsidR="00B61948">
        <w:rPr>
          <w:rFonts w:hint="eastAsia" w:eastAsia="나눔명조"/>
          <w:sz w:val="20"/>
          <w:szCs w:val="22"/>
        </w:rPr>
        <w:t xml:space="preserve"> </w:t>
      </w:r>
      <w:r w:rsidRPr="00283EF6" w:rsidR="00B61948">
        <w:rPr>
          <w:rFonts w:hint="eastAsia" w:eastAsia="나눔명조"/>
          <w:sz w:val="20"/>
          <w:szCs w:val="22"/>
        </w:rPr>
        <w:t>리더십</w:t>
      </w:r>
      <w:r w:rsidRPr="00283EF6" w:rsidR="00B61948">
        <w:rPr>
          <w:rFonts w:hint="eastAsia" w:eastAsia="나눔명조"/>
          <w:sz w:val="20"/>
          <w:szCs w:val="22"/>
        </w:rPr>
        <w:t xml:space="preserve"> </w:t>
      </w:r>
      <w:r w:rsidRPr="00283EF6" w:rsidR="00B61948">
        <w:rPr>
          <w:rFonts w:hint="eastAsia" w:eastAsia="나눔명조"/>
          <w:sz w:val="20"/>
          <w:szCs w:val="22"/>
        </w:rPr>
        <w:t>유형이</w:t>
      </w:r>
      <w:r w:rsidRPr="00283EF6" w:rsidR="00B61948">
        <w:rPr>
          <w:rFonts w:hint="eastAsia" w:eastAsia="나눔명조"/>
          <w:sz w:val="20"/>
          <w:szCs w:val="22"/>
        </w:rPr>
        <w:t xml:space="preserve"> </w:t>
      </w:r>
      <w:r w:rsidRPr="00283EF6" w:rsidR="00B61948">
        <w:rPr>
          <w:rFonts w:hint="eastAsia" w:eastAsia="나눔명조"/>
          <w:sz w:val="20"/>
          <w:szCs w:val="22"/>
        </w:rPr>
        <w:t>공공봉사동기에</w:t>
      </w:r>
      <w:r w:rsidRPr="00283EF6" w:rsidR="00B61948">
        <w:rPr>
          <w:rFonts w:hint="eastAsia" w:eastAsia="나눔명조"/>
          <w:sz w:val="20"/>
          <w:szCs w:val="22"/>
        </w:rPr>
        <w:t xml:space="preserve"> </w:t>
      </w:r>
      <w:r w:rsidRPr="00283EF6" w:rsidR="00B61948">
        <w:rPr>
          <w:rFonts w:hint="eastAsia" w:eastAsia="나눔명조"/>
          <w:sz w:val="20"/>
          <w:szCs w:val="22"/>
        </w:rPr>
        <w:t>미치는</w:t>
      </w:r>
      <w:r w:rsidRPr="00283EF6" w:rsidR="00B61948">
        <w:rPr>
          <w:rFonts w:hint="eastAsia" w:eastAsia="나눔명조"/>
          <w:sz w:val="20"/>
          <w:szCs w:val="22"/>
        </w:rPr>
        <w:t xml:space="preserve"> </w:t>
      </w:r>
      <w:r w:rsidRPr="00283EF6" w:rsidR="00B61948">
        <w:rPr>
          <w:rFonts w:hint="eastAsia" w:eastAsia="나눔명조"/>
          <w:sz w:val="20"/>
          <w:szCs w:val="22"/>
        </w:rPr>
        <w:t>효과는</w:t>
      </w:r>
      <w:r w:rsidRPr="00283EF6" w:rsidR="00B61948">
        <w:rPr>
          <w:rFonts w:hint="eastAsia" w:eastAsia="나눔명조"/>
          <w:sz w:val="20"/>
          <w:szCs w:val="22"/>
        </w:rPr>
        <w:t xml:space="preserve"> </w:t>
      </w:r>
      <w:r w:rsidRPr="00283EF6" w:rsidR="00B61948">
        <w:rPr>
          <w:rFonts w:hint="eastAsia" w:eastAsia="나눔명조"/>
          <w:sz w:val="20"/>
          <w:szCs w:val="22"/>
        </w:rPr>
        <w:t>의사소통</w:t>
      </w:r>
      <w:r w:rsidRPr="00283EF6" w:rsidR="00B61948">
        <w:rPr>
          <w:rFonts w:hint="eastAsia" w:eastAsia="나눔명조"/>
          <w:sz w:val="20"/>
          <w:szCs w:val="22"/>
        </w:rPr>
        <w:t xml:space="preserve"> </w:t>
      </w:r>
      <w:r w:rsidRPr="00283EF6" w:rsidR="00B61948">
        <w:rPr>
          <w:rFonts w:hint="eastAsia" w:eastAsia="나눔명조"/>
          <w:sz w:val="20"/>
          <w:szCs w:val="22"/>
        </w:rPr>
        <w:t>수준에</w:t>
      </w:r>
      <w:r w:rsidRPr="00283EF6" w:rsidR="00B61948">
        <w:rPr>
          <w:rFonts w:hint="eastAsia" w:eastAsia="나눔명조"/>
          <w:sz w:val="20"/>
          <w:szCs w:val="22"/>
        </w:rPr>
        <w:t xml:space="preserve"> </w:t>
      </w:r>
      <w:r w:rsidRPr="00283EF6" w:rsidR="00B61948">
        <w:rPr>
          <w:rFonts w:hint="eastAsia" w:eastAsia="나눔명조"/>
          <w:sz w:val="20"/>
          <w:szCs w:val="22"/>
        </w:rPr>
        <w:t>따라</w:t>
      </w:r>
      <w:r w:rsidRPr="00283EF6" w:rsidR="00B61948">
        <w:rPr>
          <w:rFonts w:hint="eastAsia" w:eastAsia="나눔명조"/>
          <w:sz w:val="20"/>
          <w:szCs w:val="22"/>
        </w:rPr>
        <w:t xml:space="preserve"> </w:t>
      </w:r>
      <w:r w:rsidRPr="00283EF6" w:rsidR="00B61948">
        <w:rPr>
          <w:rFonts w:hint="eastAsia" w:eastAsia="나눔명조"/>
          <w:sz w:val="20"/>
          <w:szCs w:val="22"/>
        </w:rPr>
        <w:t>조건적인</w:t>
      </w:r>
      <w:r w:rsidRPr="00283EF6" w:rsidR="00B61948">
        <w:rPr>
          <w:rFonts w:hint="eastAsia" w:eastAsia="나눔명조"/>
          <w:sz w:val="20"/>
          <w:szCs w:val="22"/>
        </w:rPr>
        <w:t xml:space="preserve"> </w:t>
      </w:r>
      <w:r w:rsidRPr="00283EF6" w:rsidR="00B61948">
        <w:rPr>
          <w:rFonts w:hint="eastAsia" w:eastAsia="나눔명조"/>
          <w:sz w:val="20"/>
          <w:szCs w:val="22"/>
        </w:rPr>
        <w:t>것으로</w:t>
      </w:r>
      <w:r w:rsidRPr="00283EF6" w:rsidR="00B61948">
        <w:rPr>
          <w:rFonts w:hint="eastAsia" w:eastAsia="나눔명조"/>
          <w:sz w:val="20"/>
          <w:szCs w:val="22"/>
        </w:rPr>
        <w:t xml:space="preserve"> </w:t>
      </w:r>
      <w:r w:rsidRPr="00283EF6" w:rsidR="00B61948">
        <w:rPr>
          <w:rFonts w:hint="eastAsia" w:eastAsia="나눔명조"/>
          <w:sz w:val="20"/>
          <w:szCs w:val="22"/>
        </w:rPr>
        <w:t>나타났다</w:t>
      </w:r>
      <w:r w:rsidRPr="00283EF6" w:rsidR="00B61948">
        <w:rPr>
          <w:rFonts w:hint="eastAsia" w:eastAsia="나눔명조"/>
          <w:sz w:val="20"/>
          <w:szCs w:val="22"/>
        </w:rPr>
        <w:t>.</w:t>
      </w:r>
      <w:r w:rsidRPr="00283EF6" w:rsidR="00B61948">
        <w:rPr>
          <w:rFonts w:eastAsia="나눔명조"/>
          <w:sz w:val="20"/>
          <w:szCs w:val="22"/>
        </w:rPr>
        <w:t xml:space="preserve"> </w:t>
      </w:r>
      <w:r w:rsidRPr="00283EF6" w:rsidR="00B61948">
        <w:rPr>
          <w:rFonts w:hint="eastAsia" w:eastAsia="나눔명조"/>
          <w:sz w:val="20"/>
          <w:szCs w:val="22"/>
        </w:rPr>
        <w:t>각</w:t>
      </w:r>
      <w:r w:rsidRPr="00283EF6" w:rsidR="00B61948">
        <w:rPr>
          <w:rFonts w:hint="eastAsia" w:eastAsia="나눔명조"/>
          <w:sz w:val="20"/>
          <w:szCs w:val="22"/>
        </w:rPr>
        <w:t xml:space="preserve"> </w:t>
      </w:r>
      <w:r w:rsidRPr="00283EF6" w:rsidR="00B61948">
        <w:rPr>
          <w:rFonts w:hint="eastAsia" w:eastAsia="나눔명조"/>
          <w:sz w:val="20"/>
          <w:szCs w:val="22"/>
        </w:rPr>
        <w:t>리더십</w:t>
      </w:r>
      <w:r w:rsidRPr="00283EF6" w:rsidR="00B61948">
        <w:rPr>
          <w:rFonts w:hint="eastAsia" w:eastAsia="나눔명조"/>
          <w:sz w:val="20"/>
          <w:szCs w:val="22"/>
        </w:rPr>
        <w:t xml:space="preserve"> </w:t>
      </w:r>
      <w:r w:rsidRPr="00283EF6" w:rsidR="00B61948">
        <w:rPr>
          <w:rFonts w:hint="eastAsia" w:eastAsia="나눔명조"/>
          <w:sz w:val="20"/>
          <w:szCs w:val="22"/>
        </w:rPr>
        <w:t>유형도</w:t>
      </w:r>
      <w:r w:rsidRPr="00283EF6" w:rsidR="00B61948">
        <w:rPr>
          <w:rFonts w:hint="eastAsia" w:eastAsia="나눔명조"/>
          <w:sz w:val="20"/>
          <w:szCs w:val="22"/>
        </w:rPr>
        <w:t xml:space="preserve"> </w:t>
      </w:r>
      <w:r w:rsidRPr="00283EF6" w:rsidR="00B61948">
        <w:rPr>
          <w:rFonts w:hint="eastAsia" w:eastAsia="나눔명조"/>
          <w:sz w:val="20"/>
          <w:szCs w:val="22"/>
        </w:rPr>
        <w:t>서로에게</w:t>
      </w:r>
      <w:r w:rsidRPr="00283EF6" w:rsidR="00B61948">
        <w:rPr>
          <w:rFonts w:hint="eastAsia" w:eastAsia="나눔명조"/>
          <w:sz w:val="20"/>
          <w:szCs w:val="22"/>
        </w:rPr>
        <w:t xml:space="preserve"> </w:t>
      </w:r>
      <w:r w:rsidRPr="00283EF6" w:rsidR="00B61948">
        <w:rPr>
          <w:rFonts w:hint="eastAsia" w:eastAsia="나눔명조"/>
          <w:sz w:val="20"/>
          <w:szCs w:val="22"/>
        </w:rPr>
        <w:t>조건적으로</w:t>
      </w:r>
      <w:r w:rsidRPr="00283EF6" w:rsidR="00B61948">
        <w:rPr>
          <w:rFonts w:hint="eastAsia" w:eastAsia="나눔명조"/>
          <w:sz w:val="20"/>
          <w:szCs w:val="22"/>
        </w:rPr>
        <w:t xml:space="preserve"> </w:t>
      </w:r>
      <w:r w:rsidRPr="00283EF6" w:rsidR="00B61948">
        <w:rPr>
          <w:rFonts w:hint="eastAsia" w:eastAsia="나눔명조"/>
          <w:sz w:val="20"/>
          <w:szCs w:val="22"/>
        </w:rPr>
        <w:t>공공봉사동기에</w:t>
      </w:r>
      <w:r w:rsidRPr="00283EF6" w:rsidR="00B61948">
        <w:rPr>
          <w:rFonts w:hint="eastAsia" w:eastAsia="나눔명조"/>
          <w:sz w:val="20"/>
          <w:szCs w:val="22"/>
        </w:rPr>
        <w:t xml:space="preserve"> </w:t>
      </w:r>
      <w:r w:rsidRPr="00283EF6" w:rsidR="00B61948">
        <w:rPr>
          <w:rFonts w:hint="eastAsia" w:eastAsia="나눔명조"/>
          <w:sz w:val="20"/>
          <w:szCs w:val="22"/>
        </w:rPr>
        <w:t>유의미한</w:t>
      </w:r>
      <w:r w:rsidRPr="00283EF6" w:rsidR="00B61948">
        <w:rPr>
          <w:rFonts w:hint="eastAsia" w:eastAsia="나눔명조"/>
          <w:sz w:val="20"/>
          <w:szCs w:val="22"/>
        </w:rPr>
        <w:t xml:space="preserve"> </w:t>
      </w:r>
      <w:r w:rsidRPr="00283EF6" w:rsidR="00B61948">
        <w:rPr>
          <w:rFonts w:hint="eastAsia" w:eastAsia="나눔명조"/>
          <w:sz w:val="20"/>
          <w:szCs w:val="22"/>
        </w:rPr>
        <w:t>영향력을</w:t>
      </w:r>
      <w:r w:rsidRPr="00283EF6" w:rsidR="00B61948">
        <w:rPr>
          <w:rFonts w:hint="eastAsia" w:eastAsia="나눔명조"/>
          <w:sz w:val="20"/>
          <w:szCs w:val="22"/>
        </w:rPr>
        <w:t xml:space="preserve"> </w:t>
      </w:r>
      <w:r w:rsidRPr="00283EF6" w:rsidR="00B61948">
        <w:rPr>
          <w:rFonts w:hint="eastAsia" w:eastAsia="나눔명조"/>
          <w:sz w:val="20"/>
          <w:szCs w:val="22"/>
        </w:rPr>
        <w:t>행사하는</w:t>
      </w:r>
      <w:r w:rsidRPr="00283EF6" w:rsidR="00B61948">
        <w:rPr>
          <w:rFonts w:hint="eastAsia" w:eastAsia="나눔명조"/>
          <w:sz w:val="20"/>
          <w:szCs w:val="22"/>
        </w:rPr>
        <w:t xml:space="preserve"> </w:t>
      </w:r>
      <w:r w:rsidRPr="00283EF6" w:rsidR="00B61948">
        <w:rPr>
          <w:rFonts w:hint="eastAsia" w:eastAsia="나눔명조"/>
          <w:sz w:val="20"/>
          <w:szCs w:val="22"/>
        </w:rPr>
        <w:t>것으로</w:t>
      </w:r>
      <w:r w:rsidRPr="00283EF6" w:rsidR="00B61948">
        <w:rPr>
          <w:rFonts w:hint="eastAsia" w:eastAsia="나눔명조"/>
          <w:sz w:val="20"/>
          <w:szCs w:val="22"/>
        </w:rPr>
        <w:t xml:space="preserve"> </w:t>
      </w:r>
      <w:r w:rsidRPr="00283EF6" w:rsidR="00B61948">
        <w:rPr>
          <w:rFonts w:hint="eastAsia" w:eastAsia="나눔명조"/>
          <w:sz w:val="20"/>
          <w:szCs w:val="22"/>
        </w:rPr>
        <w:t>나타났다</w:t>
      </w:r>
      <w:r w:rsidRPr="00283EF6" w:rsidR="00B61948">
        <w:rPr>
          <w:rFonts w:hint="eastAsia" w:eastAsia="나눔명조"/>
          <w:sz w:val="20"/>
          <w:szCs w:val="22"/>
        </w:rPr>
        <w:t xml:space="preserve">. </w:t>
      </w:r>
      <w:r w:rsidRPr="00283EF6" w:rsidR="00B61948">
        <w:rPr>
          <w:rFonts w:hint="eastAsia" w:eastAsia="나눔명조"/>
          <w:sz w:val="20"/>
          <w:szCs w:val="22"/>
        </w:rPr>
        <w:t>하지만</w:t>
      </w:r>
      <w:r w:rsidRPr="00283EF6">
        <w:rPr>
          <w:rFonts w:eastAsia="나눔명조"/>
          <w:sz w:val="20"/>
          <w:szCs w:val="22"/>
        </w:rPr>
        <w:t xml:space="preserve"> </w:t>
      </w:r>
      <w:r w:rsidRPr="00283EF6">
        <w:rPr>
          <w:rFonts w:hint="eastAsia" w:eastAsia="나눔명조"/>
          <w:sz w:val="20"/>
          <w:szCs w:val="22"/>
        </w:rPr>
        <w:t>기대와는</w:t>
      </w:r>
      <w:r w:rsidRPr="00283EF6">
        <w:rPr>
          <w:rFonts w:hint="eastAsia" w:eastAsia="나눔명조"/>
          <w:sz w:val="20"/>
          <w:szCs w:val="22"/>
        </w:rPr>
        <w:t xml:space="preserve"> </w:t>
      </w:r>
      <w:r w:rsidRPr="00283EF6">
        <w:rPr>
          <w:rFonts w:hint="eastAsia" w:eastAsia="나눔명조"/>
          <w:sz w:val="20"/>
          <w:szCs w:val="22"/>
        </w:rPr>
        <w:t>달리</w:t>
      </w:r>
      <w:r w:rsidRPr="00283EF6">
        <w:rPr>
          <w:rFonts w:hint="eastAsia" w:eastAsia="나눔명조"/>
          <w:sz w:val="20"/>
          <w:szCs w:val="22"/>
        </w:rPr>
        <w:t xml:space="preserve"> </w:t>
      </w:r>
      <w:r w:rsidRPr="00283EF6" w:rsidR="00B61948">
        <w:rPr>
          <w:rFonts w:hint="eastAsia" w:eastAsia="나눔명조"/>
          <w:sz w:val="20"/>
          <w:szCs w:val="22"/>
        </w:rPr>
        <w:t>거래적</w:t>
      </w:r>
      <w:r w:rsidRPr="00283EF6" w:rsidR="00B61948">
        <w:rPr>
          <w:rFonts w:hint="eastAsia" w:eastAsia="나눔명조"/>
          <w:sz w:val="20"/>
          <w:szCs w:val="22"/>
        </w:rPr>
        <w:t xml:space="preserve"> </w:t>
      </w:r>
      <w:r w:rsidRPr="00283EF6" w:rsidR="00B61948">
        <w:rPr>
          <w:rFonts w:hint="eastAsia" w:eastAsia="나눔명조"/>
          <w:sz w:val="20"/>
          <w:szCs w:val="22"/>
        </w:rPr>
        <w:t>리더십과</w:t>
      </w:r>
      <w:r w:rsidRPr="00283EF6" w:rsidR="00B61948">
        <w:rPr>
          <w:rFonts w:hint="eastAsia" w:eastAsia="나눔명조"/>
          <w:sz w:val="20"/>
          <w:szCs w:val="22"/>
        </w:rPr>
        <w:t xml:space="preserve"> </w:t>
      </w:r>
      <w:r w:rsidRPr="00283EF6" w:rsidR="00B61948">
        <w:rPr>
          <w:rFonts w:hint="eastAsia" w:eastAsia="나눔명조"/>
          <w:sz w:val="20"/>
          <w:szCs w:val="22"/>
        </w:rPr>
        <w:t>공공봉사동기</w:t>
      </w:r>
      <w:r w:rsidRPr="00283EF6" w:rsidR="00B61948">
        <w:rPr>
          <w:rFonts w:hint="eastAsia" w:eastAsia="나눔명조"/>
          <w:sz w:val="20"/>
          <w:szCs w:val="22"/>
        </w:rPr>
        <w:t xml:space="preserve"> </w:t>
      </w:r>
      <w:r w:rsidRPr="00283EF6" w:rsidR="00B61948">
        <w:rPr>
          <w:rFonts w:hint="eastAsia" w:eastAsia="나눔명조"/>
          <w:sz w:val="20"/>
          <w:szCs w:val="22"/>
        </w:rPr>
        <w:t>간의</w:t>
      </w:r>
      <w:r w:rsidRPr="00283EF6" w:rsidR="00B61948">
        <w:rPr>
          <w:rFonts w:hint="eastAsia" w:eastAsia="나눔명조"/>
          <w:sz w:val="20"/>
          <w:szCs w:val="22"/>
        </w:rPr>
        <w:t xml:space="preserve"> </w:t>
      </w:r>
      <w:r w:rsidRPr="00283EF6" w:rsidR="00B61948">
        <w:rPr>
          <w:rFonts w:hint="eastAsia" w:eastAsia="나눔명조"/>
          <w:sz w:val="20"/>
          <w:szCs w:val="22"/>
        </w:rPr>
        <w:t>관계는</w:t>
      </w:r>
      <w:r w:rsidRPr="00283EF6" w:rsidR="00B61948">
        <w:rPr>
          <w:rFonts w:hint="eastAsia" w:eastAsia="나눔명조"/>
          <w:sz w:val="20"/>
          <w:szCs w:val="22"/>
        </w:rPr>
        <w:t xml:space="preserve"> </w:t>
      </w:r>
      <w:r w:rsidRPr="00283EF6" w:rsidR="00B61948">
        <w:rPr>
          <w:rFonts w:hint="eastAsia" w:eastAsia="나눔명조"/>
          <w:sz w:val="20"/>
          <w:szCs w:val="22"/>
        </w:rPr>
        <w:t>긍정적인</w:t>
      </w:r>
      <w:r w:rsidRPr="00283EF6" w:rsidR="00B61948">
        <w:rPr>
          <w:rFonts w:hint="eastAsia" w:eastAsia="나눔명조"/>
          <w:sz w:val="20"/>
          <w:szCs w:val="22"/>
        </w:rPr>
        <w:t xml:space="preserve"> </w:t>
      </w:r>
      <w:r w:rsidRPr="00283EF6" w:rsidR="00B61948">
        <w:rPr>
          <w:rFonts w:hint="eastAsia" w:eastAsia="나눔명조"/>
          <w:sz w:val="20"/>
          <w:szCs w:val="22"/>
        </w:rPr>
        <w:t>것으로</w:t>
      </w:r>
      <w:r w:rsidRPr="00283EF6" w:rsidR="00B61948">
        <w:rPr>
          <w:rFonts w:hint="eastAsia" w:eastAsia="나눔명조"/>
          <w:sz w:val="20"/>
          <w:szCs w:val="22"/>
        </w:rPr>
        <w:t xml:space="preserve"> </w:t>
      </w:r>
      <w:r w:rsidRPr="00283EF6" w:rsidR="00B61948">
        <w:rPr>
          <w:rFonts w:hint="eastAsia" w:eastAsia="나눔명조"/>
          <w:sz w:val="20"/>
          <w:szCs w:val="22"/>
        </w:rPr>
        <w:t>나타났으며</w:t>
      </w:r>
      <w:r w:rsidRPr="00283EF6" w:rsidR="00B61948">
        <w:rPr>
          <w:rFonts w:hint="eastAsia" w:eastAsia="나눔명조"/>
          <w:sz w:val="20"/>
          <w:szCs w:val="22"/>
        </w:rPr>
        <w:t>,</w:t>
      </w:r>
      <w:r w:rsidRPr="00283EF6" w:rsidR="00B61948">
        <w:rPr>
          <w:rFonts w:eastAsia="나눔명조"/>
          <w:sz w:val="20"/>
          <w:szCs w:val="22"/>
        </w:rPr>
        <w:t xml:space="preserve"> </w:t>
      </w:r>
      <w:r w:rsidRPr="00DB457D" w:rsidR="00B61948">
        <w:rPr>
          <w:rFonts w:hint="eastAsia" w:eastAsia="나눔명조"/>
          <w:sz w:val="20"/>
          <w:szCs w:val="22"/>
        </w:rPr>
        <w:t>거래적</w:t>
      </w:r>
      <w:r w:rsidRPr="00DB457D" w:rsidR="00B61948">
        <w:rPr>
          <w:rFonts w:eastAsia="나눔명조"/>
          <w:sz w:val="20"/>
          <w:szCs w:val="22"/>
        </w:rPr>
        <w:t xml:space="preserve"> </w:t>
      </w:r>
      <w:r w:rsidRPr="00DB457D" w:rsidR="00B61948">
        <w:rPr>
          <w:rFonts w:hint="eastAsia" w:eastAsia="나눔명조"/>
          <w:sz w:val="20"/>
          <w:szCs w:val="22"/>
        </w:rPr>
        <w:t>리더십과</w:t>
      </w:r>
      <w:r w:rsidRPr="00DB457D" w:rsidR="00B61948">
        <w:rPr>
          <w:rFonts w:eastAsia="나눔명조"/>
          <w:sz w:val="20"/>
          <w:szCs w:val="22"/>
        </w:rPr>
        <w:t xml:space="preserve"> </w:t>
      </w:r>
      <w:r w:rsidRPr="00DB457D" w:rsidR="00B61948">
        <w:rPr>
          <w:rFonts w:hint="eastAsia" w:eastAsia="나눔명조"/>
          <w:sz w:val="20"/>
          <w:szCs w:val="22"/>
        </w:rPr>
        <w:t>변혁적</w:t>
      </w:r>
      <w:r w:rsidRPr="00DB457D" w:rsidR="00B61948">
        <w:rPr>
          <w:rFonts w:eastAsia="나눔명조"/>
          <w:sz w:val="20"/>
          <w:szCs w:val="22"/>
        </w:rPr>
        <w:t xml:space="preserve"> </w:t>
      </w:r>
      <w:r w:rsidRPr="00DB457D" w:rsidR="00B61948">
        <w:rPr>
          <w:rFonts w:hint="eastAsia" w:eastAsia="나눔명조"/>
          <w:sz w:val="20"/>
          <w:szCs w:val="22"/>
        </w:rPr>
        <w:t>리더십</w:t>
      </w:r>
      <w:r w:rsidRPr="00DB457D" w:rsidR="00B61948">
        <w:rPr>
          <w:rFonts w:eastAsia="나눔명조"/>
          <w:sz w:val="20"/>
          <w:szCs w:val="22"/>
        </w:rPr>
        <w:t xml:space="preserve"> </w:t>
      </w:r>
      <w:r w:rsidRPr="00DB457D" w:rsidR="00B61948">
        <w:rPr>
          <w:rFonts w:hint="eastAsia" w:eastAsia="나눔명조"/>
          <w:sz w:val="20"/>
          <w:szCs w:val="22"/>
        </w:rPr>
        <w:t>간의</w:t>
      </w:r>
      <w:r w:rsidRPr="00DB457D" w:rsidR="00B61948">
        <w:rPr>
          <w:rFonts w:eastAsia="나눔명조"/>
          <w:sz w:val="20"/>
          <w:szCs w:val="22"/>
        </w:rPr>
        <w:t xml:space="preserve"> </w:t>
      </w:r>
      <w:r w:rsidRPr="00DB457D" w:rsidR="00B61948">
        <w:rPr>
          <w:rFonts w:hint="eastAsia" w:eastAsia="나눔명조"/>
          <w:sz w:val="20"/>
          <w:szCs w:val="22"/>
        </w:rPr>
        <w:t>상호작용은</w:t>
      </w:r>
      <w:r w:rsidRPr="00DB457D" w:rsidR="00B61948">
        <w:rPr>
          <w:rFonts w:eastAsia="나눔명조"/>
          <w:sz w:val="20"/>
          <w:szCs w:val="22"/>
        </w:rPr>
        <w:t xml:space="preserve"> </w:t>
      </w:r>
      <w:r w:rsidRPr="00DB457D" w:rsidR="00B61948">
        <w:rPr>
          <w:rFonts w:hint="eastAsia" w:eastAsia="나눔명조"/>
          <w:sz w:val="20"/>
          <w:szCs w:val="22"/>
        </w:rPr>
        <w:t>유의미한</w:t>
      </w:r>
      <w:r w:rsidRPr="00DB457D" w:rsidR="00B61948">
        <w:rPr>
          <w:rFonts w:eastAsia="나눔명조"/>
          <w:sz w:val="20"/>
          <w:szCs w:val="22"/>
        </w:rPr>
        <w:t xml:space="preserve"> </w:t>
      </w:r>
      <w:r w:rsidRPr="00DB457D" w:rsidR="00B61948">
        <w:rPr>
          <w:rFonts w:hint="eastAsia" w:eastAsia="나눔명조"/>
          <w:sz w:val="20"/>
          <w:szCs w:val="22"/>
        </w:rPr>
        <w:t>반면</w:t>
      </w:r>
      <w:r w:rsidRPr="00DB457D" w:rsidR="00B61948">
        <w:rPr>
          <w:rFonts w:eastAsia="나눔명조"/>
          <w:sz w:val="20"/>
          <w:szCs w:val="22"/>
        </w:rPr>
        <w:t xml:space="preserve">, </w:t>
      </w:r>
      <w:r w:rsidRPr="00DB457D" w:rsidR="00B61948">
        <w:rPr>
          <w:rFonts w:hint="eastAsia" w:eastAsia="나눔명조"/>
          <w:sz w:val="20"/>
          <w:szCs w:val="22"/>
        </w:rPr>
        <w:t>거래적</w:t>
      </w:r>
      <w:r w:rsidRPr="00DB457D" w:rsidR="00B61948">
        <w:rPr>
          <w:rFonts w:eastAsia="나눔명조"/>
          <w:sz w:val="20"/>
          <w:szCs w:val="22"/>
        </w:rPr>
        <w:t xml:space="preserve"> </w:t>
      </w:r>
      <w:r w:rsidRPr="00DB457D" w:rsidR="00B61948">
        <w:rPr>
          <w:rFonts w:hint="eastAsia" w:eastAsia="나눔명조"/>
          <w:sz w:val="20"/>
          <w:szCs w:val="22"/>
        </w:rPr>
        <w:t>리더십의</w:t>
      </w:r>
      <w:r w:rsidRPr="00DB457D" w:rsidR="00B61948">
        <w:rPr>
          <w:rFonts w:eastAsia="나눔명조"/>
          <w:sz w:val="20"/>
          <w:szCs w:val="22"/>
        </w:rPr>
        <w:t xml:space="preserve"> </w:t>
      </w:r>
      <w:r w:rsidRPr="00DB457D" w:rsidR="00B61948">
        <w:rPr>
          <w:rFonts w:hint="eastAsia" w:eastAsia="나눔명조"/>
          <w:sz w:val="20"/>
          <w:szCs w:val="22"/>
        </w:rPr>
        <w:t>독립적인</w:t>
      </w:r>
      <w:r w:rsidRPr="00DB457D" w:rsidR="00B61948">
        <w:rPr>
          <w:rFonts w:eastAsia="나눔명조"/>
          <w:sz w:val="20"/>
          <w:szCs w:val="22"/>
        </w:rPr>
        <w:t xml:space="preserve"> </w:t>
      </w:r>
      <w:r w:rsidRPr="00DB457D" w:rsidR="00B61948">
        <w:rPr>
          <w:rFonts w:hint="eastAsia" w:eastAsia="나눔명조"/>
          <w:sz w:val="20"/>
          <w:szCs w:val="22"/>
        </w:rPr>
        <w:t>효과는</w:t>
      </w:r>
      <w:r w:rsidRPr="00DB457D" w:rsidR="00B61948">
        <w:rPr>
          <w:rFonts w:eastAsia="나눔명조"/>
          <w:sz w:val="20"/>
          <w:szCs w:val="22"/>
        </w:rPr>
        <w:t xml:space="preserve"> </w:t>
      </w:r>
      <w:r w:rsidRPr="00DB457D" w:rsidR="00B61948">
        <w:rPr>
          <w:rFonts w:hint="eastAsia" w:eastAsia="나눔명조"/>
          <w:sz w:val="20"/>
          <w:szCs w:val="22"/>
        </w:rPr>
        <w:t>통계적으로</w:t>
      </w:r>
      <w:r w:rsidRPr="00DB457D" w:rsidR="00B61948">
        <w:rPr>
          <w:rFonts w:eastAsia="나눔명조"/>
          <w:sz w:val="20"/>
          <w:szCs w:val="22"/>
        </w:rPr>
        <w:t xml:space="preserve"> </w:t>
      </w:r>
      <w:r w:rsidRPr="00DB457D" w:rsidR="00B61948">
        <w:rPr>
          <w:rFonts w:hint="eastAsia" w:eastAsia="나눔명조"/>
          <w:sz w:val="20"/>
          <w:szCs w:val="22"/>
        </w:rPr>
        <w:t>유의미하지</w:t>
      </w:r>
      <w:r w:rsidRPr="00DB457D" w:rsidR="00B61948">
        <w:rPr>
          <w:rFonts w:eastAsia="나눔명조"/>
          <w:sz w:val="20"/>
          <w:szCs w:val="22"/>
        </w:rPr>
        <w:t xml:space="preserve"> </w:t>
      </w:r>
      <w:r w:rsidRPr="00DB457D" w:rsidR="00B61948">
        <w:rPr>
          <w:rFonts w:hint="eastAsia" w:eastAsia="나눔명조"/>
          <w:sz w:val="20"/>
          <w:szCs w:val="22"/>
        </w:rPr>
        <w:t>않았다</w:t>
      </w:r>
      <w:r w:rsidRPr="00DB457D">
        <w:rPr>
          <w:rFonts w:eastAsia="나눔명조"/>
          <w:sz w:val="20"/>
          <w:szCs w:val="22"/>
        </w:rPr>
        <w:t>.</w:t>
      </w:r>
      <w:r w:rsidRPr="00DB457D" w:rsidR="00B61948">
        <w:rPr>
          <w:rFonts w:eastAsia="나눔명조"/>
          <w:sz w:val="20"/>
          <w:szCs w:val="22"/>
        </w:rPr>
        <w:t xml:space="preserve"> </w:t>
      </w:r>
      <w:r w:rsidRPr="00DB457D" w:rsidR="00B61948">
        <w:rPr>
          <w:rFonts w:hint="eastAsia" w:eastAsia="나눔명조"/>
          <w:sz w:val="20"/>
          <w:szCs w:val="22"/>
        </w:rPr>
        <w:t>이</w:t>
      </w:r>
      <w:r w:rsidRPr="00DB457D" w:rsidR="00B61948">
        <w:rPr>
          <w:rFonts w:eastAsia="나눔명조"/>
          <w:sz w:val="20"/>
          <w:szCs w:val="22"/>
        </w:rPr>
        <w:t xml:space="preserve"> </w:t>
      </w:r>
      <w:r w:rsidRPr="00DB457D" w:rsidR="00B61948">
        <w:rPr>
          <w:rFonts w:hint="eastAsia" w:eastAsia="나눔명조"/>
          <w:sz w:val="20"/>
          <w:szCs w:val="22"/>
        </w:rPr>
        <w:t>같은</w:t>
      </w:r>
      <w:r w:rsidRPr="00DB457D" w:rsidR="00B61948">
        <w:rPr>
          <w:rFonts w:eastAsia="나눔명조"/>
          <w:sz w:val="20"/>
          <w:szCs w:val="22"/>
        </w:rPr>
        <w:t xml:space="preserve"> </w:t>
      </w:r>
      <w:r w:rsidRPr="00DB457D" w:rsidR="00B61948">
        <w:rPr>
          <w:rFonts w:hint="eastAsia" w:eastAsia="나눔명조"/>
          <w:sz w:val="20"/>
          <w:szCs w:val="22"/>
        </w:rPr>
        <w:t>결과는</w:t>
      </w:r>
      <w:r w:rsidRPr="00DB457D" w:rsidR="00B61948">
        <w:rPr>
          <w:rFonts w:eastAsia="나눔명조"/>
          <w:sz w:val="20"/>
          <w:szCs w:val="22"/>
        </w:rPr>
        <w:t xml:space="preserve"> </w:t>
      </w:r>
      <w:r w:rsidRPr="00DB457D" w:rsidR="00544ACC">
        <w:rPr>
          <w:rFonts w:hint="eastAsia" w:eastAsia="나눔명조"/>
          <w:sz w:val="20"/>
          <w:szCs w:val="22"/>
        </w:rPr>
        <w:t>거래적</w:t>
      </w:r>
      <w:r w:rsidRPr="00DB457D" w:rsidR="00544ACC">
        <w:rPr>
          <w:rFonts w:eastAsia="나눔명조"/>
          <w:sz w:val="20"/>
          <w:szCs w:val="22"/>
        </w:rPr>
        <w:t xml:space="preserve"> </w:t>
      </w:r>
      <w:r w:rsidRPr="00DB457D" w:rsidR="00544ACC">
        <w:rPr>
          <w:rFonts w:hint="eastAsia" w:eastAsia="나눔명조"/>
          <w:sz w:val="20"/>
          <w:szCs w:val="22"/>
        </w:rPr>
        <w:t>리더십</w:t>
      </w:r>
      <w:r w:rsidRPr="00DB457D" w:rsidR="00544ACC">
        <w:rPr>
          <w:rFonts w:eastAsia="나눔명조"/>
          <w:sz w:val="20"/>
          <w:szCs w:val="22"/>
        </w:rPr>
        <w:t xml:space="preserve"> </w:t>
      </w:r>
      <w:r w:rsidRPr="00DB457D" w:rsidR="00544ACC">
        <w:rPr>
          <w:rFonts w:hint="eastAsia" w:eastAsia="나눔명조"/>
          <w:sz w:val="20"/>
          <w:szCs w:val="22"/>
        </w:rPr>
        <w:t>단독으로는</w:t>
      </w:r>
      <w:r w:rsidRPr="00DB457D" w:rsidR="00544ACC">
        <w:rPr>
          <w:rFonts w:eastAsia="나눔명조"/>
          <w:sz w:val="20"/>
          <w:szCs w:val="22"/>
        </w:rPr>
        <w:t xml:space="preserve"> </w:t>
      </w:r>
      <w:r w:rsidRPr="00DB457D" w:rsidR="00544ACC">
        <w:rPr>
          <w:rFonts w:hint="eastAsia" w:eastAsia="나눔명조"/>
          <w:sz w:val="20"/>
          <w:szCs w:val="22"/>
        </w:rPr>
        <w:t>공공봉사동기를</w:t>
      </w:r>
      <w:r w:rsidRPr="00DB457D" w:rsidR="00544ACC">
        <w:rPr>
          <w:rFonts w:eastAsia="나눔명조"/>
          <w:sz w:val="20"/>
          <w:szCs w:val="22"/>
        </w:rPr>
        <w:t xml:space="preserve"> </w:t>
      </w:r>
      <w:r w:rsidRPr="00DB457D" w:rsidR="00544ACC">
        <w:rPr>
          <w:rFonts w:hint="eastAsia" w:eastAsia="나눔명조"/>
          <w:sz w:val="20"/>
          <w:szCs w:val="22"/>
        </w:rPr>
        <w:t>제고하기</w:t>
      </w:r>
      <w:r w:rsidRPr="00DB457D" w:rsidR="00544ACC">
        <w:rPr>
          <w:rFonts w:eastAsia="나눔명조"/>
          <w:sz w:val="20"/>
          <w:szCs w:val="22"/>
        </w:rPr>
        <w:t xml:space="preserve"> </w:t>
      </w:r>
      <w:r w:rsidRPr="00DB457D" w:rsidR="00544ACC">
        <w:rPr>
          <w:rFonts w:hint="eastAsia" w:eastAsia="나눔명조"/>
          <w:sz w:val="20"/>
          <w:szCs w:val="22"/>
        </w:rPr>
        <w:t>어려우나</w:t>
      </w:r>
      <w:r w:rsidRPr="00DB457D" w:rsidR="00544ACC">
        <w:rPr>
          <w:rFonts w:eastAsia="나눔명조"/>
          <w:sz w:val="20"/>
          <w:szCs w:val="22"/>
        </w:rPr>
        <w:t xml:space="preserve"> </w:t>
      </w:r>
      <w:r w:rsidRPr="00DB457D" w:rsidR="003C02AF">
        <w:rPr>
          <w:rFonts w:hint="eastAsia" w:eastAsia="나눔명조"/>
          <w:sz w:val="20"/>
          <w:szCs w:val="22"/>
        </w:rPr>
        <w:t>변혁적</w:t>
      </w:r>
      <w:r w:rsidRPr="00DB457D" w:rsidR="003C02AF">
        <w:rPr>
          <w:rFonts w:eastAsia="나눔명조"/>
          <w:sz w:val="20"/>
          <w:szCs w:val="22"/>
        </w:rPr>
        <w:t xml:space="preserve"> </w:t>
      </w:r>
      <w:r w:rsidRPr="00DB457D" w:rsidR="003C02AF">
        <w:rPr>
          <w:rFonts w:hint="eastAsia" w:eastAsia="나눔명조"/>
          <w:sz w:val="20"/>
          <w:szCs w:val="22"/>
        </w:rPr>
        <w:t>리더십과</w:t>
      </w:r>
      <w:r w:rsidRPr="00DB457D" w:rsidR="003C02AF">
        <w:rPr>
          <w:rFonts w:eastAsia="나눔명조"/>
          <w:sz w:val="20"/>
          <w:szCs w:val="22"/>
        </w:rPr>
        <w:t xml:space="preserve"> </w:t>
      </w:r>
      <w:r w:rsidRPr="00DB457D" w:rsidR="003C02AF">
        <w:rPr>
          <w:rFonts w:hint="eastAsia" w:eastAsia="나눔명조"/>
          <w:sz w:val="20"/>
          <w:szCs w:val="22"/>
        </w:rPr>
        <w:t>거래적</w:t>
      </w:r>
      <w:r w:rsidRPr="00DB457D" w:rsidR="003C02AF">
        <w:rPr>
          <w:rFonts w:eastAsia="나눔명조"/>
          <w:sz w:val="20"/>
          <w:szCs w:val="22"/>
        </w:rPr>
        <w:t xml:space="preserve"> </w:t>
      </w:r>
      <w:r w:rsidRPr="00DB457D" w:rsidR="003C02AF">
        <w:rPr>
          <w:rFonts w:hint="eastAsia" w:eastAsia="나눔명조"/>
          <w:sz w:val="20"/>
          <w:szCs w:val="22"/>
        </w:rPr>
        <w:t>리더십</w:t>
      </w:r>
      <w:r w:rsidRPr="00DB457D" w:rsidR="00544ACC">
        <w:rPr>
          <w:rFonts w:hint="eastAsia" w:eastAsia="나눔명조"/>
          <w:sz w:val="20"/>
          <w:szCs w:val="22"/>
        </w:rPr>
        <w:t>이</w:t>
      </w:r>
      <w:r w:rsidRPr="00DB457D" w:rsidR="00544ACC">
        <w:rPr>
          <w:rFonts w:eastAsia="나눔명조"/>
          <w:sz w:val="20"/>
          <w:szCs w:val="22"/>
        </w:rPr>
        <w:t xml:space="preserve"> </w:t>
      </w:r>
      <w:r w:rsidRPr="00DB457D" w:rsidR="00544ACC">
        <w:rPr>
          <w:rFonts w:hint="eastAsia" w:eastAsia="나눔명조"/>
          <w:sz w:val="20"/>
          <w:szCs w:val="22"/>
        </w:rPr>
        <w:t>공존하는</w:t>
      </w:r>
      <w:r w:rsidRPr="00DB457D" w:rsidR="00544ACC">
        <w:rPr>
          <w:rFonts w:eastAsia="나눔명조"/>
          <w:sz w:val="20"/>
          <w:szCs w:val="22"/>
        </w:rPr>
        <w:t xml:space="preserve"> </w:t>
      </w:r>
      <w:r w:rsidRPr="00DB457D" w:rsidR="00544ACC">
        <w:rPr>
          <w:rFonts w:hint="eastAsia" w:eastAsia="나눔명조"/>
          <w:sz w:val="20"/>
          <w:szCs w:val="22"/>
        </w:rPr>
        <w:t>경우</w:t>
      </w:r>
      <w:r w:rsidRPr="00DB457D" w:rsidR="00CE669B">
        <w:rPr>
          <w:rFonts w:eastAsia="나눔명조"/>
          <w:sz w:val="20"/>
          <w:szCs w:val="22"/>
        </w:rPr>
        <w:t>,</w:t>
      </w:r>
      <w:r w:rsidRPr="00DB457D" w:rsidR="00544ACC">
        <w:rPr>
          <w:rFonts w:eastAsia="나눔명조"/>
          <w:sz w:val="20"/>
          <w:szCs w:val="22"/>
        </w:rPr>
        <w:t xml:space="preserve"> </w:t>
      </w:r>
      <w:r w:rsidRPr="00DB457D">
        <w:rPr>
          <w:rFonts w:hint="eastAsia" w:eastAsia="나눔명조"/>
          <w:sz w:val="20"/>
          <w:szCs w:val="22"/>
        </w:rPr>
        <w:t>서로</w:t>
      </w:r>
      <w:r w:rsidRPr="00DB457D">
        <w:rPr>
          <w:rFonts w:eastAsia="나눔명조"/>
          <w:sz w:val="20"/>
          <w:szCs w:val="22"/>
        </w:rPr>
        <w:t xml:space="preserve"> </w:t>
      </w:r>
      <w:r w:rsidRPr="00DB457D">
        <w:rPr>
          <w:rFonts w:hint="eastAsia" w:eastAsia="나눔명조"/>
          <w:sz w:val="20"/>
          <w:szCs w:val="22"/>
        </w:rPr>
        <w:t>상보적인</w:t>
      </w:r>
      <w:r w:rsidRPr="00DB457D">
        <w:rPr>
          <w:rFonts w:eastAsia="나눔명조"/>
          <w:sz w:val="20"/>
          <w:szCs w:val="22"/>
        </w:rPr>
        <w:t xml:space="preserve"> </w:t>
      </w:r>
      <w:r w:rsidRPr="00DB457D" w:rsidR="00CE669B">
        <w:rPr>
          <w:rFonts w:hint="eastAsia" w:eastAsia="나눔명조"/>
          <w:sz w:val="20"/>
          <w:szCs w:val="22"/>
        </w:rPr>
        <w:t>영향을</w:t>
      </w:r>
      <w:r w:rsidRPr="00DB457D" w:rsidR="00CE669B">
        <w:rPr>
          <w:rFonts w:eastAsia="나눔명조"/>
          <w:sz w:val="20"/>
          <w:szCs w:val="22"/>
        </w:rPr>
        <w:t xml:space="preserve"> </w:t>
      </w:r>
      <w:r w:rsidRPr="00DB457D" w:rsidR="00CE669B">
        <w:rPr>
          <w:rFonts w:hint="eastAsia" w:eastAsia="나눔명조"/>
          <w:sz w:val="20"/>
          <w:szCs w:val="22"/>
        </w:rPr>
        <w:t>미친다</w:t>
      </w:r>
      <w:r w:rsidRPr="00DB457D" w:rsidR="00B61948">
        <w:rPr>
          <w:rFonts w:hint="eastAsia" w:eastAsia="나눔명조"/>
          <w:sz w:val="20"/>
          <w:szCs w:val="22"/>
        </w:rPr>
        <w:t>는</w:t>
      </w:r>
      <w:r w:rsidRPr="00DB457D" w:rsidR="00B61948">
        <w:rPr>
          <w:rFonts w:eastAsia="나눔명조"/>
          <w:sz w:val="20"/>
          <w:szCs w:val="22"/>
        </w:rPr>
        <w:t xml:space="preserve"> </w:t>
      </w:r>
      <w:r w:rsidRPr="00DB457D" w:rsidR="00B61948">
        <w:rPr>
          <w:rFonts w:hint="eastAsia" w:eastAsia="나눔명조"/>
          <w:sz w:val="20"/>
          <w:szCs w:val="22"/>
        </w:rPr>
        <w:t>추론을</w:t>
      </w:r>
      <w:r w:rsidRPr="00DB457D" w:rsidR="00B61948">
        <w:rPr>
          <w:rFonts w:eastAsia="나눔명조"/>
          <w:sz w:val="20"/>
          <w:szCs w:val="22"/>
        </w:rPr>
        <w:t xml:space="preserve"> </w:t>
      </w:r>
      <w:r w:rsidRPr="00DB457D" w:rsidR="00B61948">
        <w:rPr>
          <w:rFonts w:hint="eastAsia" w:eastAsia="나눔명조"/>
          <w:sz w:val="20"/>
          <w:szCs w:val="22"/>
        </w:rPr>
        <w:t>가능하게</w:t>
      </w:r>
      <w:r w:rsidRPr="00DB457D" w:rsidR="00B61948">
        <w:rPr>
          <w:rFonts w:eastAsia="나눔명조"/>
          <w:sz w:val="20"/>
          <w:szCs w:val="22"/>
        </w:rPr>
        <w:t xml:space="preserve"> </w:t>
      </w:r>
      <w:r w:rsidRPr="00DB457D" w:rsidR="00B61948">
        <w:rPr>
          <w:rFonts w:hint="eastAsia" w:eastAsia="나눔명조"/>
          <w:sz w:val="20"/>
          <w:szCs w:val="22"/>
        </w:rPr>
        <w:t>한다</w:t>
      </w:r>
      <w:r w:rsidRPr="00DB457D" w:rsidR="00544ACC">
        <w:rPr>
          <w:rFonts w:eastAsia="나눔명조"/>
          <w:sz w:val="20"/>
          <w:szCs w:val="22"/>
        </w:rPr>
        <w:t xml:space="preserve">. </w:t>
      </w:r>
      <w:r w:rsidRPr="00DB457D" w:rsidR="004F4A24">
        <w:rPr>
          <w:rFonts w:hint="eastAsia" w:eastAsia="나눔명조"/>
          <w:sz w:val="20"/>
          <w:szCs w:val="22"/>
        </w:rPr>
        <w:t>즉</w:t>
      </w:r>
      <w:r w:rsidRPr="00DB457D" w:rsidR="004F4A24">
        <w:rPr>
          <w:rFonts w:eastAsia="나눔명조"/>
          <w:sz w:val="20"/>
          <w:szCs w:val="22"/>
        </w:rPr>
        <w:t xml:space="preserve">, </w:t>
      </w:r>
      <w:r w:rsidRPr="00DB457D" w:rsidR="004F4A24">
        <w:rPr>
          <w:rFonts w:hint="eastAsia" w:eastAsia="나눔명조"/>
          <w:sz w:val="20"/>
          <w:szCs w:val="22"/>
        </w:rPr>
        <w:t>두</w:t>
      </w:r>
      <w:r w:rsidRPr="00DB457D" w:rsidR="004F4A24">
        <w:rPr>
          <w:rFonts w:eastAsia="나눔명조"/>
          <w:sz w:val="20"/>
          <w:szCs w:val="22"/>
        </w:rPr>
        <w:t xml:space="preserve"> </w:t>
      </w:r>
      <w:r w:rsidRPr="00DB457D" w:rsidR="004F4A24">
        <w:rPr>
          <w:rFonts w:hint="eastAsia" w:eastAsia="나눔명조"/>
          <w:sz w:val="20"/>
          <w:szCs w:val="22"/>
        </w:rPr>
        <w:t>리더십</w:t>
      </w:r>
      <w:r w:rsidRPr="00DB457D" w:rsidR="00CC36AC">
        <w:rPr>
          <w:rFonts w:eastAsia="나눔명조"/>
          <w:sz w:val="20"/>
          <w:szCs w:val="22"/>
        </w:rPr>
        <w:t xml:space="preserve"> </w:t>
      </w:r>
      <w:r w:rsidRPr="00DB457D" w:rsidR="00CC36AC">
        <w:rPr>
          <w:rFonts w:hint="eastAsia" w:eastAsia="나눔명조"/>
          <w:sz w:val="20"/>
          <w:szCs w:val="22"/>
        </w:rPr>
        <w:t>유형이</w:t>
      </w:r>
      <w:r w:rsidRPr="00DB457D" w:rsidR="00CC36AC">
        <w:rPr>
          <w:rFonts w:eastAsia="나눔명조"/>
          <w:sz w:val="20"/>
          <w:szCs w:val="22"/>
        </w:rPr>
        <w:t xml:space="preserve"> </w:t>
      </w:r>
      <w:r w:rsidRPr="00DB457D" w:rsidR="00CC36AC">
        <w:rPr>
          <w:rFonts w:hint="eastAsia" w:eastAsia="나눔명조"/>
          <w:sz w:val="20"/>
          <w:szCs w:val="22"/>
        </w:rPr>
        <w:t>공존하면</w:t>
      </w:r>
      <w:r w:rsidRPr="00DB457D" w:rsidR="00CC36AC">
        <w:rPr>
          <w:rFonts w:eastAsia="나눔명조"/>
          <w:sz w:val="20"/>
          <w:szCs w:val="22"/>
        </w:rPr>
        <w:t xml:space="preserve">, </w:t>
      </w:r>
      <w:r w:rsidRPr="00DB457D" w:rsidR="004F4A24">
        <w:rPr>
          <w:rFonts w:hint="eastAsia" w:eastAsia="나눔명조"/>
          <w:sz w:val="20"/>
          <w:szCs w:val="22"/>
        </w:rPr>
        <w:t>변혁적</w:t>
      </w:r>
      <w:r w:rsidRPr="00DB457D" w:rsidR="004F4A24">
        <w:rPr>
          <w:rFonts w:eastAsia="나눔명조"/>
          <w:sz w:val="20"/>
          <w:szCs w:val="22"/>
        </w:rPr>
        <w:t xml:space="preserve"> </w:t>
      </w:r>
      <w:r w:rsidRPr="00DB457D" w:rsidR="004F4A24">
        <w:rPr>
          <w:rFonts w:hint="eastAsia" w:eastAsia="나눔명조"/>
          <w:sz w:val="20"/>
          <w:szCs w:val="22"/>
        </w:rPr>
        <w:t>리더십의</w:t>
      </w:r>
      <w:r w:rsidRPr="00DB457D" w:rsidR="004F4A24">
        <w:rPr>
          <w:rFonts w:eastAsia="나눔명조"/>
          <w:sz w:val="20"/>
          <w:szCs w:val="22"/>
        </w:rPr>
        <w:t xml:space="preserve"> </w:t>
      </w:r>
      <w:r w:rsidRPr="00DB457D" w:rsidR="004F4A24">
        <w:rPr>
          <w:rFonts w:hint="eastAsia" w:eastAsia="나눔명조"/>
          <w:sz w:val="20"/>
          <w:szCs w:val="22"/>
        </w:rPr>
        <w:t>주도적</w:t>
      </w:r>
      <w:r w:rsidRPr="00DB457D" w:rsidR="004F4A24">
        <w:rPr>
          <w:rFonts w:eastAsia="나눔명조"/>
          <w:sz w:val="20"/>
          <w:szCs w:val="22"/>
        </w:rPr>
        <w:t xml:space="preserve"> </w:t>
      </w:r>
      <w:r w:rsidRPr="00DB457D" w:rsidR="004F4A24">
        <w:rPr>
          <w:rFonts w:hint="eastAsia" w:eastAsia="나눔명조"/>
          <w:sz w:val="20"/>
          <w:szCs w:val="22"/>
        </w:rPr>
        <w:t>영향으로</w:t>
      </w:r>
      <w:r w:rsidRPr="00DB457D" w:rsidR="004F4A24">
        <w:rPr>
          <w:rFonts w:eastAsia="나눔명조"/>
          <w:sz w:val="20"/>
          <w:szCs w:val="22"/>
        </w:rPr>
        <w:t xml:space="preserve"> </w:t>
      </w:r>
      <w:r w:rsidRPr="00DB457D" w:rsidR="004F4A24">
        <w:rPr>
          <w:rFonts w:hint="eastAsia" w:eastAsia="나눔명조"/>
          <w:sz w:val="20"/>
          <w:szCs w:val="22"/>
        </w:rPr>
        <w:t>거래적</w:t>
      </w:r>
      <w:r w:rsidRPr="00DB457D" w:rsidR="004F4A24">
        <w:rPr>
          <w:rFonts w:eastAsia="나눔명조"/>
          <w:sz w:val="20"/>
          <w:szCs w:val="22"/>
        </w:rPr>
        <w:t xml:space="preserve"> </w:t>
      </w:r>
      <w:r w:rsidRPr="00DB457D" w:rsidR="004F4A24">
        <w:rPr>
          <w:rFonts w:hint="eastAsia" w:eastAsia="나눔명조"/>
          <w:sz w:val="20"/>
          <w:szCs w:val="22"/>
        </w:rPr>
        <w:t>리더십</w:t>
      </w:r>
      <w:r w:rsidRPr="00DB457D" w:rsidR="004F4A24">
        <w:rPr>
          <w:rFonts w:eastAsia="나눔명조"/>
          <w:sz w:val="20"/>
          <w:szCs w:val="22"/>
        </w:rPr>
        <w:t xml:space="preserve"> </w:t>
      </w:r>
      <w:r w:rsidRPr="00DB457D" w:rsidR="004F4A24">
        <w:rPr>
          <w:rFonts w:hint="eastAsia" w:eastAsia="나눔명조"/>
          <w:sz w:val="20"/>
          <w:szCs w:val="22"/>
        </w:rPr>
        <w:t>역시</w:t>
      </w:r>
      <w:r w:rsidRPr="00DB457D" w:rsidR="004F4A24">
        <w:rPr>
          <w:rFonts w:eastAsia="나눔명조"/>
          <w:sz w:val="20"/>
          <w:szCs w:val="22"/>
        </w:rPr>
        <w:t xml:space="preserve"> </w:t>
      </w:r>
      <w:r w:rsidRPr="00DB457D" w:rsidR="00CE669B">
        <w:rPr>
          <w:rFonts w:hint="eastAsia" w:eastAsia="나눔명조"/>
          <w:sz w:val="20"/>
          <w:szCs w:val="22"/>
        </w:rPr>
        <w:t>공</w:t>
      </w:r>
      <w:r w:rsidRPr="00DB457D" w:rsidR="004F4A24">
        <w:rPr>
          <w:rFonts w:hint="eastAsia" w:eastAsia="나눔명조"/>
          <w:sz w:val="20"/>
          <w:szCs w:val="22"/>
        </w:rPr>
        <w:t>공봉사동기를</w:t>
      </w:r>
      <w:r w:rsidRPr="00DB457D" w:rsidR="004F4A24">
        <w:rPr>
          <w:rFonts w:eastAsia="나눔명조"/>
          <w:sz w:val="20"/>
          <w:szCs w:val="22"/>
        </w:rPr>
        <w:t xml:space="preserve"> </w:t>
      </w:r>
      <w:r w:rsidRPr="00DB457D" w:rsidR="004F4A24">
        <w:rPr>
          <w:rFonts w:hint="eastAsia" w:eastAsia="나눔명조"/>
          <w:sz w:val="20"/>
          <w:szCs w:val="22"/>
        </w:rPr>
        <w:t>제고할</w:t>
      </w:r>
      <w:r w:rsidRPr="00DB457D" w:rsidR="004F4A24">
        <w:rPr>
          <w:rFonts w:eastAsia="나눔명조"/>
          <w:sz w:val="20"/>
          <w:szCs w:val="22"/>
        </w:rPr>
        <w:t xml:space="preserve"> </w:t>
      </w:r>
      <w:r w:rsidRPr="00DB457D" w:rsidR="004F4A24">
        <w:rPr>
          <w:rFonts w:hint="eastAsia" w:eastAsia="나눔명조"/>
          <w:sz w:val="20"/>
          <w:szCs w:val="22"/>
        </w:rPr>
        <w:t>수</w:t>
      </w:r>
      <w:r w:rsidRPr="00DB457D" w:rsidR="004F4A24">
        <w:rPr>
          <w:rFonts w:eastAsia="나눔명조"/>
          <w:sz w:val="20"/>
          <w:szCs w:val="22"/>
        </w:rPr>
        <w:t xml:space="preserve"> </w:t>
      </w:r>
      <w:r w:rsidRPr="00DB457D" w:rsidR="004F4A24">
        <w:rPr>
          <w:rFonts w:hint="eastAsia" w:eastAsia="나눔명조"/>
          <w:sz w:val="20"/>
          <w:szCs w:val="22"/>
        </w:rPr>
        <w:t>있다</w:t>
      </w:r>
      <w:r w:rsidRPr="00DB457D" w:rsidR="004F4A24">
        <w:rPr>
          <w:rFonts w:eastAsia="나눔명조"/>
          <w:sz w:val="20"/>
          <w:szCs w:val="22"/>
        </w:rPr>
        <w:t xml:space="preserve">. </w:t>
      </w:r>
      <w:r w:rsidRPr="00283EF6" w:rsidR="004F4A24">
        <w:rPr>
          <w:rFonts w:hint="eastAsia" w:eastAsia="나눔명조"/>
          <w:sz w:val="20"/>
          <w:szCs w:val="22"/>
        </w:rPr>
        <w:t>그리고</w:t>
      </w:r>
      <w:r w:rsidRPr="00283EF6" w:rsidR="004F4A24">
        <w:rPr>
          <w:rFonts w:hint="eastAsia" w:eastAsia="나눔명조"/>
          <w:sz w:val="20"/>
          <w:szCs w:val="22"/>
        </w:rPr>
        <w:t xml:space="preserve"> </w:t>
      </w:r>
      <w:r w:rsidRPr="00283EF6">
        <w:rPr>
          <w:rFonts w:hint="eastAsia" w:eastAsia="나눔명조"/>
          <w:sz w:val="20"/>
          <w:szCs w:val="22"/>
        </w:rPr>
        <w:t>이러한</w:t>
      </w:r>
      <w:r w:rsidRPr="00283EF6">
        <w:rPr>
          <w:rFonts w:hint="eastAsia" w:eastAsia="나눔명조"/>
          <w:sz w:val="20"/>
          <w:szCs w:val="22"/>
        </w:rPr>
        <w:t xml:space="preserve"> </w:t>
      </w:r>
      <w:r w:rsidRPr="00283EF6">
        <w:rPr>
          <w:rFonts w:hint="eastAsia" w:eastAsia="나눔명조"/>
          <w:sz w:val="20"/>
          <w:szCs w:val="22"/>
        </w:rPr>
        <w:t>양상은</w:t>
      </w:r>
      <w:r w:rsidRPr="00283EF6">
        <w:rPr>
          <w:rFonts w:hint="eastAsia" w:eastAsia="나눔명조"/>
          <w:sz w:val="20"/>
          <w:szCs w:val="22"/>
        </w:rPr>
        <w:t xml:space="preserve"> </w:t>
      </w:r>
      <w:r w:rsidRPr="00283EF6">
        <w:rPr>
          <w:rFonts w:hint="eastAsia" w:eastAsia="나눔명조"/>
          <w:sz w:val="20"/>
          <w:szCs w:val="22"/>
        </w:rPr>
        <w:t>조직</w:t>
      </w:r>
      <w:r w:rsidRPr="00283EF6">
        <w:rPr>
          <w:rFonts w:hint="eastAsia" w:eastAsia="나눔명조"/>
          <w:sz w:val="20"/>
          <w:szCs w:val="22"/>
        </w:rPr>
        <w:t xml:space="preserve"> </w:t>
      </w:r>
      <w:r w:rsidRPr="00283EF6">
        <w:rPr>
          <w:rFonts w:hint="eastAsia" w:eastAsia="나눔명조"/>
          <w:sz w:val="20"/>
          <w:szCs w:val="22"/>
        </w:rPr>
        <w:t>내</w:t>
      </w:r>
      <w:r w:rsidRPr="00283EF6">
        <w:rPr>
          <w:rFonts w:hint="eastAsia" w:eastAsia="나눔명조"/>
          <w:sz w:val="20"/>
          <w:szCs w:val="22"/>
        </w:rPr>
        <w:t xml:space="preserve"> </w:t>
      </w:r>
      <w:r w:rsidRPr="00283EF6">
        <w:rPr>
          <w:rFonts w:hint="eastAsia" w:eastAsia="나눔명조"/>
          <w:sz w:val="20"/>
          <w:szCs w:val="22"/>
        </w:rPr>
        <w:t>의사소통</w:t>
      </w:r>
      <w:r w:rsidRPr="00283EF6">
        <w:rPr>
          <w:rFonts w:hint="eastAsia" w:eastAsia="나눔명조"/>
          <w:sz w:val="20"/>
          <w:szCs w:val="22"/>
        </w:rPr>
        <w:t xml:space="preserve"> </w:t>
      </w:r>
      <w:r w:rsidRPr="00283EF6">
        <w:rPr>
          <w:rFonts w:hint="eastAsia" w:eastAsia="나눔명조"/>
          <w:sz w:val="20"/>
          <w:szCs w:val="22"/>
        </w:rPr>
        <w:t>수준이</w:t>
      </w:r>
      <w:r w:rsidRPr="00283EF6">
        <w:rPr>
          <w:rFonts w:hint="eastAsia" w:eastAsia="나눔명조"/>
          <w:sz w:val="20"/>
          <w:szCs w:val="22"/>
        </w:rPr>
        <w:t xml:space="preserve"> </w:t>
      </w:r>
      <w:r w:rsidRPr="00283EF6">
        <w:rPr>
          <w:rFonts w:hint="eastAsia" w:eastAsia="나눔명조"/>
          <w:sz w:val="20"/>
          <w:szCs w:val="22"/>
        </w:rPr>
        <w:t>높아질수록</w:t>
      </w:r>
      <w:r w:rsidRPr="00283EF6">
        <w:rPr>
          <w:rFonts w:hint="eastAsia" w:eastAsia="나눔명조"/>
          <w:sz w:val="20"/>
          <w:szCs w:val="22"/>
        </w:rPr>
        <w:t xml:space="preserve"> </w:t>
      </w:r>
      <w:r w:rsidRPr="00283EF6">
        <w:rPr>
          <w:rFonts w:hint="eastAsia" w:eastAsia="나눔명조"/>
          <w:sz w:val="20"/>
          <w:szCs w:val="22"/>
        </w:rPr>
        <w:t>더</w:t>
      </w:r>
      <w:r w:rsidRPr="00283EF6" w:rsidR="003C02AF">
        <w:rPr>
          <w:rFonts w:hint="eastAsia" w:eastAsia="나눔명조"/>
          <w:sz w:val="20"/>
          <w:szCs w:val="22"/>
        </w:rPr>
        <w:t>욱</w:t>
      </w:r>
      <w:r w:rsidRPr="00283EF6">
        <w:rPr>
          <w:rFonts w:hint="eastAsia" w:eastAsia="나눔명조"/>
          <w:sz w:val="20"/>
          <w:szCs w:val="22"/>
        </w:rPr>
        <w:t xml:space="preserve"> </w:t>
      </w:r>
      <w:r w:rsidRPr="00283EF6">
        <w:rPr>
          <w:rFonts w:hint="eastAsia" w:eastAsia="나눔명조"/>
          <w:sz w:val="20"/>
          <w:szCs w:val="22"/>
        </w:rPr>
        <w:t>강하게</w:t>
      </w:r>
      <w:r w:rsidRPr="00283EF6">
        <w:rPr>
          <w:rFonts w:hint="eastAsia" w:eastAsia="나눔명조"/>
          <w:sz w:val="20"/>
          <w:szCs w:val="22"/>
        </w:rPr>
        <w:t xml:space="preserve"> </w:t>
      </w:r>
      <w:r w:rsidRPr="00283EF6">
        <w:rPr>
          <w:rFonts w:hint="eastAsia" w:eastAsia="나눔명조"/>
          <w:sz w:val="20"/>
          <w:szCs w:val="22"/>
        </w:rPr>
        <w:t>나타</w:t>
      </w:r>
      <w:r w:rsidRPr="00283EF6" w:rsidR="003C02AF">
        <w:rPr>
          <w:rFonts w:hint="eastAsia" w:eastAsia="나눔명조"/>
          <w:sz w:val="20"/>
          <w:szCs w:val="22"/>
        </w:rPr>
        <w:t>나</w:t>
      </w:r>
      <w:r w:rsidRPr="00283EF6">
        <w:rPr>
          <w:rFonts w:hint="eastAsia" w:eastAsia="나눔명조"/>
          <w:sz w:val="20"/>
          <w:szCs w:val="22"/>
        </w:rPr>
        <w:t xml:space="preserve"> </w:t>
      </w:r>
      <w:r w:rsidRPr="00283EF6">
        <w:rPr>
          <w:rFonts w:hint="eastAsia" w:eastAsia="나눔명조"/>
          <w:sz w:val="20"/>
          <w:szCs w:val="22"/>
        </w:rPr>
        <w:t>두</w:t>
      </w:r>
      <w:r w:rsidRPr="00283EF6">
        <w:rPr>
          <w:rFonts w:hint="eastAsia" w:eastAsia="나눔명조"/>
          <w:sz w:val="20"/>
          <w:szCs w:val="22"/>
        </w:rPr>
        <w:t xml:space="preserve"> </w:t>
      </w:r>
      <w:r w:rsidRPr="00283EF6">
        <w:rPr>
          <w:rFonts w:hint="eastAsia" w:eastAsia="나눔명조"/>
          <w:sz w:val="20"/>
          <w:szCs w:val="22"/>
        </w:rPr>
        <w:t>리더십</w:t>
      </w:r>
      <w:r w:rsidRPr="00283EF6">
        <w:rPr>
          <w:rFonts w:hint="eastAsia" w:eastAsia="나눔명조"/>
          <w:sz w:val="20"/>
          <w:szCs w:val="22"/>
        </w:rPr>
        <w:t xml:space="preserve"> </w:t>
      </w:r>
      <w:r w:rsidRPr="00283EF6">
        <w:rPr>
          <w:rFonts w:hint="eastAsia" w:eastAsia="나눔명조"/>
          <w:sz w:val="20"/>
          <w:szCs w:val="22"/>
        </w:rPr>
        <w:t>유형</w:t>
      </w:r>
      <w:r w:rsidRPr="00283EF6">
        <w:rPr>
          <w:rFonts w:hint="eastAsia" w:eastAsia="나눔명조"/>
          <w:sz w:val="20"/>
          <w:szCs w:val="22"/>
        </w:rPr>
        <w:t xml:space="preserve"> </w:t>
      </w:r>
      <w:r w:rsidRPr="00283EF6">
        <w:rPr>
          <w:rFonts w:hint="eastAsia" w:eastAsia="나눔명조"/>
          <w:sz w:val="20"/>
          <w:szCs w:val="22"/>
        </w:rPr>
        <w:t>모두가</w:t>
      </w:r>
      <w:r w:rsidRPr="00283EF6">
        <w:rPr>
          <w:rFonts w:hint="eastAsia" w:eastAsia="나눔명조"/>
          <w:sz w:val="20"/>
          <w:szCs w:val="22"/>
        </w:rPr>
        <w:t xml:space="preserve"> </w:t>
      </w:r>
      <w:r w:rsidRPr="00283EF6" w:rsidR="003C02AF">
        <w:rPr>
          <w:rFonts w:hint="eastAsia" w:eastAsia="나눔명조"/>
          <w:sz w:val="20"/>
          <w:szCs w:val="22"/>
        </w:rPr>
        <w:t>공공봉사동기를</w:t>
      </w:r>
      <w:r w:rsidRPr="00283EF6">
        <w:rPr>
          <w:rFonts w:hint="eastAsia" w:eastAsia="나눔명조"/>
          <w:sz w:val="20"/>
          <w:szCs w:val="22"/>
        </w:rPr>
        <w:t xml:space="preserve"> </w:t>
      </w:r>
      <w:r w:rsidRPr="00283EF6">
        <w:rPr>
          <w:rFonts w:hint="eastAsia" w:eastAsia="나눔명조"/>
          <w:sz w:val="20"/>
          <w:szCs w:val="22"/>
        </w:rPr>
        <w:t>제고하는</w:t>
      </w:r>
      <w:r w:rsidRPr="00283EF6">
        <w:rPr>
          <w:rFonts w:hint="eastAsia" w:eastAsia="나눔명조"/>
          <w:sz w:val="20"/>
          <w:szCs w:val="22"/>
        </w:rPr>
        <w:t xml:space="preserve"> </w:t>
      </w:r>
      <w:r w:rsidRPr="00283EF6">
        <w:rPr>
          <w:rFonts w:hint="eastAsia" w:eastAsia="나눔명조"/>
          <w:sz w:val="20"/>
          <w:szCs w:val="22"/>
        </w:rPr>
        <w:t>결과로</w:t>
      </w:r>
      <w:r w:rsidRPr="00283EF6">
        <w:rPr>
          <w:rFonts w:hint="eastAsia" w:eastAsia="나눔명조"/>
          <w:sz w:val="20"/>
          <w:szCs w:val="22"/>
        </w:rPr>
        <w:t xml:space="preserve"> </w:t>
      </w:r>
      <w:r w:rsidRPr="00283EF6">
        <w:rPr>
          <w:rFonts w:hint="eastAsia" w:eastAsia="나눔명조"/>
          <w:sz w:val="20"/>
          <w:szCs w:val="22"/>
        </w:rPr>
        <w:t>이어졌다</w:t>
      </w:r>
      <w:r w:rsidRPr="00283EF6">
        <w:rPr>
          <w:rFonts w:hint="eastAsia" w:eastAsia="나눔명조"/>
          <w:sz w:val="20"/>
          <w:szCs w:val="22"/>
        </w:rPr>
        <w:t>.</w:t>
      </w:r>
      <w:r w:rsidRPr="00283EF6" w:rsidR="00BA77E1">
        <w:rPr>
          <w:rFonts w:eastAsia="나눔명조"/>
          <w:sz w:val="20"/>
          <w:szCs w:val="22"/>
        </w:rPr>
        <w:t xml:space="preserve"> </w:t>
      </w:r>
      <w:r w:rsidRPr="00283EF6" w:rsidR="00BA77E1">
        <w:rPr>
          <w:rFonts w:hint="eastAsia" w:eastAsia="나눔명조"/>
          <w:sz w:val="20"/>
          <w:szCs w:val="22"/>
        </w:rPr>
        <w:t>이는</w:t>
      </w:r>
      <w:r w:rsidRPr="00283EF6" w:rsidR="00BA77E1">
        <w:rPr>
          <w:rFonts w:hint="eastAsia" w:eastAsia="나눔명조"/>
          <w:sz w:val="20"/>
          <w:szCs w:val="22"/>
        </w:rPr>
        <w:t xml:space="preserve"> </w:t>
      </w:r>
      <w:r w:rsidRPr="00283EF6" w:rsidR="00BA77E1">
        <w:rPr>
          <w:rFonts w:hint="eastAsia" w:eastAsia="나눔명조"/>
          <w:sz w:val="20"/>
          <w:szCs w:val="22"/>
        </w:rPr>
        <w:t>변혁적</w:t>
      </w:r>
      <w:r w:rsidRPr="00283EF6" w:rsidR="00BA77E1">
        <w:rPr>
          <w:rFonts w:hint="eastAsia" w:eastAsia="나눔명조"/>
          <w:sz w:val="20"/>
          <w:szCs w:val="22"/>
        </w:rPr>
        <w:t xml:space="preserve"> </w:t>
      </w:r>
      <w:r w:rsidRPr="00283EF6" w:rsidR="00BA77E1">
        <w:rPr>
          <w:rFonts w:hint="eastAsia" w:eastAsia="나눔명조"/>
          <w:sz w:val="20"/>
          <w:szCs w:val="22"/>
        </w:rPr>
        <w:t>리더십이</w:t>
      </w:r>
      <w:r w:rsidRPr="00283EF6" w:rsidR="00BA77E1">
        <w:rPr>
          <w:rFonts w:hint="eastAsia" w:eastAsia="나눔명조"/>
          <w:sz w:val="20"/>
          <w:szCs w:val="22"/>
        </w:rPr>
        <w:t xml:space="preserve"> </w:t>
      </w:r>
      <w:r w:rsidRPr="00283EF6" w:rsidR="00CD05C8">
        <w:rPr>
          <w:rFonts w:hint="eastAsia" w:eastAsia="나눔명조"/>
          <w:sz w:val="20"/>
          <w:szCs w:val="22"/>
        </w:rPr>
        <w:t>공공봉사동기</w:t>
      </w:r>
      <w:r w:rsidRPr="00283EF6" w:rsidR="00CD05C8">
        <w:rPr>
          <w:rFonts w:hint="eastAsia" w:eastAsia="나눔명조"/>
          <w:sz w:val="20"/>
          <w:szCs w:val="22"/>
        </w:rPr>
        <w:t xml:space="preserve"> </w:t>
      </w:r>
      <w:r w:rsidRPr="00283EF6" w:rsidR="00CD05C8">
        <w:rPr>
          <w:rFonts w:hint="eastAsia" w:eastAsia="나눔명조"/>
          <w:sz w:val="20"/>
          <w:szCs w:val="22"/>
        </w:rPr>
        <w:t>제고에</w:t>
      </w:r>
      <w:r w:rsidRPr="00283EF6" w:rsidR="00CD05C8">
        <w:rPr>
          <w:rFonts w:hint="eastAsia" w:eastAsia="나눔명조"/>
          <w:sz w:val="20"/>
          <w:szCs w:val="22"/>
        </w:rPr>
        <w:t xml:space="preserve"> </w:t>
      </w:r>
      <w:r w:rsidRPr="00283EF6" w:rsidR="00CD05C8">
        <w:rPr>
          <w:rFonts w:hint="eastAsia" w:eastAsia="나눔명조"/>
          <w:sz w:val="20"/>
          <w:szCs w:val="22"/>
        </w:rPr>
        <w:t>영향을</w:t>
      </w:r>
      <w:r w:rsidRPr="00283EF6" w:rsidR="00CD05C8">
        <w:rPr>
          <w:rFonts w:hint="eastAsia" w:eastAsia="나눔명조"/>
          <w:sz w:val="20"/>
          <w:szCs w:val="22"/>
        </w:rPr>
        <w:t xml:space="preserve"> </w:t>
      </w:r>
      <w:r w:rsidRPr="00283EF6" w:rsidR="00CD05C8">
        <w:rPr>
          <w:rFonts w:hint="eastAsia" w:eastAsia="나눔명조"/>
          <w:sz w:val="20"/>
          <w:szCs w:val="22"/>
        </w:rPr>
        <w:t>미친다는</w:t>
      </w:r>
      <w:r w:rsidRPr="00283EF6" w:rsidR="00CD05C8">
        <w:rPr>
          <w:rFonts w:hint="eastAsia" w:eastAsia="나눔명조"/>
          <w:sz w:val="20"/>
          <w:szCs w:val="22"/>
        </w:rPr>
        <w:t xml:space="preserve"> </w:t>
      </w:r>
      <w:r w:rsidRPr="00283EF6" w:rsidR="00CD05C8">
        <w:rPr>
          <w:rFonts w:hint="eastAsia" w:eastAsia="나눔명조"/>
          <w:sz w:val="20"/>
          <w:szCs w:val="22"/>
        </w:rPr>
        <w:t>기존</w:t>
      </w:r>
      <w:r w:rsidRPr="00283EF6" w:rsidR="00CD05C8">
        <w:rPr>
          <w:rFonts w:hint="eastAsia" w:eastAsia="나눔명조"/>
          <w:sz w:val="20"/>
          <w:szCs w:val="22"/>
        </w:rPr>
        <w:t xml:space="preserve"> </w:t>
      </w:r>
      <w:r w:rsidRPr="00283EF6" w:rsidR="00CD05C8">
        <w:rPr>
          <w:rFonts w:hint="eastAsia" w:eastAsia="나눔명조"/>
          <w:sz w:val="20"/>
          <w:szCs w:val="22"/>
        </w:rPr>
        <w:t>연구들의</w:t>
      </w:r>
      <w:r w:rsidRPr="00283EF6" w:rsidR="00CD05C8">
        <w:rPr>
          <w:rFonts w:hint="eastAsia" w:eastAsia="나눔명조"/>
          <w:sz w:val="20"/>
          <w:szCs w:val="22"/>
        </w:rPr>
        <w:t xml:space="preserve"> </w:t>
      </w:r>
      <w:r w:rsidRPr="00283EF6" w:rsidR="00CD05C8">
        <w:rPr>
          <w:rFonts w:hint="eastAsia" w:eastAsia="나눔명조"/>
          <w:sz w:val="20"/>
          <w:szCs w:val="22"/>
        </w:rPr>
        <w:t>주장</w:t>
      </w:r>
      <w:r w:rsidR="007E55C5">
        <w:rPr>
          <w:rFonts w:hint="eastAsia" w:eastAsia="나눔명조"/>
          <w:sz w:val="20"/>
          <w:szCs w:val="22"/>
        </w:rPr>
        <w:t>과</w:t>
      </w:r>
      <w:r w:rsidR="007E55C5">
        <w:rPr>
          <w:rFonts w:hint="eastAsia" w:eastAsia="나눔명조"/>
          <w:sz w:val="20"/>
          <w:szCs w:val="22"/>
        </w:rPr>
        <w:t xml:space="preserve"> </w:t>
      </w:r>
      <w:r w:rsidR="007E55C5">
        <w:rPr>
          <w:rFonts w:hint="eastAsia" w:eastAsia="나눔명조"/>
          <w:sz w:val="20"/>
          <w:szCs w:val="22"/>
        </w:rPr>
        <w:t>일관된</w:t>
      </w:r>
      <w:r w:rsidR="007E55C5">
        <w:rPr>
          <w:rFonts w:hint="eastAsia" w:eastAsia="나눔명조"/>
          <w:sz w:val="20"/>
          <w:szCs w:val="22"/>
        </w:rPr>
        <w:t xml:space="preserve"> </w:t>
      </w:r>
      <w:r w:rsidR="007E55C5">
        <w:rPr>
          <w:rFonts w:hint="eastAsia" w:eastAsia="나눔명조"/>
          <w:sz w:val="20"/>
          <w:szCs w:val="22"/>
        </w:rPr>
        <w:t>결과를</w:t>
      </w:r>
      <w:r w:rsidR="007E55C5">
        <w:rPr>
          <w:rFonts w:hint="eastAsia" w:eastAsia="나눔명조"/>
          <w:sz w:val="20"/>
          <w:szCs w:val="22"/>
        </w:rPr>
        <w:t xml:space="preserve"> </w:t>
      </w:r>
      <w:r w:rsidR="007E55C5">
        <w:rPr>
          <w:rFonts w:hint="eastAsia" w:eastAsia="나눔명조"/>
          <w:sz w:val="20"/>
          <w:szCs w:val="22"/>
        </w:rPr>
        <w:t>제시하며</w:t>
      </w:r>
      <w:r w:rsidR="007E55C5">
        <w:rPr>
          <w:rFonts w:hint="eastAsia" w:eastAsia="나눔명조"/>
          <w:sz w:val="20"/>
          <w:szCs w:val="22"/>
        </w:rPr>
        <w:t xml:space="preserve">, </w:t>
      </w:r>
      <w:r w:rsidRPr="00283EF6" w:rsidR="00CD05C8">
        <w:rPr>
          <w:rFonts w:hint="eastAsia" w:eastAsia="나눔명조"/>
          <w:sz w:val="20"/>
          <w:szCs w:val="22"/>
        </w:rPr>
        <w:t>거래적</w:t>
      </w:r>
      <w:r w:rsidRPr="00283EF6" w:rsidR="00CD05C8">
        <w:rPr>
          <w:rFonts w:hint="eastAsia" w:eastAsia="나눔명조"/>
          <w:sz w:val="20"/>
          <w:szCs w:val="22"/>
        </w:rPr>
        <w:t xml:space="preserve"> </w:t>
      </w:r>
      <w:r w:rsidRPr="00283EF6" w:rsidR="00CD05C8">
        <w:rPr>
          <w:rFonts w:hint="eastAsia" w:eastAsia="나눔명조"/>
          <w:sz w:val="20"/>
          <w:szCs w:val="22"/>
        </w:rPr>
        <w:t>리더십</w:t>
      </w:r>
      <w:r w:rsidRPr="00283EF6" w:rsidR="00CC36AC">
        <w:rPr>
          <w:rFonts w:hint="eastAsia" w:eastAsia="나눔명조"/>
          <w:sz w:val="20"/>
          <w:szCs w:val="22"/>
        </w:rPr>
        <w:t xml:space="preserve"> </w:t>
      </w:r>
      <w:r w:rsidRPr="00283EF6" w:rsidR="00CC36AC">
        <w:rPr>
          <w:rFonts w:hint="eastAsia" w:eastAsia="나눔명조"/>
          <w:sz w:val="20"/>
          <w:szCs w:val="22"/>
        </w:rPr>
        <w:t>역시</w:t>
      </w:r>
      <w:r w:rsidRPr="00283EF6" w:rsidR="00FC750E">
        <w:rPr>
          <w:rFonts w:eastAsia="나눔명조"/>
          <w:sz w:val="20"/>
          <w:szCs w:val="22"/>
        </w:rPr>
        <w:t xml:space="preserve"> </w:t>
      </w:r>
      <w:r w:rsidRPr="00283EF6" w:rsidR="00FC750E">
        <w:rPr>
          <w:rFonts w:hint="eastAsia" w:eastAsia="나눔명조"/>
          <w:sz w:val="20"/>
          <w:szCs w:val="22"/>
        </w:rPr>
        <w:t>특정</w:t>
      </w:r>
      <w:r w:rsidRPr="00283EF6" w:rsidR="00FC750E">
        <w:rPr>
          <w:rFonts w:hint="eastAsia" w:eastAsia="나눔명조"/>
          <w:sz w:val="20"/>
          <w:szCs w:val="22"/>
        </w:rPr>
        <w:t xml:space="preserve"> </w:t>
      </w:r>
      <w:r w:rsidRPr="00283EF6" w:rsidR="00FC750E">
        <w:rPr>
          <w:rFonts w:hint="eastAsia" w:eastAsia="나눔명조"/>
          <w:sz w:val="20"/>
          <w:szCs w:val="22"/>
        </w:rPr>
        <w:t>조건</w:t>
      </w:r>
      <w:r w:rsidRPr="00283EF6" w:rsidR="00FC750E">
        <w:rPr>
          <w:rFonts w:hint="eastAsia" w:eastAsia="나눔명조"/>
          <w:sz w:val="20"/>
          <w:szCs w:val="22"/>
        </w:rPr>
        <w:t xml:space="preserve"> </w:t>
      </w:r>
      <w:r w:rsidRPr="00283EF6" w:rsidR="00FC750E">
        <w:rPr>
          <w:rFonts w:hint="eastAsia" w:eastAsia="나눔명조"/>
          <w:sz w:val="20"/>
          <w:szCs w:val="22"/>
        </w:rPr>
        <w:t>하에서</w:t>
      </w:r>
      <w:r w:rsidRPr="00283EF6" w:rsidR="00FC750E">
        <w:rPr>
          <w:rFonts w:hint="eastAsia" w:eastAsia="나눔명조"/>
          <w:sz w:val="20"/>
          <w:szCs w:val="22"/>
        </w:rPr>
        <w:t xml:space="preserve"> </w:t>
      </w:r>
      <w:r w:rsidRPr="00283EF6" w:rsidR="00FC750E">
        <w:rPr>
          <w:rFonts w:hint="eastAsia" w:eastAsia="나눔명조"/>
          <w:sz w:val="20"/>
          <w:szCs w:val="22"/>
        </w:rPr>
        <w:t>공공봉사동기를</w:t>
      </w:r>
      <w:r w:rsidRPr="00283EF6" w:rsidR="00FC750E">
        <w:rPr>
          <w:rFonts w:hint="eastAsia" w:eastAsia="나눔명조"/>
          <w:sz w:val="20"/>
          <w:szCs w:val="22"/>
        </w:rPr>
        <w:t xml:space="preserve"> </w:t>
      </w:r>
      <w:r w:rsidRPr="00283EF6" w:rsidR="00FC750E">
        <w:rPr>
          <w:rFonts w:hint="eastAsia" w:eastAsia="나눔명조"/>
          <w:sz w:val="20"/>
          <w:szCs w:val="22"/>
        </w:rPr>
        <w:t>촉진할</w:t>
      </w:r>
      <w:r w:rsidRPr="00283EF6" w:rsidR="00FC750E">
        <w:rPr>
          <w:rFonts w:hint="eastAsia" w:eastAsia="나눔명조"/>
          <w:sz w:val="20"/>
          <w:szCs w:val="22"/>
        </w:rPr>
        <w:t xml:space="preserve"> </w:t>
      </w:r>
      <w:r w:rsidRPr="00283EF6" w:rsidR="00FC750E">
        <w:rPr>
          <w:rFonts w:hint="eastAsia" w:eastAsia="나눔명조"/>
          <w:sz w:val="20"/>
          <w:szCs w:val="22"/>
        </w:rPr>
        <w:t>수</w:t>
      </w:r>
      <w:r w:rsidRPr="00283EF6" w:rsidR="00FC750E">
        <w:rPr>
          <w:rFonts w:hint="eastAsia" w:eastAsia="나눔명조"/>
          <w:sz w:val="20"/>
          <w:szCs w:val="22"/>
        </w:rPr>
        <w:t xml:space="preserve"> </w:t>
      </w:r>
      <w:r w:rsidRPr="00283EF6" w:rsidR="00FC750E">
        <w:rPr>
          <w:rFonts w:hint="eastAsia" w:eastAsia="나눔명조"/>
          <w:sz w:val="20"/>
          <w:szCs w:val="22"/>
        </w:rPr>
        <w:t>있</w:t>
      </w:r>
      <w:r w:rsidR="007E55C5">
        <w:rPr>
          <w:rFonts w:hint="eastAsia" w:eastAsia="나눔명조"/>
          <w:sz w:val="20"/>
          <w:szCs w:val="22"/>
        </w:rPr>
        <w:t>다는</w:t>
      </w:r>
      <w:r w:rsidR="007E55C5">
        <w:rPr>
          <w:rFonts w:hint="eastAsia" w:eastAsia="나눔명조"/>
          <w:sz w:val="20"/>
          <w:szCs w:val="22"/>
        </w:rPr>
        <w:t xml:space="preserve"> </w:t>
      </w:r>
      <w:r w:rsidR="007E55C5">
        <w:rPr>
          <w:rFonts w:hint="eastAsia" w:eastAsia="나눔명조"/>
          <w:sz w:val="20"/>
          <w:szCs w:val="22"/>
        </w:rPr>
        <w:t>것을</w:t>
      </w:r>
      <w:r w:rsidR="007E55C5">
        <w:rPr>
          <w:rFonts w:hint="eastAsia" w:eastAsia="나눔명조"/>
          <w:sz w:val="20"/>
          <w:szCs w:val="22"/>
        </w:rPr>
        <w:t xml:space="preserve"> </w:t>
      </w:r>
      <w:r w:rsidR="007E55C5">
        <w:rPr>
          <w:rFonts w:hint="eastAsia" w:eastAsia="나눔명조"/>
          <w:sz w:val="20"/>
          <w:szCs w:val="22"/>
        </w:rPr>
        <w:t>보여준다</w:t>
      </w:r>
      <w:r w:rsidRPr="00283EF6" w:rsidR="00FC750E">
        <w:rPr>
          <w:rFonts w:hint="eastAsia" w:eastAsia="나눔명조"/>
          <w:sz w:val="20"/>
          <w:szCs w:val="22"/>
        </w:rPr>
        <w:t>.</w:t>
      </w:r>
      <w:r w:rsidRPr="00283EF6" w:rsidR="00FC750E">
        <w:rPr>
          <w:rFonts w:eastAsia="나눔명조"/>
          <w:sz w:val="20"/>
          <w:szCs w:val="22"/>
        </w:rPr>
        <w:t xml:space="preserve"> </w:t>
      </w:r>
    </w:p>
    <w:p w:rsidRPr="00283EF6" w:rsidR="009B23A7" w:rsidP="00283EF6" w:rsidRDefault="00CC36AC" w14:paraId="5F2A959A" w14:textId="4FE805D2">
      <w:pPr>
        <w:wordWrap/>
        <w:spacing w:before="120" w:after="120" w:line="276" w:lineRule="auto"/>
        <w:ind w:firstLine="288"/>
        <w:rPr>
          <w:rFonts w:eastAsia="나눔명조"/>
          <w:sz w:val="20"/>
          <w:szCs w:val="22"/>
        </w:rPr>
      </w:pPr>
      <w:r w:rsidRPr="00283EF6">
        <w:rPr>
          <w:rFonts w:hint="eastAsia" w:eastAsia="나눔명조"/>
          <w:sz w:val="20"/>
          <w:szCs w:val="22"/>
        </w:rPr>
        <w:t>경험적</w:t>
      </w:r>
      <w:r w:rsidRPr="00283EF6">
        <w:rPr>
          <w:rFonts w:hint="eastAsia" w:eastAsia="나눔명조"/>
          <w:sz w:val="20"/>
          <w:szCs w:val="22"/>
        </w:rPr>
        <w:t xml:space="preserve"> </w:t>
      </w:r>
      <w:r w:rsidRPr="00283EF6">
        <w:rPr>
          <w:rFonts w:hint="eastAsia" w:eastAsia="나눔명조"/>
          <w:sz w:val="20"/>
          <w:szCs w:val="22"/>
        </w:rPr>
        <w:t>분석을</w:t>
      </w:r>
      <w:r w:rsidRPr="00283EF6">
        <w:rPr>
          <w:rFonts w:hint="eastAsia" w:eastAsia="나눔명조"/>
          <w:sz w:val="20"/>
          <w:szCs w:val="22"/>
        </w:rPr>
        <w:t xml:space="preserve"> </w:t>
      </w:r>
      <w:r w:rsidRPr="00283EF6">
        <w:rPr>
          <w:rFonts w:hint="eastAsia" w:eastAsia="나눔명조"/>
          <w:sz w:val="20"/>
          <w:szCs w:val="22"/>
        </w:rPr>
        <w:t>바탕으로</w:t>
      </w:r>
      <w:r w:rsidRPr="00283EF6">
        <w:rPr>
          <w:rFonts w:hint="eastAsia" w:eastAsia="나눔명조"/>
          <w:sz w:val="20"/>
          <w:szCs w:val="22"/>
        </w:rPr>
        <w:t xml:space="preserve"> </w:t>
      </w:r>
      <w:r w:rsidRPr="00283EF6" w:rsidR="009B23A7">
        <w:rPr>
          <w:rFonts w:hint="eastAsia" w:eastAsia="나눔명조"/>
          <w:sz w:val="20"/>
          <w:szCs w:val="22"/>
        </w:rPr>
        <w:t>본</w:t>
      </w:r>
      <w:r w:rsidRPr="00283EF6" w:rsidR="009B23A7">
        <w:rPr>
          <w:rFonts w:eastAsia="나눔명조"/>
          <w:sz w:val="20"/>
          <w:szCs w:val="22"/>
        </w:rPr>
        <w:t xml:space="preserve"> </w:t>
      </w:r>
      <w:r w:rsidRPr="00283EF6" w:rsidR="009B23A7">
        <w:rPr>
          <w:rFonts w:hint="eastAsia" w:eastAsia="나눔명조"/>
          <w:sz w:val="20"/>
          <w:szCs w:val="22"/>
        </w:rPr>
        <w:t>연구는</w:t>
      </w:r>
      <w:r w:rsidR="009976FD">
        <w:rPr>
          <w:rFonts w:hint="eastAsia" w:eastAsia="나눔명조"/>
          <w:sz w:val="20"/>
          <w:szCs w:val="22"/>
        </w:rPr>
        <w:t xml:space="preserve"> </w:t>
      </w:r>
      <w:r w:rsidRPr="00283EF6" w:rsidR="007969B3">
        <w:rPr>
          <w:rFonts w:hint="eastAsia" w:eastAsia="나눔명조"/>
          <w:sz w:val="20"/>
          <w:szCs w:val="22"/>
        </w:rPr>
        <w:t>의사소통이</w:t>
      </w:r>
      <w:r w:rsidRPr="00283EF6" w:rsidR="007969B3">
        <w:rPr>
          <w:rFonts w:eastAsia="나눔명조"/>
          <w:sz w:val="20"/>
          <w:szCs w:val="22"/>
        </w:rPr>
        <w:t xml:space="preserve"> </w:t>
      </w:r>
      <w:r w:rsidRPr="00283EF6" w:rsidR="007969B3">
        <w:rPr>
          <w:rFonts w:hint="eastAsia" w:eastAsia="나눔명조"/>
          <w:sz w:val="20"/>
          <w:szCs w:val="22"/>
        </w:rPr>
        <w:t>빈번하고</w:t>
      </w:r>
      <w:r w:rsidRPr="00283EF6" w:rsidR="007969B3">
        <w:rPr>
          <w:rFonts w:eastAsia="나눔명조"/>
          <w:sz w:val="20"/>
          <w:szCs w:val="22"/>
        </w:rPr>
        <w:t xml:space="preserve"> </w:t>
      </w:r>
      <w:r w:rsidRPr="00283EF6" w:rsidR="007969B3">
        <w:rPr>
          <w:rFonts w:hint="eastAsia" w:eastAsia="나눔명조"/>
          <w:sz w:val="20"/>
          <w:szCs w:val="22"/>
        </w:rPr>
        <w:t>원활하게</w:t>
      </w:r>
      <w:r w:rsidRPr="00283EF6" w:rsidR="007969B3">
        <w:rPr>
          <w:rFonts w:eastAsia="나눔명조"/>
          <w:sz w:val="20"/>
          <w:szCs w:val="22"/>
        </w:rPr>
        <w:t xml:space="preserve"> </w:t>
      </w:r>
      <w:r w:rsidRPr="00283EF6" w:rsidR="007969B3">
        <w:rPr>
          <w:rFonts w:hint="eastAsia" w:eastAsia="나눔명조"/>
          <w:sz w:val="20"/>
          <w:szCs w:val="22"/>
        </w:rPr>
        <w:t>발생하는</w:t>
      </w:r>
      <w:r w:rsidRPr="00283EF6" w:rsidR="007969B3">
        <w:rPr>
          <w:rFonts w:eastAsia="나눔명조"/>
          <w:sz w:val="20"/>
          <w:szCs w:val="22"/>
        </w:rPr>
        <w:t xml:space="preserve"> </w:t>
      </w:r>
      <w:r w:rsidRPr="00283EF6" w:rsidR="007969B3">
        <w:rPr>
          <w:rFonts w:hint="eastAsia" w:eastAsia="나눔명조"/>
          <w:sz w:val="20"/>
          <w:szCs w:val="22"/>
        </w:rPr>
        <w:t>조직은</w:t>
      </w:r>
      <w:r w:rsidRPr="00283EF6" w:rsidR="007969B3">
        <w:rPr>
          <w:rFonts w:eastAsia="나눔명조"/>
          <w:sz w:val="20"/>
          <w:szCs w:val="22"/>
        </w:rPr>
        <w:t xml:space="preserve"> </w:t>
      </w:r>
      <w:r w:rsidRPr="00283EF6" w:rsidR="007969B3">
        <w:rPr>
          <w:rFonts w:hint="eastAsia" w:eastAsia="나눔명조"/>
          <w:sz w:val="20"/>
          <w:szCs w:val="22"/>
        </w:rPr>
        <w:t>리더십</w:t>
      </w:r>
      <w:r w:rsidRPr="00283EF6" w:rsidR="007969B3">
        <w:rPr>
          <w:rFonts w:eastAsia="나눔명조"/>
          <w:sz w:val="20"/>
          <w:szCs w:val="22"/>
        </w:rPr>
        <w:t xml:space="preserve"> </w:t>
      </w:r>
      <w:r w:rsidRPr="00283EF6" w:rsidR="007969B3">
        <w:rPr>
          <w:rFonts w:hint="eastAsia" w:eastAsia="나눔명조"/>
          <w:sz w:val="20"/>
          <w:szCs w:val="22"/>
        </w:rPr>
        <w:t>유형과</w:t>
      </w:r>
      <w:r w:rsidRPr="00283EF6" w:rsidR="007969B3">
        <w:rPr>
          <w:rFonts w:eastAsia="나눔명조"/>
          <w:sz w:val="20"/>
          <w:szCs w:val="22"/>
        </w:rPr>
        <w:t xml:space="preserve"> </w:t>
      </w:r>
      <w:r w:rsidRPr="00283EF6" w:rsidR="007969B3">
        <w:rPr>
          <w:rFonts w:hint="eastAsia" w:eastAsia="나눔명조"/>
          <w:sz w:val="20"/>
          <w:szCs w:val="22"/>
        </w:rPr>
        <w:t>관계없이</w:t>
      </w:r>
      <w:r w:rsidRPr="00283EF6" w:rsidR="007969B3">
        <w:rPr>
          <w:rFonts w:eastAsia="나눔명조"/>
          <w:sz w:val="20"/>
          <w:szCs w:val="22"/>
        </w:rPr>
        <w:t xml:space="preserve"> </w:t>
      </w:r>
      <w:r w:rsidRPr="00283EF6" w:rsidR="007969B3">
        <w:rPr>
          <w:rFonts w:hint="eastAsia" w:eastAsia="나눔명조"/>
          <w:sz w:val="20"/>
          <w:szCs w:val="22"/>
        </w:rPr>
        <w:t>공공봉사동기</w:t>
      </w:r>
      <w:r w:rsidRPr="00283EF6">
        <w:rPr>
          <w:rFonts w:hint="eastAsia" w:eastAsia="나눔명조"/>
          <w:sz w:val="20"/>
          <w:szCs w:val="22"/>
        </w:rPr>
        <w:t>를</w:t>
      </w:r>
      <w:r w:rsidRPr="00283EF6" w:rsidR="007969B3">
        <w:rPr>
          <w:rFonts w:eastAsia="나눔명조"/>
          <w:sz w:val="20"/>
          <w:szCs w:val="22"/>
        </w:rPr>
        <w:t xml:space="preserve"> </w:t>
      </w:r>
      <w:r w:rsidRPr="00283EF6" w:rsidR="007969B3">
        <w:rPr>
          <w:rFonts w:hint="eastAsia" w:eastAsia="나눔명조"/>
          <w:sz w:val="20"/>
          <w:szCs w:val="22"/>
        </w:rPr>
        <w:t>제고</w:t>
      </w:r>
      <w:r w:rsidRPr="00283EF6">
        <w:rPr>
          <w:rFonts w:hint="eastAsia" w:eastAsia="나눔명조"/>
          <w:sz w:val="20"/>
          <w:szCs w:val="22"/>
        </w:rPr>
        <w:t>할</w:t>
      </w:r>
      <w:r w:rsidRPr="00283EF6" w:rsidR="007969B3">
        <w:rPr>
          <w:rFonts w:eastAsia="나눔명조"/>
          <w:sz w:val="20"/>
          <w:szCs w:val="22"/>
        </w:rPr>
        <w:t xml:space="preserve"> </w:t>
      </w:r>
      <w:r w:rsidRPr="00283EF6" w:rsidR="007969B3">
        <w:rPr>
          <w:rFonts w:hint="eastAsia" w:eastAsia="나눔명조"/>
          <w:sz w:val="20"/>
          <w:szCs w:val="22"/>
        </w:rPr>
        <w:t>수</w:t>
      </w:r>
      <w:r w:rsidRPr="00283EF6" w:rsidR="007969B3">
        <w:rPr>
          <w:rFonts w:eastAsia="나눔명조"/>
          <w:sz w:val="20"/>
          <w:szCs w:val="22"/>
        </w:rPr>
        <w:t xml:space="preserve"> </w:t>
      </w:r>
      <w:r w:rsidR="007E55C5">
        <w:rPr>
          <w:rFonts w:hint="eastAsia" w:eastAsia="나눔명조"/>
          <w:sz w:val="20"/>
          <w:szCs w:val="22"/>
        </w:rPr>
        <w:t>있지만</w:t>
      </w:r>
      <w:r w:rsidR="007E55C5">
        <w:rPr>
          <w:rFonts w:hint="eastAsia" w:eastAsia="나눔명조"/>
          <w:sz w:val="20"/>
          <w:szCs w:val="22"/>
        </w:rPr>
        <w:t>,</w:t>
      </w:r>
      <w:r w:rsidRPr="00283EF6" w:rsidR="00E909C4">
        <w:rPr>
          <w:rFonts w:hint="eastAsia" w:eastAsia="나눔명조"/>
          <w:sz w:val="20"/>
          <w:szCs w:val="22"/>
        </w:rPr>
        <w:t xml:space="preserve"> </w:t>
      </w:r>
      <w:r w:rsidRPr="00283EF6" w:rsidR="007A64D0">
        <w:rPr>
          <w:rFonts w:hint="eastAsia" w:eastAsia="나눔명조"/>
          <w:sz w:val="20"/>
          <w:szCs w:val="22"/>
        </w:rPr>
        <w:t>리더십</w:t>
      </w:r>
      <w:r w:rsidRPr="00283EF6" w:rsidR="007A64D0">
        <w:rPr>
          <w:rFonts w:eastAsia="나눔명조"/>
          <w:sz w:val="20"/>
          <w:szCs w:val="22"/>
        </w:rPr>
        <w:t xml:space="preserve"> </w:t>
      </w:r>
      <w:r w:rsidRPr="00283EF6" w:rsidR="007A64D0">
        <w:rPr>
          <w:rFonts w:hint="eastAsia" w:eastAsia="나눔명조"/>
          <w:sz w:val="20"/>
          <w:szCs w:val="22"/>
        </w:rPr>
        <w:t>수준이</w:t>
      </w:r>
      <w:r w:rsidRPr="00283EF6" w:rsidR="007A64D0">
        <w:rPr>
          <w:rFonts w:eastAsia="나눔명조"/>
          <w:sz w:val="20"/>
          <w:szCs w:val="22"/>
        </w:rPr>
        <w:t xml:space="preserve"> </w:t>
      </w:r>
      <w:r w:rsidRPr="00283EF6" w:rsidR="007A64D0">
        <w:rPr>
          <w:rFonts w:hint="eastAsia" w:eastAsia="나눔명조"/>
          <w:sz w:val="20"/>
          <w:szCs w:val="22"/>
        </w:rPr>
        <w:t>낮은</w:t>
      </w:r>
      <w:r w:rsidRPr="00283EF6" w:rsidR="007A64D0">
        <w:rPr>
          <w:rFonts w:eastAsia="나눔명조"/>
          <w:sz w:val="20"/>
          <w:szCs w:val="22"/>
        </w:rPr>
        <w:t xml:space="preserve"> </w:t>
      </w:r>
      <w:r w:rsidRPr="00283EF6" w:rsidR="007A64D0">
        <w:rPr>
          <w:rFonts w:hint="eastAsia" w:eastAsia="나눔명조"/>
          <w:sz w:val="20"/>
          <w:szCs w:val="22"/>
        </w:rPr>
        <w:t>경우에는</w:t>
      </w:r>
      <w:r w:rsidRPr="00283EF6" w:rsidR="00E909C4">
        <w:rPr>
          <w:rFonts w:hint="eastAsia" w:eastAsia="나눔명조"/>
          <w:sz w:val="20"/>
          <w:szCs w:val="22"/>
        </w:rPr>
        <w:t xml:space="preserve"> </w:t>
      </w:r>
      <w:r w:rsidRPr="00283EF6" w:rsidR="00E909C4">
        <w:rPr>
          <w:rFonts w:hint="eastAsia" w:eastAsia="나눔명조"/>
          <w:sz w:val="20"/>
          <w:szCs w:val="22"/>
        </w:rPr>
        <w:t>유형에</w:t>
      </w:r>
      <w:r w:rsidRPr="00283EF6" w:rsidR="00E909C4">
        <w:rPr>
          <w:rFonts w:hint="eastAsia" w:eastAsia="나눔명조"/>
          <w:sz w:val="20"/>
          <w:szCs w:val="22"/>
        </w:rPr>
        <w:t xml:space="preserve"> </w:t>
      </w:r>
      <w:r w:rsidRPr="00283EF6" w:rsidR="00E909C4">
        <w:rPr>
          <w:rFonts w:hint="eastAsia" w:eastAsia="나눔명조"/>
          <w:sz w:val="20"/>
          <w:szCs w:val="22"/>
        </w:rPr>
        <w:t>관계없이</w:t>
      </w:r>
      <w:r w:rsidRPr="00283EF6" w:rsidR="007A64D0">
        <w:rPr>
          <w:rFonts w:eastAsia="나눔명조"/>
          <w:sz w:val="20"/>
          <w:szCs w:val="22"/>
        </w:rPr>
        <w:t xml:space="preserve"> </w:t>
      </w:r>
      <w:r w:rsidRPr="00283EF6" w:rsidR="007A64D0">
        <w:rPr>
          <w:rFonts w:hint="eastAsia" w:eastAsia="나눔명조"/>
          <w:sz w:val="20"/>
          <w:szCs w:val="22"/>
        </w:rPr>
        <w:t>의사소통</w:t>
      </w:r>
      <w:r w:rsidR="009976FD">
        <w:rPr>
          <w:rFonts w:hint="eastAsia" w:eastAsia="나눔명조"/>
          <w:sz w:val="20"/>
          <w:szCs w:val="22"/>
        </w:rPr>
        <w:t>의</w:t>
      </w:r>
      <w:r w:rsidR="009976FD">
        <w:rPr>
          <w:rFonts w:hint="eastAsia" w:eastAsia="나눔명조"/>
          <w:sz w:val="20"/>
          <w:szCs w:val="22"/>
        </w:rPr>
        <w:t xml:space="preserve"> </w:t>
      </w:r>
      <w:r w:rsidR="009976FD">
        <w:rPr>
          <w:rFonts w:hint="eastAsia" w:eastAsia="나눔명조"/>
          <w:sz w:val="20"/>
          <w:szCs w:val="22"/>
        </w:rPr>
        <w:t>조건적인</w:t>
      </w:r>
      <w:r w:rsidRPr="00283EF6" w:rsidR="007A64D0">
        <w:rPr>
          <w:rFonts w:eastAsia="나눔명조"/>
          <w:sz w:val="20"/>
          <w:szCs w:val="22"/>
        </w:rPr>
        <w:t xml:space="preserve"> </w:t>
      </w:r>
      <w:r w:rsidRPr="00283EF6" w:rsidR="00E909C4">
        <w:rPr>
          <w:rFonts w:hint="eastAsia" w:eastAsia="나눔명조"/>
          <w:sz w:val="20"/>
          <w:szCs w:val="22"/>
        </w:rPr>
        <w:t>효과가</w:t>
      </w:r>
      <w:r w:rsidRPr="00283EF6" w:rsidR="007A64D0">
        <w:rPr>
          <w:rFonts w:eastAsia="나눔명조"/>
          <w:sz w:val="20"/>
          <w:szCs w:val="22"/>
        </w:rPr>
        <w:t xml:space="preserve"> </w:t>
      </w:r>
      <w:r w:rsidR="007E55C5">
        <w:rPr>
          <w:rFonts w:hint="eastAsia" w:eastAsia="나눔명조"/>
          <w:sz w:val="20"/>
          <w:szCs w:val="22"/>
        </w:rPr>
        <w:t>유효하지</w:t>
      </w:r>
      <w:r w:rsidR="007E55C5">
        <w:rPr>
          <w:rFonts w:hint="eastAsia" w:eastAsia="나눔명조"/>
          <w:sz w:val="20"/>
          <w:szCs w:val="22"/>
        </w:rPr>
        <w:t xml:space="preserve"> </w:t>
      </w:r>
      <w:r w:rsidR="007E55C5">
        <w:rPr>
          <w:rFonts w:hint="eastAsia" w:eastAsia="나눔명조"/>
          <w:sz w:val="20"/>
          <w:szCs w:val="22"/>
        </w:rPr>
        <w:t>않을</w:t>
      </w:r>
      <w:r w:rsidR="007E55C5">
        <w:rPr>
          <w:rFonts w:hint="eastAsia" w:eastAsia="나눔명조"/>
          <w:sz w:val="20"/>
          <w:szCs w:val="22"/>
        </w:rPr>
        <w:t xml:space="preserve"> </w:t>
      </w:r>
      <w:r w:rsidRPr="00283EF6" w:rsidR="007A64D0">
        <w:rPr>
          <w:rFonts w:hint="eastAsia" w:eastAsia="나눔명조"/>
          <w:sz w:val="20"/>
          <w:szCs w:val="22"/>
        </w:rPr>
        <w:t>수</w:t>
      </w:r>
      <w:r w:rsidRPr="00283EF6" w:rsidR="007A64D0">
        <w:rPr>
          <w:rFonts w:eastAsia="나눔명조"/>
          <w:sz w:val="20"/>
          <w:szCs w:val="22"/>
        </w:rPr>
        <w:t xml:space="preserve"> </w:t>
      </w:r>
      <w:r w:rsidRPr="00283EF6" w:rsidR="007A64D0">
        <w:rPr>
          <w:rFonts w:hint="eastAsia" w:eastAsia="나눔명조"/>
          <w:sz w:val="20"/>
          <w:szCs w:val="22"/>
        </w:rPr>
        <w:t>있다는</w:t>
      </w:r>
      <w:r w:rsidRPr="00283EF6" w:rsidR="007A64D0">
        <w:rPr>
          <w:rFonts w:eastAsia="나눔명조"/>
          <w:sz w:val="20"/>
          <w:szCs w:val="22"/>
        </w:rPr>
        <w:t xml:space="preserve"> </w:t>
      </w:r>
      <w:r w:rsidRPr="00283EF6" w:rsidR="007A64D0">
        <w:rPr>
          <w:rFonts w:hint="eastAsia" w:eastAsia="나눔명조"/>
          <w:sz w:val="20"/>
          <w:szCs w:val="22"/>
        </w:rPr>
        <w:t>것을</w:t>
      </w:r>
      <w:r w:rsidRPr="00283EF6" w:rsidR="007A64D0">
        <w:rPr>
          <w:rFonts w:eastAsia="나눔명조"/>
          <w:sz w:val="20"/>
          <w:szCs w:val="22"/>
        </w:rPr>
        <w:t xml:space="preserve"> </w:t>
      </w:r>
      <w:r w:rsidRPr="00283EF6" w:rsidR="00E909C4">
        <w:rPr>
          <w:rFonts w:hint="eastAsia" w:eastAsia="나눔명조"/>
          <w:sz w:val="20"/>
          <w:szCs w:val="22"/>
        </w:rPr>
        <w:t>확인</w:t>
      </w:r>
      <w:r w:rsidRPr="00283EF6" w:rsidR="007A64D0">
        <w:rPr>
          <w:rFonts w:hint="eastAsia" w:eastAsia="나눔명조"/>
          <w:sz w:val="20"/>
          <w:szCs w:val="22"/>
        </w:rPr>
        <w:t>했다</w:t>
      </w:r>
      <w:r w:rsidRPr="00283EF6" w:rsidR="007A64D0">
        <w:rPr>
          <w:rFonts w:eastAsia="나눔명조"/>
          <w:sz w:val="20"/>
          <w:szCs w:val="22"/>
        </w:rPr>
        <w:t xml:space="preserve">. </w:t>
      </w:r>
      <w:r w:rsidRPr="00283EF6" w:rsidR="007A64D0">
        <w:rPr>
          <w:rFonts w:hint="eastAsia" w:eastAsia="나눔명조"/>
          <w:sz w:val="20"/>
          <w:szCs w:val="22"/>
        </w:rPr>
        <w:t>이는</w:t>
      </w:r>
      <w:r w:rsidR="007E55C5">
        <w:rPr>
          <w:rFonts w:hint="eastAsia" w:eastAsia="나눔명조"/>
          <w:sz w:val="20"/>
          <w:szCs w:val="22"/>
        </w:rPr>
        <w:t xml:space="preserve"> </w:t>
      </w:r>
      <w:r w:rsidR="007E55C5">
        <w:rPr>
          <w:rFonts w:hint="eastAsia" w:eastAsia="나눔명조"/>
          <w:sz w:val="20"/>
          <w:szCs w:val="22"/>
        </w:rPr>
        <w:t>리더십이</w:t>
      </w:r>
      <w:r w:rsidR="007E55C5">
        <w:rPr>
          <w:rFonts w:hint="eastAsia" w:eastAsia="나눔명조"/>
          <w:sz w:val="20"/>
          <w:szCs w:val="22"/>
        </w:rPr>
        <w:t xml:space="preserve"> </w:t>
      </w:r>
      <w:r w:rsidRPr="00283EF6" w:rsidR="00E909C4">
        <w:rPr>
          <w:rFonts w:hint="eastAsia" w:eastAsia="나눔명조"/>
          <w:sz w:val="20"/>
          <w:szCs w:val="22"/>
        </w:rPr>
        <w:t>적합한</w:t>
      </w:r>
      <w:r w:rsidRPr="00283EF6" w:rsidR="00E909C4">
        <w:rPr>
          <w:rFonts w:hint="eastAsia" w:eastAsia="나눔명조"/>
          <w:sz w:val="20"/>
          <w:szCs w:val="22"/>
        </w:rPr>
        <w:t xml:space="preserve"> </w:t>
      </w:r>
      <w:r w:rsidRPr="00283EF6" w:rsidR="007A64D0">
        <w:rPr>
          <w:rFonts w:hint="eastAsia" w:eastAsia="나눔명조"/>
          <w:sz w:val="20"/>
          <w:szCs w:val="22"/>
        </w:rPr>
        <w:t>성과를</w:t>
      </w:r>
      <w:r w:rsidRPr="00283EF6" w:rsidR="007A64D0">
        <w:rPr>
          <w:rFonts w:eastAsia="나눔명조"/>
          <w:sz w:val="20"/>
          <w:szCs w:val="22"/>
        </w:rPr>
        <w:t xml:space="preserve"> </w:t>
      </w:r>
      <w:r w:rsidRPr="00283EF6" w:rsidR="007A64D0">
        <w:rPr>
          <w:rFonts w:hint="eastAsia" w:eastAsia="나눔명조"/>
          <w:sz w:val="20"/>
          <w:szCs w:val="22"/>
        </w:rPr>
        <w:t>제시하지도</w:t>
      </w:r>
      <w:r w:rsidRPr="00283EF6" w:rsidR="007A64D0">
        <w:rPr>
          <w:rFonts w:eastAsia="나눔명조"/>
          <w:sz w:val="20"/>
          <w:szCs w:val="22"/>
        </w:rPr>
        <w:t xml:space="preserve"> </w:t>
      </w:r>
      <w:r w:rsidRPr="00283EF6" w:rsidR="007A64D0">
        <w:rPr>
          <w:rFonts w:hint="eastAsia" w:eastAsia="나눔명조"/>
          <w:sz w:val="20"/>
          <w:szCs w:val="22"/>
        </w:rPr>
        <w:t>창의적이고</w:t>
      </w:r>
      <w:r w:rsidRPr="00283EF6" w:rsidR="007A64D0">
        <w:rPr>
          <w:rFonts w:eastAsia="나눔명조"/>
          <w:sz w:val="20"/>
          <w:szCs w:val="22"/>
        </w:rPr>
        <w:t xml:space="preserve"> </w:t>
      </w:r>
      <w:r w:rsidRPr="00283EF6" w:rsidR="007A64D0">
        <w:rPr>
          <w:rFonts w:hint="eastAsia" w:eastAsia="나눔명조"/>
          <w:sz w:val="20"/>
          <w:szCs w:val="22"/>
        </w:rPr>
        <w:t>자율적인</w:t>
      </w:r>
      <w:r w:rsidRPr="00283EF6" w:rsidR="007A64D0">
        <w:rPr>
          <w:rFonts w:eastAsia="나눔명조"/>
          <w:sz w:val="20"/>
          <w:szCs w:val="22"/>
        </w:rPr>
        <w:t xml:space="preserve"> </w:t>
      </w:r>
      <w:r w:rsidRPr="00283EF6" w:rsidR="007A64D0">
        <w:rPr>
          <w:rFonts w:hint="eastAsia" w:eastAsia="나눔명조"/>
          <w:sz w:val="20"/>
          <w:szCs w:val="22"/>
        </w:rPr>
        <w:t>업무환경을</w:t>
      </w:r>
      <w:r w:rsidRPr="00283EF6" w:rsidR="007A64D0">
        <w:rPr>
          <w:rFonts w:eastAsia="나눔명조"/>
          <w:sz w:val="20"/>
          <w:szCs w:val="22"/>
        </w:rPr>
        <w:t xml:space="preserve"> </w:t>
      </w:r>
      <w:r w:rsidRPr="00283EF6" w:rsidR="007A64D0">
        <w:rPr>
          <w:rFonts w:hint="eastAsia" w:eastAsia="나눔명조"/>
          <w:sz w:val="20"/>
          <w:szCs w:val="22"/>
        </w:rPr>
        <w:t>제공하지도</w:t>
      </w:r>
      <w:r w:rsidRPr="00283EF6" w:rsidR="007A64D0">
        <w:rPr>
          <w:rFonts w:eastAsia="나눔명조"/>
          <w:sz w:val="20"/>
          <w:szCs w:val="22"/>
        </w:rPr>
        <w:t xml:space="preserve"> </w:t>
      </w:r>
      <w:r w:rsidRPr="00283EF6" w:rsidR="007A64D0">
        <w:rPr>
          <w:rFonts w:hint="eastAsia" w:eastAsia="나눔명조"/>
          <w:sz w:val="20"/>
          <w:szCs w:val="22"/>
        </w:rPr>
        <w:t>못하는</w:t>
      </w:r>
      <w:r w:rsidRPr="00283EF6" w:rsidR="007A64D0">
        <w:rPr>
          <w:rFonts w:eastAsia="나눔명조"/>
          <w:sz w:val="20"/>
          <w:szCs w:val="22"/>
        </w:rPr>
        <w:t xml:space="preserve"> </w:t>
      </w:r>
      <w:r w:rsidRPr="00283EF6" w:rsidR="007A64D0">
        <w:rPr>
          <w:rFonts w:hint="eastAsia" w:eastAsia="나눔명조"/>
          <w:sz w:val="20"/>
          <w:szCs w:val="22"/>
        </w:rPr>
        <w:t>경우</w:t>
      </w:r>
      <w:r w:rsidRPr="00283EF6" w:rsidR="00E909C4">
        <w:rPr>
          <w:rFonts w:hint="eastAsia" w:eastAsia="나눔명조"/>
          <w:sz w:val="20"/>
          <w:szCs w:val="22"/>
        </w:rPr>
        <w:t>,</w:t>
      </w:r>
      <w:r w:rsidRPr="00283EF6" w:rsidR="00E909C4">
        <w:rPr>
          <w:rFonts w:eastAsia="나눔명조"/>
          <w:sz w:val="20"/>
          <w:szCs w:val="22"/>
        </w:rPr>
        <w:t xml:space="preserve"> </w:t>
      </w:r>
      <w:r w:rsidRPr="00283EF6" w:rsidR="00E909C4">
        <w:rPr>
          <w:rFonts w:hint="eastAsia" w:eastAsia="나눔명조"/>
          <w:sz w:val="20"/>
          <w:szCs w:val="22"/>
        </w:rPr>
        <w:t>오히려</w:t>
      </w:r>
      <w:r w:rsidRPr="00283EF6" w:rsidR="00E909C4">
        <w:rPr>
          <w:rFonts w:hint="eastAsia" w:eastAsia="나눔명조"/>
          <w:sz w:val="20"/>
          <w:szCs w:val="22"/>
        </w:rPr>
        <w:t xml:space="preserve"> </w:t>
      </w:r>
      <w:r w:rsidRPr="00283EF6" w:rsidR="00E909C4">
        <w:rPr>
          <w:rFonts w:hint="eastAsia" w:eastAsia="나눔명조"/>
          <w:sz w:val="20"/>
          <w:szCs w:val="22"/>
        </w:rPr>
        <w:t>빈번한</w:t>
      </w:r>
      <w:r w:rsidRPr="00283EF6" w:rsidR="00E909C4">
        <w:rPr>
          <w:rFonts w:hint="eastAsia" w:eastAsia="나눔명조"/>
          <w:sz w:val="20"/>
          <w:szCs w:val="22"/>
        </w:rPr>
        <w:t xml:space="preserve"> </w:t>
      </w:r>
      <w:r w:rsidRPr="00283EF6" w:rsidR="00B850AD">
        <w:rPr>
          <w:rFonts w:hint="eastAsia" w:eastAsia="나눔명조"/>
          <w:sz w:val="20"/>
          <w:szCs w:val="22"/>
        </w:rPr>
        <w:t>의사소통</w:t>
      </w:r>
      <w:r w:rsidRPr="00283EF6" w:rsidR="00D201E6">
        <w:rPr>
          <w:rFonts w:hint="eastAsia" w:eastAsia="나눔명조"/>
          <w:sz w:val="20"/>
          <w:szCs w:val="22"/>
        </w:rPr>
        <w:t>이</w:t>
      </w:r>
      <w:r w:rsidRPr="00283EF6" w:rsidR="00E909C4">
        <w:rPr>
          <w:rFonts w:hint="eastAsia" w:eastAsia="나눔명조"/>
          <w:sz w:val="20"/>
          <w:szCs w:val="22"/>
        </w:rPr>
        <w:t xml:space="preserve"> </w:t>
      </w:r>
      <w:r w:rsidRPr="00283EF6" w:rsidR="00E909C4">
        <w:rPr>
          <w:rFonts w:hint="eastAsia" w:eastAsia="나눔명조"/>
          <w:sz w:val="20"/>
          <w:szCs w:val="22"/>
        </w:rPr>
        <w:t>공공봉사동기</w:t>
      </w:r>
      <w:r w:rsidR="007E55C5">
        <w:rPr>
          <w:rFonts w:hint="eastAsia" w:eastAsia="나눔명조"/>
          <w:sz w:val="20"/>
          <w:szCs w:val="22"/>
        </w:rPr>
        <w:t>에</w:t>
      </w:r>
      <w:r w:rsidR="007E55C5">
        <w:rPr>
          <w:rFonts w:hint="eastAsia" w:eastAsia="나눔명조"/>
          <w:sz w:val="20"/>
          <w:szCs w:val="22"/>
        </w:rPr>
        <w:t xml:space="preserve"> </w:t>
      </w:r>
      <w:r w:rsidR="007E55C5">
        <w:rPr>
          <w:rFonts w:hint="eastAsia" w:eastAsia="나눔명조"/>
          <w:sz w:val="20"/>
          <w:szCs w:val="22"/>
        </w:rPr>
        <w:t>대한</w:t>
      </w:r>
      <w:r w:rsidRPr="00283EF6" w:rsidR="00E909C4">
        <w:rPr>
          <w:rFonts w:hint="eastAsia" w:eastAsia="나눔명조"/>
          <w:sz w:val="20"/>
          <w:szCs w:val="22"/>
        </w:rPr>
        <w:t xml:space="preserve"> </w:t>
      </w:r>
      <w:r w:rsidRPr="00283EF6" w:rsidR="00E909C4">
        <w:rPr>
          <w:rFonts w:hint="eastAsia" w:eastAsia="나눔명조"/>
          <w:sz w:val="20"/>
          <w:szCs w:val="22"/>
        </w:rPr>
        <w:t>리더십의</w:t>
      </w:r>
      <w:r w:rsidRPr="00283EF6" w:rsidR="00E909C4">
        <w:rPr>
          <w:rFonts w:hint="eastAsia" w:eastAsia="나눔명조"/>
          <w:sz w:val="20"/>
          <w:szCs w:val="22"/>
        </w:rPr>
        <w:t xml:space="preserve"> </w:t>
      </w:r>
      <w:r w:rsidRPr="00283EF6" w:rsidR="00E909C4">
        <w:rPr>
          <w:rFonts w:hint="eastAsia" w:eastAsia="나눔명조"/>
          <w:sz w:val="20"/>
          <w:szCs w:val="22"/>
        </w:rPr>
        <w:t>효과를</w:t>
      </w:r>
      <w:r w:rsidRPr="00283EF6" w:rsidR="00E909C4">
        <w:rPr>
          <w:rFonts w:hint="eastAsia" w:eastAsia="나눔명조"/>
          <w:sz w:val="20"/>
          <w:szCs w:val="22"/>
        </w:rPr>
        <w:t xml:space="preserve"> </w:t>
      </w:r>
      <w:r w:rsidRPr="00283EF6" w:rsidR="00603217">
        <w:rPr>
          <w:rFonts w:hint="eastAsia" w:eastAsia="나눔명조"/>
          <w:sz w:val="20"/>
          <w:szCs w:val="22"/>
        </w:rPr>
        <w:t>감소</w:t>
      </w:r>
      <w:r w:rsidRPr="00283EF6" w:rsidR="00E909C4">
        <w:rPr>
          <w:rFonts w:hint="eastAsia" w:eastAsia="나눔명조"/>
          <w:sz w:val="20"/>
          <w:szCs w:val="22"/>
        </w:rPr>
        <w:t>시키는</w:t>
      </w:r>
      <w:r w:rsidRPr="00283EF6" w:rsidR="00603217">
        <w:rPr>
          <w:rFonts w:hint="eastAsia" w:eastAsia="나눔명조"/>
          <w:sz w:val="20"/>
          <w:szCs w:val="22"/>
        </w:rPr>
        <w:t xml:space="preserve"> </w:t>
      </w:r>
      <w:r w:rsidRPr="00283EF6" w:rsidR="00603217">
        <w:rPr>
          <w:rFonts w:hint="eastAsia" w:eastAsia="나눔명조"/>
          <w:sz w:val="20"/>
          <w:szCs w:val="22"/>
        </w:rPr>
        <w:t>것으로</w:t>
      </w:r>
      <w:r w:rsidRPr="00283EF6" w:rsidR="00603217">
        <w:rPr>
          <w:rFonts w:hint="eastAsia" w:eastAsia="나눔명조"/>
          <w:sz w:val="20"/>
          <w:szCs w:val="22"/>
        </w:rPr>
        <w:t xml:space="preserve"> </w:t>
      </w:r>
      <w:r w:rsidRPr="00283EF6" w:rsidR="00E909C4">
        <w:rPr>
          <w:rFonts w:hint="eastAsia" w:eastAsia="나눔명조"/>
          <w:sz w:val="20"/>
          <w:szCs w:val="22"/>
        </w:rPr>
        <w:t>볼</w:t>
      </w:r>
      <w:r w:rsidRPr="00283EF6" w:rsidR="00E909C4">
        <w:rPr>
          <w:rFonts w:hint="eastAsia" w:eastAsia="나눔명조"/>
          <w:sz w:val="20"/>
          <w:szCs w:val="22"/>
        </w:rPr>
        <w:t xml:space="preserve"> </w:t>
      </w:r>
      <w:r w:rsidRPr="00283EF6" w:rsidR="00E909C4">
        <w:rPr>
          <w:rFonts w:hint="eastAsia" w:eastAsia="나눔명조"/>
          <w:sz w:val="20"/>
          <w:szCs w:val="22"/>
        </w:rPr>
        <w:t>수</w:t>
      </w:r>
      <w:r w:rsidRPr="00283EF6" w:rsidR="00E909C4">
        <w:rPr>
          <w:rFonts w:hint="eastAsia" w:eastAsia="나눔명조"/>
          <w:sz w:val="20"/>
          <w:szCs w:val="22"/>
        </w:rPr>
        <w:t xml:space="preserve"> </w:t>
      </w:r>
      <w:r w:rsidRPr="00283EF6" w:rsidR="00E909C4">
        <w:rPr>
          <w:rFonts w:hint="eastAsia" w:eastAsia="나눔명조"/>
          <w:sz w:val="20"/>
          <w:szCs w:val="22"/>
        </w:rPr>
        <w:t>있다</w:t>
      </w:r>
      <w:r w:rsidRPr="00283EF6" w:rsidR="007A64D0">
        <w:rPr>
          <w:rFonts w:eastAsia="나눔명조"/>
          <w:sz w:val="20"/>
          <w:szCs w:val="22"/>
        </w:rPr>
        <w:t>.</w:t>
      </w:r>
      <w:r w:rsidRPr="00283EF6" w:rsidR="00E909C4">
        <w:rPr>
          <w:rFonts w:eastAsia="나눔명조"/>
          <w:sz w:val="20"/>
          <w:szCs w:val="22"/>
        </w:rPr>
        <w:t xml:space="preserve"> </w:t>
      </w:r>
      <w:r w:rsidRPr="00283EF6" w:rsidR="00E909C4">
        <w:rPr>
          <w:rFonts w:hint="eastAsia" w:eastAsia="나눔명조"/>
          <w:sz w:val="20"/>
          <w:szCs w:val="22"/>
        </w:rPr>
        <w:t>따라서</w:t>
      </w:r>
      <w:r w:rsidRPr="00283EF6" w:rsidR="00E909C4">
        <w:rPr>
          <w:rFonts w:hint="eastAsia" w:eastAsia="나눔명조"/>
          <w:sz w:val="20"/>
          <w:szCs w:val="22"/>
        </w:rPr>
        <w:t xml:space="preserve"> </w:t>
      </w:r>
      <w:del w:author="Kang, Jiyoon" w:date="2022-03-03T01:16:00Z" w:id="1176">
        <w:r w:rsidRPr="00283EF6" w:rsidDel="000A3FF5" w:rsidR="00E909C4">
          <w:rPr>
            <w:rFonts w:hint="eastAsia" w:eastAsia="나눔명조"/>
            <w:sz w:val="20"/>
            <w:szCs w:val="22"/>
          </w:rPr>
          <w:delText>무능력한</w:delText>
        </w:r>
      </w:del>
      <w:ins w:author="Kang, Jiyoon" w:date="2022-03-03T01:16:00Z" w:id="1177">
        <w:r w:rsidR="000A3FF5">
          <w:rPr>
            <w:rFonts w:hint="eastAsia" w:eastAsia="나눔명조"/>
            <w:sz w:val="20"/>
            <w:szCs w:val="22"/>
          </w:rPr>
          <w:t>비</w:t>
        </w:r>
      </w:ins>
      <w:ins w:author="Kang, Jiyoon" w:date="2022-03-03T01:24:00Z" w:id="1178">
        <w:r w:rsidR="006B39DC">
          <w:rPr>
            <w:rFonts w:hint="eastAsia" w:eastAsia="나눔명조"/>
            <w:sz w:val="20"/>
            <w:szCs w:val="22"/>
          </w:rPr>
          <w:t>능률적인</w:t>
        </w:r>
      </w:ins>
      <w:r w:rsidRPr="00283EF6" w:rsidR="00E909C4">
        <w:rPr>
          <w:rFonts w:hint="eastAsia" w:eastAsia="나눔명조"/>
          <w:sz w:val="20"/>
          <w:szCs w:val="22"/>
        </w:rPr>
        <w:t xml:space="preserve"> </w:t>
      </w:r>
      <w:r w:rsidRPr="00283EF6" w:rsidR="00E909C4">
        <w:rPr>
          <w:rFonts w:hint="eastAsia" w:eastAsia="나눔명조"/>
          <w:sz w:val="20"/>
          <w:szCs w:val="22"/>
        </w:rPr>
        <w:t>리더가</w:t>
      </w:r>
      <w:r w:rsidRPr="00283EF6" w:rsidR="00E909C4">
        <w:rPr>
          <w:rFonts w:hint="eastAsia" w:eastAsia="나눔명조"/>
          <w:sz w:val="20"/>
          <w:szCs w:val="22"/>
        </w:rPr>
        <w:t xml:space="preserve"> </w:t>
      </w:r>
      <w:r w:rsidRPr="00283EF6" w:rsidR="00E909C4">
        <w:rPr>
          <w:rFonts w:hint="eastAsia" w:eastAsia="나눔명조"/>
          <w:sz w:val="20"/>
          <w:szCs w:val="22"/>
        </w:rPr>
        <w:t>관리하는</w:t>
      </w:r>
      <w:r w:rsidRPr="00283EF6" w:rsidR="00E909C4">
        <w:rPr>
          <w:rFonts w:hint="eastAsia" w:eastAsia="나눔명조"/>
          <w:sz w:val="20"/>
          <w:szCs w:val="22"/>
        </w:rPr>
        <w:t xml:space="preserve"> </w:t>
      </w:r>
      <w:r w:rsidRPr="00283EF6" w:rsidR="00E909C4">
        <w:rPr>
          <w:rFonts w:hint="eastAsia" w:eastAsia="나눔명조"/>
          <w:sz w:val="20"/>
          <w:szCs w:val="22"/>
        </w:rPr>
        <w:t>조직은</w:t>
      </w:r>
      <w:r w:rsidRPr="00283EF6" w:rsidR="00E909C4">
        <w:rPr>
          <w:rFonts w:hint="eastAsia" w:eastAsia="나눔명조"/>
          <w:sz w:val="20"/>
          <w:szCs w:val="22"/>
        </w:rPr>
        <w:t xml:space="preserve"> </w:t>
      </w:r>
      <w:r w:rsidRPr="00283EF6" w:rsidR="00E909C4">
        <w:rPr>
          <w:rFonts w:hint="eastAsia" w:eastAsia="나눔명조"/>
          <w:sz w:val="20"/>
          <w:szCs w:val="22"/>
        </w:rPr>
        <w:t>의사소통</w:t>
      </w:r>
      <w:r w:rsidRPr="00283EF6" w:rsidR="00E909C4">
        <w:rPr>
          <w:rFonts w:hint="eastAsia" w:eastAsia="나눔명조"/>
          <w:sz w:val="20"/>
          <w:szCs w:val="22"/>
        </w:rPr>
        <w:t xml:space="preserve"> </w:t>
      </w:r>
      <w:r w:rsidRPr="00283EF6" w:rsidR="00E909C4">
        <w:rPr>
          <w:rFonts w:hint="eastAsia" w:eastAsia="나눔명조"/>
          <w:sz w:val="20"/>
          <w:szCs w:val="22"/>
        </w:rPr>
        <w:t>수준과</w:t>
      </w:r>
      <w:r w:rsidRPr="00283EF6" w:rsidR="00E909C4">
        <w:rPr>
          <w:rFonts w:hint="eastAsia" w:eastAsia="나눔명조"/>
          <w:sz w:val="20"/>
          <w:szCs w:val="22"/>
        </w:rPr>
        <w:t xml:space="preserve"> </w:t>
      </w:r>
      <w:r w:rsidRPr="00283EF6" w:rsidR="00E909C4">
        <w:rPr>
          <w:rFonts w:hint="eastAsia" w:eastAsia="나눔명조"/>
          <w:sz w:val="20"/>
          <w:szCs w:val="22"/>
        </w:rPr>
        <w:t>무관하게</w:t>
      </w:r>
      <w:r w:rsidRPr="00283EF6" w:rsidR="00E909C4">
        <w:rPr>
          <w:rFonts w:hint="eastAsia" w:eastAsia="나눔명조"/>
          <w:sz w:val="20"/>
          <w:szCs w:val="22"/>
        </w:rPr>
        <w:t xml:space="preserve"> </w:t>
      </w:r>
      <w:r w:rsidRPr="00283EF6" w:rsidR="00E909C4">
        <w:rPr>
          <w:rFonts w:hint="eastAsia" w:eastAsia="나눔명조"/>
          <w:sz w:val="20"/>
          <w:szCs w:val="22"/>
        </w:rPr>
        <w:t>조직구성원의</w:t>
      </w:r>
      <w:r w:rsidRPr="00283EF6" w:rsidR="00E909C4">
        <w:rPr>
          <w:rFonts w:hint="eastAsia" w:eastAsia="나눔명조"/>
          <w:sz w:val="20"/>
          <w:szCs w:val="22"/>
        </w:rPr>
        <w:t xml:space="preserve"> </w:t>
      </w:r>
      <w:r w:rsidRPr="00283EF6" w:rsidR="00E909C4">
        <w:rPr>
          <w:rFonts w:hint="eastAsia" w:eastAsia="나눔명조"/>
          <w:sz w:val="20"/>
          <w:szCs w:val="22"/>
        </w:rPr>
        <w:t>공공봉사동기가</w:t>
      </w:r>
      <w:r w:rsidRPr="00283EF6" w:rsidR="00E909C4">
        <w:rPr>
          <w:rFonts w:hint="eastAsia" w:eastAsia="나눔명조"/>
          <w:sz w:val="20"/>
          <w:szCs w:val="22"/>
        </w:rPr>
        <w:t xml:space="preserve"> </w:t>
      </w:r>
      <w:r w:rsidRPr="00283EF6" w:rsidR="00E909C4">
        <w:rPr>
          <w:rFonts w:hint="eastAsia" w:eastAsia="나눔명조"/>
          <w:sz w:val="20"/>
          <w:szCs w:val="22"/>
        </w:rPr>
        <w:t>촉진되기</w:t>
      </w:r>
      <w:r w:rsidRPr="00283EF6" w:rsidR="00E909C4">
        <w:rPr>
          <w:rFonts w:hint="eastAsia" w:eastAsia="나눔명조"/>
          <w:sz w:val="20"/>
          <w:szCs w:val="22"/>
        </w:rPr>
        <w:t xml:space="preserve"> </w:t>
      </w:r>
      <w:r w:rsidRPr="00283EF6" w:rsidR="00E909C4">
        <w:rPr>
          <w:rFonts w:hint="eastAsia" w:eastAsia="나눔명조"/>
          <w:sz w:val="20"/>
          <w:szCs w:val="22"/>
        </w:rPr>
        <w:t>어렵다고</w:t>
      </w:r>
      <w:r w:rsidRPr="00283EF6" w:rsidR="00E909C4">
        <w:rPr>
          <w:rFonts w:hint="eastAsia" w:eastAsia="나눔명조"/>
          <w:sz w:val="20"/>
          <w:szCs w:val="22"/>
        </w:rPr>
        <w:t xml:space="preserve"> </w:t>
      </w:r>
      <w:r w:rsidRPr="00283EF6" w:rsidR="00E909C4">
        <w:rPr>
          <w:rFonts w:hint="eastAsia" w:eastAsia="나눔명조"/>
          <w:sz w:val="20"/>
          <w:szCs w:val="22"/>
        </w:rPr>
        <w:t>설명할</w:t>
      </w:r>
      <w:r w:rsidRPr="00283EF6" w:rsidR="00E909C4">
        <w:rPr>
          <w:rFonts w:hint="eastAsia" w:eastAsia="나눔명조"/>
          <w:sz w:val="20"/>
          <w:szCs w:val="22"/>
        </w:rPr>
        <w:t xml:space="preserve"> </w:t>
      </w:r>
      <w:r w:rsidRPr="00283EF6" w:rsidR="00E909C4">
        <w:rPr>
          <w:rFonts w:hint="eastAsia" w:eastAsia="나눔명조"/>
          <w:sz w:val="20"/>
          <w:szCs w:val="22"/>
        </w:rPr>
        <w:t>수</w:t>
      </w:r>
      <w:r w:rsidRPr="00283EF6" w:rsidR="00E909C4">
        <w:rPr>
          <w:rFonts w:hint="eastAsia" w:eastAsia="나눔명조"/>
          <w:sz w:val="20"/>
          <w:szCs w:val="22"/>
        </w:rPr>
        <w:t xml:space="preserve"> </w:t>
      </w:r>
      <w:r w:rsidRPr="00283EF6" w:rsidR="00E909C4">
        <w:rPr>
          <w:rFonts w:hint="eastAsia" w:eastAsia="나눔명조"/>
          <w:sz w:val="20"/>
          <w:szCs w:val="22"/>
        </w:rPr>
        <w:t>있다</w:t>
      </w:r>
      <w:r w:rsidRPr="00283EF6" w:rsidR="00E909C4">
        <w:rPr>
          <w:rFonts w:hint="eastAsia" w:eastAsia="나눔명조"/>
          <w:sz w:val="20"/>
          <w:szCs w:val="22"/>
        </w:rPr>
        <w:t>.</w:t>
      </w:r>
      <w:r w:rsidRPr="00283EF6" w:rsidR="00E909C4">
        <w:rPr>
          <w:rFonts w:eastAsia="나눔명조"/>
          <w:sz w:val="20"/>
          <w:szCs w:val="22"/>
        </w:rPr>
        <w:t xml:space="preserve"> </w:t>
      </w:r>
      <w:r w:rsidRPr="00283EF6" w:rsidR="00E909C4">
        <w:rPr>
          <w:rFonts w:hint="eastAsia" w:eastAsia="나눔명조"/>
          <w:sz w:val="20"/>
          <w:szCs w:val="22"/>
        </w:rPr>
        <w:t>이러한</w:t>
      </w:r>
      <w:r w:rsidRPr="00283EF6" w:rsidR="00E909C4">
        <w:rPr>
          <w:rFonts w:hint="eastAsia" w:eastAsia="나눔명조"/>
          <w:sz w:val="20"/>
          <w:szCs w:val="22"/>
        </w:rPr>
        <w:t xml:space="preserve"> </w:t>
      </w:r>
      <w:r w:rsidRPr="00283EF6" w:rsidR="00E909C4">
        <w:rPr>
          <w:rFonts w:hint="eastAsia" w:eastAsia="나눔명조"/>
          <w:sz w:val="20"/>
          <w:szCs w:val="22"/>
        </w:rPr>
        <w:t>결과는</w:t>
      </w:r>
      <w:r w:rsidRPr="00283EF6" w:rsidR="00E909C4">
        <w:rPr>
          <w:rFonts w:hint="eastAsia" w:eastAsia="나눔명조"/>
          <w:sz w:val="20"/>
          <w:szCs w:val="22"/>
        </w:rPr>
        <w:t xml:space="preserve"> </w:t>
      </w:r>
      <w:r w:rsidRPr="00283EF6" w:rsidR="00D201E6">
        <w:rPr>
          <w:rFonts w:hint="eastAsia" w:eastAsia="나눔명조"/>
          <w:sz w:val="20"/>
          <w:szCs w:val="22"/>
        </w:rPr>
        <w:t>공공조직의</w:t>
      </w:r>
      <w:r w:rsidRPr="00283EF6" w:rsidR="00D201E6">
        <w:rPr>
          <w:rFonts w:eastAsia="나눔명조"/>
          <w:sz w:val="20"/>
          <w:szCs w:val="22"/>
        </w:rPr>
        <w:t xml:space="preserve"> </w:t>
      </w:r>
      <w:r w:rsidRPr="00283EF6" w:rsidR="00D201E6">
        <w:rPr>
          <w:rFonts w:hint="eastAsia" w:eastAsia="나눔명조"/>
          <w:sz w:val="20"/>
          <w:szCs w:val="22"/>
        </w:rPr>
        <w:t>관리자가</w:t>
      </w:r>
      <w:r w:rsidRPr="00283EF6" w:rsidR="00D201E6">
        <w:rPr>
          <w:rFonts w:eastAsia="나눔명조"/>
          <w:sz w:val="20"/>
          <w:szCs w:val="22"/>
        </w:rPr>
        <w:t xml:space="preserve"> </w:t>
      </w:r>
      <w:r w:rsidRPr="00283EF6" w:rsidR="00D201E6">
        <w:rPr>
          <w:rFonts w:hint="eastAsia" w:eastAsia="나눔명조"/>
          <w:sz w:val="20"/>
          <w:szCs w:val="22"/>
        </w:rPr>
        <w:t>추구하는</w:t>
      </w:r>
      <w:r w:rsidRPr="00283EF6" w:rsidR="00D201E6">
        <w:rPr>
          <w:rFonts w:eastAsia="나눔명조"/>
          <w:sz w:val="20"/>
          <w:szCs w:val="22"/>
        </w:rPr>
        <w:t xml:space="preserve"> </w:t>
      </w:r>
      <w:r w:rsidRPr="00283EF6" w:rsidR="00D201E6">
        <w:rPr>
          <w:rFonts w:hint="eastAsia" w:eastAsia="나눔명조"/>
          <w:sz w:val="20"/>
          <w:szCs w:val="22"/>
        </w:rPr>
        <w:t>리더십을</w:t>
      </w:r>
      <w:r w:rsidRPr="00283EF6" w:rsidR="00D201E6">
        <w:rPr>
          <w:rFonts w:eastAsia="나눔명조"/>
          <w:sz w:val="20"/>
          <w:szCs w:val="22"/>
        </w:rPr>
        <w:t xml:space="preserve"> </w:t>
      </w:r>
      <w:r w:rsidRPr="00283EF6" w:rsidR="00D201E6">
        <w:rPr>
          <w:rFonts w:hint="eastAsia" w:eastAsia="나눔명조"/>
          <w:sz w:val="20"/>
          <w:szCs w:val="22"/>
        </w:rPr>
        <w:t>명확히</w:t>
      </w:r>
      <w:r w:rsidRPr="00283EF6" w:rsidR="00D201E6">
        <w:rPr>
          <w:rFonts w:eastAsia="나눔명조"/>
          <w:sz w:val="20"/>
          <w:szCs w:val="22"/>
        </w:rPr>
        <w:t xml:space="preserve"> </w:t>
      </w:r>
      <w:r w:rsidRPr="00283EF6" w:rsidR="00D201E6">
        <w:rPr>
          <w:rFonts w:hint="eastAsia" w:eastAsia="나눔명조"/>
          <w:sz w:val="20"/>
          <w:szCs w:val="22"/>
        </w:rPr>
        <w:t>정의하고</w:t>
      </w:r>
      <w:r w:rsidRPr="00283EF6" w:rsidR="00D201E6">
        <w:rPr>
          <w:rFonts w:eastAsia="나눔명조"/>
          <w:sz w:val="20"/>
          <w:szCs w:val="22"/>
        </w:rPr>
        <w:t xml:space="preserve"> </w:t>
      </w:r>
      <w:r w:rsidRPr="00283EF6" w:rsidR="00D201E6">
        <w:rPr>
          <w:rFonts w:hint="eastAsia" w:eastAsia="나눔명조"/>
          <w:sz w:val="20"/>
          <w:szCs w:val="22"/>
        </w:rPr>
        <w:t>효과적으로</w:t>
      </w:r>
      <w:r w:rsidRPr="00283EF6" w:rsidR="00D201E6">
        <w:rPr>
          <w:rFonts w:eastAsia="나눔명조"/>
          <w:sz w:val="20"/>
          <w:szCs w:val="22"/>
        </w:rPr>
        <w:t xml:space="preserve"> </w:t>
      </w:r>
      <w:r w:rsidRPr="00283EF6" w:rsidR="00D201E6">
        <w:rPr>
          <w:rFonts w:hint="eastAsia" w:eastAsia="나눔명조"/>
          <w:sz w:val="20"/>
          <w:szCs w:val="22"/>
        </w:rPr>
        <w:t>조직을</w:t>
      </w:r>
      <w:r w:rsidRPr="00283EF6" w:rsidR="00D201E6">
        <w:rPr>
          <w:rFonts w:eastAsia="나눔명조"/>
          <w:sz w:val="20"/>
          <w:szCs w:val="22"/>
        </w:rPr>
        <w:t xml:space="preserve"> </w:t>
      </w:r>
      <w:r w:rsidRPr="00283EF6" w:rsidR="00D201E6">
        <w:rPr>
          <w:rFonts w:hint="eastAsia" w:eastAsia="나눔명조"/>
          <w:sz w:val="20"/>
          <w:szCs w:val="22"/>
        </w:rPr>
        <w:t>운용</w:t>
      </w:r>
      <w:r w:rsidRPr="00283EF6" w:rsidR="00F16EF8">
        <w:rPr>
          <w:rFonts w:hint="eastAsia" w:eastAsia="나눔명조"/>
          <w:sz w:val="20"/>
          <w:szCs w:val="22"/>
        </w:rPr>
        <w:t>할</w:t>
      </w:r>
      <w:r w:rsidRPr="00283EF6" w:rsidR="00F16EF8">
        <w:rPr>
          <w:rFonts w:hint="eastAsia" w:eastAsia="나눔명조"/>
          <w:sz w:val="20"/>
          <w:szCs w:val="22"/>
        </w:rPr>
        <w:t xml:space="preserve"> </w:t>
      </w:r>
      <w:r w:rsidRPr="00283EF6" w:rsidR="00F16EF8">
        <w:rPr>
          <w:rFonts w:hint="eastAsia" w:eastAsia="나눔명조"/>
          <w:sz w:val="20"/>
          <w:szCs w:val="22"/>
        </w:rPr>
        <w:t>수</w:t>
      </w:r>
      <w:r w:rsidRPr="00283EF6" w:rsidR="00F16EF8">
        <w:rPr>
          <w:rFonts w:hint="eastAsia" w:eastAsia="나눔명조"/>
          <w:sz w:val="20"/>
          <w:szCs w:val="22"/>
        </w:rPr>
        <w:t xml:space="preserve"> </w:t>
      </w:r>
      <w:r w:rsidRPr="00283EF6" w:rsidR="00F16EF8">
        <w:rPr>
          <w:rFonts w:hint="eastAsia" w:eastAsia="나눔명조"/>
          <w:sz w:val="20"/>
          <w:szCs w:val="22"/>
        </w:rPr>
        <w:t>있는</w:t>
      </w:r>
      <w:r w:rsidRPr="00283EF6" w:rsidR="00F16EF8">
        <w:rPr>
          <w:rFonts w:hint="eastAsia" w:eastAsia="나눔명조"/>
          <w:sz w:val="20"/>
          <w:szCs w:val="22"/>
        </w:rPr>
        <w:t xml:space="preserve"> </w:t>
      </w:r>
      <w:r w:rsidRPr="00283EF6" w:rsidR="00F16EF8">
        <w:rPr>
          <w:rFonts w:hint="eastAsia" w:eastAsia="나눔명조"/>
          <w:sz w:val="20"/>
          <w:szCs w:val="22"/>
        </w:rPr>
        <w:t>능력을</w:t>
      </w:r>
      <w:r w:rsidRPr="00283EF6" w:rsidR="00F16EF8">
        <w:rPr>
          <w:rFonts w:hint="eastAsia" w:eastAsia="나눔명조"/>
          <w:sz w:val="20"/>
          <w:szCs w:val="22"/>
        </w:rPr>
        <w:t xml:space="preserve"> </w:t>
      </w:r>
      <w:r w:rsidRPr="00283EF6" w:rsidR="00F16EF8">
        <w:rPr>
          <w:rFonts w:hint="eastAsia" w:eastAsia="나눔명조"/>
          <w:sz w:val="20"/>
          <w:szCs w:val="22"/>
        </w:rPr>
        <w:t>갖춰야</w:t>
      </w:r>
      <w:r w:rsidRPr="00283EF6" w:rsidR="00F16EF8">
        <w:rPr>
          <w:rFonts w:hint="eastAsia" w:eastAsia="나눔명조"/>
          <w:sz w:val="20"/>
          <w:szCs w:val="22"/>
        </w:rPr>
        <w:t xml:space="preserve"> </w:t>
      </w:r>
      <w:r w:rsidRPr="00283EF6" w:rsidR="00F16EF8">
        <w:rPr>
          <w:rFonts w:hint="eastAsia" w:eastAsia="나눔명조"/>
          <w:sz w:val="20"/>
          <w:szCs w:val="22"/>
        </w:rPr>
        <w:t>한다는</w:t>
      </w:r>
      <w:r w:rsidRPr="00283EF6" w:rsidR="00F16EF8">
        <w:rPr>
          <w:rFonts w:hint="eastAsia" w:eastAsia="나눔명조"/>
          <w:sz w:val="20"/>
          <w:szCs w:val="22"/>
        </w:rPr>
        <w:t xml:space="preserve"> </w:t>
      </w:r>
      <w:r w:rsidRPr="00283EF6" w:rsidR="00F16EF8">
        <w:rPr>
          <w:rFonts w:hint="eastAsia" w:eastAsia="나눔명조"/>
          <w:sz w:val="20"/>
          <w:szCs w:val="22"/>
        </w:rPr>
        <w:t>것을</w:t>
      </w:r>
      <w:r w:rsidRPr="00283EF6" w:rsidR="00F16EF8">
        <w:rPr>
          <w:rFonts w:hint="eastAsia" w:eastAsia="나눔명조"/>
          <w:sz w:val="20"/>
          <w:szCs w:val="22"/>
        </w:rPr>
        <w:t xml:space="preserve"> </w:t>
      </w:r>
      <w:r w:rsidRPr="00283EF6" w:rsidR="00E909C4">
        <w:rPr>
          <w:rFonts w:hint="eastAsia" w:eastAsia="나눔명조"/>
          <w:sz w:val="20"/>
          <w:szCs w:val="22"/>
        </w:rPr>
        <w:t>시사한다</w:t>
      </w:r>
      <w:r w:rsidRPr="00283EF6" w:rsidR="00E909C4">
        <w:rPr>
          <w:rFonts w:hint="eastAsia" w:eastAsia="나눔명조"/>
          <w:sz w:val="20"/>
          <w:szCs w:val="22"/>
        </w:rPr>
        <w:t>.</w:t>
      </w:r>
    </w:p>
    <w:p w:rsidRPr="00283EF6" w:rsidR="009B23A7" w:rsidP="00283EF6" w:rsidRDefault="009B23A7" w14:paraId="1D49D24A" w14:textId="4C971E15">
      <w:pPr>
        <w:wordWrap/>
        <w:spacing w:before="120" w:after="120" w:line="276" w:lineRule="auto"/>
        <w:ind w:firstLine="288"/>
        <w:rPr>
          <w:rFonts w:eastAsia="나눔명조"/>
          <w:sz w:val="20"/>
          <w:szCs w:val="22"/>
        </w:rPr>
      </w:pPr>
      <w:r w:rsidRPr="00283EF6">
        <w:rPr>
          <w:rFonts w:hint="eastAsia" w:eastAsia="나눔명조"/>
          <w:sz w:val="20"/>
          <w:szCs w:val="22"/>
        </w:rPr>
        <w:t>본</w:t>
      </w:r>
      <w:r w:rsidRPr="00283EF6">
        <w:rPr>
          <w:rFonts w:hint="eastAsia" w:eastAsia="나눔명조"/>
          <w:sz w:val="20"/>
          <w:szCs w:val="22"/>
        </w:rPr>
        <w:t xml:space="preserve"> </w:t>
      </w:r>
      <w:r w:rsidRPr="00283EF6">
        <w:rPr>
          <w:rFonts w:hint="eastAsia" w:eastAsia="나눔명조"/>
          <w:sz w:val="20"/>
          <w:szCs w:val="22"/>
        </w:rPr>
        <w:t>연구의</w:t>
      </w:r>
      <w:r w:rsidRPr="00283EF6">
        <w:rPr>
          <w:rFonts w:hint="eastAsia" w:eastAsia="나눔명조"/>
          <w:sz w:val="20"/>
          <w:szCs w:val="22"/>
        </w:rPr>
        <w:t xml:space="preserve"> </w:t>
      </w:r>
      <w:r w:rsidRPr="00283EF6">
        <w:rPr>
          <w:rFonts w:hint="eastAsia" w:eastAsia="나눔명조"/>
          <w:sz w:val="20"/>
          <w:szCs w:val="22"/>
        </w:rPr>
        <w:t>결과는</w:t>
      </w:r>
      <w:r w:rsidRPr="00283EF6">
        <w:rPr>
          <w:rFonts w:hint="eastAsia" w:eastAsia="나눔명조"/>
          <w:sz w:val="20"/>
          <w:szCs w:val="22"/>
        </w:rPr>
        <w:t xml:space="preserve"> </w:t>
      </w:r>
      <w:r w:rsidRPr="00283EF6" w:rsidR="00316365">
        <w:rPr>
          <w:rFonts w:hint="eastAsia" w:eastAsia="나눔명조"/>
          <w:sz w:val="20"/>
          <w:szCs w:val="22"/>
        </w:rPr>
        <w:t>공급자인</w:t>
      </w:r>
      <w:r w:rsidRPr="00283EF6" w:rsidR="00316365">
        <w:rPr>
          <w:rFonts w:hint="eastAsia" w:eastAsia="나눔명조"/>
          <w:sz w:val="20"/>
          <w:szCs w:val="22"/>
        </w:rPr>
        <w:t xml:space="preserve"> </w:t>
      </w:r>
      <w:r w:rsidRPr="00283EF6" w:rsidR="00316365">
        <w:rPr>
          <w:rFonts w:hint="eastAsia" w:eastAsia="나눔명조"/>
          <w:sz w:val="20"/>
          <w:szCs w:val="22"/>
        </w:rPr>
        <w:t>관리자</w:t>
      </w:r>
      <w:r w:rsidRPr="00283EF6" w:rsidR="00316365">
        <w:rPr>
          <w:rFonts w:hint="eastAsia" w:eastAsia="나눔명조"/>
          <w:sz w:val="20"/>
          <w:szCs w:val="22"/>
        </w:rPr>
        <w:t xml:space="preserve"> </w:t>
      </w:r>
      <w:r w:rsidRPr="00283EF6" w:rsidR="00316365">
        <w:rPr>
          <w:rFonts w:hint="eastAsia" w:eastAsia="나눔명조"/>
          <w:sz w:val="20"/>
          <w:szCs w:val="22"/>
        </w:rPr>
        <w:t>측면과</w:t>
      </w:r>
      <w:r w:rsidRPr="00283EF6" w:rsidR="00316365">
        <w:rPr>
          <w:rFonts w:hint="eastAsia" w:eastAsia="나눔명조"/>
          <w:sz w:val="20"/>
          <w:szCs w:val="22"/>
        </w:rPr>
        <w:t xml:space="preserve"> </w:t>
      </w:r>
      <w:r w:rsidRPr="00283EF6" w:rsidR="00316365">
        <w:rPr>
          <w:rFonts w:hint="eastAsia" w:eastAsia="나눔명조"/>
          <w:sz w:val="20"/>
          <w:szCs w:val="22"/>
        </w:rPr>
        <w:t>수요자인</w:t>
      </w:r>
      <w:r w:rsidRPr="00283EF6" w:rsidR="00316365">
        <w:rPr>
          <w:rFonts w:hint="eastAsia" w:eastAsia="나눔명조"/>
          <w:sz w:val="20"/>
          <w:szCs w:val="22"/>
        </w:rPr>
        <w:t xml:space="preserve"> </w:t>
      </w:r>
      <w:r w:rsidRPr="00283EF6" w:rsidR="00316365">
        <w:rPr>
          <w:rFonts w:hint="eastAsia" w:eastAsia="나눔명조"/>
          <w:sz w:val="20"/>
          <w:szCs w:val="22"/>
        </w:rPr>
        <w:t>조직구성원</w:t>
      </w:r>
      <w:r w:rsidRPr="00283EF6" w:rsidR="00316365">
        <w:rPr>
          <w:rFonts w:hint="eastAsia" w:eastAsia="나눔명조"/>
          <w:sz w:val="20"/>
          <w:szCs w:val="22"/>
        </w:rPr>
        <w:t xml:space="preserve"> </w:t>
      </w:r>
      <w:r w:rsidRPr="00283EF6" w:rsidR="00316365">
        <w:rPr>
          <w:rFonts w:hint="eastAsia" w:eastAsia="나눔명조"/>
          <w:sz w:val="20"/>
          <w:szCs w:val="22"/>
        </w:rPr>
        <w:t>측면에서</w:t>
      </w:r>
      <w:r w:rsidRPr="00283EF6" w:rsidR="00316365">
        <w:rPr>
          <w:rFonts w:hint="eastAsia" w:eastAsia="나눔명조"/>
          <w:sz w:val="20"/>
          <w:szCs w:val="22"/>
        </w:rPr>
        <w:t xml:space="preserve"> </w:t>
      </w:r>
      <w:r w:rsidRPr="00283EF6">
        <w:rPr>
          <w:rFonts w:hint="eastAsia" w:eastAsia="나눔명조"/>
          <w:sz w:val="20"/>
          <w:szCs w:val="22"/>
        </w:rPr>
        <w:t>다음과</w:t>
      </w:r>
      <w:r w:rsidRPr="00283EF6">
        <w:rPr>
          <w:rFonts w:hint="eastAsia" w:eastAsia="나눔명조"/>
          <w:sz w:val="20"/>
          <w:szCs w:val="22"/>
        </w:rPr>
        <w:t xml:space="preserve"> </w:t>
      </w:r>
      <w:r w:rsidRPr="00283EF6">
        <w:rPr>
          <w:rFonts w:hint="eastAsia" w:eastAsia="나눔명조"/>
          <w:sz w:val="20"/>
          <w:szCs w:val="22"/>
        </w:rPr>
        <w:t>같은</w:t>
      </w:r>
      <w:r w:rsidRPr="00283EF6">
        <w:rPr>
          <w:rFonts w:hint="eastAsia" w:eastAsia="나눔명조"/>
          <w:sz w:val="20"/>
          <w:szCs w:val="22"/>
        </w:rPr>
        <w:t xml:space="preserve"> </w:t>
      </w:r>
      <w:r w:rsidRPr="00283EF6">
        <w:rPr>
          <w:rFonts w:hint="eastAsia" w:eastAsia="나눔명조"/>
          <w:sz w:val="20"/>
          <w:szCs w:val="22"/>
        </w:rPr>
        <w:t>정책적</w:t>
      </w:r>
      <w:r w:rsidRPr="00283EF6">
        <w:rPr>
          <w:rFonts w:hint="eastAsia" w:eastAsia="나눔명조"/>
          <w:sz w:val="20"/>
          <w:szCs w:val="22"/>
        </w:rPr>
        <w:t xml:space="preserve"> </w:t>
      </w:r>
      <w:r w:rsidRPr="00283EF6">
        <w:rPr>
          <w:rFonts w:hint="eastAsia" w:eastAsia="나눔명조"/>
          <w:sz w:val="20"/>
          <w:szCs w:val="22"/>
        </w:rPr>
        <w:t>함의를</w:t>
      </w:r>
      <w:r w:rsidRPr="00283EF6">
        <w:rPr>
          <w:rFonts w:hint="eastAsia" w:eastAsia="나눔명조"/>
          <w:sz w:val="20"/>
          <w:szCs w:val="22"/>
        </w:rPr>
        <w:t xml:space="preserve"> </w:t>
      </w:r>
      <w:r w:rsidRPr="00283EF6">
        <w:rPr>
          <w:rFonts w:hint="eastAsia" w:eastAsia="나눔명조"/>
          <w:sz w:val="20"/>
          <w:szCs w:val="22"/>
        </w:rPr>
        <w:t>제공한다</w:t>
      </w:r>
      <w:r w:rsidRPr="00283EF6">
        <w:rPr>
          <w:rFonts w:hint="eastAsia" w:eastAsia="나눔명조"/>
          <w:sz w:val="20"/>
          <w:szCs w:val="22"/>
        </w:rPr>
        <w:t>.</w:t>
      </w:r>
      <w:r w:rsidR="007E55C5">
        <w:rPr>
          <w:rFonts w:hint="eastAsia" w:eastAsia="나눔명조"/>
          <w:sz w:val="20"/>
          <w:szCs w:val="22"/>
        </w:rPr>
        <w:t xml:space="preserve"> </w:t>
      </w:r>
      <w:r w:rsidRPr="00283EF6" w:rsidR="00316365">
        <w:rPr>
          <w:rFonts w:hint="eastAsia" w:eastAsia="나눔명조"/>
          <w:sz w:val="20"/>
          <w:szCs w:val="22"/>
        </w:rPr>
        <w:t>공급자</w:t>
      </w:r>
      <w:r w:rsidRPr="00283EF6" w:rsidR="00316365">
        <w:rPr>
          <w:rFonts w:hint="eastAsia" w:eastAsia="나눔명조"/>
          <w:sz w:val="20"/>
          <w:szCs w:val="22"/>
        </w:rPr>
        <w:t xml:space="preserve"> </w:t>
      </w:r>
      <w:r w:rsidRPr="00283EF6" w:rsidR="00316365">
        <w:rPr>
          <w:rFonts w:hint="eastAsia" w:eastAsia="나눔명조"/>
          <w:sz w:val="20"/>
          <w:szCs w:val="22"/>
        </w:rPr>
        <w:t>측면에서</w:t>
      </w:r>
      <w:r w:rsidRPr="00283EF6" w:rsidR="00316365">
        <w:rPr>
          <w:rFonts w:eastAsia="나눔명조"/>
          <w:sz w:val="20"/>
          <w:szCs w:val="22"/>
        </w:rPr>
        <w:t xml:space="preserve"> </w:t>
      </w:r>
      <w:r w:rsidRPr="00283EF6" w:rsidR="00316365">
        <w:rPr>
          <w:rFonts w:hint="eastAsia" w:eastAsia="나눔명조"/>
          <w:sz w:val="20"/>
          <w:szCs w:val="22"/>
        </w:rPr>
        <w:t>위계적이고</w:t>
      </w:r>
      <w:r w:rsidRPr="00283EF6" w:rsidR="00316365">
        <w:rPr>
          <w:rFonts w:hint="eastAsia" w:eastAsia="나눔명조"/>
          <w:sz w:val="20"/>
          <w:szCs w:val="22"/>
        </w:rPr>
        <w:t xml:space="preserve"> </w:t>
      </w:r>
      <w:r w:rsidRPr="00283EF6" w:rsidR="00316365">
        <w:rPr>
          <w:rFonts w:hint="eastAsia" w:eastAsia="나눔명조"/>
          <w:sz w:val="20"/>
          <w:szCs w:val="22"/>
        </w:rPr>
        <w:t>지시적인</w:t>
      </w:r>
      <w:r w:rsidRPr="00283EF6" w:rsidR="00316365">
        <w:rPr>
          <w:rFonts w:hint="eastAsia" w:eastAsia="나눔명조"/>
          <w:sz w:val="20"/>
          <w:szCs w:val="22"/>
        </w:rPr>
        <w:t xml:space="preserve"> </w:t>
      </w:r>
      <w:r w:rsidRPr="00283EF6" w:rsidR="00316365">
        <w:rPr>
          <w:rFonts w:hint="eastAsia" w:eastAsia="나눔명조"/>
          <w:sz w:val="20"/>
          <w:szCs w:val="22"/>
        </w:rPr>
        <w:t>거래적</w:t>
      </w:r>
      <w:r w:rsidRPr="00283EF6" w:rsidR="00316365">
        <w:rPr>
          <w:rFonts w:hint="eastAsia" w:eastAsia="나눔명조"/>
          <w:sz w:val="20"/>
          <w:szCs w:val="22"/>
        </w:rPr>
        <w:t xml:space="preserve"> </w:t>
      </w:r>
      <w:r w:rsidRPr="00283EF6" w:rsidR="00316365">
        <w:rPr>
          <w:rFonts w:hint="eastAsia" w:eastAsia="나눔명조"/>
          <w:sz w:val="20"/>
          <w:szCs w:val="22"/>
        </w:rPr>
        <w:t>리더십이</w:t>
      </w:r>
      <w:r w:rsidRPr="00283EF6" w:rsidR="00316365">
        <w:rPr>
          <w:rFonts w:hint="eastAsia" w:eastAsia="나눔명조"/>
          <w:sz w:val="20"/>
          <w:szCs w:val="22"/>
        </w:rPr>
        <w:t xml:space="preserve"> </w:t>
      </w:r>
      <w:r w:rsidRPr="00283EF6" w:rsidR="00316365">
        <w:rPr>
          <w:rFonts w:hint="eastAsia" w:eastAsia="나눔명조"/>
          <w:sz w:val="20"/>
          <w:szCs w:val="22"/>
        </w:rPr>
        <w:t>무조건</w:t>
      </w:r>
      <w:r w:rsidRPr="00283EF6" w:rsidR="00316365">
        <w:rPr>
          <w:rFonts w:hint="eastAsia" w:eastAsia="나눔명조"/>
          <w:sz w:val="20"/>
          <w:szCs w:val="22"/>
        </w:rPr>
        <w:t xml:space="preserve"> </w:t>
      </w:r>
      <w:r w:rsidRPr="00283EF6" w:rsidR="00316365">
        <w:rPr>
          <w:rFonts w:hint="eastAsia" w:eastAsia="나눔명조"/>
          <w:sz w:val="20"/>
          <w:szCs w:val="22"/>
        </w:rPr>
        <w:t>문제가</w:t>
      </w:r>
      <w:r w:rsidRPr="00283EF6" w:rsidR="00316365">
        <w:rPr>
          <w:rFonts w:hint="eastAsia" w:eastAsia="나눔명조"/>
          <w:sz w:val="20"/>
          <w:szCs w:val="22"/>
        </w:rPr>
        <w:t xml:space="preserve"> </w:t>
      </w:r>
      <w:r w:rsidRPr="00283EF6" w:rsidR="00316365">
        <w:rPr>
          <w:rFonts w:hint="eastAsia" w:eastAsia="나눔명조"/>
          <w:sz w:val="20"/>
          <w:szCs w:val="22"/>
        </w:rPr>
        <w:t>되는</w:t>
      </w:r>
      <w:r w:rsidRPr="00283EF6" w:rsidR="00316365">
        <w:rPr>
          <w:rFonts w:hint="eastAsia" w:eastAsia="나눔명조"/>
          <w:sz w:val="20"/>
          <w:szCs w:val="22"/>
        </w:rPr>
        <w:t xml:space="preserve"> </w:t>
      </w:r>
      <w:r w:rsidRPr="00283EF6" w:rsidR="00316365">
        <w:rPr>
          <w:rFonts w:hint="eastAsia" w:eastAsia="나눔명조"/>
          <w:sz w:val="20"/>
          <w:szCs w:val="22"/>
        </w:rPr>
        <w:t>것은</w:t>
      </w:r>
      <w:r w:rsidRPr="00283EF6" w:rsidR="00316365">
        <w:rPr>
          <w:rFonts w:hint="eastAsia" w:eastAsia="나눔명조"/>
          <w:sz w:val="20"/>
          <w:szCs w:val="22"/>
        </w:rPr>
        <w:t xml:space="preserve"> </w:t>
      </w:r>
      <w:r w:rsidRPr="00283EF6" w:rsidR="00F16EF8">
        <w:rPr>
          <w:rFonts w:hint="eastAsia" w:eastAsia="나눔명조"/>
          <w:sz w:val="20"/>
          <w:szCs w:val="22"/>
        </w:rPr>
        <w:t>아니</w:t>
      </w:r>
      <w:r w:rsidRPr="00283EF6" w:rsidR="00316365">
        <w:rPr>
          <w:rFonts w:hint="eastAsia" w:eastAsia="나눔명조"/>
          <w:sz w:val="20"/>
          <w:szCs w:val="22"/>
        </w:rPr>
        <w:t>다</w:t>
      </w:r>
      <w:r w:rsidRPr="00283EF6" w:rsidR="00316365">
        <w:rPr>
          <w:rFonts w:hint="eastAsia" w:eastAsia="나눔명조"/>
          <w:sz w:val="20"/>
          <w:szCs w:val="22"/>
        </w:rPr>
        <w:t>.</w:t>
      </w:r>
      <w:r w:rsidRPr="00283EF6" w:rsidR="00316365">
        <w:rPr>
          <w:rFonts w:eastAsia="나눔명조"/>
          <w:sz w:val="20"/>
          <w:szCs w:val="22"/>
        </w:rPr>
        <w:t xml:space="preserve"> </w:t>
      </w:r>
      <w:r w:rsidRPr="00283EF6" w:rsidR="00F16EF8">
        <w:rPr>
          <w:rFonts w:hint="eastAsia" w:eastAsia="나눔명조"/>
          <w:sz w:val="20"/>
          <w:szCs w:val="22"/>
        </w:rPr>
        <w:t>일부</w:t>
      </w:r>
      <w:ins w:author="Kang, Jiyoon" w:date="2022-03-03T10:22:00Z" w:id="1179">
        <w:r w:rsidR="004D2415">
          <w:rPr>
            <w:rFonts w:hint="eastAsia" w:eastAsia="나눔명조"/>
            <w:sz w:val="20"/>
            <w:szCs w:val="22"/>
          </w:rPr>
          <w:t>에서는</w:t>
        </w:r>
      </w:ins>
      <w:r w:rsidRPr="00283EF6" w:rsidR="00F16EF8">
        <w:rPr>
          <w:rFonts w:hint="eastAsia" w:eastAsia="나눔명조"/>
          <w:sz w:val="20"/>
          <w:szCs w:val="22"/>
        </w:rPr>
        <w:t xml:space="preserve"> </w:t>
      </w:r>
      <w:r w:rsidRPr="00283EF6" w:rsidR="00316365">
        <w:rPr>
          <w:rFonts w:hint="eastAsia" w:eastAsia="나눔명조"/>
          <w:sz w:val="20"/>
          <w:szCs w:val="22"/>
        </w:rPr>
        <w:t>거래적</w:t>
      </w:r>
      <w:r w:rsidRPr="00283EF6" w:rsidR="00316365">
        <w:rPr>
          <w:rFonts w:hint="eastAsia" w:eastAsia="나눔명조"/>
          <w:sz w:val="20"/>
          <w:szCs w:val="22"/>
        </w:rPr>
        <w:t xml:space="preserve"> </w:t>
      </w:r>
      <w:r w:rsidRPr="00283EF6" w:rsidR="00316365">
        <w:rPr>
          <w:rFonts w:hint="eastAsia" w:eastAsia="나눔명조"/>
          <w:sz w:val="20"/>
          <w:szCs w:val="22"/>
        </w:rPr>
        <w:t>리더십이</w:t>
      </w:r>
      <w:r w:rsidRPr="00283EF6" w:rsidR="00F16EF8">
        <w:rPr>
          <w:rFonts w:eastAsia="나눔명조"/>
          <w:sz w:val="20"/>
          <w:szCs w:val="22"/>
        </w:rPr>
        <w:t xml:space="preserve"> </w:t>
      </w:r>
      <w:r w:rsidRPr="00283EF6" w:rsidR="00316365">
        <w:rPr>
          <w:rFonts w:hint="eastAsia" w:eastAsia="나눔명조"/>
          <w:sz w:val="20"/>
          <w:szCs w:val="22"/>
        </w:rPr>
        <w:t>조직성과와</w:t>
      </w:r>
      <w:r w:rsidRPr="00283EF6" w:rsidR="00316365">
        <w:rPr>
          <w:rFonts w:hint="eastAsia" w:eastAsia="나눔명조"/>
          <w:sz w:val="20"/>
          <w:szCs w:val="22"/>
        </w:rPr>
        <w:t xml:space="preserve"> </w:t>
      </w:r>
      <w:r w:rsidRPr="00283EF6" w:rsidR="00316365">
        <w:rPr>
          <w:rFonts w:hint="eastAsia" w:eastAsia="나눔명조"/>
          <w:sz w:val="20"/>
          <w:szCs w:val="22"/>
        </w:rPr>
        <w:t>공무원</w:t>
      </w:r>
      <w:r w:rsidRPr="00283EF6" w:rsidR="00316365">
        <w:rPr>
          <w:rFonts w:hint="eastAsia" w:eastAsia="나눔명조"/>
          <w:sz w:val="20"/>
          <w:szCs w:val="22"/>
        </w:rPr>
        <w:t xml:space="preserve"> </w:t>
      </w:r>
      <w:r w:rsidRPr="00283EF6" w:rsidR="00316365">
        <w:rPr>
          <w:rFonts w:hint="eastAsia" w:eastAsia="나눔명조"/>
          <w:sz w:val="20"/>
          <w:szCs w:val="22"/>
        </w:rPr>
        <w:t>업무동기를</w:t>
      </w:r>
      <w:r w:rsidRPr="00283EF6" w:rsidR="00316365">
        <w:rPr>
          <w:rFonts w:hint="eastAsia" w:eastAsia="나눔명조"/>
          <w:sz w:val="20"/>
          <w:szCs w:val="22"/>
        </w:rPr>
        <w:t xml:space="preserve"> </w:t>
      </w:r>
      <w:r w:rsidRPr="00283EF6" w:rsidR="00F16EF8">
        <w:rPr>
          <w:rFonts w:hint="eastAsia" w:eastAsia="나눔명조"/>
          <w:sz w:val="20"/>
          <w:szCs w:val="22"/>
        </w:rPr>
        <w:t>저해한다는</w:t>
      </w:r>
      <w:r w:rsidRPr="00283EF6" w:rsidR="00316365">
        <w:rPr>
          <w:rFonts w:hint="eastAsia" w:eastAsia="나눔명조"/>
          <w:sz w:val="20"/>
          <w:szCs w:val="22"/>
        </w:rPr>
        <w:t xml:space="preserve"> </w:t>
      </w:r>
      <w:r w:rsidRPr="00283EF6" w:rsidR="00316365">
        <w:rPr>
          <w:rFonts w:hint="eastAsia" w:eastAsia="나눔명조"/>
          <w:sz w:val="20"/>
          <w:szCs w:val="22"/>
        </w:rPr>
        <w:t>우려가</w:t>
      </w:r>
      <w:r w:rsidRPr="00283EF6" w:rsidR="00316365">
        <w:rPr>
          <w:rFonts w:hint="eastAsia" w:eastAsia="나눔명조"/>
          <w:sz w:val="20"/>
          <w:szCs w:val="22"/>
        </w:rPr>
        <w:t xml:space="preserve"> </w:t>
      </w:r>
      <w:r w:rsidRPr="00283EF6" w:rsidR="00316365">
        <w:rPr>
          <w:rFonts w:hint="eastAsia" w:eastAsia="나눔명조"/>
          <w:sz w:val="20"/>
          <w:szCs w:val="22"/>
        </w:rPr>
        <w:t>있으나</w:t>
      </w:r>
      <w:r w:rsidRPr="00283EF6" w:rsidR="00316365">
        <w:rPr>
          <w:rFonts w:hint="eastAsia" w:eastAsia="나눔명조"/>
          <w:sz w:val="20"/>
          <w:szCs w:val="22"/>
        </w:rPr>
        <w:t>,</w:t>
      </w:r>
      <w:r w:rsidR="007E55C5">
        <w:rPr>
          <w:rFonts w:hint="eastAsia" w:eastAsia="나눔명조"/>
          <w:sz w:val="20"/>
          <w:szCs w:val="22"/>
        </w:rPr>
        <w:t xml:space="preserve"> </w:t>
      </w:r>
      <w:r w:rsidRPr="00283EF6" w:rsidR="00316365">
        <w:rPr>
          <w:rFonts w:hint="eastAsia" w:eastAsia="나눔명조"/>
          <w:sz w:val="20"/>
          <w:szCs w:val="22"/>
        </w:rPr>
        <w:t>의사소통이</w:t>
      </w:r>
      <w:r w:rsidRPr="00283EF6" w:rsidR="00316365">
        <w:rPr>
          <w:rFonts w:hint="eastAsia" w:eastAsia="나눔명조"/>
          <w:sz w:val="20"/>
          <w:szCs w:val="22"/>
        </w:rPr>
        <w:t xml:space="preserve"> </w:t>
      </w:r>
      <w:r w:rsidRPr="00283EF6" w:rsidR="00316365">
        <w:rPr>
          <w:rFonts w:hint="eastAsia" w:eastAsia="나눔명조"/>
          <w:sz w:val="20"/>
          <w:szCs w:val="22"/>
        </w:rPr>
        <w:t>원활하고</w:t>
      </w:r>
      <w:r w:rsidRPr="00283EF6" w:rsidR="00316365">
        <w:rPr>
          <w:rFonts w:hint="eastAsia" w:eastAsia="나눔명조"/>
          <w:sz w:val="20"/>
          <w:szCs w:val="22"/>
        </w:rPr>
        <w:t xml:space="preserve"> </w:t>
      </w:r>
      <w:r w:rsidRPr="00283EF6" w:rsidR="00316365">
        <w:rPr>
          <w:rFonts w:hint="eastAsia" w:eastAsia="나눔명조"/>
          <w:sz w:val="20"/>
          <w:szCs w:val="22"/>
        </w:rPr>
        <w:t>활발하게</w:t>
      </w:r>
      <w:r w:rsidRPr="00283EF6" w:rsidR="00316365">
        <w:rPr>
          <w:rFonts w:hint="eastAsia" w:eastAsia="나눔명조"/>
          <w:sz w:val="20"/>
          <w:szCs w:val="22"/>
        </w:rPr>
        <w:t xml:space="preserve"> </w:t>
      </w:r>
      <w:r w:rsidRPr="00283EF6" w:rsidR="00316365">
        <w:rPr>
          <w:rFonts w:hint="eastAsia" w:eastAsia="나눔명조"/>
          <w:sz w:val="20"/>
          <w:szCs w:val="22"/>
        </w:rPr>
        <w:t>이루어지는</w:t>
      </w:r>
      <w:r w:rsidRPr="00283EF6" w:rsidR="00316365">
        <w:rPr>
          <w:rFonts w:hint="eastAsia" w:eastAsia="나눔명조"/>
          <w:sz w:val="20"/>
          <w:szCs w:val="22"/>
        </w:rPr>
        <w:t xml:space="preserve"> </w:t>
      </w:r>
      <w:r w:rsidRPr="00283EF6" w:rsidR="00316365">
        <w:rPr>
          <w:rFonts w:hint="eastAsia" w:eastAsia="나눔명조"/>
          <w:sz w:val="20"/>
          <w:szCs w:val="22"/>
        </w:rPr>
        <w:t>조직이라면</w:t>
      </w:r>
      <w:r w:rsidRPr="00283EF6" w:rsidR="00316365">
        <w:rPr>
          <w:rFonts w:hint="eastAsia" w:eastAsia="나눔명조"/>
          <w:sz w:val="20"/>
          <w:szCs w:val="22"/>
        </w:rPr>
        <w:t xml:space="preserve"> </w:t>
      </w:r>
      <w:r w:rsidRPr="00283EF6" w:rsidR="00316365">
        <w:rPr>
          <w:rFonts w:hint="eastAsia" w:eastAsia="나눔명조"/>
          <w:sz w:val="20"/>
          <w:szCs w:val="22"/>
        </w:rPr>
        <w:t>이러한</w:t>
      </w:r>
      <w:r w:rsidRPr="00283EF6" w:rsidR="00316365">
        <w:rPr>
          <w:rFonts w:hint="eastAsia" w:eastAsia="나눔명조"/>
          <w:sz w:val="20"/>
          <w:szCs w:val="22"/>
        </w:rPr>
        <w:t xml:space="preserve"> </w:t>
      </w:r>
      <w:r w:rsidRPr="00283EF6" w:rsidR="00316365">
        <w:rPr>
          <w:rFonts w:hint="eastAsia" w:eastAsia="나눔명조"/>
          <w:sz w:val="20"/>
          <w:szCs w:val="22"/>
        </w:rPr>
        <w:t>우려를</w:t>
      </w:r>
      <w:r w:rsidRPr="00283EF6" w:rsidR="00316365">
        <w:rPr>
          <w:rFonts w:hint="eastAsia" w:eastAsia="나눔명조"/>
          <w:sz w:val="20"/>
          <w:szCs w:val="22"/>
        </w:rPr>
        <w:t xml:space="preserve"> </w:t>
      </w:r>
      <w:r w:rsidRPr="00283EF6" w:rsidR="00316365">
        <w:rPr>
          <w:rFonts w:hint="eastAsia" w:eastAsia="나눔명조"/>
          <w:sz w:val="20"/>
          <w:szCs w:val="22"/>
        </w:rPr>
        <w:t>불식시킬</w:t>
      </w:r>
      <w:r w:rsidRPr="00283EF6" w:rsidR="00316365">
        <w:rPr>
          <w:rFonts w:hint="eastAsia" w:eastAsia="나눔명조"/>
          <w:sz w:val="20"/>
          <w:szCs w:val="22"/>
        </w:rPr>
        <w:t xml:space="preserve"> </w:t>
      </w:r>
      <w:r w:rsidRPr="00283EF6" w:rsidR="00316365">
        <w:rPr>
          <w:rFonts w:hint="eastAsia" w:eastAsia="나눔명조"/>
          <w:sz w:val="20"/>
          <w:szCs w:val="22"/>
        </w:rPr>
        <w:t>수</w:t>
      </w:r>
      <w:r w:rsidRPr="00283EF6" w:rsidR="00316365">
        <w:rPr>
          <w:rFonts w:hint="eastAsia" w:eastAsia="나눔명조"/>
          <w:sz w:val="20"/>
          <w:szCs w:val="22"/>
        </w:rPr>
        <w:t xml:space="preserve"> </w:t>
      </w:r>
      <w:r w:rsidR="007E55C5">
        <w:rPr>
          <w:rFonts w:hint="eastAsia" w:eastAsia="나눔명조"/>
          <w:sz w:val="20"/>
          <w:szCs w:val="22"/>
        </w:rPr>
        <w:t>있</w:t>
      </w:r>
      <w:r w:rsidRPr="00283EF6" w:rsidR="00316365">
        <w:rPr>
          <w:rFonts w:hint="eastAsia" w:eastAsia="나눔명조"/>
          <w:sz w:val="20"/>
          <w:szCs w:val="22"/>
        </w:rPr>
        <w:t>다</w:t>
      </w:r>
      <w:r w:rsidRPr="00283EF6" w:rsidR="00316365">
        <w:rPr>
          <w:rFonts w:hint="eastAsia" w:eastAsia="나눔명조"/>
          <w:sz w:val="20"/>
          <w:szCs w:val="22"/>
        </w:rPr>
        <w:t>.</w:t>
      </w:r>
      <w:r w:rsidRPr="00283EF6" w:rsidR="00316365">
        <w:rPr>
          <w:rFonts w:eastAsia="나눔명조"/>
          <w:sz w:val="20"/>
          <w:szCs w:val="22"/>
        </w:rPr>
        <w:t xml:space="preserve"> </w:t>
      </w:r>
      <w:r w:rsidRPr="00283EF6" w:rsidR="00316365">
        <w:rPr>
          <w:rFonts w:hint="eastAsia" w:eastAsia="나눔명조"/>
          <w:sz w:val="20"/>
          <w:szCs w:val="22"/>
        </w:rPr>
        <w:t>물론</w:t>
      </w:r>
      <w:r w:rsidRPr="00283EF6" w:rsidR="00316365">
        <w:rPr>
          <w:rFonts w:hint="eastAsia" w:eastAsia="나눔명조"/>
          <w:sz w:val="20"/>
          <w:szCs w:val="22"/>
        </w:rPr>
        <w:t>,</w:t>
      </w:r>
      <w:r w:rsidRPr="00283EF6" w:rsidR="00316365">
        <w:rPr>
          <w:rFonts w:eastAsia="나눔명조"/>
          <w:sz w:val="20"/>
          <w:szCs w:val="22"/>
        </w:rPr>
        <w:t xml:space="preserve"> </w:t>
      </w:r>
      <w:r w:rsidRPr="00283EF6" w:rsidR="00316365">
        <w:rPr>
          <w:rFonts w:hint="eastAsia" w:eastAsia="나눔명조"/>
          <w:sz w:val="20"/>
          <w:szCs w:val="22"/>
        </w:rPr>
        <w:t>과도한</w:t>
      </w:r>
      <w:r w:rsidRPr="00283EF6" w:rsidR="00316365">
        <w:rPr>
          <w:rFonts w:hint="eastAsia" w:eastAsia="나눔명조"/>
          <w:sz w:val="20"/>
          <w:szCs w:val="22"/>
        </w:rPr>
        <w:t xml:space="preserve"> </w:t>
      </w:r>
      <w:r w:rsidRPr="00283EF6" w:rsidR="00316365">
        <w:rPr>
          <w:rFonts w:hint="eastAsia" w:eastAsia="나눔명조"/>
          <w:sz w:val="20"/>
          <w:szCs w:val="22"/>
        </w:rPr>
        <w:t>효율성을</w:t>
      </w:r>
      <w:r w:rsidRPr="00283EF6" w:rsidR="00316365">
        <w:rPr>
          <w:rFonts w:hint="eastAsia" w:eastAsia="나눔명조"/>
          <w:sz w:val="20"/>
          <w:szCs w:val="22"/>
        </w:rPr>
        <w:t xml:space="preserve"> </w:t>
      </w:r>
      <w:r w:rsidRPr="00283EF6" w:rsidR="00316365">
        <w:rPr>
          <w:rFonts w:hint="eastAsia" w:eastAsia="나눔명조"/>
          <w:sz w:val="20"/>
          <w:szCs w:val="22"/>
        </w:rPr>
        <w:t>추구하고</w:t>
      </w:r>
      <w:r w:rsidRPr="00283EF6" w:rsidR="00316365">
        <w:rPr>
          <w:rFonts w:hint="eastAsia" w:eastAsia="나눔명조"/>
          <w:sz w:val="20"/>
          <w:szCs w:val="22"/>
        </w:rPr>
        <w:t xml:space="preserve"> </w:t>
      </w:r>
      <w:r w:rsidRPr="00283EF6" w:rsidR="00316365">
        <w:rPr>
          <w:rFonts w:hint="eastAsia" w:eastAsia="나눔명조"/>
          <w:sz w:val="20"/>
          <w:szCs w:val="22"/>
        </w:rPr>
        <w:t>거래</w:t>
      </w:r>
      <w:r w:rsidRPr="00283EF6" w:rsidR="00316365">
        <w:rPr>
          <w:rFonts w:hint="eastAsia" w:eastAsia="나눔명조"/>
          <w:sz w:val="20"/>
          <w:szCs w:val="22"/>
        </w:rPr>
        <w:t xml:space="preserve"> </w:t>
      </w:r>
      <w:r w:rsidRPr="00283EF6" w:rsidR="00316365">
        <w:rPr>
          <w:rFonts w:hint="eastAsia" w:eastAsia="나눔명조"/>
          <w:sz w:val="20"/>
          <w:szCs w:val="22"/>
        </w:rPr>
        <w:t>조건을</w:t>
      </w:r>
      <w:r w:rsidRPr="00283EF6" w:rsidR="00316365">
        <w:rPr>
          <w:rFonts w:hint="eastAsia" w:eastAsia="나눔명조"/>
          <w:sz w:val="20"/>
          <w:szCs w:val="22"/>
        </w:rPr>
        <w:t xml:space="preserve"> </w:t>
      </w:r>
      <w:r w:rsidRPr="00283EF6" w:rsidR="00F16EF8">
        <w:rPr>
          <w:rFonts w:hint="eastAsia" w:eastAsia="나눔명조"/>
          <w:sz w:val="20"/>
          <w:szCs w:val="22"/>
        </w:rPr>
        <w:t>통해</w:t>
      </w:r>
      <w:r w:rsidRPr="00283EF6" w:rsidR="00F16EF8">
        <w:rPr>
          <w:rFonts w:hint="eastAsia" w:eastAsia="나눔명조"/>
          <w:sz w:val="20"/>
          <w:szCs w:val="22"/>
        </w:rPr>
        <w:t xml:space="preserve"> </w:t>
      </w:r>
      <w:r w:rsidRPr="00283EF6" w:rsidR="00316365">
        <w:rPr>
          <w:rFonts w:hint="eastAsia" w:eastAsia="나눔명조"/>
          <w:sz w:val="20"/>
          <w:szCs w:val="22"/>
        </w:rPr>
        <w:t>업무동기를</w:t>
      </w:r>
      <w:r w:rsidRPr="00283EF6" w:rsidR="00316365">
        <w:rPr>
          <w:rFonts w:hint="eastAsia" w:eastAsia="나눔명조"/>
          <w:sz w:val="20"/>
          <w:szCs w:val="22"/>
        </w:rPr>
        <w:t xml:space="preserve"> </w:t>
      </w:r>
      <w:r w:rsidRPr="00283EF6" w:rsidR="00316365">
        <w:rPr>
          <w:rFonts w:hint="eastAsia" w:eastAsia="나눔명조"/>
          <w:sz w:val="20"/>
          <w:szCs w:val="22"/>
        </w:rPr>
        <w:t>제고하는</w:t>
      </w:r>
      <w:r w:rsidRPr="00283EF6" w:rsidR="00316365">
        <w:rPr>
          <w:rFonts w:hint="eastAsia" w:eastAsia="나눔명조"/>
          <w:sz w:val="20"/>
          <w:szCs w:val="22"/>
        </w:rPr>
        <w:t xml:space="preserve"> </w:t>
      </w:r>
      <w:r w:rsidRPr="00283EF6" w:rsidR="00316365">
        <w:rPr>
          <w:rFonts w:hint="eastAsia" w:eastAsia="나눔명조"/>
          <w:sz w:val="20"/>
          <w:szCs w:val="22"/>
        </w:rPr>
        <w:t>시도는</w:t>
      </w:r>
      <w:r w:rsidRPr="00283EF6" w:rsidR="00316365">
        <w:rPr>
          <w:rFonts w:hint="eastAsia" w:eastAsia="나눔명조"/>
          <w:sz w:val="20"/>
          <w:szCs w:val="22"/>
        </w:rPr>
        <w:t xml:space="preserve"> </w:t>
      </w:r>
      <w:r w:rsidRPr="00283EF6" w:rsidR="00316365">
        <w:rPr>
          <w:rFonts w:hint="eastAsia" w:eastAsia="나눔명조"/>
          <w:sz w:val="20"/>
          <w:szCs w:val="22"/>
        </w:rPr>
        <w:t>공공부문에서</w:t>
      </w:r>
      <w:r w:rsidRPr="00283EF6" w:rsidR="00316365">
        <w:rPr>
          <w:rFonts w:hint="eastAsia" w:eastAsia="나눔명조"/>
          <w:sz w:val="20"/>
          <w:szCs w:val="22"/>
        </w:rPr>
        <w:t xml:space="preserve"> </w:t>
      </w:r>
      <w:r w:rsidRPr="00283EF6" w:rsidR="00316365">
        <w:rPr>
          <w:rFonts w:hint="eastAsia" w:eastAsia="나눔명조"/>
          <w:sz w:val="20"/>
          <w:szCs w:val="22"/>
        </w:rPr>
        <w:t>바람직하지</w:t>
      </w:r>
      <w:r w:rsidRPr="00283EF6" w:rsidR="00316365">
        <w:rPr>
          <w:rFonts w:hint="eastAsia" w:eastAsia="나눔명조"/>
          <w:sz w:val="20"/>
          <w:szCs w:val="22"/>
        </w:rPr>
        <w:t xml:space="preserve"> </w:t>
      </w:r>
      <w:r w:rsidRPr="00283EF6" w:rsidR="00316365">
        <w:rPr>
          <w:rFonts w:hint="eastAsia" w:eastAsia="나눔명조"/>
          <w:sz w:val="20"/>
          <w:szCs w:val="22"/>
        </w:rPr>
        <w:t>않을</w:t>
      </w:r>
      <w:r w:rsidRPr="00283EF6" w:rsidR="00316365">
        <w:rPr>
          <w:rFonts w:hint="eastAsia" w:eastAsia="나눔명조"/>
          <w:sz w:val="20"/>
          <w:szCs w:val="22"/>
        </w:rPr>
        <w:t xml:space="preserve"> </w:t>
      </w:r>
      <w:r w:rsidRPr="00283EF6" w:rsidR="00316365">
        <w:rPr>
          <w:rFonts w:hint="eastAsia" w:eastAsia="나눔명조"/>
          <w:sz w:val="20"/>
          <w:szCs w:val="22"/>
        </w:rPr>
        <w:t>수</w:t>
      </w:r>
      <w:r w:rsidRPr="00283EF6" w:rsidR="00316365">
        <w:rPr>
          <w:rFonts w:hint="eastAsia" w:eastAsia="나눔명조"/>
          <w:sz w:val="20"/>
          <w:szCs w:val="22"/>
        </w:rPr>
        <w:t xml:space="preserve"> </w:t>
      </w:r>
      <w:r w:rsidRPr="00283EF6" w:rsidR="00316365">
        <w:rPr>
          <w:rFonts w:hint="eastAsia" w:eastAsia="나눔명조"/>
          <w:sz w:val="20"/>
          <w:szCs w:val="22"/>
        </w:rPr>
        <w:t>있다</w:t>
      </w:r>
      <w:r w:rsidRPr="00283EF6" w:rsidR="00316365">
        <w:rPr>
          <w:rFonts w:hint="eastAsia" w:eastAsia="나눔명조"/>
          <w:sz w:val="20"/>
          <w:szCs w:val="22"/>
        </w:rPr>
        <w:t>.</w:t>
      </w:r>
      <w:r w:rsidRPr="00283EF6" w:rsidR="00316365">
        <w:rPr>
          <w:rFonts w:eastAsia="나눔명조"/>
          <w:sz w:val="20"/>
          <w:szCs w:val="22"/>
        </w:rPr>
        <w:t xml:space="preserve"> </w:t>
      </w:r>
      <w:r w:rsidRPr="00283EF6" w:rsidR="00316365">
        <w:rPr>
          <w:rFonts w:hint="eastAsia" w:eastAsia="나눔명조"/>
          <w:sz w:val="20"/>
          <w:szCs w:val="22"/>
        </w:rPr>
        <w:t>하지만</w:t>
      </w:r>
      <w:r w:rsidRPr="00283EF6" w:rsidR="00316365">
        <w:rPr>
          <w:rFonts w:hint="eastAsia" w:eastAsia="나눔명조"/>
          <w:sz w:val="20"/>
          <w:szCs w:val="22"/>
        </w:rPr>
        <w:t xml:space="preserve"> </w:t>
      </w:r>
      <w:r w:rsidRPr="00283EF6" w:rsidR="00B850AD">
        <w:rPr>
          <w:rFonts w:hint="eastAsia" w:eastAsia="나눔명조"/>
          <w:sz w:val="20"/>
          <w:szCs w:val="22"/>
        </w:rPr>
        <w:t>거래적</w:t>
      </w:r>
      <w:r w:rsidRPr="00283EF6" w:rsidR="00B850AD">
        <w:rPr>
          <w:rFonts w:hint="eastAsia" w:eastAsia="나눔명조"/>
          <w:sz w:val="20"/>
          <w:szCs w:val="22"/>
        </w:rPr>
        <w:t xml:space="preserve"> </w:t>
      </w:r>
      <w:r w:rsidRPr="00283EF6" w:rsidR="00B850AD">
        <w:rPr>
          <w:rFonts w:hint="eastAsia" w:eastAsia="나눔명조"/>
          <w:sz w:val="20"/>
          <w:szCs w:val="22"/>
        </w:rPr>
        <w:t>리더십은</w:t>
      </w:r>
      <w:r w:rsidRPr="00283EF6" w:rsidR="00B850AD">
        <w:rPr>
          <w:rFonts w:hint="eastAsia" w:eastAsia="나눔명조"/>
          <w:sz w:val="20"/>
          <w:szCs w:val="22"/>
        </w:rPr>
        <w:t xml:space="preserve"> </w:t>
      </w:r>
      <w:r w:rsidRPr="00283EF6" w:rsidR="00B850AD">
        <w:rPr>
          <w:rFonts w:hint="eastAsia" w:eastAsia="나눔명조"/>
          <w:sz w:val="20"/>
          <w:szCs w:val="22"/>
        </w:rPr>
        <w:t>변혁적</w:t>
      </w:r>
      <w:r w:rsidRPr="00283EF6" w:rsidR="00B850AD">
        <w:rPr>
          <w:rFonts w:hint="eastAsia" w:eastAsia="나눔명조"/>
          <w:sz w:val="20"/>
          <w:szCs w:val="22"/>
        </w:rPr>
        <w:t xml:space="preserve"> </w:t>
      </w:r>
      <w:r w:rsidRPr="00283EF6" w:rsidR="00B850AD">
        <w:rPr>
          <w:rFonts w:hint="eastAsia" w:eastAsia="나눔명조"/>
          <w:sz w:val="20"/>
          <w:szCs w:val="22"/>
        </w:rPr>
        <w:t>리더십을</w:t>
      </w:r>
      <w:r w:rsidRPr="00283EF6" w:rsidR="00B850AD">
        <w:rPr>
          <w:rFonts w:hint="eastAsia" w:eastAsia="나눔명조"/>
          <w:sz w:val="20"/>
          <w:szCs w:val="22"/>
        </w:rPr>
        <w:t xml:space="preserve"> </w:t>
      </w:r>
      <w:r w:rsidRPr="00283EF6" w:rsidR="00B850AD">
        <w:rPr>
          <w:rFonts w:hint="eastAsia" w:eastAsia="나눔명조"/>
          <w:sz w:val="20"/>
          <w:szCs w:val="22"/>
        </w:rPr>
        <w:t>보완하</w:t>
      </w:r>
      <w:r w:rsidRPr="00283EF6" w:rsidR="00F16EF8">
        <w:rPr>
          <w:rFonts w:hint="eastAsia" w:eastAsia="나눔명조"/>
          <w:sz w:val="20"/>
          <w:szCs w:val="22"/>
        </w:rPr>
        <w:t>여</w:t>
      </w:r>
      <w:r w:rsidRPr="00283EF6" w:rsidR="00B850AD">
        <w:rPr>
          <w:rFonts w:hint="eastAsia" w:eastAsia="나눔명조"/>
          <w:sz w:val="20"/>
          <w:szCs w:val="22"/>
        </w:rPr>
        <w:t xml:space="preserve"> </w:t>
      </w:r>
      <w:r w:rsidRPr="00283EF6" w:rsidR="00B850AD">
        <w:rPr>
          <w:rFonts w:hint="eastAsia" w:eastAsia="나눔명조"/>
          <w:sz w:val="20"/>
          <w:szCs w:val="22"/>
        </w:rPr>
        <w:t>조직구성원이</w:t>
      </w:r>
      <w:r w:rsidRPr="00283EF6" w:rsidR="00B850AD">
        <w:rPr>
          <w:rFonts w:hint="eastAsia" w:eastAsia="나눔명조"/>
          <w:sz w:val="20"/>
          <w:szCs w:val="22"/>
        </w:rPr>
        <w:t xml:space="preserve"> </w:t>
      </w:r>
      <w:r w:rsidRPr="00283EF6" w:rsidR="00B850AD">
        <w:rPr>
          <w:rFonts w:hint="eastAsia" w:eastAsia="나눔명조"/>
          <w:sz w:val="20"/>
          <w:szCs w:val="22"/>
        </w:rPr>
        <w:t>업무</w:t>
      </w:r>
      <w:r w:rsidRPr="00283EF6" w:rsidR="00B850AD">
        <w:rPr>
          <w:rFonts w:hint="eastAsia" w:eastAsia="나눔명조"/>
          <w:sz w:val="20"/>
          <w:szCs w:val="22"/>
        </w:rPr>
        <w:t xml:space="preserve"> </w:t>
      </w:r>
      <w:r w:rsidRPr="00283EF6" w:rsidR="00B850AD">
        <w:rPr>
          <w:rFonts w:hint="eastAsia" w:eastAsia="나눔명조"/>
          <w:sz w:val="20"/>
          <w:szCs w:val="22"/>
        </w:rPr>
        <w:t>성과</w:t>
      </w:r>
      <w:r w:rsidRPr="00283EF6" w:rsidR="00F16EF8">
        <w:rPr>
          <w:rFonts w:hint="eastAsia" w:eastAsia="나눔명조"/>
          <w:sz w:val="20"/>
          <w:szCs w:val="22"/>
        </w:rPr>
        <w:t>에</w:t>
      </w:r>
      <w:r w:rsidRPr="00283EF6" w:rsidR="00F16EF8">
        <w:rPr>
          <w:rFonts w:hint="eastAsia" w:eastAsia="나눔명조"/>
          <w:sz w:val="20"/>
          <w:szCs w:val="22"/>
        </w:rPr>
        <w:t xml:space="preserve"> </w:t>
      </w:r>
      <w:r w:rsidRPr="00283EF6" w:rsidR="00F16EF8">
        <w:rPr>
          <w:rFonts w:hint="eastAsia" w:eastAsia="나눔명조"/>
          <w:sz w:val="20"/>
          <w:szCs w:val="22"/>
        </w:rPr>
        <w:t>대해</w:t>
      </w:r>
      <w:r w:rsidRPr="00283EF6" w:rsidR="00F16EF8">
        <w:rPr>
          <w:rFonts w:hint="eastAsia" w:eastAsia="나눔명조"/>
          <w:sz w:val="20"/>
          <w:szCs w:val="22"/>
        </w:rPr>
        <w:t xml:space="preserve"> </w:t>
      </w:r>
      <w:r w:rsidRPr="00283EF6" w:rsidR="00F16EF8">
        <w:rPr>
          <w:rFonts w:hint="eastAsia" w:eastAsia="나눔명조"/>
          <w:sz w:val="20"/>
          <w:szCs w:val="22"/>
        </w:rPr>
        <w:t>보다</w:t>
      </w:r>
      <w:r w:rsidRPr="00283EF6" w:rsidR="00F16EF8">
        <w:rPr>
          <w:rFonts w:hint="eastAsia" w:eastAsia="나눔명조"/>
          <w:sz w:val="20"/>
          <w:szCs w:val="22"/>
        </w:rPr>
        <w:t xml:space="preserve"> </w:t>
      </w:r>
      <w:r w:rsidRPr="00283EF6" w:rsidR="00F16EF8">
        <w:rPr>
          <w:rFonts w:hint="eastAsia" w:eastAsia="나눔명조"/>
          <w:sz w:val="20"/>
          <w:szCs w:val="22"/>
        </w:rPr>
        <w:t>큰</w:t>
      </w:r>
      <w:r w:rsidRPr="00283EF6" w:rsidR="00F16EF8">
        <w:rPr>
          <w:rFonts w:hint="eastAsia" w:eastAsia="나눔명조"/>
          <w:sz w:val="20"/>
          <w:szCs w:val="22"/>
        </w:rPr>
        <w:t xml:space="preserve"> </w:t>
      </w:r>
      <w:r w:rsidRPr="00283EF6" w:rsidR="00B850AD">
        <w:rPr>
          <w:rFonts w:hint="eastAsia" w:eastAsia="나눔명조"/>
          <w:sz w:val="20"/>
          <w:szCs w:val="22"/>
        </w:rPr>
        <w:t>보람을</w:t>
      </w:r>
      <w:r w:rsidRPr="00283EF6" w:rsidR="00B850AD">
        <w:rPr>
          <w:rFonts w:hint="eastAsia" w:eastAsia="나눔명조"/>
          <w:sz w:val="20"/>
          <w:szCs w:val="22"/>
        </w:rPr>
        <w:t xml:space="preserve"> </w:t>
      </w:r>
      <w:r w:rsidRPr="00283EF6" w:rsidR="00B850AD">
        <w:rPr>
          <w:rFonts w:hint="eastAsia" w:eastAsia="나눔명조"/>
          <w:sz w:val="20"/>
          <w:szCs w:val="22"/>
        </w:rPr>
        <w:t>느끼</w:t>
      </w:r>
      <w:r w:rsidRPr="00283EF6" w:rsidR="00F16EF8">
        <w:rPr>
          <w:rFonts w:hint="eastAsia" w:eastAsia="나눔명조"/>
          <w:sz w:val="20"/>
          <w:szCs w:val="22"/>
        </w:rPr>
        <w:t>고</w:t>
      </w:r>
      <w:r w:rsidRPr="00283EF6" w:rsidR="00B850AD">
        <w:rPr>
          <w:rFonts w:hint="eastAsia" w:eastAsia="나눔명조"/>
          <w:sz w:val="20"/>
          <w:szCs w:val="22"/>
        </w:rPr>
        <w:t xml:space="preserve"> </w:t>
      </w:r>
      <w:r w:rsidRPr="00283EF6" w:rsidR="00B850AD">
        <w:rPr>
          <w:rFonts w:hint="eastAsia" w:eastAsia="나눔명조"/>
          <w:sz w:val="20"/>
          <w:szCs w:val="22"/>
        </w:rPr>
        <w:t>업무</w:t>
      </w:r>
      <w:r w:rsidRPr="00283EF6" w:rsidR="00B850AD">
        <w:rPr>
          <w:rFonts w:eastAsia="나눔명조"/>
          <w:sz w:val="20"/>
          <w:szCs w:val="22"/>
        </w:rPr>
        <w:t xml:space="preserve"> </w:t>
      </w:r>
      <w:r w:rsidRPr="00283EF6" w:rsidR="00B850AD">
        <w:rPr>
          <w:rFonts w:hint="eastAsia" w:eastAsia="나눔명조"/>
          <w:sz w:val="20"/>
          <w:szCs w:val="22"/>
        </w:rPr>
        <w:t>몰입도를</w:t>
      </w:r>
      <w:r w:rsidRPr="00283EF6" w:rsidR="00B850AD">
        <w:rPr>
          <w:rFonts w:hint="eastAsia" w:eastAsia="나눔명조"/>
          <w:sz w:val="20"/>
          <w:szCs w:val="22"/>
        </w:rPr>
        <w:t xml:space="preserve"> </w:t>
      </w:r>
      <w:r w:rsidRPr="00283EF6" w:rsidR="00F16EF8">
        <w:rPr>
          <w:rFonts w:hint="eastAsia" w:eastAsia="나눔명조"/>
          <w:sz w:val="20"/>
          <w:szCs w:val="22"/>
        </w:rPr>
        <w:t>촉진시킬</w:t>
      </w:r>
      <w:r w:rsidRPr="00283EF6" w:rsidR="00B850AD">
        <w:rPr>
          <w:rFonts w:hint="eastAsia" w:eastAsia="나눔명조"/>
          <w:sz w:val="20"/>
          <w:szCs w:val="22"/>
        </w:rPr>
        <w:t xml:space="preserve"> </w:t>
      </w:r>
      <w:r w:rsidRPr="00283EF6" w:rsidR="00B850AD">
        <w:rPr>
          <w:rFonts w:hint="eastAsia" w:eastAsia="나눔명조"/>
          <w:sz w:val="20"/>
          <w:szCs w:val="22"/>
        </w:rPr>
        <w:t>수</w:t>
      </w:r>
      <w:r w:rsidRPr="00283EF6" w:rsidR="00B850AD">
        <w:rPr>
          <w:rFonts w:hint="eastAsia" w:eastAsia="나눔명조"/>
          <w:sz w:val="20"/>
          <w:szCs w:val="22"/>
        </w:rPr>
        <w:t xml:space="preserve"> </w:t>
      </w:r>
      <w:r w:rsidRPr="00283EF6" w:rsidR="00B850AD">
        <w:rPr>
          <w:rFonts w:hint="eastAsia" w:eastAsia="나눔명조"/>
          <w:sz w:val="20"/>
          <w:szCs w:val="22"/>
        </w:rPr>
        <w:t>있다</w:t>
      </w:r>
      <w:r w:rsidRPr="00283EF6" w:rsidR="00B850AD">
        <w:rPr>
          <w:rFonts w:hint="eastAsia" w:eastAsia="나눔명조"/>
          <w:sz w:val="20"/>
          <w:szCs w:val="22"/>
        </w:rPr>
        <w:t>.</w:t>
      </w:r>
      <w:r w:rsidRPr="00283EF6" w:rsidR="00B850AD">
        <w:rPr>
          <w:rFonts w:eastAsia="나눔명조"/>
          <w:sz w:val="20"/>
          <w:szCs w:val="22"/>
        </w:rPr>
        <w:t xml:space="preserve"> </w:t>
      </w:r>
      <w:r w:rsidRPr="00283EF6" w:rsidR="00B850AD">
        <w:rPr>
          <w:rFonts w:hint="eastAsia" w:eastAsia="나눔명조"/>
          <w:sz w:val="20"/>
          <w:szCs w:val="22"/>
        </w:rPr>
        <w:t>따라서</w:t>
      </w:r>
      <w:r w:rsidRPr="00283EF6" w:rsidR="00B850AD">
        <w:rPr>
          <w:rFonts w:hint="eastAsia" w:eastAsia="나눔명조"/>
          <w:sz w:val="20"/>
          <w:szCs w:val="22"/>
        </w:rPr>
        <w:t xml:space="preserve"> </w:t>
      </w:r>
      <w:r w:rsidRPr="00283EF6" w:rsidR="00B850AD">
        <w:rPr>
          <w:rFonts w:hint="eastAsia" w:eastAsia="나눔명조"/>
          <w:sz w:val="20"/>
          <w:szCs w:val="22"/>
        </w:rPr>
        <w:t>거래적</w:t>
      </w:r>
      <w:r w:rsidRPr="00283EF6" w:rsidR="00B850AD">
        <w:rPr>
          <w:rFonts w:hint="eastAsia" w:eastAsia="나눔명조"/>
          <w:sz w:val="20"/>
          <w:szCs w:val="22"/>
        </w:rPr>
        <w:t xml:space="preserve"> </w:t>
      </w:r>
      <w:r w:rsidRPr="00283EF6" w:rsidR="00B850AD">
        <w:rPr>
          <w:rFonts w:hint="eastAsia" w:eastAsia="나눔명조"/>
          <w:sz w:val="20"/>
          <w:szCs w:val="22"/>
        </w:rPr>
        <w:t>리더십</w:t>
      </w:r>
      <w:r w:rsidR="007E55C5">
        <w:rPr>
          <w:rFonts w:hint="eastAsia" w:eastAsia="나눔명조"/>
          <w:sz w:val="20"/>
          <w:szCs w:val="22"/>
        </w:rPr>
        <w:t>은</w:t>
      </w:r>
      <w:r w:rsidR="007E55C5">
        <w:rPr>
          <w:rFonts w:hint="eastAsia" w:eastAsia="나눔명조"/>
          <w:sz w:val="20"/>
          <w:szCs w:val="22"/>
        </w:rPr>
        <w:t xml:space="preserve"> </w:t>
      </w:r>
      <w:r w:rsidR="007E55C5">
        <w:rPr>
          <w:rFonts w:hint="eastAsia" w:eastAsia="나눔명조"/>
          <w:sz w:val="20"/>
          <w:szCs w:val="22"/>
        </w:rPr>
        <w:t>일방적으로</w:t>
      </w:r>
      <w:r w:rsidRPr="00283EF6" w:rsidR="00B850AD">
        <w:rPr>
          <w:rFonts w:hint="eastAsia" w:eastAsia="나눔명조"/>
          <w:sz w:val="20"/>
          <w:szCs w:val="22"/>
        </w:rPr>
        <w:t xml:space="preserve"> </w:t>
      </w:r>
      <w:r w:rsidRPr="00283EF6" w:rsidR="00B850AD">
        <w:rPr>
          <w:rFonts w:hint="eastAsia" w:eastAsia="나눔명조"/>
          <w:sz w:val="20"/>
          <w:szCs w:val="22"/>
        </w:rPr>
        <w:t>지양해야</w:t>
      </w:r>
      <w:r w:rsidRPr="00283EF6" w:rsidR="00B850AD">
        <w:rPr>
          <w:rFonts w:hint="eastAsia" w:eastAsia="나눔명조"/>
          <w:sz w:val="20"/>
          <w:szCs w:val="22"/>
        </w:rPr>
        <w:t xml:space="preserve"> </w:t>
      </w:r>
      <w:r w:rsidRPr="00283EF6" w:rsidR="00B850AD">
        <w:rPr>
          <w:rFonts w:hint="eastAsia" w:eastAsia="나눔명조"/>
          <w:sz w:val="20"/>
          <w:szCs w:val="22"/>
        </w:rPr>
        <w:t>하는</w:t>
      </w:r>
      <w:r w:rsidRPr="00283EF6" w:rsidR="00B850AD">
        <w:rPr>
          <w:rFonts w:hint="eastAsia" w:eastAsia="나눔명조"/>
          <w:sz w:val="20"/>
          <w:szCs w:val="22"/>
        </w:rPr>
        <w:t xml:space="preserve"> </w:t>
      </w:r>
      <w:r w:rsidRPr="00283EF6" w:rsidR="00B850AD">
        <w:rPr>
          <w:rFonts w:hint="eastAsia" w:eastAsia="나눔명조"/>
          <w:sz w:val="20"/>
          <w:szCs w:val="22"/>
        </w:rPr>
        <w:t>리더십이</w:t>
      </w:r>
      <w:r w:rsidRPr="00283EF6" w:rsidR="00B850AD">
        <w:rPr>
          <w:rFonts w:hint="eastAsia" w:eastAsia="나눔명조"/>
          <w:sz w:val="20"/>
          <w:szCs w:val="22"/>
        </w:rPr>
        <w:t xml:space="preserve"> </w:t>
      </w:r>
      <w:r w:rsidRPr="00283EF6" w:rsidR="00B850AD">
        <w:rPr>
          <w:rFonts w:hint="eastAsia" w:eastAsia="나눔명조"/>
          <w:sz w:val="20"/>
          <w:szCs w:val="22"/>
        </w:rPr>
        <w:t>아니며</w:t>
      </w:r>
      <w:r w:rsidR="007E55C5">
        <w:rPr>
          <w:rFonts w:hint="eastAsia" w:eastAsia="나눔명조"/>
          <w:sz w:val="20"/>
          <w:szCs w:val="22"/>
        </w:rPr>
        <w:t xml:space="preserve"> </w:t>
      </w:r>
      <w:r w:rsidRPr="00283EF6" w:rsidR="00B850AD">
        <w:rPr>
          <w:rFonts w:hint="eastAsia" w:eastAsia="나눔명조"/>
          <w:sz w:val="20"/>
          <w:szCs w:val="22"/>
        </w:rPr>
        <w:t>변혁적</w:t>
      </w:r>
      <w:r w:rsidRPr="00283EF6" w:rsidR="00B850AD">
        <w:rPr>
          <w:rFonts w:hint="eastAsia" w:eastAsia="나눔명조"/>
          <w:sz w:val="20"/>
          <w:szCs w:val="22"/>
        </w:rPr>
        <w:t xml:space="preserve"> </w:t>
      </w:r>
      <w:r w:rsidRPr="00283EF6" w:rsidR="00B850AD">
        <w:rPr>
          <w:rFonts w:hint="eastAsia" w:eastAsia="나눔명조"/>
          <w:sz w:val="20"/>
          <w:szCs w:val="22"/>
        </w:rPr>
        <w:t>리더십</w:t>
      </w:r>
      <w:ins w:author="Kang, Jiyoon" w:date="2022-03-03T10:23:00Z" w:id="1180">
        <w:r w:rsidR="004D2415">
          <w:rPr>
            <w:rFonts w:hint="eastAsia" w:eastAsia="나눔명조"/>
            <w:sz w:val="20"/>
            <w:szCs w:val="22"/>
          </w:rPr>
          <w:t>과</w:t>
        </w:r>
        <w:r w:rsidR="004D2415">
          <w:rPr>
            <w:rFonts w:hint="eastAsia" w:eastAsia="나눔명조"/>
            <w:sz w:val="20"/>
            <w:szCs w:val="22"/>
          </w:rPr>
          <w:t xml:space="preserve"> </w:t>
        </w:r>
        <w:r w:rsidR="004D2415">
          <w:rPr>
            <w:rFonts w:hint="eastAsia" w:eastAsia="나눔명조"/>
            <w:sz w:val="20"/>
            <w:szCs w:val="22"/>
          </w:rPr>
          <w:t>상보적</w:t>
        </w:r>
        <w:r w:rsidR="004D2415">
          <w:rPr>
            <w:rFonts w:hint="eastAsia" w:eastAsia="나눔명조"/>
            <w:sz w:val="20"/>
            <w:szCs w:val="22"/>
          </w:rPr>
          <w:t xml:space="preserve"> </w:t>
        </w:r>
        <w:r w:rsidR="004D2415">
          <w:rPr>
            <w:rFonts w:hint="eastAsia" w:eastAsia="나눔명조"/>
            <w:sz w:val="20"/>
            <w:szCs w:val="22"/>
          </w:rPr>
          <w:t>관계를</w:t>
        </w:r>
        <w:r w:rsidR="004D2415">
          <w:rPr>
            <w:rFonts w:hint="eastAsia" w:eastAsia="나눔명조"/>
            <w:sz w:val="20"/>
            <w:szCs w:val="22"/>
          </w:rPr>
          <w:t xml:space="preserve"> </w:t>
        </w:r>
        <w:r w:rsidR="004D2415">
          <w:rPr>
            <w:rFonts w:hint="eastAsia" w:eastAsia="나눔명조"/>
            <w:sz w:val="20"/>
            <w:szCs w:val="22"/>
          </w:rPr>
          <w:t>유지할</w:t>
        </w:r>
        <w:r w:rsidR="004D2415">
          <w:rPr>
            <w:rFonts w:hint="eastAsia" w:eastAsia="나눔명조"/>
            <w:sz w:val="20"/>
            <w:szCs w:val="22"/>
          </w:rPr>
          <w:t xml:space="preserve"> </w:t>
        </w:r>
        <w:r w:rsidR="004D2415">
          <w:rPr>
            <w:rFonts w:hint="eastAsia" w:eastAsia="나눔명조"/>
            <w:sz w:val="20"/>
            <w:szCs w:val="22"/>
          </w:rPr>
          <w:t>수</w:t>
        </w:r>
        <w:r w:rsidR="004D2415">
          <w:rPr>
            <w:rFonts w:hint="eastAsia" w:eastAsia="나눔명조"/>
            <w:sz w:val="20"/>
            <w:szCs w:val="22"/>
          </w:rPr>
          <w:t xml:space="preserve"> </w:t>
        </w:r>
        <w:r w:rsidR="004D2415">
          <w:rPr>
            <w:rFonts w:hint="eastAsia" w:eastAsia="나눔명조"/>
            <w:sz w:val="20"/>
            <w:szCs w:val="22"/>
          </w:rPr>
          <w:t>있다는</w:t>
        </w:r>
        <w:r w:rsidR="004D2415">
          <w:rPr>
            <w:rFonts w:hint="eastAsia" w:eastAsia="나눔명조"/>
            <w:sz w:val="20"/>
            <w:szCs w:val="22"/>
          </w:rPr>
          <w:t xml:space="preserve"> </w:t>
        </w:r>
        <w:r w:rsidR="004D2415">
          <w:rPr>
            <w:rFonts w:hint="eastAsia" w:eastAsia="나눔명조"/>
            <w:sz w:val="20"/>
            <w:szCs w:val="22"/>
          </w:rPr>
          <w:lastRenderedPageBreak/>
          <w:t>것이다</w:t>
        </w:r>
        <w:r w:rsidR="004D2415">
          <w:rPr>
            <w:rFonts w:hint="eastAsia" w:eastAsia="나눔명조"/>
            <w:sz w:val="20"/>
            <w:szCs w:val="22"/>
          </w:rPr>
          <w:t>.</w:t>
        </w:r>
      </w:ins>
      <w:del w:author="Kang, Jiyoon" w:date="2022-03-03T10:23:00Z" w:id="1181">
        <w:r w:rsidRPr="00283EF6" w:rsidDel="004D2415" w:rsidR="00B850AD">
          <w:rPr>
            <w:rFonts w:hint="eastAsia" w:eastAsia="나눔명조"/>
            <w:sz w:val="20"/>
            <w:szCs w:val="22"/>
          </w:rPr>
          <w:delText>을</w:delText>
        </w:r>
        <w:r w:rsidRPr="00283EF6" w:rsidDel="004D2415" w:rsidR="00B850AD">
          <w:rPr>
            <w:rFonts w:hint="eastAsia" w:eastAsia="나눔명조"/>
            <w:sz w:val="20"/>
            <w:szCs w:val="22"/>
          </w:rPr>
          <w:delText xml:space="preserve"> </w:delText>
        </w:r>
        <w:r w:rsidRPr="00283EF6" w:rsidDel="004D2415" w:rsidR="00B850AD">
          <w:rPr>
            <w:rFonts w:hint="eastAsia" w:eastAsia="나눔명조"/>
            <w:sz w:val="20"/>
            <w:szCs w:val="22"/>
          </w:rPr>
          <w:delText>보완하는</w:delText>
        </w:r>
        <w:r w:rsidRPr="00283EF6" w:rsidDel="004D2415" w:rsidR="00B850AD">
          <w:rPr>
            <w:rFonts w:hint="eastAsia" w:eastAsia="나눔명조"/>
            <w:sz w:val="20"/>
            <w:szCs w:val="22"/>
          </w:rPr>
          <w:delText xml:space="preserve"> </w:delText>
        </w:r>
        <w:r w:rsidDel="004D2415" w:rsidR="007E55C5">
          <w:rPr>
            <w:rFonts w:hint="eastAsia" w:eastAsia="나눔명조"/>
            <w:sz w:val="20"/>
            <w:szCs w:val="22"/>
          </w:rPr>
          <w:delText>역할을</w:delText>
        </w:r>
        <w:r w:rsidDel="004D2415" w:rsidR="007E55C5">
          <w:rPr>
            <w:rFonts w:hint="eastAsia" w:eastAsia="나눔명조"/>
            <w:sz w:val="20"/>
            <w:szCs w:val="22"/>
          </w:rPr>
          <w:delText xml:space="preserve"> </w:delText>
        </w:r>
        <w:r w:rsidDel="004D2415" w:rsidR="007E55C5">
          <w:rPr>
            <w:rFonts w:hint="eastAsia" w:eastAsia="나눔명조"/>
            <w:sz w:val="20"/>
            <w:szCs w:val="22"/>
          </w:rPr>
          <w:delText>수행할</w:delText>
        </w:r>
        <w:r w:rsidDel="004D2415" w:rsidR="007E55C5">
          <w:rPr>
            <w:rFonts w:hint="eastAsia" w:eastAsia="나눔명조"/>
            <w:sz w:val="20"/>
            <w:szCs w:val="22"/>
          </w:rPr>
          <w:delText xml:space="preserve"> </w:delText>
        </w:r>
        <w:r w:rsidDel="004D2415" w:rsidR="007E55C5">
          <w:rPr>
            <w:rFonts w:hint="eastAsia" w:eastAsia="나눔명조"/>
            <w:sz w:val="20"/>
            <w:szCs w:val="22"/>
          </w:rPr>
          <w:delText>수있다는</w:delText>
        </w:r>
        <w:r w:rsidDel="004D2415" w:rsidR="007E55C5">
          <w:rPr>
            <w:rFonts w:hint="eastAsia" w:eastAsia="나눔명조"/>
            <w:sz w:val="20"/>
            <w:szCs w:val="22"/>
          </w:rPr>
          <w:delText xml:space="preserve"> </w:delText>
        </w:r>
        <w:r w:rsidDel="004D2415" w:rsidR="007E55C5">
          <w:rPr>
            <w:rFonts w:hint="eastAsia" w:eastAsia="나눔명조"/>
            <w:sz w:val="20"/>
            <w:szCs w:val="22"/>
          </w:rPr>
          <w:delText>것이다</w:delText>
        </w:r>
        <w:r w:rsidRPr="00283EF6" w:rsidDel="004D2415" w:rsidR="00B850AD">
          <w:rPr>
            <w:rFonts w:hint="eastAsia" w:eastAsia="나눔명조"/>
            <w:sz w:val="20"/>
            <w:szCs w:val="22"/>
          </w:rPr>
          <w:delText>.</w:delText>
        </w:r>
        <w:r w:rsidRPr="00283EF6" w:rsidDel="004D2415" w:rsidR="00735BA1">
          <w:rPr>
            <w:rFonts w:eastAsia="나눔명조"/>
            <w:sz w:val="20"/>
            <w:szCs w:val="22"/>
          </w:rPr>
          <w:delText xml:space="preserve"> </w:delText>
        </w:r>
      </w:del>
      <w:ins w:author="Kang, Jiyoon" w:date="2022-03-03T10:23:00Z" w:id="1182">
        <w:r w:rsidR="004D2415">
          <w:rPr>
            <w:rFonts w:hint="eastAsia" w:eastAsia="나눔명조"/>
            <w:sz w:val="20"/>
            <w:szCs w:val="22"/>
          </w:rPr>
          <w:t xml:space="preserve"> </w:t>
        </w:r>
      </w:ins>
      <w:r w:rsidRPr="00283EF6" w:rsidR="00735BA1">
        <w:rPr>
          <w:rFonts w:hint="eastAsia" w:eastAsia="나눔명조"/>
          <w:sz w:val="20"/>
          <w:szCs w:val="22"/>
        </w:rPr>
        <w:t>그러므로</w:t>
      </w:r>
      <w:r w:rsidRPr="00283EF6" w:rsidR="00735BA1">
        <w:rPr>
          <w:rFonts w:hint="eastAsia" w:eastAsia="나눔명조"/>
          <w:sz w:val="20"/>
          <w:szCs w:val="22"/>
        </w:rPr>
        <w:t xml:space="preserve"> </w:t>
      </w:r>
      <w:r w:rsidRPr="00283EF6" w:rsidR="00735BA1">
        <w:rPr>
          <w:rFonts w:hint="eastAsia" w:eastAsia="나눔명조"/>
          <w:sz w:val="20"/>
          <w:szCs w:val="22"/>
        </w:rPr>
        <w:t>조직</w:t>
      </w:r>
      <w:r w:rsidRPr="00283EF6" w:rsidR="00735BA1">
        <w:rPr>
          <w:rFonts w:hint="eastAsia" w:eastAsia="나눔명조"/>
          <w:sz w:val="20"/>
          <w:szCs w:val="22"/>
        </w:rPr>
        <w:t xml:space="preserve"> </w:t>
      </w:r>
      <w:r w:rsidRPr="00283EF6" w:rsidR="00735BA1">
        <w:rPr>
          <w:rFonts w:hint="eastAsia" w:eastAsia="나눔명조"/>
          <w:sz w:val="20"/>
          <w:szCs w:val="22"/>
        </w:rPr>
        <w:t>관리자가</w:t>
      </w:r>
      <w:r w:rsidRPr="00283EF6" w:rsidR="00735BA1">
        <w:rPr>
          <w:rFonts w:hint="eastAsia" w:eastAsia="나눔명조"/>
          <w:sz w:val="20"/>
          <w:szCs w:val="22"/>
        </w:rPr>
        <w:t xml:space="preserve"> </w:t>
      </w:r>
      <w:r w:rsidRPr="00283EF6" w:rsidR="00735BA1">
        <w:rPr>
          <w:rFonts w:hint="eastAsia" w:eastAsia="나눔명조"/>
          <w:sz w:val="20"/>
          <w:szCs w:val="22"/>
        </w:rPr>
        <w:t>변혁적</w:t>
      </w:r>
      <w:r w:rsidRPr="00283EF6" w:rsidR="00735BA1">
        <w:rPr>
          <w:rFonts w:hint="eastAsia" w:eastAsia="나눔명조"/>
          <w:sz w:val="20"/>
          <w:szCs w:val="22"/>
        </w:rPr>
        <w:t xml:space="preserve"> </w:t>
      </w:r>
      <w:r w:rsidRPr="00283EF6" w:rsidR="00735BA1">
        <w:rPr>
          <w:rFonts w:hint="eastAsia" w:eastAsia="나눔명조"/>
          <w:sz w:val="20"/>
          <w:szCs w:val="22"/>
        </w:rPr>
        <w:t>리더십과</w:t>
      </w:r>
      <w:r w:rsidRPr="00283EF6" w:rsidR="00735BA1">
        <w:rPr>
          <w:rFonts w:hint="eastAsia" w:eastAsia="나눔명조"/>
          <w:sz w:val="20"/>
          <w:szCs w:val="22"/>
        </w:rPr>
        <w:t xml:space="preserve"> </w:t>
      </w:r>
      <w:r w:rsidRPr="00283EF6" w:rsidR="00735BA1">
        <w:rPr>
          <w:rFonts w:hint="eastAsia" w:eastAsia="나눔명조"/>
          <w:sz w:val="20"/>
          <w:szCs w:val="22"/>
        </w:rPr>
        <w:t>거래적</w:t>
      </w:r>
      <w:r w:rsidRPr="00283EF6" w:rsidR="00735BA1">
        <w:rPr>
          <w:rFonts w:hint="eastAsia" w:eastAsia="나눔명조"/>
          <w:sz w:val="20"/>
          <w:szCs w:val="22"/>
        </w:rPr>
        <w:t xml:space="preserve"> </w:t>
      </w:r>
      <w:r w:rsidRPr="00283EF6" w:rsidR="00735BA1">
        <w:rPr>
          <w:rFonts w:hint="eastAsia" w:eastAsia="나눔명조"/>
          <w:sz w:val="20"/>
          <w:szCs w:val="22"/>
        </w:rPr>
        <w:t>리더십을</w:t>
      </w:r>
      <w:r w:rsidRPr="00283EF6" w:rsidR="00735BA1">
        <w:rPr>
          <w:rFonts w:hint="eastAsia" w:eastAsia="나눔명조"/>
          <w:sz w:val="20"/>
          <w:szCs w:val="22"/>
        </w:rPr>
        <w:t xml:space="preserve"> </w:t>
      </w:r>
      <w:r w:rsidRPr="00283EF6" w:rsidR="00735BA1">
        <w:rPr>
          <w:rFonts w:hint="eastAsia" w:eastAsia="나눔명조"/>
          <w:sz w:val="20"/>
          <w:szCs w:val="22"/>
        </w:rPr>
        <w:t>적절하게</w:t>
      </w:r>
      <w:r w:rsidRPr="00283EF6" w:rsidR="00735BA1">
        <w:rPr>
          <w:rFonts w:hint="eastAsia" w:eastAsia="나눔명조"/>
          <w:sz w:val="20"/>
          <w:szCs w:val="22"/>
        </w:rPr>
        <w:t xml:space="preserve"> </w:t>
      </w:r>
      <w:r w:rsidRPr="00283EF6" w:rsidR="00735BA1">
        <w:rPr>
          <w:rFonts w:hint="eastAsia" w:eastAsia="나눔명조"/>
          <w:sz w:val="20"/>
          <w:szCs w:val="22"/>
        </w:rPr>
        <w:t>활용한다면</w:t>
      </w:r>
      <w:r w:rsidRPr="00283EF6" w:rsidR="00735BA1">
        <w:rPr>
          <w:rFonts w:hint="eastAsia" w:eastAsia="나눔명조"/>
          <w:sz w:val="20"/>
          <w:szCs w:val="22"/>
        </w:rPr>
        <w:t>,</w:t>
      </w:r>
      <w:r w:rsidR="007E55C5">
        <w:rPr>
          <w:rFonts w:hint="eastAsia" w:eastAsia="나눔명조"/>
          <w:sz w:val="20"/>
          <w:szCs w:val="22"/>
        </w:rPr>
        <w:t xml:space="preserve"> </w:t>
      </w:r>
      <w:r w:rsidRPr="00283EF6" w:rsidR="00735BA1">
        <w:rPr>
          <w:rFonts w:hint="eastAsia" w:eastAsia="나눔명조"/>
          <w:sz w:val="20"/>
          <w:szCs w:val="22"/>
        </w:rPr>
        <w:t>효율적인</w:t>
      </w:r>
      <w:r w:rsidRPr="00283EF6" w:rsidR="00735BA1">
        <w:rPr>
          <w:rFonts w:hint="eastAsia" w:eastAsia="나눔명조"/>
          <w:sz w:val="20"/>
          <w:szCs w:val="22"/>
        </w:rPr>
        <w:t xml:space="preserve"> </w:t>
      </w:r>
      <w:r w:rsidRPr="00283EF6" w:rsidR="00735BA1">
        <w:rPr>
          <w:rFonts w:hint="eastAsia" w:eastAsia="나눔명조"/>
          <w:sz w:val="20"/>
          <w:szCs w:val="22"/>
        </w:rPr>
        <w:t>조직관리</w:t>
      </w:r>
      <w:r w:rsidR="007E55C5">
        <w:rPr>
          <w:rFonts w:hint="eastAsia" w:eastAsia="나눔명조"/>
          <w:sz w:val="20"/>
          <w:szCs w:val="22"/>
        </w:rPr>
        <w:t>를</w:t>
      </w:r>
      <w:r w:rsidR="007E55C5">
        <w:rPr>
          <w:rFonts w:hint="eastAsia" w:eastAsia="나눔명조"/>
          <w:sz w:val="20"/>
          <w:szCs w:val="22"/>
        </w:rPr>
        <w:t xml:space="preserve"> </w:t>
      </w:r>
      <w:r w:rsidR="007E55C5">
        <w:rPr>
          <w:rFonts w:hint="eastAsia" w:eastAsia="나눔명조"/>
          <w:sz w:val="20"/>
          <w:szCs w:val="22"/>
        </w:rPr>
        <w:t>기대할</w:t>
      </w:r>
      <w:r w:rsidR="007E55C5">
        <w:rPr>
          <w:rFonts w:hint="eastAsia" w:eastAsia="나눔명조"/>
          <w:sz w:val="20"/>
          <w:szCs w:val="22"/>
        </w:rPr>
        <w:t xml:space="preserve"> </w:t>
      </w:r>
      <w:r w:rsidR="007E55C5">
        <w:rPr>
          <w:rFonts w:hint="eastAsia" w:eastAsia="나눔명조"/>
          <w:sz w:val="20"/>
          <w:szCs w:val="22"/>
        </w:rPr>
        <w:t>수</w:t>
      </w:r>
      <w:r w:rsidR="007E55C5">
        <w:rPr>
          <w:rFonts w:hint="eastAsia" w:eastAsia="나눔명조"/>
          <w:sz w:val="20"/>
          <w:szCs w:val="22"/>
        </w:rPr>
        <w:t xml:space="preserve"> </w:t>
      </w:r>
      <w:r w:rsidR="007E55C5">
        <w:rPr>
          <w:rFonts w:hint="eastAsia" w:eastAsia="나눔명조"/>
          <w:sz w:val="20"/>
          <w:szCs w:val="22"/>
        </w:rPr>
        <w:t>있다</w:t>
      </w:r>
      <w:r w:rsidRPr="00283EF6" w:rsidR="00735BA1">
        <w:rPr>
          <w:rFonts w:hint="eastAsia" w:eastAsia="나눔명조"/>
          <w:sz w:val="20"/>
          <w:szCs w:val="22"/>
        </w:rPr>
        <w:t>.</w:t>
      </w:r>
      <w:r w:rsidRPr="00283EF6" w:rsidR="00735BA1">
        <w:rPr>
          <w:rFonts w:eastAsia="나눔명조"/>
          <w:sz w:val="20"/>
          <w:szCs w:val="22"/>
        </w:rPr>
        <w:t xml:space="preserve"> </w:t>
      </w:r>
    </w:p>
    <w:p w:rsidRPr="00283EF6" w:rsidR="00C311B9" w:rsidP="00283EF6" w:rsidRDefault="00004292" w14:paraId="7498180B" w14:textId="45528F65">
      <w:pPr>
        <w:wordWrap/>
        <w:spacing w:before="120" w:after="120" w:line="276" w:lineRule="auto"/>
        <w:ind w:firstLine="288"/>
        <w:rPr>
          <w:rFonts w:eastAsia="나눔명조"/>
          <w:sz w:val="20"/>
          <w:szCs w:val="22"/>
        </w:rPr>
      </w:pPr>
      <w:r w:rsidRPr="00283EF6">
        <w:rPr>
          <w:rFonts w:hint="eastAsia" w:eastAsia="나눔명조"/>
          <w:sz w:val="20"/>
          <w:szCs w:val="22"/>
        </w:rPr>
        <w:t>수요자인</w:t>
      </w:r>
      <w:r w:rsidRPr="00283EF6">
        <w:rPr>
          <w:rFonts w:hint="eastAsia" w:eastAsia="나눔명조"/>
          <w:sz w:val="20"/>
          <w:szCs w:val="22"/>
        </w:rPr>
        <w:t xml:space="preserve"> </w:t>
      </w:r>
      <w:r w:rsidRPr="00283EF6">
        <w:rPr>
          <w:rFonts w:hint="eastAsia" w:eastAsia="나눔명조"/>
          <w:sz w:val="20"/>
          <w:szCs w:val="22"/>
        </w:rPr>
        <w:t>조직구성원</w:t>
      </w:r>
      <w:r w:rsidRPr="00283EF6">
        <w:rPr>
          <w:rFonts w:hint="eastAsia" w:eastAsia="나눔명조"/>
          <w:sz w:val="20"/>
          <w:szCs w:val="22"/>
        </w:rPr>
        <w:t xml:space="preserve"> </w:t>
      </w:r>
      <w:r w:rsidRPr="00283EF6">
        <w:rPr>
          <w:rFonts w:hint="eastAsia" w:eastAsia="나눔명조"/>
          <w:sz w:val="20"/>
          <w:szCs w:val="22"/>
        </w:rPr>
        <w:t>측면에서는</w:t>
      </w:r>
      <w:r w:rsidRPr="00283EF6">
        <w:rPr>
          <w:rFonts w:hint="eastAsia" w:eastAsia="나눔명조"/>
          <w:sz w:val="20"/>
          <w:szCs w:val="22"/>
        </w:rPr>
        <w:t>,</w:t>
      </w:r>
      <w:r w:rsidRPr="00283EF6" w:rsidR="00735BA1">
        <w:rPr>
          <w:rFonts w:eastAsia="나눔명조"/>
          <w:sz w:val="20"/>
          <w:szCs w:val="22"/>
        </w:rPr>
        <w:t xml:space="preserve"> </w:t>
      </w:r>
      <w:r w:rsidRPr="00283EF6">
        <w:rPr>
          <w:rFonts w:hint="eastAsia" w:eastAsia="나눔명조"/>
          <w:sz w:val="20"/>
          <w:szCs w:val="22"/>
        </w:rPr>
        <w:t>공공조직의</w:t>
      </w:r>
      <w:r w:rsidRPr="00283EF6">
        <w:rPr>
          <w:rFonts w:hint="eastAsia" w:eastAsia="나눔명조"/>
          <w:sz w:val="20"/>
          <w:szCs w:val="22"/>
        </w:rPr>
        <w:t xml:space="preserve"> </w:t>
      </w:r>
      <w:r w:rsidRPr="00283EF6">
        <w:rPr>
          <w:rFonts w:hint="eastAsia" w:eastAsia="나눔명조"/>
          <w:sz w:val="20"/>
          <w:szCs w:val="22"/>
        </w:rPr>
        <w:t>업무</w:t>
      </w:r>
      <w:r w:rsidRPr="00283EF6">
        <w:rPr>
          <w:rFonts w:hint="eastAsia" w:eastAsia="나눔명조"/>
          <w:sz w:val="20"/>
          <w:szCs w:val="22"/>
        </w:rPr>
        <w:t xml:space="preserve"> </w:t>
      </w:r>
      <w:r w:rsidRPr="00283EF6">
        <w:rPr>
          <w:rFonts w:hint="eastAsia" w:eastAsia="나눔명조"/>
          <w:sz w:val="20"/>
          <w:szCs w:val="22"/>
        </w:rPr>
        <w:t>환경이</w:t>
      </w:r>
      <w:r w:rsidRPr="00283EF6">
        <w:rPr>
          <w:rFonts w:hint="eastAsia" w:eastAsia="나눔명조"/>
          <w:sz w:val="20"/>
          <w:szCs w:val="22"/>
        </w:rPr>
        <w:t xml:space="preserve"> </w:t>
      </w:r>
      <w:r w:rsidRPr="00283EF6">
        <w:rPr>
          <w:rFonts w:hint="eastAsia" w:eastAsia="나눔명조"/>
          <w:sz w:val="20"/>
          <w:szCs w:val="22"/>
        </w:rPr>
        <w:t>단순히</w:t>
      </w:r>
      <w:r w:rsidRPr="00283EF6">
        <w:rPr>
          <w:rFonts w:hint="eastAsia" w:eastAsia="나눔명조"/>
          <w:sz w:val="20"/>
          <w:szCs w:val="22"/>
        </w:rPr>
        <w:t xml:space="preserve"> </w:t>
      </w:r>
      <w:r w:rsidRPr="00283EF6">
        <w:rPr>
          <w:rFonts w:hint="eastAsia" w:eastAsia="나눔명조"/>
          <w:sz w:val="20"/>
          <w:szCs w:val="22"/>
        </w:rPr>
        <w:t>안정적이고</w:t>
      </w:r>
      <w:r w:rsidRPr="00283EF6">
        <w:rPr>
          <w:rFonts w:hint="eastAsia" w:eastAsia="나눔명조"/>
          <w:sz w:val="20"/>
          <w:szCs w:val="22"/>
        </w:rPr>
        <w:t xml:space="preserve"> </w:t>
      </w:r>
      <w:r w:rsidRPr="00283EF6">
        <w:rPr>
          <w:rFonts w:hint="eastAsia" w:eastAsia="나눔명조"/>
          <w:sz w:val="20"/>
          <w:szCs w:val="22"/>
        </w:rPr>
        <w:t>용이한</w:t>
      </w:r>
      <w:r w:rsidRPr="00283EF6">
        <w:rPr>
          <w:rFonts w:hint="eastAsia" w:eastAsia="나눔명조"/>
          <w:sz w:val="20"/>
          <w:szCs w:val="22"/>
        </w:rPr>
        <w:t xml:space="preserve"> </w:t>
      </w:r>
      <w:r w:rsidRPr="00283EF6">
        <w:rPr>
          <w:rFonts w:hint="eastAsia" w:eastAsia="나눔명조"/>
          <w:sz w:val="20"/>
          <w:szCs w:val="22"/>
        </w:rPr>
        <w:t>직장이라고</w:t>
      </w:r>
      <w:r w:rsidRPr="00283EF6">
        <w:rPr>
          <w:rFonts w:hint="eastAsia" w:eastAsia="나눔명조"/>
          <w:sz w:val="20"/>
          <w:szCs w:val="22"/>
        </w:rPr>
        <w:t xml:space="preserve"> </w:t>
      </w:r>
      <w:r w:rsidRPr="00283EF6">
        <w:rPr>
          <w:rFonts w:hint="eastAsia" w:eastAsia="나눔명조"/>
          <w:sz w:val="20"/>
          <w:szCs w:val="22"/>
        </w:rPr>
        <w:t>여겨지는</w:t>
      </w:r>
      <w:r w:rsidRPr="00283EF6">
        <w:rPr>
          <w:rFonts w:hint="eastAsia" w:eastAsia="나눔명조"/>
          <w:sz w:val="20"/>
          <w:szCs w:val="22"/>
        </w:rPr>
        <w:t xml:space="preserve"> </w:t>
      </w:r>
      <w:r w:rsidRPr="00283EF6">
        <w:rPr>
          <w:rFonts w:hint="eastAsia" w:eastAsia="나눔명조"/>
          <w:sz w:val="20"/>
          <w:szCs w:val="22"/>
        </w:rPr>
        <w:t>것보다</w:t>
      </w:r>
      <w:r w:rsidRPr="00283EF6">
        <w:rPr>
          <w:rFonts w:hint="eastAsia" w:eastAsia="나눔명조"/>
          <w:sz w:val="20"/>
          <w:szCs w:val="22"/>
        </w:rPr>
        <w:t xml:space="preserve"> </w:t>
      </w:r>
      <w:r w:rsidRPr="00283EF6">
        <w:rPr>
          <w:rFonts w:hint="eastAsia" w:eastAsia="나눔명조"/>
          <w:sz w:val="20"/>
          <w:szCs w:val="22"/>
        </w:rPr>
        <w:t>구성원들</w:t>
      </w:r>
      <w:r w:rsidRPr="00283EF6" w:rsidR="00735BA1">
        <w:rPr>
          <w:rFonts w:hint="eastAsia" w:eastAsia="나눔명조"/>
          <w:sz w:val="20"/>
          <w:szCs w:val="22"/>
        </w:rPr>
        <w:t>이</w:t>
      </w:r>
      <w:r w:rsidRPr="00283EF6" w:rsidR="00735BA1">
        <w:rPr>
          <w:rFonts w:hint="eastAsia" w:eastAsia="나눔명조"/>
          <w:sz w:val="20"/>
          <w:szCs w:val="22"/>
        </w:rPr>
        <w:t xml:space="preserve"> </w:t>
      </w:r>
      <w:r w:rsidRPr="00283EF6" w:rsidR="00735BA1">
        <w:rPr>
          <w:rFonts w:hint="eastAsia" w:eastAsia="나눔명조"/>
          <w:sz w:val="20"/>
          <w:szCs w:val="22"/>
        </w:rPr>
        <w:t>이행하는</w:t>
      </w:r>
      <w:r w:rsidRPr="00283EF6">
        <w:rPr>
          <w:rFonts w:hint="eastAsia" w:eastAsia="나눔명조"/>
          <w:sz w:val="20"/>
          <w:szCs w:val="22"/>
        </w:rPr>
        <w:t xml:space="preserve"> </w:t>
      </w:r>
      <w:r w:rsidRPr="00283EF6">
        <w:rPr>
          <w:rFonts w:hint="eastAsia" w:eastAsia="나눔명조"/>
          <w:sz w:val="20"/>
          <w:szCs w:val="22"/>
        </w:rPr>
        <w:t>업무가</w:t>
      </w:r>
      <w:r w:rsidRPr="00283EF6">
        <w:rPr>
          <w:rFonts w:hint="eastAsia" w:eastAsia="나눔명조"/>
          <w:sz w:val="20"/>
          <w:szCs w:val="22"/>
        </w:rPr>
        <w:t xml:space="preserve"> </w:t>
      </w:r>
      <w:r w:rsidRPr="00283EF6">
        <w:rPr>
          <w:rFonts w:hint="eastAsia" w:eastAsia="나눔명조"/>
          <w:sz w:val="20"/>
          <w:szCs w:val="22"/>
        </w:rPr>
        <w:t>사회를</w:t>
      </w:r>
      <w:r w:rsidRPr="00283EF6">
        <w:rPr>
          <w:rFonts w:hint="eastAsia" w:eastAsia="나눔명조"/>
          <w:sz w:val="20"/>
          <w:szCs w:val="22"/>
        </w:rPr>
        <w:t xml:space="preserve"> </w:t>
      </w:r>
      <w:r w:rsidRPr="00283EF6">
        <w:rPr>
          <w:rFonts w:hint="eastAsia" w:eastAsia="나눔명조"/>
          <w:sz w:val="20"/>
          <w:szCs w:val="22"/>
        </w:rPr>
        <w:t>더</w:t>
      </w:r>
      <w:r w:rsidRPr="00283EF6">
        <w:rPr>
          <w:rFonts w:hint="eastAsia" w:eastAsia="나눔명조"/>
          <w:sz w:val="20"/>
          <w:szCs w:val="22"/>
        </w:rPr>
        <w:t xml:space="preserve"> </w:t>
      </w:r>
      <w:r w:rsidRPr="00283EF6">
        <w:rPr>
          <w:rFonts w:hint="eastAsia" w:eastAsia="나눔명조"/>
          <w:sz w:val="20"/>
          <w:szCs w:val="22"/>
        </w:rPr>
        <w:t>좋은</w:t>
      </w:r>
      <w:r w:rsidRPr="00283EF6">
        <w:rPr>
          <w:rFonts w:hint="eastAsia" w:eastAsia="나눔명조"/>
          <w:sz w:val="20"/>
          <w:szCs w:val="22"/>
        </w:rPr>
        <w:t xml:space="preserve"> </w:t>
      </w:r>
      <w:r w:rsidRPr="00283EF6">
        <w:rPr>
          <w:rFonts w:hint="eastAsia" w:eastAsia="나눔명조"/>
          <w:sz w:val="20"/>
          <w:szCs w:val="22"/>
        </w:rPr>
        <w:t>방향으로</w:t>
      </w:r>
      <w:r w:rsidRPr="00283EF6">
        <w:rPr>
          <w:rFonts w:hint="eastAsia" w:eastAsia="나눔명조"/>
          <w:sz w:val="20"/>
          <w:szCs w:val="22"/>
        </w:rPr>
        <w:t xml:space="preserve"> </w:t>
      </w:r>
      <w:r w:rsidRPr="00283EF6">
        <w:rPr>
          <w:rFonts w:hint="eastAsia" w:eastAsia="나눔명조"/>
          <w:sz w:val="20"/>
          <w:szCs w:val="22"/>
        </w:rPr>
        <w:t>바꾸고</w:t>
      </w:r>
      <w:r w:rsidRPr="00283EF6">
        <w:rPr>
          <w:rFonts w:hint="eastAsia" w:eastAsia="나눔명조"/>
          <w:sz w:val="20"/>
          <w:szCs w:val="22"/>
        </w:rPr>
        <w:t xml:space="preserve"> </w:t>
      </w:r>
      <w:r w:rsidRPr="00283EF6">
        <w:rPr>
          <w:rFonts w:hint="eastAsia" w:eastAsia="나눔명조"/>
          <w:sz w:val="20"/>
          <w:szCs w:val="22"/>
        </w:rPr>
        <w:t>있다는</w:t>
      </w:r>
      <w:r w:rsidRPr="00283EF6">
        <w:rPr>
          <w:rFonts w:hint="eastAsia" w:eastAsia="나눔명조"/>
          <w:sz w:val="20"/>
          <w:szCs w:val="22"/>
        </w:rPr>
        <w:t xml:space="preserve"> </w:t>
      </w:r>
      <w:r w:rsidRPr="00283EF6">
        <w:rPr>
          <w:rFonts w:hint="eastAsia" w:eastAsia="나눔명조"/>
          <w:sz w:val="20"/>
          <w:szCs w:val="22"/>
        </w:rPr>
        <w:t>확신이</w:t>
      </w:r>
      <w:r w:rsidRPr="00283EF6">
        <w:rPr>
          <w:rFonts w:hint="eastAsia" w:eastAsia="나눔명조"/>
          <w:sz w:val="20"/>
          <w:szCs w:val="22"/>
        </w:rPr>
        <w:t xml:space="preserve"> </w:t>
      </w:r>
      <w:r w:rsidRPr="00283EF6">
        <w:rPr>
          <w:rFonts w:hint="eastAsia" w:eastAsia="나눔명조"/>
          <w:sz w:val="20"/>
          <w:szCs w:val="22"/>
        </w:rPr>
        <w:t>들게</w:t>
      </w:r>
      <w:r w:rsidRPr="00283EF6">
        <w:rPr>
          <w:rFonts w:hint="eastAsia" w:eastAsia="나눔명조"/>
          <w:sz w:val="20"/>
          <w:szCs w:val="22"/>
        </w:rPr>
        <w:t xml:space="preserve"> </w:t>
      </w:r>
      <w:r w:rsidRPr="00283EF6">
        <w:rPr>
          <w:rFonts w:hint="eastAsia" w:eastAsia="나눔명조"/>
          <w:sz w:val="20"/>
          <w:szCs w:val="22"/>
        </w:rPr>
        <w:t>만들</w:t>
      </w:r>
      <w:r w:rsidRPr="00283EF6">
        <w:rPr>
          <w:rFonts w:hint="eastAsia" w:eastAsia="나눔명조"/>
          <w:sz w:val="20"/>
          <w:szCs w:val="22"/>
        </w:rPr>
        <w:t xml:space="preserve"> </w:t>
      </w:r>
      <w:r w:rsidRPr="00283EF6">
        <w:rPr>
          <w:rFonts w:hint="eastAsia" w:eastAsia="나눔명조"/>
          <w:sz w:val="20"/>
          <w:szCs w:val="22"/>
        </w:rPr>
        <w:t>때</w:t>
      </w:r>
      <w:r w:rsidRPr="00283EF6">
        <w:rPr>
          <w:rFonts w:hint="eastAsia" w:eastAsia="나눔명조"/>
          <w:sz w:val="20"/>
          <w:szCs w:val="22"/>
        </w:rPr>
        <w:t>,</w:t>
      </w:r>
      <w:r w:rsidR="007E55C5">
        <w:rPr>
          <w:rFonts w:hint="eastAsia" w:eastAsia="나눔명조"/>
          <w:sz w:val="20"/>
          <w:szCs w:val="22"/>
        </w:rPr>
        <w:t xml:space="preserve"> </w:t>
      </w:r>
      <w:r w:rsidRPr="00283EF6" w:rsidR="00735BA1">
        <w:rPr>
          <w:rFonts w:hint="eastAsia" w:eastAsia="나눔명조"/>
          <w:sz w:val="20"/>
          <w:szCs w:val="22"/>
        </w:rPr>
        <w:t>공공봉사동기</w:t>
      </w:r>
      <w:r w:rsidR="007E55C5">
        <w:rPr>
          <w:rFonts w:hint="eastAsia" w:eastAsia="나눔명조"/>
          <w:sz w:val="20"/>
          <w:szCs w:val="22"/>
        </w:rPr>
        <w:t xml:space="preserve"> </w:t>
      </w:r>
      <w:r w:rsidR="007E55C5">
        <w:rPr>
          <w:rFonts w:hint="eastAsia" w:eastAsia="나눔명조"/>
          <w:sz w:val="20"/>
          <w:szCs w:val="22"/>
        </w:rPr>
        <w:t>및</w:t>
      </w:r>
      <w:r w:rsidR="007E55C5">
        <w:rPr>
          <w:rFonts w:hint="eastAsia" w:eastAsia="나눔명조"/>
          <w:sz w:val="20"/>
          <w:szCs w:val="22"/>
        </w:rPr>
        <w:t xml:space="preserve"> </w:t>
      </w:r>
      <w:r w:rsidRPr="00283EF6">
        <w:rPr>
          <w:rFonts w:hint="eastAsia" w:eastAsia="나눔명조"/>
          <w:sz w:val="20"/>
          <w:szCs w:val="22"/>
        </w:rPr>
        <w:t>업무</w:t>
      </w:r>
      <w:r w:rsidRPr="00283EF6">
        <w:rPr>
          <w:rFonts w:hint="eastAsia" w:eastAsia="나눔명조"/>
          <w:sz w:val="20"/>
          <w:szCs w:val="22"/>
        </w:rPr>
        <w:t xml:space="preserve"> </w:t>
      </w:r>
      <w:r w:rsidRPr="00283EF6">
        <w:rPr>
          <w:rFonts w:hint="eastAsia" w:eastAsia="나눔명조"/>
          <w:sz w:val="20"/>
          <w:szCs w:val="22"/>
        </w:rPr>
        <w:t>효율과</w:t>
      </w:r>
      <w:r w:rsidRPr="00283EF6">
        <w:rPr>
          <w:rFonts w:hint="eastAsia" w:eastAsia="나눔명조"/>
          <w:sz w:val="20"/>
          <w:szCs w:val="22"/>
        </w:rPr>
        <w:t xml:space="preserve"> </w:t>
      </w:r>
      <w:r w:rsidRPr="00283EF6">
        <w:rPr>
          <w:rFonts w:hint="eastAsia" w:eastAsia="나눔명조"/>
          <w:sz w:val="20"/>
          <w:szCs w:val="22"/>
        </w:rPr>
        <w:t>조직</w:t>
      </w:r>
      <w:r w:rsidRPr="00283EF6">
        <w:rPr>
          <w:rFonts w:hint="eastAsia" w:eastAsia="나눔명조"/>
          <w:sz w:val="20"/>
          <w:szCs w:val="22"/>
        </w:rPr>
        <w:t xml:space="preserve"> </w:t>
      </w:r>
      <w:r w:rsidRPr="00283EF6">
        <w:rPr>
          <w:rFonts w:hint="eastAsia" w:eastAsia="나눔명조"/>
          <w:sz w:val="20"/>
          <w:szCs w:val="22"/>
        </w:rPr>
        <w:t>성과</w:t>
      </w:r>
      <w:r w:rsidRPr="00283EF6">
        <w:rPr>
          <w:rFonts w:hint="eastAsia" w:eastAsia="나눔명조"/>
          <w:sz w:val="20"/>
          <w:szCs w:val="22"/>
        </w:rPr>
        <w:t xml:space="preserve"> </w:t>
      </w:r>
      <w:r w:rsidRPr="00283EF6">
        <w:rPr>
          <w:rFonts w:hint="eastAsia" w:eastAsia="나눔명조"/>
          <w:sz w:val="20"/>
          <w:szCs w:val="22"/>
        </w:rPr>
        <w:t>제고</w:t>
      </w:r>
      <w:r w:rsidRPr="00283EF6" w:rsidR="00735BA1">
        <w:rPr>
          <w:rFonts w:hint="eastAsia" w:eastAsia="나눔명조"/>
          <w:sz w:val="20"/>
          <w:szCs w:val="22"/>
        </w:rPr>
        <w:t>로</w:t>
      </w:r>
      <w:r w:rsidRPr="00283EF6" w:rsidR="00735BA1">
        <w:rPr>
          <w:rFonts w:hint="eastAsia" w:eastAsia="나눔명조"/>
          <w:sz w:val="20"/>
          <w:szCs w:val="22"/>
        </w:rPr>
        <w:t xml:space="preserve"> </w:t>
      </w:r>
      <w:r w:rsidRPr="00283EF6" w:rsidR="00735BA1">
        <w:rPr>
          <w:rFonts w:hint="eastAsia" w:eastAsia="나눔명조"/>
          <w:sz w:val="20"/>
          <w:szCs w:val="22"/>
        </w:rPr>
        <w:t>이어질</w:t>
      </w:r>
      <w:r w:rsidRPr="00283EF6" w:rsidR="00735BA1">
        <w:rPr>
          <w:rFonts w:hint="eastAsia" w:eastAsia="나눔명조"/>
          <w:sz w:val="20"/>
          <w:szCs w:val="22"/>
        </w:rPr>
        <w:t xml:space="preserve"> </w:t>
      </w:r>
      <w:r w:rsidRPr="00283EF6" w:rsidR="00735BA1">
        <w:rPr>
          <w:rFonts w:hint="eastAsia" w:eastAsia="나눔명조"/>
          <w:sz w:val="20"/>
          <w:szCs w:val="22"/>
        </w:rPr>
        <w:t>수</w:t>
      </w:r>
      <w:r w:rsidRPr="00283EF6" w:rsidR="00735BA1">
        <w:rPr>
          <w:rFonts w:hint="eastAsia" w:eastAsia="나눔명조"/>
          <w:sz w:val="20"/>
          <w:szCs w:val="22"/>
        </w:rPr>
        <w:t xml:space="preserve"> </w:t>
      </w:r>
      <w:r w:rsidRPr="00283EF6" w:rsidR="00735BA1">
        <w:rPr>
          <w:rFonts w:hint="eastAsia" w:eastAsia="나눔명조"/>
          <w:sz w:val="20"/>
          <w:szCs w:val="22"/>
        </w:rPr>
        <w:t>있다</w:t>
      </w:r>
      <w:r w:rsidR="007E55C5">
        <w:rPr>
          <w:rFonts w:hint="eastAsia" w:eastAsia="나눔명조"/>
          <w:sz w:val="20"/>
          <w:szCs w:val="22"/>
        </w:rPr>
        <w:t>는</w:t>
      </w:r>
      <w:r w:rsidR="007E55C5">
        <w:rPr>
          <w:rFonts w:hint="eastAsia" w:eastAsia="나눔명조"/>
          <w:sz w:val="20"/>
          <w:szCs w:val="22"/>
        </w:rPr>
        <w:t xml:space="preserve"> </w:t>
      </w:r>
      <w:r w:rsidR="007E55C5">
        <w:rPr>
          <w:rFonts w:hint="eastAsia" w:eastAsia="나눔명조"/>
          <w:sz w:val="20"/>
          <w:szCs w:val="22"/>
        </w:rPr>
        <w:t>것을</w:t>
      </w:r>
      <w:r w:rsidR="007E55C5">
        <w:rPr>
          <w:rFonts w:hint="eastAsia" w:eastAsia="나눔명조"/>
          <w:sz w:val="20"/>
          <w:szCs w:val="22"/>
        </w:rPr>
        <w:t xml:space="preserve"> </w:t>
      </w:r>
      <w:r w:rsidR="007E55C5">
        <w:rPr>
          <w:rFonts w:hint="eastAsia" w:eastAsia="나눔명조"/>
          <w:sz w:val="20"/>
          <w:szCs w:val="22"/>
        </w:rPr>
        <w:t>보여준다</w:t>
      </w:r>
      <w:r w:rsidRPr="00283EF6">
        <w:rPr>
          <w:rFonts w:hint="eastAsia" w:eastAsia="나눔명조"/>
          <w:sz w:val="20"/>
          <w:szCs w:val="22"/>
        </w:rPr>
        <w:t>.</w:t>
      </w:r>
      <w:r w:rsidR="007E55C5">
        <w:rPr>
          <w:rFonts w:hint="eastAsia" w:eastAsia="나눔명조"/>
          <w:sz w:val="20"/>
          <w:szCs w:val="22"/>
        </w:rPr>
        <w:t xml:space="preserve"> </w:t>
      </w:r>
      <w:r w:rsidRPr="00283EF6">
        <w:rPr>
          <w:rFonts w:hint="eastAsia" w:eastAsia="나눔명조"/>
          <w:sz w:val="20"/>
          <w:szCs w:val="22"/>
        </w:rPr>
        <w:t>구성원들이</w:t>
      </w:r>
      <w:r w:rsidRPr="00283EF6">
        <w:rPr>
          <w:rFonts w:hint="eastAsia" w:eastAsia="나눔명조"/>
          <w:sz w:val="20"/>
          <w:szCs w:val="22"/>
        </w:rPr>
        <w:t xml:space="preserve"> </w:t>
      </w:r>
      <w:r w:rsidRPr="00283EF6">
        <w:rPr>
          <w:rFonts w:hint="eastAsia" w:eastAsia="나눔명조"/>
          <w:sz w:val="20"/>
          <w:szCs w:val="22"/>
        </w:rPr>
        <w:t>몸담은</w:t>
      </w:r>
      <w:r w:rsidRPr="00283EF6">
        <w:rPr>
          <w:rFonts w:hint="eastAsia" w:eastAsia="나눔명조"/>
          <w:sz w:val="20"/>
          <w:szCs w:val="22"/>
        </w:rPr>
        <w:t xml:space="preserve"> </w:t>
      </w:r>
      <w:r w:rsidRPr="00283EF6">
        <w:rPr>
          <w:rFonts w:hint="eastAsia" w:eastAsia="나눔명조"/>
          <w:sz w:val="20"/>
          <w:szCs w:val="22"/>
        </w:rPr>
        <w:t>조직이</w:t>
      </w:r>
      <w:r w:rsidRPr="00283EF6">
        <w:rPr>
          <w:rFonts w:hint="eastAsia" w:eastAsia="나눔명조"/>
          <w:sz w:val="20"/>
          <w:szCs w:val="22"/>
        </w:rPr>
        <w:t xml:space="preserve"> </w:t>
      </w:r>
      <w:r w:rsidRPr="00283EF6">
        <w:rPr>
          <w:rFonts w:hint="eastAsia" w:eastAsia="나눔명조"/>
          <w:sz w:val="20"/>
          <w:szCs w:val="22"/>
        </w:rPr>
        <w:t>사회</w:t>
      </w:r>
      <w:del w:author="Kang, Jiyoon" w:date="2022-03-03T10:27:00Z" w:id="1183">
        <w:r w:rsidRPr="00283EF6" w:rsidDel="004D2415">
          <w:rPr>
            <w:rFonts w:hint="eastAsia" w:eastAsia="나눔명조"/>
            <w:sz w:val="20"/>
            <w:szCs w:val="22"/>
          </w:rPr>
          <w:delText xml:space="preserve"> </w:delText>
        </w:r>
      </w:del>
      <w:r w:rsidRPr="00283EF6">
        <w:rPr>
          <w:rFonts w:hint="eastAsia" w:eastAsia="나눔명조"/>
          <w:sz w:val="20"/>
          <w:szCs w:val="22"/>
        </w:rPr>
        <w:t>공헌</w:t>
      </w:r>
      <w:del w:author="Kang, Jiyoon" w:date="2022-03-03T10:27:00Z" w:id="1184">
        <w:r w:rsidRPr="00283EF6" w:rsidDel="004D2415">
          <w:rPr>
            <w:rFonts w:hint="eastAsia" w:eastAsia="나눔명조"/>
            <w:sz w:val="20"/>
            <w:szCs w:val="22"/>
          </w:rPr>
          <w:delText>적</w:delText>
        </w:r>
      </w:del>
      <w:r w:rsidRPr="00283EF6">
        <w:rPr>
          <w:rFonts w:hint="eastAsia" w:eastAsia="나눔명조"/>
          <w:sz w:val="20"/>
          <w:szCs w:val="22"/>
        </w:rPr>
        <w:t xml:space="preserve"> </w:t>
      </w:r>
      <w:r w:rsidRPr="00283EF6">
        <w:rPr>
          <w:rFonts w:hint="eastAsia" w:eastAsia="나눔명조"/>
          <w:sz w:val="20"/>
          <w:szCs w:val="22"/>
        </w:rPr>
        <w:t>가치가</w:t>
      </w:r>
      <w:r w:rsidRPr="00283EF6">
        <w:rPr>
          <w:rFonts w:hint="eastAsia" w:eastAsia="나눔명조"/>
          <w:sz w:val="20"/>
          <w:szCs w:val="22"/>
        </w:rPr>
        <w:t xml:space="preserve"> </w:t>
      </w:r>
      <w:r w:rsidRPr="00283EF6">
        <w:rPr>
          <w:rFonts w:hint="eastAsia" w:eastAsia="나눔명조"/>
          <w:sz w:val="20"/>
          <w:szCs w:val="22"/>
        </w:rPr>
        <w:t>있는</w:t>
      </w:r>
      <w:r w:rsidRPr="00283EF6">
        <w:rPr>
          <w:rFonts w:hint="eastAsia" w:eastAsia="나눔명조"/>
          <w:sz w:val="20"/>
          <w:szCs w:val="22"/>
        </w:rPr>
        <w:t xml:space="preserve"> </w:t>
      </w:r>
      <w:r w:rsidRPr="00283EF6">
        <w:rPr>
          <w:rFonts w:hint="eastAsia" w:eastAsia="나눔명조"/>
          <w:sz w:val="20"/>
          <w:szCs w:val="22"/>
        </w:rPr>
        <w:t>업무를</w:t>
      </w:r>
      <w:r w:rsidRPr="00283EF6">
        <w:rPr>
          <w:rFonts w:hint="eastAsia" w:eastAsia="나눔명조"/>
          <w:sz w:val="20"/>
          <w:szCs w:val="22"/>
        </w:rPr>
        <w:t xml:space="preserve"> </w:t>
      </w:r>
      <w:r w:rsidRPr="00283EF6">
        <w:rPr>
          <w:rFonts w:hint="eastAsia" w:eastAsia="나눔명조"/>
          <w:sz w:val="20"/>
          <w:szCs w:val="22"/>
        </w:rPr>
        <w:t>수행하고</w:t>
      </w:r>
      <w:r w:rsidRPr="00283EF6">
        <w:rPr>
          <w:rFonts w:hint="eastAsia" w:eastAsia="나눔명조"/>
          <w:sz w:val="20"/>
          <w:szCs w:val="22"/>
        </w:rPr>
        <w:t xml:space="preserve"> </w:t>
      </w:r>
      <w:r w:rsidRPr="00283EF6">
        <w:rPr>
          <w:rFonts w:hint="eastAsia" w:eastAsia="나눔명조"/>
          <w:sz w:val="20"/>
          <w:szCs w:val="22"/>
        </w:rPr>
        <w:t>있다는</w:t>
      </w:r>
      <w:r w:rsidRPr="00283EF6">
        <w:rPr>
          <w:rFonts w:hint="eastAsia" w:eastAsia="나눔명조"/>
          <w:sz w:val="20"/>
          <w:szCs w:val="22"/>
        </w:rPr>
        <w:t xml:space="preserve"> </w:t>
      </w:r>
      <w:r w:rsidRPr="00283EF6">
        <w:rPr>
          <w:rFonts w:hint="eastAsia" w:eastAsia="나눔명조"/>
          <w:sz w:val="20"/>
          <w:szCs w:val="22"/>
        </w:rPr>
        <w:t>의식은</w:t>
      </w:r>
      <w:r w:rsidRPr="00283EF6">
        <w:rPr>
          <w:rFonts w:hint="eastAsia" w:eastAsia="나눔명조"/>
          <w:sz w:val="20"/>
          <w:szCs w:val="22"/>
        </w:rPr>
        <w:t xml:space="preserve"> </w:t>
      </w:r>
      <w:r w:rsidRPr="00283EF6">
        <w:rPr>
          <w:rFonts w:hint="eastAsia" w:eastAsia="나눔명조"/>
          <w:sz w:val="20"/>
          <w:szCs w:val="22"/>
        </w:rPr>
        <w:t>리더</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즉</w:t>
      </w:r>
      <w:r w:rsidRPr="00283EF6">
        <w:rPr>
          <w:rFonts w:hint="eastAsia" w:eastAsia="나눔명조"/>
          <w:sz w:val="20"/>
          <w:szCs w:val="22"/>
        </w:rPr>
        <w:t xml:space="preserve"> </w:t>
      </w:r>
      <w:r w:rsidRPr="00283EF6">
        <w:rPr>
          <w:rFonts w:hint="eastAsia" w:eastAsia="나눔명조"/>
          <w:sz w:val="20"/>
          <w:szCs w:val="22"/>
        </w:rPr>
        <w:t>관리자와</w:t>
      </w:r>
      <w:r w:rsidRPr="00283EF6">
        <w:rPr>
          <w:rFonts w:hint="eastAsia" w:eastAsia="나눔명조"/>
          <w:sz w:val="20"/>
          <w:szCs w:val="22"/>
        </w:rPr>
        <w:t xml:space="preserve"> </w:t>
      </w:r>
      <w:r w:rsidRPr="00283EF6">
        <w:rPr>
          <w:rFonts w:hint="eastAsia" w:eastAsia="나눔명조"/>
          <w:sz w:val="20"/>
          <w:szCs w:val="22"/>
        </w:rPr>
        <w:t>여타</w:t>
      </w:r>
      <w:r w:rsidRPr="00283EF6">
        <w:rPr>
          <w:rFonts w:hint="eastAsia" w:eastAsia="나눔명조"/>
          <w:sz w:val="20"/>
          <w:szCs w:val="22"/>
        </w:rPr>
        <w:t xml:space="preserve"> </w:t>
      </w:r>
      <w:r w:rsidRPr="00283EF6">
        <w:rPr>
          <w:rFonts w:hint="eastAsia" w:eastAsia="나눔명조"/>
          <w:sz w:val="20"/>
          <w:szCs w:val="22"/>
        </w:rPr>
        <w:t>구성원</w:t>
      </w:r>
      <w:r w:rsidRPr="00283EF6">
        <w:rPr>
          <w:rFonts w:eastAsia="나눔명조"/>
          <w:sz w:val="20"/>
          <w:szCs w:val="22"/>
        </w:rPr>
        <w:t xml:space="preserve"> </w:t>
      </w:r>
      <w:r w:rsidRPr="00283EF6">
        <w:rPr>
          <w:rFonts w:hint="eastAsia" w:eastAsia="나눔명조"/>
          <w:sz w:val="20"/>
          <w:szCs w:val="22"/>
        </w:rPr>
        <w:t>간의</w:t>
      </w:r>
      <w:r w:rsidRPr="00283EF6">
        <w:rPr>
          <w:rFonts w:hint="eastAsia" w:eastAsia="나눔명조"/>
          <w:sz w:val="20"/>
          <w:szCs w:val="22"/>
        </w:rPr>
        <w:t xml:space="preserve"> </w:t>
      </w:r>
      <w:r w:rsidRPr="00283EF6">
        <w:rPr>
          <w:rFonts w:hint="eastAsia" w:eastAsia="나눔명조"/>
          <w:sz w:val="20"/>
          <w:szCs w:val="22"/>
        </w:rPr>
        <w:t>조직</w:t>
      </w:r>
      <w:r w:rsidRPr="00283EF6">
        <w:rPr>
          <w:rFonts w:hint="eastAsia" w:eastAsia="나눔명조"/>
          <w:sz w:val="20"/>
          <w:szCs w:val="22"/>
        </w:rPr>
        <w:t xml:space="preserve"> </w:t>
      </w:r>
      <w:r w:rsidRPr="00283EF6">
        <w:rPr>
          <w:rFonts w:hint="eastAsia" w:eastAsia="나눔명조"/>
          <w:sz w:val="20"/>
          <w:szCs w:val="22"/>
        </w:rPr>
        <w:t>내</w:t>
      </w:r>
      <w:r w:rsidRPr="00283EF6">
        <w:rPr>
          <w:rFonts w:hint="eastAsia" w:eastAsia="나눔명조"/>
          <w:sz w:val="20"/>
          <w:szCs w:val="22"/>
        </w:rPr>
        <w:t xml:space="preserve"> </w:t>
      </w:r>
      <w:r w:rsidRPr="00283EF6">
        <w:rPr>
          <w:rFonts w:hint="eastAsia" w:eastAsia="나눔명조"/>
          <w:sz w:val="20"/>
          <w:szCs w:val="22"/>
        </w:rPr>
        <w:t>의사소통을</w:t>
      </w:r>
      <w:r w:rsidRPr="00283EF6">
        <w:rPr>
          <w:rFonts w:hint="eastAsia" w:eastAsia="나눔명조"/>
          <w:sz w:val="20"/>
          <w:szCs w:val="22"/>
        </w:rPr>
        <w:t xml:space="preserve"> </w:t>
      </w:r>
      <w:r w:rsidRPr="00283EF6">
        <w:rPr>
          <w:rFonts w:hint="eastAsia" w:eastAsia="나눔명조"/>
          <w:sz w:val="20"/>
          <w:szCs w:val="22"/>
        </w:rPr>
        <w:t>통해</w:t>
      </w:r>
      <w:r w:rsidRPr="00283EF6">
        <w:rPr>
          <w:rFonts w:hint="eastAsia" w:eastAsia="나눔명조"/>
          <w:sz w:val="20"/>
          <w:szCs w:val="22"/>
        </w:rPr>
        <w:t xml:space="preserve"> </w:t>
      </w:r>
      <w:r w:rsidRPr="00283EF6">
        <w:rPr>
          <w:rFonts w:hint="eastAsia" w:eastAsia="나눔명조"/>
          <w:sz w:val="20"/>
          <w:szCs w:val="22"/>
        </w:rPr>
        <w:t>더욱</w:t>
      </w:r>
      <w:r w:rsidRPr="00283EF6">
        <w:rPr>
          <w:rFonts w:hint="eastAsia" w:eastAsia="나눔명조"/>
          <w:sz w:val="20"/>
          <w:szCs w:val="22"/>
        </w:rPr>
        <w:t xml:space="preserve"> </w:t>
      </w:r>
      <w:r w:rsidRPr="00283EF6">
        <w:rPr>
          <w:rFonts w:hint="eastAsia" w:eastAsia="나눔명조"/>
          <w:sz w:val="20"/>
          <w:szCs w:val="22"/>
        </w:rPr>
        <w:t>공고</w:t>
      </w:r>
      <w:del w:author="Kang, Jiyoon" w:date="2022-03-03T10:24:00Z" w:id="1185">
        <w:r w:rsidRPr="00283EF6" w:rsidDel="004D2415">
          <w:rPr>
            <w:rFonts w:hint="eastAsia" w:eastAsia="나눔명조"/>
            <w:sz w:val="20"/>
            <w:szCs w:val="22"/>
          </w:rPr>
          <w:delText>화</w:delText>
        </w:r>
      </w:del>
      <w:del w:author="Kang, Jiyoon" w:date="2022-03-03T10:25:00Z" w:id="1186">
        <w:r w:rsidRPr="00283EF6" w:rsidDel="004D2415">
          <w:rPr>
            <w:rFonts w:hint="eastAsia" w:eastAsia="나눔명조"/>
            <w:sz w:val="20"/>
            <w:szCs w:val="22"/>
          </w:rPr>
          <w:delText>할</w:delText>
        </w:r>
        <w:r w:rsidRPr="00283EF6" w:rsidDel="004D2415">
          <w:rPr>
            <w:rFonts w:hint="eastAsia" w:eastAsia="나눔명조"/>
            <w:sz w:val="20"/>
            <w:szCs w:val="22"/>
          </w:rPr>
          <w:delText xml:space="preserve"> </w:delText>
        </w:r>
        <w:r w:rsidRPr="00283EF6" w:rsidDel="004D2415">
          <w:rPr>
            <w:rFonts w:hint="eastAsia" w:eastAsia="나눔명조"/>
            <w:sz w:val="20"/>
            <w:szCs w:val="22"/>
          </w:rPr>
          <w:delText>수</w:delText>
        </w:r>
        <w:r w:rsidRPr="00283EF6" w:rsidDel="004D2415">
          <w:rPr>
            <w:rFonts w:hint="eastAsia" w:eastAsia="나눔명조"/>
            <w:sz w:val="20"/>
            <w:szCs w:val="22"/>
          </w:rPr>
          <w:delText xml:space="preserve"> </w:delText>
        </w:r>
        <w:r w:rsidRPr="00283EF6" w:rsidDel="004D2415">
          <w:rPr>
            <w:rFonts w:hint="eastAsia" w:eastAsia="나눔명조"/>
            <w:sz w:val="20"/>
            <w:szCs w:val="22"/>
          </w:rPr>
          <w:delText>있다</w:delText>
        </w:r>
      </w:del>
      <w:ins w:author="Kang, Jiyoon" w:date="2022-03-03T10:25:00Z" w:id="1187">
        <w:r w:rsidR="004D2415">
          <w:rPr>
            <w:rFonts w:hint="eastAsia" w:eastAsia="나눔명조"/>
            <w:sz w:val="20"/>
            <w:szCs w:val="22"/>
          </w:rPr>
          <w:t>화</w:t>
        </w:r>
        <w:r w:rsidR="004D2415">
          <w:rPr>
            <w:rFonts w:hint="eastAsia" w:eastAsia="나눔명조"/>
            <w:sz w:val="20"/>
            <w:szCs w:val="22"/>
          </w:rPr>
          <w:t xml:space="preserve"> </w:t>
        </w:r>
        <w:r w:rsidR="004D2415">
          <w:rPr>
            <w:rFonts w:hint="eastAsia" w:eastAsia="나눔명조"/>
            <w:sz w:val="20"/>
            <w:szCs w:val="22"/>
          </w:rPr>
          <w:t>될</w:t>
        </w:r>
        <w:r w:rsidR="004D2415">
          <w:rPr>
            <w:rFonts w:hint="eastAsia" w:eastAsia="나눔명조"/>
            <w:sz w:val="20"/>
            <w:szCs w:val="22"/>
          </w:rPr>
          <w:t xml:space="preserve"> </w:t>
        </w:r>
        <w:r w:rsidR="004D2415">
          <w:rPr>
            <w:rFonts w:hint="eastAsia" w:eastAsia="나눔명조"/>
            <w:sz w:val="20"/>
            <w:szCs w:val="22"/>
          </w:rPr>
          <w:t>수</w:t>
        </w:r>
        <w:r w:rsidR="004D2415">
          <w:rPr>
            <w:rFonts w:hint="eastAsia" w:eastAsia="나눔명조"/>
            <w:sz w:val="20"/>
            <w:szCs w:val="22"/>
          </w:rPr>
          <w:t xml:space="preserve"> </w:t>
        </w:r>
        <w:r w:rsidR="004D2415">
          <w:rPr>
            <w:rFonts w:hint="eastAsia" w:eastAsia="나눔명조"/>
            <w:sz w:val="20"/>
            <w:szCs w:val="22"/>
          </w:rPr>
          <w:t>있다</w:t>
        </w:r>
      </w:ins>
      <w:r w:rsidRPr="00283EF6">
        <w:rPr>
          <w:rFonts w:hint="eastAsia" w:eastAsia="나눔명조"/>
          <w:sz w:val="20"/>
          <w:szCs w:val="22"/>
        </w:rPr>
        <w:t xml:space="preserve">. </w:t>
      </w:r>
      <w:r w:rsidRPr="00283EF6" w:rsidR="0062425A">
        <w:rPr>
          <w:rFonts w:hint="eastAsia" w:eastAsia="나눔명조"/>
          <w:sz w:val="20"/>
          <w:szCs w:val="22"/>
        </w:rPr>
        <w:t>따라서</w:t>
      </w:r>
      <w:r w:rsidRPr="00283EF6" w:rsidR="00CE52BC">
        <w:rPr>
          <w:rFonts w:eastAsia="나눔명조"/>
          <w:sz w:val="20"/>
          <w:szCs w:val="22"/>
        </w:rPr>
        <w:t xml:space="preserve"> </w:t>
      </w:r>
      <w:r w:rsidRPr="00283EF6" w:rsidR="00CE52BC">
        <w:rPr>
          <w:rFonts w:hint="eastAsia" w:eastAsia="나눔명조"/>
          <w:sz w:val="20"/>
          <w:szCs w:val="22"/>
        </w:rPr>
        <w:t>조직관리자가</w:t>
      </w:r>
      <w:r w:rsidRPr="00283EF6" w:rsidR="00CE52BC">
        <w:rPr>
          <w:rFonts w:hint="eastAsia" w:eastAsia="나눔명조"/>
          <w:sz w:val="20"/>
          <w:szCs w:val="22"/>
        </w:rPr>
        <w:t xml:space="preserve"> </w:t>
      </w:r>
      <w:r w:rsidRPr="00283EF6" w:rsidR="0062425A">
        <w:rPr>
          <w:rFonts w:hint="eastAsia" w:eastAsia="나눔명조"/>
          <w:sz w:val="20"/>
          <w:szCs w:val="22"/>
        </w:rPr>
        <w:t>창의</w:t>
      </w:r>
      <w:r w:rsidRPr="00283EF6" w:rsidR="00CE52BC">
        <w:rPr>
          <w:rFonts w:hint="eastAsia" w:eastAsia="나눔명조"/>
          <w:sz w:val="20"/>
          <w:szCs w:val="22"/>
        </w:rPr>
        <w:t>성과</w:t>
      </w:r>
      <w:r w:rsidRPr="00283EF6" w:rsidR="00CE52BC">
        <w:rPr>
          <w:rFonts w:hint="eastAsia" w:eastAsia="나눔명조"/>
          <w:sz w:val="20"/>
          <w:szCs w:val="22"/>
        </w:rPr>
        <w:t xml:space="preserve"> </w:t>
      </w:r>
      <w:r w:rsidRPr="00283EF6" w:rsidR="00CE52BC">
        <w:rPr>
          <w:rFonts w:hint="eastAsia" w:eastAsia="나눔명조"/>
          <w:sz w:val="20"/>
          <w:szCs w:val="22"/>
        </w:rPr>
        <w:t>도전의식</w:t>
      </w:r>
      <w:r w:rsidRPr="00283EF6" w:rsidR="00CE52BC">
        <w:rPr>
          <w:rFonts w:hint="eastAsia" w:eastAsia="나눔명조"/>
          <w:sz w:val="20"/>
          <w:szCs w:val="22"/>
        </w:rPr>
        <w:t>,</w:t>
      </w:r>
      <w:r w:rsidRPr="00283EF6" w:rsidR="00CE52BC">
        <w:rPr>
          <w:rFonts w:eastAsia="나눔명조"/>
          <w:sz w:val="20"/>
          <w:szCs w:val="22"/>
        </w:rPr>
        <w:t xml:space="preserve"> </w:t>
      </w:r>
      <w:r w:rsidRPr="00283EF6" w:rsidR="00CE52BC">
        <w:rPr>
          <w:rFonts w:hint="eastAsia" w:eastAsia="나눔명조"/>
          <w:sz w:val="20"/>
          <w:szCs w:val="22"/>
        </w:rPr>
        <w:t>자유로운</w:t>
      </w:r>
      <w:r w:rsidRPr="00283EF6" w:rsidR="00CE52BC">
        <w:rPr>
          <w:rFonts w:hint="eastAsia" w:eastAsia="나눔명조"/>
          <w:sz w:val="20"/>
          <w:szCs w:val="22"/>
        </w:rPr>
        <w:t xml:space="preserve"> </w:t>
      </w:r>
      <w:r w:rsidRPr="00283EF6" w:rsidR="00CE52BC">
        <w:rPr>
          <w:rFonts w:hint="eastAsia" w:eastAsia="나눔명조"/>
          <w:sz w:val="20"/>
          <w:szCs w:val="22"/>
        </w:rPr>
        <w:t>업무환경을</w:t>
      </w:r>
      <w:r w:rsidRPr="00283EF6" w:rsidR="00CE52BC">
        <w:rPr>
          <w:rFonts w:hint="eastAsia" w:eastAsia="나눔명조"/>
          <w:sz w:val="20"/>
          <w:szCs w:val="22"/>
        </w:rPr>
        <w:t xml:space="preserve"> </w:t>
      </w:r>
      <w:r w:rsidRPr="00283EF6" w:rsidR="00CE52BC">
        <w:rPr>
          <w:rFonts w:hint="eastAsia" w:eastAsia="나눔명조"/>
          <w:sz w:val="20"/>
          <w:szCs w:val="22"/>
        </w:rPr>
        <w:t>촉진하는</w:t>
      </w:r>
      <w:r w:rsidRPr="00283EF6" w:rsidR="00CE52BC">
        <w:rPr>
          <w:rFonts w:hint="eastAsia" w:eastAsia="나눔명조"/>
          <w:sz w:val="20"/>
          <w:szCs w:val="22"/>
        </w:rPr>
        <w:t xml:space="preserve"> </w:t>
      </w:r>
      <w:r w:rsidRPr="00283EF6" w:rsidR="00CE52BC">
        <w:rPr>
          <w:rFonts w:hint="eastAsia" w:eastAsia="나눔명조"/>
          <w:sz w:val="20"/>
          <w:szCs w:val="22"/>
        </w:rPr>
        <w:t>변혁적</w:t>
      </w:r>
      <w:r w:rsidRPr="00283EF6" w:rsidR="00CE52BC">
        <w:rPr>
          <w:rFonts w:hint="eastAsia" w:eastAsia="나눔명조"/>
          <w:sz w:val="20"/>
          <w:szCs w:val="22"/>
        </w:rPr>
        <w:t xml:space="preserve"> </w:t>
      </w:r>
      <w:r w:rsidRPr="00283EF6" w:rsidR="00CE52BC">
        <w:rPr>
          <w:rFonts w:hint="eastAsia" w:eastAsia="나눔명조"/>
          <w:sz w:val="20"/>
          <w:szCs w:val="22"/>
        </w:rPr>
        <w:t>리더십을</w:t>
      </w:r>
      <w:r w:rsidRPr="00283EF6" w:rsidR="00CE52BC">
        <w:rPr>
          <w:rFonts w:hint="eastAsia" w:eastAsia="나눔명조"/>
          <w:sz w:val="20"/>
          <w:szCs w:val="22"/>
        </w:rPr>
        <w:t xml:space="preserve"> </w:t>
      </w:r>
      <w:r w:rsidRPr="00283EF6" w:rsidR="00CE52BC">
        <w:rPr>
          <w:rFonts w:hint="eastAsia" w:eastAsia="나눔명조"/>
          <w:sz w:val="20"/>
          <w:szCs w:val="22"/>
        </w:rPr>
        <w:t>추구하는</w:t>
      </w:r>
      <w:r w:rsidRPr="00283EF6" w:rsidR="00CE52BC">
        <w:rPr>
          <w:rFonts w:hint="eastAsia" w:eastAsia="나눔명조"/>
          <w:sz w:val="20"/>
          <w:szCs w:val="22"/>
        </w:rPr>
        <w:t xml:space="preserve"> </w:t>
      </w:r>
      <w:r w:rsidRPr="00283EF6" w:rsidR="00CE52BC">
        <w:rPr>
          <w:rFonts w:hint="eastAsia" w:eastAsia="나눔명조"/>
          <w:sz w:val="20"/>
          <w:szCs w:val="22"/>
        </w:rPr>
        <w:t>동시에</w:t>
      </w:r>
      <w:r w:rsidRPr="00283EF6" w:rsidR="00CE52BC">
        <w:rPr>
          <w:rFonts w:hint="eastAsia" w:eastAsia="나눔명조"/>
          <w:sz w:val="20"/>
          <w:szCs w:val="22"/>
        </w:rPr>
        <w:t xml:space="preserve"> </w:t>
      </w:r>
      <w:r w:rsidRPr="00283EF6" w:rsidR="0062425A">
        <w:rPr>
          <w:rFonts w:hint="eastAsia" w:eastAsia="나눔명조"/>
          <w:sz w:val="20"/>
          <w:szCs w:val="22"/>
        </w:rPr>
        <w:t>성과에</w:t>
      </w:r>
      <w:r w:rsidRPr="00283EF6" w:rsidR="0062425A">
        <w:rPr>
          <w:rFonts w:hint="eastAsia" w:eastAsia="나눔명조"/>
          <w:sz w:val="20"/>
          <w:szCs w:val="22"/>
        </w:rPr>
        <w:t xml:space="preserve"> </w:t>
      </w:r>
      <w:r w:rsidRPr="00283EF6" w:rsidR="0062425A">
        <w:rPr>
          <w:rFonts w:hint="eastAsia" w:eastAsia="나눔명조"/>
          <w:sz w:val="20"/>
          <w:szCs w:val="22"/>
        </w:rPr>
        <w:t>따른</w:t>
      </w:r>
      <w:r w:rsidRPr="00283EF6" w:rsidR="0062425A">
        <w:rPr>
          <w:rFonts w:hint="eastAsia" w:eastAsia="나눔명조"/>
          <w:sz w:val="20"/>
          <w:szCs w:val="22"/>
        </w:rPr>
        <w:t xml:space="preserve"> </w:t>
      </w:r>
      <w:r w:rsidRPr="00283EF6" w:rsidR="00CE52BC">
        <w:rPr>
          <w:rFonts w:hint="eastAsia" w:eastAsia="나눔명조"/>
          <w:sz w:val="20"/>
          <w:szCs w:val="22"/>
        </w:rPr>
        <w:t>명확한</w:t>
      </w:r>
      <w:ins w:author="Kang, Jiyoon" w:date="2022-03-03T10:25:00Z" w:id="1188">
        <w:r w:rsidR="004D2415">
          <w:rPr>
            <w:rFonts w:hint="eastAsia" w:eastAsia="나눔명조"/>
            <w:sz w:val="20"/>
            <w:szCs w:val="22"/>
          </w:rPr>
          <w:t xml:space="preserve"> </w:t>
        </w:r>
        <w:r w:rsidR="004D2415">
          <w:rPr>
            <w:rFonts w:hint="eastAsia" w:eastAsia="나눔명조"/>
            <w:sz w:val="20"/>
            <w:szCs w:val="22"/>
          </w:rPr>
          <w:t>보상</w:t>
        </w:r>
      </w:ins>
      <w:del w:author="Kang, Jiyoon" w:date="2022-03-03T10:25:00Z" w:id="1189">
        <w:r w:rsidRPr="00283EF6" w:rsidDel="004D2415" w:rsidR="00CE52BC">
          <w:rPr>
            <w:rFonts w:hint="eastAsia" w:eastAsia="나눔명조"/>
            <w:sz w:val="20"/>
            <w:szCs w:val="22"/>
          </w:rPr>
          <w:delText xml:space="preserve"> </w:delText>
        </w:r>
        <w:r w:rsidRPr="00283EF6" w:rsidDel="004D2415" w:rsidR="0062425A">
          <w:rPr>
            <w:rFonts w:hint="eastAsia" w:eastAsia="나눔명조"/>
            <w:sz w:val="20"/>
            <w:szCs w:val="22"/>
          </w:rPr>
          <w:delText>보상</w:delText>
        </w:r>
      </w:del>
      <w:r w:rsidRPr="00283EF6" w:rsidR="0062425A">
        <w:rPr>
          <w:rFonts w:hint="eastAsia" w:eastAsia="나눔명조"/>
          <w:sz w:val="20"/>
          <w:szCs w:val="22"/>
        </w:rPr>
        <w:t>을</w:t>
      </w:r>
      <w:r w:rsidRPr="00283EF6" w:rsidR="00CE52BC">
        <w:rPr>
          <w:rFonts w:hint="eastAsia" w:eastAsia="나눔명조"/>
          <w:sz w:val="20"/>
          <w:szCs w:val="22"/>
        </w:rPr>
        <w:t xml:space="preserve"> </w:t>
      </w:r>
      <w:r w:rsidRPr="00283EF6" w:rsidR="0062425A">
        <w:rPr>
          <w:rFonts w:hint="eastAsia" w:eastAsia="나눔명조"/>
          <w:sz w:val="20"/>
          <w:szCs w:val="22"/>
        </w:rPr>
        <w:t>제공하고</w:t>
      </w:r>
      <w:r w:rsidRPr="00283EF6" w:rsidR="00CE52BC">
        <w:rPr>
          <w:rFonts w:eastAsia="나눔명조"/>
          <w:sz w:val="20"/>
          <w:szCs w:val="22"/>
        </w:rPr>
        <w:t xml:space="preserve"> </w:t>
      </w:r>
      <w:r w:rsidRPr="00283EF6" w:rsidR="00CE52BC">
        <w:rPr>
          <w:rFonts w:hint="eastAsia" w:eastAsia="나눔명조"/>
          <w:sz w:val="20"/>
          <w:szCs w:val="22"/>
        </w:rPr>
        <w:t>의사소통</w:t>
      </w:r>
      <w:r w:rsidRPr="00283EF6" w:rsidR="00CE52BC">
        <w:rPr>
          <w:rFonts w:hint="eastAsia" w:eastAsia="나눔명조"/>
          <w:sz w:val="20"/>
          <w:szCs w:val="22"/>
        </w:rPr>
        <w:t xml:space="preserve"> </w:t>
      </w:r>
      <w:r w:rsidRPr="00283EF6" w:rsidR="00CE52BC">
        <w:rPr>
          <w:rFonts w:hint="eastAsia" w:eastAsia="나눔명조"/>
          <w:sz w:val="20"/>
          <w:szCs w:val="22"/>
        </w:rPr>
        <w:t>수준을</w:t>
      </w:r>
      <w:r w:rsidRPr="00283EF6" w:rsidR="00CE52BC">
        <w:rPr>
          <w:rFonts w:hint="eastAsia" w:eastAsia="나눔명조"/>
          <w:sz w:val="20"/>
          <w:szCs w:val="22"/>
        </w:rPr>
        <w:t xml:space="preserve"> </w:t>
      </w:r>
      <w:proofErr w:type="spellStart"/>
      <w:r w:rsidRPr="00283EF6" w:rsidR="00CE52BC">
        <w:rPr>
          <w:rFonts w:hint="eastAsia" w:eastAsia="나눔명조"/>
          <w:sz w:val="20"/>
          <w:szCs w:val="22"/>
        </w:rPr>
        <w:t>증대시키면</w:t>
      </w:r>
      <w:proofErr w:type="spellEnd"/>
      <w:r w:rsidRPr="00283EF6" w:rsidR="00CE52BC">
        <w:rPr>
          <w:rFonts w:hint="eastAsia" w:eastAsia="나눔명조"/>
          <w:sz w:val="20"/>
          <w:szCs w:val="22"/>
        </w:rPr>
        <w:t xml:space="preserve"> </w:t>
      </w:r>
      <w:r w:rsidRPr="00283EF6" w:rsidR="00CE52BC">
        <w:rPr>
          <w:rFonts w:hint="eastAsia" w:eastAsia="나눔명조"/>
          <w:sz w:val="20"/>
          <w:szCs w:val="22"/>
        </w:rPr>
        <w:t>조직구성원의</w:t>
      </w:r>
      <w:r w:rsidRPr="00283EF6" w:rsidR="00CE52BC">
        <w:rPr>
          <w:rFonts w:hint="eastAsia" w:eastAsia="나눔명조"/>
          <w:sz w:val="20"/>
          <w:szCs w:val="22"/>
        </w:rPr>
        <w:t xml:space="preserve"> </w:t>
      </w:r>
      <w:r w:rsidRPr="00283EF6" w:rsidR="00CE52BC">
        <w:rPr>
          <w:rFonts w:hint="eastAsia" w:eastAsia="나눔명조"/>
          <w:sz w:val="20"/>
          <w:szCs w:val="22"/>
        </w:rPr>
        <w:t>공공봉사동기가</w:t>
      </w:r>
      <w:r w:rsidRPr="00283EF6" w:rsidR="00CE52BC">
        <w:rPr>
          <w:rFonts w:hint="eastAsia" w:eastAsia="나눔명조"/>
          <w:sz w:val="20"/>
          <w:szCs w:val="22"/>
        </w:rPr>
        <w:t xml:space="preserve"> </w:t>
      </w:r>
      <w:r w:rsidRPr="00283EF6" w:rsidR="00CE52BC">
        <w:rPr>
          <w:rFonts w:hint="eastAsia" w:eastAsia="나눔명조"/>
          <w:sz w:val="20"/>
          <w:szCs w:val="22"/>
        </w:rPr>
        <w:t>증가하고</w:t>
      </w:r>
      <w:r w:rsidRPr="00283EF6" w:rsidR="00CE52BC">
        <w:rPr>
          <w:rFonts w:hint="eastAsia" w:eastAsia="나눔명조"/>
          <w:sz w:val="20"/>
          <w:szCs w:val="22"/>
        </w:rPr>
        <w:t xml:space="preserve"> </w:t>
      </w:r>
      <w:r w:rsidRPr="00283EF6" w:rsidR="00CE52BC">
        <w:rPr>
          <w:rFonts w:hint="eastAsia" w:eastAsia="나눔명조"/>
          <w:sz w:val="20"/>
          <w:szCs w:val="22"/>
        </w:rPr>
        <w:t>나아가</w:t>
      </w:r>
      <w:r w:rsidRPr="00283EF6" w:rsidR="00CE52BC">
        <w:rPr>
          <w:rFonts w:hint="eastAsia" w:eastAsia="나눔명조"/>
          <w:sz w:val="20"/>
          <w:szCs w:val="22"/>
        </w:rPr>
        <w:t xml:space="preserve"> </w:t>
      </w:r>
      <w:r w:rsidRPr="00283EF6" w:rsidR="00CE52BC">
        <w:rPr>
          <w:rFonts w:hint="eastAsia" w:eastAsia="나눔명조"/>
          <w:sz w:val="20"/>
          <w:szCs w:val="22"/>
        </w:rPr>
        <w:t>업무효율을</w:t>
      </w:r>
      <w:r w:rsidRPr="00283EF6" w:rsidR="00CE52BC">
        <w:rPr>
          <w:rFonts w:hint="eastAsia" w:eastAsia="나눔명조"/>
          <w:sz w:val="20"/>
          <w:szCs w:val="22"/>
        </w:rPr>
        <w:t xml:space="preserve"> </w:t>
      </w:r>
      <w:r w:rsidRPr="00283EF6" w:rsidR="00CE52BC">
        <w:rPr>
          <w:rFonts w:hint="eastAsia" w:eastAsia="나눔명조"/>
          <w:sz w:val="20"/>
          <w:szCs w:val="22"/>
        </w:rPr>
        <w:t>제고할</w:t>
      </w:r>
      <w:r w:rsidRPr="00283EF6" w:rsidR="00CE52BC">
        <w:rPr>
          <w:rFonts w:hint="eastAsia" w:eastAsia="나눔명조"/>
          <w:sz w:val="20"/>
          <w:szCs w:val="22"/>
        </w:rPr>
        <w:t xml:space="preserve"> </w:t>
      </w:r>
      <w:r w:rsidRPr="00283EF6" w:rsidR="00CE52BC">
        <w:rPr>
          <w:rFonts w:hint="eastAsia" w:eastAsia="나눔명조"/>
          <w:sz w:val="20"/>
          <w:szCs w:val="22"/>
        </w:rPr>
        <w:t>수</w:t>
      </w:r>
      <w:r w:rsidRPr="00283EF6" w:rsidR="00CE52BC">
        <w:rPr>
          <w:rFonts w:hint="eastAsia" w:eastAsia="나눔명조"/>
          <w:sz w:val="20"/>
          <w:szCs w:val="22"/>
        </w:rPr>
        <w:t xml:space="preserve"> </w:t>
      </w:r>
      <w:r w:rsidRPr="00283EF6" w:rsidR="00CE52BC">
        <w:rPr>
          <w:rFonts w:hint="eastAsia" w:eastAsia="나눔명조"/>
          <w:sz w:val="20"/>
          <w:szCs w:val="22"/>
        </w:rPr>
        <w:t>있을</w:t>
      </w:r>
      <w:r w:rsidRPr="00283EF6" w:rsidR="00CE52BC">
        <w:rPr>
          <w:rFonts w:hint="eastAsia" w:eastAsia="나눔명조"/>
          <w:sz w:val="20"/>
          <w:szCs w:val="22"/>
        </w:rPr>
        <w:t xml:space="preserve"> </w:t>
      </w:r>
      <w:r w:rsidRPr="00283EF6" w:rsidR="00CE52BC">
        <w:rPr>
          <w:rFonts w:hint="eastAsia" w:eastAsia="나눔명조"/>
          <w:sz w:val="20"/>
          <w:szCs w:val="22"/>
        </w:rPr>
        <w:t>것이다</w:t>
      </w:r>
      <w:r w:rsidRPr="00283EF6" w:rsidR="0062425A">
        <w:rPr>
          <w:rFonts w:hint="eastAsia" w:eastAsia="나눔명조"/>
          <w:sz w:val="20"/>
          <w:szCs w:val="22"/>
        </w:rPr>
        <w:t>.</w:t>
      </w:r>
    </w:p>
    <w:p w:rsidRPr="00283EF6" w:rsidR="00653FDA" w:rsidP="00283EF6" w:rsidRDefault="00653FDA" w14:paraId="13CB25E9" w14:textId="36ECF545">
      <w:pPr>
        <w:wordWrap/>
        <w:spacing w:before="120" w:after="120" w:line="276" w:lineRule="auto"/>
        <w:ind w:firstLine="288"/>
        <w:rPr>
          <w:rFonts w:eastAsia="나눔명조"/>
          <w:sz w:val="20"/>
          <w:szCs w:val="22"/>
        </w:rPr>
      </w:pPr>
      <w:r w:rsidRPr="00283EF6">
        <w:rPr>
          <w:rFonts w:hint="eastAsia" w:eastAsia="나눔명조"/>
          <w:sz w:val="20"/>
          <w:szCs w:val="22"/>
        </w:rPr>
        <w:t>본</w:t>
      </w:r>
      <w:r w:rsidRPr="00283EF6">
        <w:rPr>
          <w:rFonts w:hint="eastAsia" w:eastAsia="나눔명조"/>
          <w:sz w:val="20"/>
          <w:szCs w:val="22"/>
        </w:rPr>
        <w:t xml:space="preserve"> </w:t>
      </w:r>
      <w:r w:rsidRPr="00283EF6">
        <w:rPr>
          <w:rFonts w:hint="eastAsia" w:eastAsia="나눔명조"/>
          <w:sz w:val="20"/>
          <w:szCs w:val="22"/>
        </w:rPr>
        <w:t>연구는</w:t>
      </w:r>
      <w:r w:rsidRPr="00283EF6">
        <w:rPr>
          <w:rFonts w:eastAsia="나눔명조"/>
          <w:sz w:val="20"/>
          <w:szCs w:val="22"/>
        </w:rPr>
        <w:t xml:space="preserve"> </w:t>
      </w:r>
      <w:r w:rsidRPr="00283EF6">
        <w:rPr>
          <w:rFonts w:hint="eastAsia" w:eastAsia="나눔명조"/>
          <w:sz w:val="20"/>
          <w:szCs w:val="22"/>
        </w:rPr>
        <w:t>공공봉사동기에</w:t>
      </w:r>
      <w:r w:rsidRPr="00283EF6">
        <w:rPr>
          <w:rFonts w:hint="eastAsia" w:eastAsia="나눔명조"/>
          <w:sz w:val="20"/>
          <w:szCs w:val="22"/>
        </w:rPr>
        <w:t xml:space="preserve"> </w:t>
      </w:r>
      <w:r w:rsidRPr="00283EF6">
        <w:rPr>
          <w:rFonts w:hint="eastAsia" w:eastAsia="나눔명조"/>
          <w:sz w:val="20"/>
          <w:szCs w:val="22"/>
        </w:rPr>
        <w:t>있어</w:t>
      </w:r>
      <w:r w:rsidRPr="00283EF6">
        <w:rPr>
          <w:rFonts w:hint="eastAsia" w:eastAsia="나눔명조"/>
          <w:sz w:val="20"/>
          <w:szCs w:val="22"/>
        </w:rPr>
        <w:t xml:space="preserve"> </w:t>
      </w:r>
      <w:r w:rsidRPr="00283EF6">
        <w:rPr>
          <w:rFonts w:hint="eastAsia" w:eastAsia="나눔명조"/>
          <w:sz w:val="20"/>
          <w:szCs w:val="22"/>
        </w:rPr>
        <w:t>긍정적</w:t>
      </w:r>
      <w:r w:rsidRPr="00283EF6">
        <w:rPr>
          <w:rFonts w:hint="eastAsia" w:eastAsia="나눔명조"/>
          <w:sz w:val="20"/>
          <w:szCs w:val="22"/>
        </w:rPr>
        <w:t xml:space="preserve"> </w:t>
      </w:r>
      <w:r w:rsidRPr="00283EF6">
        <w:rPr>
          <w:rFonts w:hint="eastAsia" w:eastAsia="나눔명조"/>
          <w:sz w:val="20"/>
          <w:szCs w:val="22"/>
        </w:rPr>
        <w:t>역할을</w:t>
      </w:r>
      <w:r w:rsidRPr="00283EF6">
        <w:rPr>
          <w:rFonts w:hint="eastAsia" w:eastAsia="나눔명조"/>
          <w:sz w:val="20"/>
          <w:szCs w:val="22"/>
        </w:rPr>
        <w:t xml:space="preserve"> </w:t>
      </w:r>
      <w:r w:rsidRPr="00283EF6">
        <w:rPr>
          <w:rFonts w:hint="eastAsia" w:eastAsia="나눔명조"/>
          <w:sz w:val="20"/>
          <w:szCs w:val="22"/>
        </w:rPr>
        <w:t>할</w:t>
      </w:r>
      <w:r w:rsidRPr="00283EF6">
        <w:rPr>
          <w:rFonts w:hint="eastAsia" w:eastAsia="나눔명조"/>
          <w:sz w:val="20"/>
          <w:szCs w:val="22"/>
        </w:rPr>
        <w:t xml:space="preserve"> </w:t>
      </w:r>
      <w:r w:rsidRPr="00283EF6">
        <w:rPr>
          <w:rFonts w:hint="eastAsia" w:eastAsia="나눔명조"/>
          <w:sz w:val="20"/>
          <w:szCs w:val="22"/>
        </w:rPr>
        <w:t>수</w:t>
      </w:r>
      <w:r w:rsidRPr="00283EF6">
        <w:rPr>
          <w:rFonts w:hint="eastAsia" w:eastAsia="나눔명조"/>
          <w:sz w:val="20"/>
          <w:szCs w:val="22"/>
        </w:rPr>
        <w:t xml:space="preserve"> </w:t>
      </w:r>
      <w:r w:rsidRPr="00283EF6">
        <w:rPr>
          <w:rFonts w:hint="eastAsia" w:eastAsia="나눔명조"/>
          <w:sz w:val="20"/>
          <w:szCs w:val="22"/>
        </w:rPr>
        <w:t>있는</w:t>
      </w:r>
      <w:r w:rsidRPr="00283EF6">
        <w:rPr>
          <w:rFonts w:hint="eastAsia" w:eastAsia="나눔명조"/>
          <w:sz w:val="20"/>
          <w:szCs w:val="22"/>
        </w:rPr>
        <w:t xml:space="preserve"> </w:t>
      </w:r>
      <w:r w:rsidRPr="00283EF6">
        <w:rPr>
          <w:rFonts w:hint="eastAsia" w:eastAsia="나눔명조"/>
          <w:sz w:val="20"/>
          <w:szCs w:val="22"/>
        </w:rPr>
        <w:t>리더십</w:t>
      </w:r>
      <w:r w:rsidRPr="00283EF6">
        <w:rPr>
          <w:rFonts w:hint="eastAsia" w:eastAsia="나눔명조"/>
          <w:sz w:val="20"/>
          <w:szCs w:val="22"/>
        </w:rPr>
        <w:t xml:space="preserve"> </w:t>
      </w:r>
      <w:r w:rsidRPr="00283EF6">
        <w:rPr>
          <w:rFonts w:hint="eastAsia" w:eastAsia="나눔명조"/>
          <w:sz w:val="20"/>
          <w:szCs w:val="22"/>
        </w:rPr>
        <w:t>효과와</w:t>
      </w:r>
      <w:r w:rsidRPr="00283EF6">
        <w:rPr>
          <w:rFonts w:hint="eastAsia" w:eastAsia="나눔명조"/>
          <w:sz w:val="20"/>
          <w:szCs w:val="22"/>
        </w:rPr>
        <w:t xml:space="preserve"> </w:t>
      </w:r>
      <w:r w:rsidRPr="00283EF6">
        <w:rPr>
          <w:rFonts w:hint="eastAsia" w:eastAsia="나눔명조"/>
          <w:sz w:val="20"/>
          <w:szCs w:val="22"/>
        </w:rPr>
        <w:t>의사소통의</w:t>
      </w:r>
      <w:r w:rsidRPr="00283EF6">
        <w:rPr>
          <w:rFonts w:hint="eastAsia" w:eastAsia="나눔명조"/>
          <w:sz w:val="20"/>
          <w:szCs w:val="22"/>
        </w:rPr>
        <w:t xml:space="preserve"> </w:t>
      </w:r>
      <w:r w:rsidR="009976FD">
        <w:rPr>
          <w:rFonts w:hint="eastAsia" w:eastAsia="나눔명조"/>
          <w:sz w:val="20"/>
          <w:szCs w:val="22"/>
        </w:rPr>
        <w:t>조건적인</w:t>
      </w:r>
      <w:r w:rsidR="009976FD">
        <w:rPr>
          <w:rFonts w:hint="eastAsia" w:eastAsia="나눔명조"/>
          <w:sz w:val="20"/>
          <w:szCs w:val="22"/>
        </w:rPr>
        <w:t xml:space="preserve"> </w:t>
      </w:r>
      <w:r w:rsidRPr="00283EF6">
        <w:rPr>
          <w:rFonts w:hint="eastAsia" w:eastAsia="나눔명조"/>
          <w:sz w:val="20"/>
          <w:szCs w:val="22"/>
        </w:rPr>
        <w:t>효과를</w:t>
      </w:r>
      <w:r w:rsidRPr="00283EF6">
        <w:rPr>
          <w:rFonts w:hint="eastAsia" w:eastAsia="나눔명조"/>
          <w:sz w:val="20"/>
          <w:szCs w:val="22"/>
        </w:rPr>
        <w:t xml:space="preserve"> </w:t>
      </w:r>
      <w:r w:rsidRPr="00283EF6">
        <w:rPr>
          <w:rFonts w:hint="eastAsia" w:eastAsia="나눔명조"/>
          <w:sz w:val="20"/>
          <w:szCs w:val="22"/>
        </w:rPr>
        <w:t>검증하는</w:t>
      </w:r>
      <w:r w:rsidRPr="00283EF6">
        <w:rPr>
          <w:rFonts w:hint="eastAsia" w:eastAsia="나눔명조"/>
          <w:sz w:val="20"/>
          <w:szCs w:val="22"/>
        </w:rPr>
        <w:t xml:space="preserve"> </w:t>
      </w:r>
      <w:r w:rsidRPr="00283EF6">
        <w:rPr>
          <w:rFonts w:hint="eastAsia" w:eastAsia="나눔명조"/>
          <w:sz w:val="20"/>
          <w:szCs w:val="22"/>
        </w:rPr>
        <w:t>데에</w:t>
      </w:r>
      <w:r w:rsidRPr="00283EF6">
        <w:rPr>
          <w:rFonts w:hint="eastAsia" w:eastAsia="나눔명조"/>
          <w:sz w:val="20"/>
          <w:szCs w:val="22"/>
        </w:rPr>
        <w:t xml:space="preserve"> </w:t>
      </w:r>
      <w:r w:rsidRPr="00283EF6">
        <w:rPr>
          <w:rFonts w:hint="eastAsia" w:eastAsia="나눔명조"/>
          <w:sz w:val="20"/>
          <w:szCs w:val="22"/>
        </w:rPr>
        <w:t>그</w:t>
      </w:r>
      <w:r w:rsidRPr="00283EF6">
        <w:rPr>
          <w:rFonts w:hint="eastAsia" w:eastAsia="나눔명조"/>
          <w:sz w:val="20"/>
          <w:szCs w:val="22"/>
        </w:rPr>
        <w:t xml:space="preserve"> </w:t>
      </w:r>
      <w:r w:rsidRPr="00283EF6">
        <w:rPr>
          <w:rFonts w:hint="eastAsia" w:eastAsia="나눔명조"/>
          <w:sz w:val="20"/>
          <w:szCs w:val="22"/>
        </w:rPr>
        <w:t>의의가</w:t>
      </w:r>
      <w:r w:rsidRPr="00283EF6">
        <w:rPr>
          <w:rFonts w:hint="eastAsia" w:eastAsia="나눔명조"/>
          <w:sz w:val="20"/>
          <w:szCs w:val="22"/>
        </w:rPr>
        <w:t xml:space="preserve"> </w:t>
      </w:r>
      <w:r w:rsidRPr="00283EF6">
        <w:rPr>
          <w:rFonts w:hint="eastAsia" w:eastAsia="나눔명조"/>
          <w:sz w:val="20"/>
          <w:szCs w:val="22"/>
        </w:rPr>
        <w:t>있으며</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의사소통을</w:t>
      </w:r>
      <w:r w:rsidRPr="00283EF6">
        <w:rPr>
          <w:rFonts w:hint="eastAsia" w:eastAsia="나눔명조"/>
          <w:sz w:val="20"/>
          <w:szCs w:val="22"/>
        </w:rPr>
        <w:t xml:space="preserve"> </w:t>
      </w:r>
      <w:r w:rsidRPr="00283EF6">
        <w:rPr>
          <w:rFonts w:hint="eastAsia" w:eastAsia="나눔명조"/>
          <w:sz w:val="20"/>
          <w:szCs w:val="22"/>
        </w:rPr>
        <w:t>여타</w:t>
      </w:r>
      <w:r w:rsidRPr="00283EF6">
        <w:rPr>
          <w:rFonts w:hint="eastAsia" w:eastAsia="나눔명조"/>
          <w:sz w:val="20"/>
          <w:szCs w:val="22"/>
        </w:rPr>
        <w:t xml:space="preserve"> </w:t>
      </w:r>
      <w:r w:rsidRPr="00283EF6">
        <w:rPr>
          <w:rFonts w:hint="eastAsia" w:eastAsia="나눔명조"/>
          <w:sz w:val="20"/>
          <w:szCs w:val="22"/>
        </w:rPr>
        <w:t>연구와</w:t>
      </w:r>
      <w:r w:rsidRPr="00283EF6">
        <w:rPr>
          <w:rFonts w:hint="eastAsia" w:eastAsia="나눔명조"/>
          <w:sz w:val="20"/>
          <w:szCs w:val="22"/>
        </w:rPr>
        <w:t xml:space="preserve"> </w:t>
      </w:r>
      <w:r w:rsidRPr="00283EF6">
        <w:rPr>
          <w:rFonts w:hint="eastAsia" w:eastAsia="나눔명조"/>
          <w:sz w:val="20"/>
          <w:szCs w:val="22"/>
        </w:rPr>
        <w:t>달리</w:t>
      </w:r>
      <w:r w:rsidRPr="00283EF6">
        <w:rPr>
          <w:rFonts w:hint="eastAsia" w:eastAsia="나눔명조"/>
          <w:sz w:val="20"/>
          <w:szCs w:val="22"/>
        </w:rPr>
        <w:t xml:space="preserve"> </w:t>
      </w:r>
      <w:r w:rsidRPr="00283EF6">
        <w:rPr>
          <w:rFonts w:hint="eastAsia" w:eastAsia="나눔명조"/>
          <w:sz w:val="20"/>
          <w:szCs w:val="22"/>
        </w:rPr>
        <w:t>변수로</w:t>
      </w:r>
      <w:r w:rsidRPr="00283EF6">
        <w:rPr>
          <w:rFonts w:hint="eastAsia" w:eastAsia="나눔명조"/>
          <w:sz w:val="20"/>
          <w:szCs w:val="22"/>
        </w:rPr>
        <w:t xml:space="preserve"> </w:t>
      </w:r>
      <w:r w:rsidRPr="00283EF6">
        <w:rPr>
          <w:rFonts w:hint="eastAsia" w:eastAsia="나눔명조"/>
          <w:sz w:val="20"/>
          <w:szCs w:val="22"/>
        </w:rPr>
        <w:t>활용했다는</w:t>
      </w:r>
      <w:r w:rsidRPr="00283EF6">
        <w:rPr>
          <w:rFonts w:hint="eastAsia" w:eastAsia="나눔명조"/>
          <w:sz w:val="20"/>
          <w:szCs w:val="22"/>
        </w:rPr>
        <w:t xml:space="preserve"> </w:t>
      </w:r>
      <w:r w:rsidRPr="00283EF6">
        <w:rPr>
          <w:rFonts w:hint="eastAsia" w:eastAsia="나눔명조"/>
          <w:sz w:val="20"/>
          <w:szCs w:val="22"/>
        </w:rPr>
        <w:t>이론적</w:t>
      </w:r>
      <w:r w:rsidRPr="00283EF6">
        <w:rPr>
          <w:rFonts w:hint="eastAsia" w:eastAsia="나눔명조"/>
          <w:sz w:val="20"/>
          <w:szCs w:val="22"/>
        </w:rPr>
        <w:t xml:space="preserve"> </w:t>
      </w:r>
      <w:r w:rsidRPr="00283EF6">
        <w:rPr>
          <w:rFonts w:hint="eastAsia" w:eastAsia="나눔명조"/>
          <w:sz w:val="20"/>
          <w:szCs w:val="22"/>
        </w:rPr>
        <w:t>기여가</w:t>
      </w:r>
      <w:r w:rsidRPr="00283EF6">
        <w:rPr>
          <w:rFonts w:hint="eastAsia" w:eastAsia="나눔명조"/>
          <w:sz w:val="20"/>
          <w:szCs w:val="22"/>
        </w:rPr>
        <w:t xml:space="preserve"> </w:t>
      </w:r>
      <w:r w:rsidRPr="00283EF6">
        <w:rPr>
          <w:rFonts w:hint="eastAsia" w:eastAsia="나눔명조"/>
          <w:sz w:val="20"/>
          <w:szCs w:val="22"/>
        </w:rPr>
        <w:t>있다</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하지만</w:t>
      </w:r>
      <w:r w:rsidRPr="00283EF6">
        <w:rPr>
          <w:rFonts w:hint="eastAsia" w:eastAsia="나눔명조"/>
          <w:sz w:val="20"/>
          <w:szCs w:val="22"/>
        </w:rPr>
        <w:t xml:space="preserve"> </w:t>
      </w:r>
      <w:r w:rsidRPr="00283EF6">
        <w:rPr>
          <w:rFonts w:hint="eastAsia" w:eastAsia="나눔명조"/>
          <w:sz w:val="20"/>
          <w:szCs w:val="22"/>
        </w:rPr>
        <w:t>다음과</w:t>
      </w:r>
      <w:r w:rsidRPr="00283EF6">
        <w:rPr>
          <w:rFonts w:hint="eastAsia" w:eastAsia="나눔명조"/>
          <w:sz w:val="20"/>
          <w:szCs w:val="22"/>
        </w:rPr>
        <w:t xml:space="preserve"> </w:t>
      </w:r>
      <w:r w:rsidRPr="00283EF6">
        <w:rPr>
          <w:rFonts w:hint="eastAsia" w:eastAsia="나눔명조"/>
          <w:sz w:val="20"/>
          <w:szCs w:val="22"/>
        </w:rPr>
        <w:t>같은</w:t>
      </w:r>
      <w:r w:rsidRPr="00283EF6">
        <w:rPr>
          <w:rFonts w:hint="eastAsia" w:eastAsia="나눔명조"/>
          <w:sz w:val="20"/>
          <w:szCs w:val="22"/>
        </w:rPr>
        <w:t xml:space="preserve"> </w:t>
      </w:r>
      <w:r w:rsidRPr="00283EF6">
        <w:rPr>
          <w:rFonts w:hint="eastAsia" w:eastAsia="나눔명조"/>
          <w:sz w:val="20"/>
          <w:szCs w:val="22"/>
        </w:rPr>
        <w:t>한계점</w:t>
      </w:r>
      <w:r w:rsidRPr="00283EF6">
        <w:rPr>
          <w:rFonts w:hint="eastAsia" w:eastAsia="나눔명조"/>
          <w:sz w:val="20"/>
          <w:szCs w:val="22"/>
        </w:rPr>
        <w:t xml:space="preserve"> </w:t>
      </w:r>
      <w:r w:rsidRPr="00283EF6">
        <w:rPr>
          <w:rFonts w:hint="eastAsia" w:eastAsia="나눔명조"/>
          <w:sz w:val="20"/>
          <w:szCs w:val="22"/>
        </w:rPr>
        <w:t>역시</w:t>
      </w:r>
      <w:r w:rsidRPr="00283EF6">
        <w:rPr>
          <w:rFonts w:hint="eastAsia" w:eastAsia="나눔명조"/>
          <w:sz w:val="20"/>
          <w:szCs w:val="22"/>
        </w:rPr>
        <w:t xml:space="preserve"> </w:t>
      </w:r>
      <w:r w:rsidRPr="00283EF6">
        <w:rPr>
          <w:rFonts w:hint="eastAsia" w:eastAsia="나눔명조"/>
          <w:sz w:val="20"/>
          <w:szCs w:val="22"/>
        </w:rPr>
        <w:t>존재한다</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첫째</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본</w:t>
      </w:r>
      <w:r w:rsidRPr="00283EF6">
        <w:rPr>
          <w:rFonts w:hint="eastAsia" w:eastAsia="나눔명조"/>
          <w:sz w:val="20"/>
          <w:szCs w:val="22"/>
        </w:rPr>
        <w:t xml:space="preserve"> </w:t>
      </w:r>
      <w:r w:rsidRPr="00283EF6">
        <w:rPr>
          <w:rFonts w:hint="eastAsia" w:eastAsia="나눔명조"/>
          <w:sz w:val="20"/>
          <w:szCs w:val="22"/>
        </w:rPr>
        <w:t>연구는</w:t>
      </w:r>
      <w:r w:rsidRPr="00283EF6">
        <w:rPr>
          <w:rFonts w:hint="eastAsia" w:eastAsia="나눔명조"/>
          <w:sz w:val="20"/>
          <w:szCs w:val="22"/>
        </w:rPr>
        <w:t xml:space="preserve"> </w:t>
      </w:r>
      <w:r w:rsidRPr="00283EF6">
        <w:rPr>
          <w:rFonts w:hint="eastAsia" w:eastAsia="나눔명조"/>
          <w:sz w:val="20"/>
          <w:szCs w:val="22"/>
        </w:rPr>
        <w:t>한국행정연구원에서</w:t>
      </w:r>
      <w:r w:rsidRPr="00283EF6">
        <w:rPr>
          <w:rFonts w:hint="eastAsia" w:eastAsia="나눔명조"/>
          <w:sz w:val="20"/>
          <w:szCs w:val="22"/>
        </w:rPr>
        <w:t xml:space="preserve"> </w:t>
      </w:r>
      <w:r w:rsidRPr="00283EF6">
        <w:rPr>
          <w:rFonts w:hint="eastAsia" w:eastAsia="나눔명조"/>
          <w:sz w:val="20"/>
          <w:szCs w:val="22"/>
        </w:rPr>
        <w:t>제공하는</w:t>
      </w:r>
      <w:r w:rsidRPr="00283EF6">
        <w:rPr>
          <w:rFonts w:hint="eastAsia" w:eastAsia="나눔명조"/>
          <w:sz w:val="20"/>
          <w:szCs w:val="22"/>
        </w:rPr>
        <w:t xml:space="preserve"> </w:t>
      </w:r>
      <w:r w:rsidRPr="00283EF6">
        <w:rPr>
          <w:rFonts w:hint="eastAsia" w:eastAsia="나눔명조"/>
          <w:sz w:val="20"/>
          <w:szCs w:val="22"/>
        </w:rPr>
        <w:t>설문</w:t>
      </w:r>
      <w:r w:rsidRPr="00283EF6">
        <w:rPr>
          <w:rFonts w:hint="eastAsia" w:eastAsia="나눔명조"/>
          <w:sz w:val="20"/>
          <w:szCs w:val="22"/>
        </w:rPr>
        <w:t xml:space="preserve"> </w:t>
      </w:r>
      <w:r w:rsidRPr="00283EF6">
        <w:rPr>
          <w:rFonts w:hint="eastAsia" w:eastAsia="나눔명조"/>
          <w:sz w:val="20"/>
          <w:szCs w:val="22"/>
        </w:rPr>
        <w:t>자료를</w:t>
      </w:r>
      <w:r w:rsidRPr="00283EF6">
        <w:rPr>
          <w:rFonts w:hint="eastAsia" w:eastAsia="나눔명조"/>
          <w:sz w:val="20"/>
          <w:szCs w:val="22"/>
        </w:rPr>
        <w:t xml:space="preserve"> </w:t>
      </w:r>
      <w:r w:rsidRPr="00283EF6">
        <w:rPr>
          <w:rFonts w:hint="eastAsia" w:eastAsia="나눔명조"/>
          <w:sz w:val="20"/>
          <w:szCs w:val="22"/>
        </w:rPr>
        <w:t>바탕으로</w:t>
      </w:r>
      <w:r w:rsidRPr="00283EF6">
        <w:rPr>
          <w:rFonts w:hint="eastAsia" w:eastAsia="나눔명조"/>
          <w:sz w:val="20"/>
          <w:szCs w:val="22"/>
        </w:rPr>
        <w:t xml:space="preserve"> </w:t>
      </w:r>
      <w:r w:rsidRPr="00283EF6">
        <w:rPr>
          <w:rFonts w:hint="eastAsia" w:eastAsia="나눔명조"/>
          <w:sz w:val="20"/>
          <w:szCs w:val="22"/>
        </w:rPr>
        <w:t>구성되었다</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따라서</w:t>
      </w:r>
      <w:r w:rsidRPr="00283EF6">
        <w:rPr>
          <w:rFonts w:hint="eastAsia" w:eastAsia="나눔명조"/>
          <w:sz w:val="20"/>
          <w:szCs w:val="22"/>
        </w:rPr>
        <w:t xml:space="preserve"> </w:t>
      </w:r>
      <w:r w:rsidRPr="00283EF6">
        <w:rPr>
          <w:rFonts w:hint="eastAsia" w:eastAsia="나눔명조"/>
          <w:sz w:val="20"/>
          <w:szCs w:val="22"/>
        </w:rPr>
        <w:t>설문응답자의</w:t>
      </w:r>
      <w:r w:rsidRPr="00283EF6">
        <w:rPr>
          <w:rFonts w:hint="eastAsia" w:eastAsia="나눔명조"/>
          <w:sz w:val="20"/>
          <w:szCs w:val="22"/>
        </w:rPr>
        <w:t xml:space="preserve"> </w:t>
      </w:r>
      <w:r w:rsidRPr="00283EF6">
        <w:rPr>
          <w:rFonts w:hint="eastAsia" w:eastAsia="나눔명조"/>
          <w:sz w:val="20"/>
          <w:szCs w:val="22"/>
        </w:rPr>
        <w:t>주관성이</w:t>
      </w:r>
      <w:r w:rsidRPr="00283EF6">
        <w:rPr>
          <w:rFonts w:hint="eastAsia" w:eastAsia="나눔명조"/>
          <w:sz w:val="20"/>
          <w:szCs w:val="22"/>
        </w:rPr>
        <w:t xml:space="preserve"> </w:t>
      </w:r>
      <w:r w:rsidRPr="00283EF6">
        <w:rPr>
          <w:rFonts w:hint="eastAsia" w:eastAsia="나눔명조"/>
          <w:sz w:val="20"/>
          <w:szCs w:val="22"/>
        </w:rPr>
        <w:t>자료에</w:t>
      </w:r>
      <w:r w:rsidRPr="00283EF6">
        <w:rPr>
          <w:rFonts w:hint="eastAsia" w:eastAsia="나눔명조"/>
          <w:sz w:val="20"/>
          <w:szCs w:val="22"/>
        </w:rPr>
        <w:t xml:space="preserve"> </w:t>
      </w:r>
      <w:r w:rsidRPr="00283EF6">
        <w:rPr>
          <w:rFonts w:hint="eastAsia" w:eastAsia="나눔명조"/>
          <w:sz w:val="20"/>
          <w:szCs w:val="22"/>
        </w:rPr>
        <w:t>포함되었음을</w:t>
      </w:r>
      <w:r w:rsidRPr="00283EF6">
        <w:rPr>
          <w:rFonts w:hint="eastAsia" w:eastAsia="나눔명조"/>
          <w:sz w:val="20"/>
          <w:szCs w:val="22"/>
        </w:rPr>
        <w:t xml:space="preserve"> </w:t>
      </w:r>
      <w:r w:rsidRPr="00283EF6">
        <w:rPr>
          <w:rFonts w:hint="eastAsia" w:eastAsia="나눔명조"/>
          <w:sz w:val="20"/>
          <w:szCs w:val="22"/>
        </w:rPr>
        <w:t>배제할</w:t>
      </w:r>
      <w:r w:rsidRPr="00283EF6">
        <w:rPr>
          <w:rFonts w:hint="eastAsia" w:eastAsia="나눔명조"/>
          <w:sz w:val="20"/>
          <w:szCs w:val="22"/>
        </w:rPr>
        <w:t xml:space="preserve"> </w:t>
      </w:r>
      <w:r w:rsidRPr="00283EF6">
        <w:rPr>
          <w:rFonts w:hint="eastAsia" w:eastAsia="나눔명조"/>
          <w:sz w:val="20"/>
          <w:szCs w:val="22"/>
        </w:rPr>
        <w:t>수</w:t>
      </w:r>
      <w:r w:rsidRPr="00283EF6">
        <w:rPr>
          <w:rFonts w:hint="eastAsia" w:eastAsia="나눔명조"/>
          <w:sz w:val="20"/>
          <w:szCs w:val="22"/>
        </w:rPr>
        <w:t xml:space="preserve"> </w:t>
      </w:r>
      <w:r w:rsidRPr="00283EF6">
        <w:rPr>
          <w:rFonts w:hint="eastAsia" w:eastAsia="나눔명조"/>
          <w:sz w:val="20"/>
          <w:szCs w:val="22"/>
        </w:rPr>
        <w:t>없으며</w:t>
      </w:r>
      <w:r w:rsidRPr="00283EF6">
        <w:rPr>
          <w:rFonts w:hint="eastAsia" w:eastAsia="나눔명조"/>
          <w:sz w:val="20"/>
          <w:szCs w:val="22"/>
        </w:rPr>
        <w:t>,</w:t>
      </w:r>
      <w:r w:rsidRPr="00283EF6">
        <w:rPr>
          <w:rFonts w:eastAsia="나눔명조"/>
          <w:sz w:val="20"/>
          <w:szCs w:val="22"/>
        </w:rPr>
        <w:t xml:space="preserve"> </w:t>
      </w:r>
      <w:r w:rsidRPr="00283EF6">
        <w:rPr>
          <w:rFonts w:hint="eastAsia" w:eastAsia="나눔명조"/>
          <w:sz w:val="20"/>
          <w:szCs w:val="22"/>
        </w:rPr>
        <w:t>한국행정연구원이</w:t>
      </w:r>
      <w:r w:rsidRPr="00283EF6">
        <w:rPr>
          <w:rFonts w:hint="eastAsia" w:eastAsia="나눔명조"/>
          <w:sz w:val="20"/>
          <w:szCs w:val="22"/>
        </w:rPr>
        <w:t xml:space="preserve"> </w:t>
      </w:r>
      <w:r w:rsidRPr="00283EF6">
        <w:rPr>
          <w:rFonts w:hint="eastAsia" w:eastAsia="나눔명조"/>
          <w:sz w:val="20"/>
          <w:szCs w:val="22"/>
        </w:rPr>
        <w:t>제공한</w:t>
      </w:r>
      <w:r w:rsidRPr="00283EF6">
        <w:rPr>
          <w:rFonts w:hint="eastAsia" w:eastAsia="나눔명조"/>
          <w:sz w:val="20"/>
          <w:szCs w:val="22"/>
        </w:rPr>
        <w:t xml:space="preserve"> </w:t>
      </w:r>
      <w:r w:rsidRPr="00283EF6">
        <w:rPr>
          <w:rFonts w:hint="eastAsia" w:eastAsia="나눔명조"/>
          <w:sz w:val="20"/>
          <w:szCs w:val="22"/>
        </w:rPr>
        <w:t>이차자료를</w:t>
      </w:r>
      <w:r w:rsidRPr="00283EF6">
        <w:rPr>
          <w:rFonts w:hint="eastAsia" w:eastAsia="나눔명조"/>
          <w:sz w:val="20"/>
          <w:szCs w:val="22"/>
        </w:rPr>
        <w:t xml:space="preserve"> </w:t>
      </w:r>
      <w:r w:rsidRPr="00283EF6">
        <w:rPr>
          <w:rFonts w:hint="eastAsia" w:eastAsia="나눔명조"/>
          <w:sz w:val="20"/>
          <w:szCs w:val="22"/>
        </w:rPr>
        <w:t>활용하였으므로</w:t>
      </w:r>
      <w:r w:rsidRPr="00283EF6">
        <w:rPr>
          <w:rFonts w:hint="eastAsia" w:eastAsia="나눔명조"/>
          <w:sz w:val="20"/>
          <w:szCs w:val="22"/>
        </w:rPr>
        <w:t xml:space="preserve"> </w:t>
      </w:r>
      <w:r w:rsidRPr="00283EF6">
        <w:rPr>
          <w:rFonts w:hint="eastAsia" w:eastAsia="나눔명조"/>
          <w:sz w:val="20"/>
          <w:szCs w:val="22"/>
        </w:rPr>
        <w:t>연구에</w:t>
      </w:r>
      <w:r w:rsidRPr="00283EF6">
        <w:rPr>
          <w:rFonts w:hint="eastAsia" w:eastAsia="나눔명조"/>
          <w:sz w:val="20"/>
          <w:szCs w:val="22"/>
        </w:rPr>
        <w:t xml:space="preserve"> </w:t>
      </w:r>
      <w:r w:rsidRPr="00283EF6">
        <w:rPr>
          <w:rFonts w:hint="eastAsia" w:eastAsia="나눔명조"/>
          <w:sz w:val="20"/>
          <w:szCs w:val="22"/>
        </w:rPr>
        <w:t>적합한</w:t>
      </w:r>
      <w:r w:rsidRPr="00283EF6" w:rsidR="0027015F">
        <w:rPr>
          <w:rFonts w:hint="eastAsia" w:eastAsia="나눔명조"/>
          <w:sz w:val="20"/>
          <w:szCs w:val="22"/>
        </w:rPr>
        <w:t xml:space="preserve"> </w:t>
      </w:r>
      <w:r w:rsidRPr="00283EF6" w:rsidR="00080EBA">
        <w:rPr>
          <w:rFonts w:hint="eastAsia" w:eastAsia="나눔명조"/>
          <w:sz w:val="20"/>
          <w:szCs w:val="22"/>
        </w:rPr>
        <w:t>변수를</w:t>
      </w:r>
      <w:r w:rsidRPr="00283EF6" w:rsidR="00080EBA">
        <w:rPr>
          <w:rFonts w:hint="eastAsia" w:eastAsia="나눔명조"/>
          <w:sz w:val="20"/>
          <w:szCs w:val="22"/>
        </w:rPr>
        <w:t xml:space="preserve"> </w:t>
      </w:r>
      <w:r w:rsidR="009976FD">
        <w:rPr>
          <w:rFonts w:hint="eastAsia" w:eastAsia="나눔명조"/>
          <w:sz w:val="20"/>
          <w:szCs w:val="22"/>
        </w:rPr>
        <w:t>자체적으로</w:t>
      </w:r>
      <w:r w:rsidR="009976FD">
        <w:rPr>
          <w:rFonts w:hint="eastAsia" w:eastAsia="나눔명조"/>
          <w:sz w:val="20"/>
          <w:szCs w:val="22"/>
        </w:rPr>
        <w:t xml:space="preserve"> </w:t>
      </w:r>
      <w:r w:rsidRPr="00283EF6" w:rsidR="00080EBA">
        <w:rPr>
          <w:rFonts w:hint="eastAsia" w:eastAsia="나눔명조"/>
          <w:sz w:val="20"/>
          <w:szCs w:val="22"/>
        </w:rPr>
        <w:t>구성하지</w:t>
      </w:r>
      <w:r w:rsidRPr="00283EF6" w:rsidR="00080EBA">
        <w:rPr>
          <w:rFonts w:hint="eastAsia" w:eastAsia="나눔명조"/>
          <w:sz w:val="20"/>
          <w:szCs w:val="22"/>
        </w:rPr>
        <w:t xml:space="preserve"> </w:t>
      </w:r>
      <w:r w:rsidRPr="00283EF6" w:rsidR="00080EBA">
        <w:rPr>
          <w:rFonts w:hint="eastAsia" w:eastAsia="나눔명조"/>
          <w:sz w:val="20"/>
          <w:szCs w:val="22"/>
        </w:rPr>
        <w:t>못했다</w:t>
      </w:r>
      <w:r w:rsidRPr="00283EF6">
        <w:rPr>
          <w:rFonts w:hint="eastAsia" w:eastAsia="나눔명조"/>
          <w:sz w:val="20"/>
          <w:szCs w:val="22"/>
        </w:rPr>
        <w:t>.</w:t>
      </w:r>
      <w:r w:rsidRPr="00283EF6" w:rsidR="00080EBA">
        <w:rPr>
          <w:rFonts w:eastAsia="나눔명조"/>
          <w:sz w:val="20"/>
          <w:szCs w:val="22"/>
        </w:rPr>
        <w:t xml:space="preserve"> </w:t>
      </w:r>
      <w:r w:rsidRPr="00283EF6" w:rsidR="00080EBA">
        <w:rPr>
          <w:rFonts w:hint="eastAsia" w:eastAsia="나눔명조"/>
          <w:sz w:val="20"/>
          <w:szCs w:val="22"/>
        </w:rPr>
        <w:t>공공봉사동기의</w:t>
      </w:r>
      <w:r w:rsidRPr="00283EF6" w:rsidR="00080EBA">
        <w:rPr>
          <w:rFonts w:hint="eastAsia" w:eastAsia="나눔명조"/>
          <w:sz w:val="20"/>
          <w:szCs w:val="22"/>
        </w:rPr>
        <w:t xml:space="preserve"> </w:t>
      </w:r>
      <w:r w:rsidRPr="00283EF6" w:rsidR="00080EBA">
        <w:rPr>
          <w:rFonts w:hint="eastAsia" w:eastAsia="나눔명조"/>
          <w:sz w:val="20"/>
          <w:szCs w:val="22"/>
        </w:rPr>
        <w:t>경우</w:t>
      </w:r>
      <w:r w:rsidRPr="00283EF6" w:rsidR="00080EBA">
        <w:rPr>
          <w:rFonts w:eastAsia="나눔명조"/>
          <w:sz w:val="20"/>
          <w:szCs w:val="22"/>
        </w:rPr>
        <w:t xml:space="preserve">, </w:t>
      </w:r>
      <w:r w:rsidRPr="00283EF6" w:rsidR="00080EBA">
        <w:rPr>
          <w:rFonts w:hint="eastAsia" w:eastAsia="나눔명조"/>
          <w:sz w:val="20"/>
          <w:szCs w:val="22"/>
        </w:rPr>
        <w:t>본</w:t>
      </w:r>
      <w:r w:rsidRPr="00283EF6" w:rsidR="00080EBA">
        <w:rPr>
          <w:rFonts w:hint="eastAsia" w:eastAsia="나눔명조"/>
          <w:sz w:val="20"/>
          <w:szCs w:val="22"/>
        </w:rPr>
        <w:t xml:space="preserve"> </w:t>
      </w:r>
      <w:r w:rsidRPr="00283EF6" w:rsidR="00080EBA">
        <w:rPr>
          <w:rFonts w:hint="eastAsia" w:eastAsia="나눔명조"/>
          <w:sz w:val="20"/>
          <w:szCs w:val="22"/>
        </w:rPr>
        <w:t>설문</w:t>
      </w:r>
      <w:r w:rsidRPr="00283EF6" w:rsidR="00080EBA">
        <w:rPr>
          <w:rFonts w:hint="eastAsia" w:eastAsia="나눔명조"/>
          <w:sz w:val="20"/>
          <w:szCs w:val="22"/>
        </w:rPr>
        <w:t xml:space="preserve"> </w:t>
      </w:r>
      <w:r w:rsidRPr="00283EF6" w:rsidR="00080EBA">
        <w:rPr>
          <w:rFonts w:hint="eastAsia" w:eastAsia="나눔명조"/>
          <w:sz w:val="20"/>
          <w:szCs w:val="22"/>
        </w:rPr>
        <w:t>문항은</w:t>
      </w:r>
      <w:r w:rsidRPr="00283EF6" w:rsidR="00080EBA">
        <w:rPr>
          <w:rFonts w:hint="eastAsia" w:eastAsia="나눔명조"/>
          <w:sz w:val="20"/>
          <w:szCs w:val="22"/>
        </w:rPr>
        <w:t xml:space="preserve"> </w:t>
      </w:r>
      <w:r w:rsidRPr="00283EF6" w:rsidR="00080EBA">
        <w:rPr>
          <w:rFonts w:hint="eastAsia" w:eastAsia="나눔명조"/>
          <w:sz w:val="20"/>
          <w:szCs w:val="22"/>
        </w:rPr>
        <w:t>공공봉사동기의</w:t>
      </w:r>
      <w:r w:rsidRPr="00283EF6" w:rsidR="00080EBA">
        <w:rPr>
          <w:rFonts w:hint="eastAsia" w:eastAsia="나눔명조"/>
          <w:sz w:val="20"/>
          <w:szCs w:val="22"/>
        </w:rPr>
        <w:t xml:space="preserve"> </w:t>
      </w:r>
      <w:r w:rsidRPr="00283EF6" w:rsidR="00080EBA">
        <w:rPr>
          <w:rFonts w:hint="eastAsia" w:eastAsia="나눔명조"/>
          <w:sz w:val="20"/>
          <w:szCs w:val="22"/>
        </w:rPr>
        <w:t>여러</w:t>
      </w:r>
      <w:r w:rsidRPr="00283EF6" w:rsidR="00080EBA">
        <w:rPr>
          <w:rFonts w:hint="eastAsia" w:eastAsia="나눔명조"/>
          <w:sz w:val="20"/>
          <w:szCs w:val="22"/>
        </w:rPr>
        <w:t xml:space="preserve"> </w:t>
      </w:r>
      <w:r w:rsidRPr="00283EF6" w:rsidR="00080EBA">
        <w:rPr>
          <w:rFonts w:hint="eastAsia" w:eastAsia="나눔명조"/>
          <w:sz w:val="20"/>
          <w:szCs w:val="22"/>
        </w:rPr>
        <w:t>하위차원을</w:t>
      </w:r>
      <w:r w:rsidRPr="00283EF6" w:rsidR="00080EBA">
        <w:rPr>
          <w:rFonts w:hint="eastAsia" w:eastAsia="나눔명조"/>
          <w:sz w:val="20"/>
          <w:szCs w:val="22"/>
        </w:rPr>
        <w:t xml:space="preserve"> </w:t>
      </w:r>
      <w:r w:rsidRPr="00283EF6" w:rsidR="00080EBA">
        <w:rPr>
          <w:rFonts w:hint="eastAsia" w:eastAsia="나눔명조"/>
          <w:sz w:val="20"/>
          <w:szCs w:val="22"/>
        </w:rPr>
        <w:t>고려하지</w:t>
      </w:r>
      <w:r w:rsidRPr="00283EF6" w:rsidR="00080EBA">
        <w:rPr>
          <w:rFonts w:hint="eastAsia" w:eastAsia="나눔명조"/>
          <w:sz w:val="20"/>
          <w:szCs w:val="22"/>
        </w:rPr>
        <w:t xml:space="preserve"> </w:t>
      </w:r>
      <w:r w:rsidRPr="00283EF6" w:rsidR="00080EBA">
        <w:rPr>
          <w:rFonts w:hint="eastAsia" w:eastAsia="나눔명조"/>
          <w:sz w:val="20"/>
          <w:szCs w:val="22"/>
        </w:rPr>
        <w:t>않고</w:t>
      </w:r>
      <w:r w:rsidRPr="00283EF6" w:rsidR="00080EBA">
        <w:rPr>
          <w:rFonts w:hint="eastAsia" w:eastAsia="나눔명조"/>
          <w:sz w:val="20"/>
          <w:szCs w:val="22"/>
        </w:rPr>
        <w:t xml:space="preserve"> </w:t>
      </w:r>
      <w:r w:rsidRPr="00283EF6" w:rsidR="00080EBA">
        <w:rPr>
          <w:rFonts w:hint="eastAsia" w:eastAsia="나눔명조"/>
          <w:sz w:val="20"/>
          <w:szCs w:val="22"/>
        </w:rPr>
        <w:t>있다</w:t>
      </w:r>
      <w:r w:rsidRPr="00283EF6" w:rsidR="00080EBA">
        <w:rPr>
          <w:rFonts w:hint="eastAsia" w:eastAsia="나눔명조"/>
          <w:sz w:val="20"/>
          <w:szCs w:val="22"/>
        </w:rPr>
        <w:t>.</w:t>
      </w:r>
      <w:r w:rsidRPr="00283EF6" w:rsidR="00080EBA">
        <w:rPr>
          <w:rFonts w:eastAsia="나눔명조"/>
          <w:sz w:val="20"/>
          <w:szCs w:val="22"/>
        </w:rPr>
        <w:t xml:space="preserve"> </w:t>
      </w:r>
      <w:r w:rsidRPr="00283EF6" w:rsidR="00080EBA">
        <w:rPr>
          <w:rFonts w:hint="eastAsia" w:eastAsia="나눔명조"/>
          <w:sz w:val="20"/>
          <w:szCs w:val="22"/>
        </w:rPr>
        <w:t>따라서</w:t>
      </w:r>
      <w:r w:rsidRPr="00283EF6" w:rsidR="00080EBA">
        <w:rPr>
          <w:rFonts w:hint="eastAsia" w:eastAsia="나눔명조"/>
          <w:sz w:val="20"/>
          <w:szCs w:val="22"/>
        </w:rPr>
        <w:t xml:space="preserve"> </w:t>
      </w:r>
      <w:r w:rsidRPr="00283EF6" w:rsidR="00080EBA">
        <w:rPr>
          <w:rFonts w:hint="eastAsia" w:eastAsia="나눔명조"/>
          <w:sz w:val="20"/>
          <w:szCs w:val="22"/>
        </w:rPr>
        <w:t>공공봉사동기의</w:t>
      </w:r>
      <w:r w:rsidRPr="00283EF6" w:rsidR="00080EBA">
        <w:rPr>
          <w:rFonts w:hint="eastAsia" w:eastAsia="나눔명조"/>
          <w:sz w:val="20"/>
          <w:szCs w:val="22"/>
        </w:rPr>
        <w:t xml:space="preserve"> </w:t>
      </w:r>
      <w:r w:rsidRPr="00283EF6" w:rsidR="00080EBA">
        <w:rPr>
          <w:rFonts w:hint="eastAsia" w:eastAsia="나눔명조"/>
          <w:sz w:val="20"/>
          <w:szCs w:val="22"/>
        </w:rPr>
        <w:t>세가지</w:t>
      </w:r>
      <w:r w:rsidRPr="00283EF6" w:rsidR="00080EBA">
        <w:rPr>
          <w:rFonts w:hint="eastAsia" w:eastAsia="나눔명조"/>
          <w:sz w:val="20"/>
          <w:szCs w:val="22"/>
        </w:rPr>
        <w:t xml:space="preserve"> </w:t>
      </w:r>
      <w:r w:rsidRPr="00283EF6" w:rsidR="00080EBA">
        <w:rPr>
          <w:rFonts w:hint="eastAsia" w:eastAsia="나눔명조"/>
          <w:sz w:val="20"/>
          <w:szCs w:val="22"/>
        </w:rPr>
        <w:t>하위차원을</w:t>
      </w:r>
      <w:r w:rsidRPr="00283EF6" w:rsidR="00080EBA">
        <w:rPr>
          <w:rFonts w:hint="eastAsia" w:eastAsia="나눔명조"/>
          <w:sz w:val="20"/>
          <w:szCs w:val="22"/>
        </w:rPr>
        <w:t xml:space="preserve"> </w:t>
      </w:r>
      <w:r w:rsidRPr="00283EF6" w:rsidR="00080EBA">
        <w:rPr>
          <w:rFonts w:hint="eastAsia" w:eastAsia="나눔명조"/>
          <w:sz w:val="20"/>
          <w:szCs w:val="22"/>
        </w:rPr>
        <w:t>고려하여</w:t>
      </w:r>
      <w:r w:rsidRPr="00283EF6" w:rsidR="00080EBA">
        <w:rPr>
          <w:rFonts w:hint="eastAsia" w:eastAsia="나눔명조"/>
          <w:sz w:val="20"/>
          <w:szCs w:val="22"/>
        </w:rPr>
        <w:t xml:space="preserve"> </w:t>
      </w:r>
      <w:r w:rsidRPr="00283EF6" w:rsidR="00080EBA">
        <w:rPr>
          <w:rFonts w:hint="eastAsia" w:eastAsia="나눔명조"/>
          <w:sz w:val="20"/>
          <w:szCs w:val="22"/>
        </w:rPr>
        <w:t>더</w:t>
      </w:r>
      <w:r w:rsidRPr="00283EF6" w:rsidR="00080EBA">
        <w:rPr>
          <w:rFonts w:hint="eastAsia" w:eastAsia="나눔명조"/>
          <w:sz w:val="20"/>
          <w:szCs w:val="22"/>
        </w:rPr>
        <w:t xml:space="preserve"> </w:t>
      </w:r>
      <w:r w:rsidRPr="00283EF6" w:rsidR="00080EBA">
        <w:rPr>
          <w:rFonts w:hint="eastAsia" w:eastAsia="나눔명조"/>
          <w:sz w:val="20"/>
          <w:szCs w:val="22"/>
        </w:rPr>
        <w:t>세분화한</w:t>
      </w:r>
      <w:r w:rsidRPr="00283EF6" w:rsidR="00080EBA">
        <w:rPr>
          <w:rFonts w:hint="eastAsia" w:eastAsia="나눔명조"/>
          <w:sz w:val="20"/>
          <w:szCs w:val="22"/>
        </w:rPr>
        <w:t xml:space="preserve"> </w:t>
      </w:r>
      <w:r w:rsidRPr="00283EF6" w:rsidR="00080EBA">
        <w:rPr>
          <w:rFonts w:hint="eastAsia" w:eastAsia="나눔명조"/>
          <w:sz w:val="20"/>
          <w:szCs w:val="22"/>
        </w:rPr>
        <w:t>설문문항을</w:t>
      </w:r>
      <w:r w:rsidRPr="00283EF6" w:rsidR="00080EBA">
        <w:rPr>
          <w:rFonts w:hint="eastAsia" w:eastAsia="나눔명조"/>
          <w:sz w:val="20"/>
          <w:szCs w:val="22"/>
        </w:rPr>
        <w:t xml:space="preserve"> </w:t>
      </w:r>
      <w:r w:rsidRPr="00283EF6" w:rsidR="00080EBA">
        <w:rPr>
          <w:rFonts w:hint="eastAsia" w:eastAsia="나눔명조"/>
          <w:sz w:val="20"/>
          <w:szCs w:val="22"/>
        </w:rPr>
        <w:t>구성</w:t>
      </w:r>
      <w:del w:author="Kang, Jiyoon" w:date="2022-03-03T10:26:00Z" w:id="1190">
        <w:r w:rsidRPr="00283EF6" w:rsidDel="004D2415" w:rsidR="00080EBA">
          <w:rPr>
            <w:rFonts w:hint="eastAsia" w:eastAsia="나눔명조"/>
            <w:sz w:val="20"/>
            <w:szCs w:val="22"/>
          </w:rPr>
          <w:delText>하여</w:delText>
        </w:r>
      </w:del>
      <w:ins w:author="Kang, Jiyoon" w:date="2022-03-03T10:26:00Z" w:id="1191">
        <w:r w:rsidR="004D2415">
          <w:rPr>
            <w:rFonts w:hint="eastAsia" w:eastAsia="나눔명조"/>
            <w:sz w:val="20"/>
            <w:szCs w:val="22"/>
          </w:rPr>
          <w:t>한</w:t>
        </w:r>
        <w:r w:rsidR="004D2415">
          <w:rPr>
            <w:rFonts w:hint="eastAsia" w:eastAsia="나눔명조"/>
            <w:sz w:val="20"/>
            <w:szCs w:val="22"/>
          </w:rPr>
          <w:t xml:space="preserve"> </w:t>
        </w:r>
        <w:r w:rsidR="004D2415">
          <w:rPr>
            <w:rFonts w:hint="eastAsia" w:eastAsia="나눔명조"/>
            <w:sz w:val="20"/>
            <w:szCs w:val="22"/>
          </w:rPr>
          <w:t>후</w:t>
        </w:r>
      </w:ins>
      <w:r w:rsidRPr="00283EF6" w:rsidR="00080EBA">
        <w:rPr>
          <w:rFonts w:hint="eastAsia" w:eastAsia="나눔명조"/>
          <w:sz w:val="20"/>
          <w:szCs w:val="22"/>
        </w:rPr>
        <w:t xml:space="preserve"> </w:t>
      </w:r>
      <w:r w:rsidRPr="00283EF6" w:rsidR="00080EBA">
        <w:rPr>
          <w:rFonts w:hint="eastAsia" w:eastAsia="나눔명조"/>
          <w:sz w:val="20"/>
          <w:szCs w:val="22"/>
        </w:rPr>
        <w:t>후속연구를</w:t>
      </w:r>
      <w:r w:rsidRPr="00283EF6" w:rsidR="00080EBA">
        <w:rPr>
          <w:rFonts w:hint="eastAsia" w:eastAsia="나눔명조"/>
          <w:sz w:val="20"/>
          <w:szCs w:val="22"/>
        </w:rPr>
        <w:t xml:space="preserve"> </w:t>
      </w:r>
      <w:r w:rsidRPr="00283EF6" w:rsidR="00080EBA">
        <w:rPr>
          <w:rFonts w:hint="eastAsia" w:eastAsia="나눔명조"/>
          <w:sz w:val="20"/>
          <w:szCs w:val="22"/>
        </w:rPr>
        <w:t>한다면</w:t>
      </w:r>
      <w:r w:rsidRPr="00283EF6" w:rsidR="00080EBA">
        <w:rPr>
          <w:rFonts w:hint="eastAsia" w:eastAsia="나눔명조"/>
          <w:sz w:val="20"/>
          <w:szCs w:val="22"/>
        </w:rPr>
        <w:t xml:space="preserve"> </w:t>
      </w:r>
      <w:r w:rsidRPr="00283EF6" w:rsidR="00080EBA">
        <w:rPr>
          <w:rFonts w:hint="eastAsia" w:eastAsia="나눔명조"/>
          <w:sz w:val="20"/>
          <w:szCs w:val="22"/>
        </w:rPr>
        <w:t>더</w:t>
      </w:r>
      <w:ins w:author="Kang, Jiyoon" w:date="2022-03-03T10:27:00Z" w:id="1192">
        <w:r w:rsidR="004D2415">
          <w:rPr>
            <w:rFonts w:hint="eastAsia" w:eastAsia="나눔명조"/>
            <w:sz w:val="20"/>
            <w:szCs w:val="22"/>
          </w:rPr>
          <w:t>욱</w:t>
        </w:r>
      </w:ins>
      <w:r w:rsidRPr="00283EF6" w:rsidR="00080EBA">
        <w:rPr>
          <w:rFonts w:hint="eastAsia" w:eastAsia="나눔명조"/>
          <w:sz w:val="20"/>
          <w:szCs w:val="22"/>
        </w:rPr>
        <w:t xml:space="preserve"> </w:t>
      </w:r>
      <w:r w:rsidRPr="00283EF6" w:rsidR="00080EBA">
        <w:rPr>
          <w:rFonts w:hint="eastAsia" w:eastAsia="나눔명조"/>
          <w:sz w:val="20"/>
          <w:szCs w:val="22"/>
        </w:rPr>
        <w:t>신뢰할</w:t>
      </w:r>
      <w:r w:rsidRPr="00283EF6" w:rsidR="00080EBA">
        <w:rPr>
          <w:rFonts w:hint="eastAsia" w:eastAsia="나눔명조"/>
          <w:sz w:val="20"/>
          <w:szCs w:val="22"/>
        </w:rPr>
        <w:t xml:space="preserve"> </w:t>
      </w:r>
      <w:r w:rsidRPr="00283EF6" w:rsidR="00080EBA">
        <w:rPr>
          <w:rFonts w:hint="eastAsia" w:eastAsia="나눔명조"/>
          <w:sz w:val="20"/>
          <w:szCs w:val="22"/>
        </w:rPr>
        <w:t>수</w:t>
      </w:r>
      <w:r w:rsidRPr="00283EF6" w:rsidR="00080EBA">
        <w:rPr>
          <w:rFonts w:hint="eastAsia" w:eastAsia="나눔명조"/>
          <w:sz w:val="20"/>
          <w:szCs w:val="22"/>
        </w:rPr>
        <w:t xml:space="preserve"> </w:t>
      </w:r>
      <w:r w:rsidRPr="00283EF6" w:rsidR="00080EBA">
        <w:rPr>
          <w:rFonts w:hint="eastAsia" w:eastAsia="나눔명조"/>
          <w:sz w:val="20"/>
          <w:szCs w:val="22"/>
        </w:rPr>
        <w:t>있는</w:t>
      </w:r>
      <w:r w:rsidRPr="00283EF6" w:rsidR="00080EBA">
        <w:rPr>
          <w:rFonts w:hint="eastAsia" w:eastAsia="나눔명조"/>
          <w:sz w:val="20"/>
          <w:szCs w:val="22"/>
        </w:rPr>
        <w:t xml:space="preserve"> </w:t>
      </w:r>
      <w:r w:rsidRPr="00283EF6" w:rsidR="00080EBA">
        <w:rPr>
          <w:rFonts w:hint="eastAsia" w:eastAsia="나눔명조"/>
          <w:sz w:val="20"/>
          <w:szCs w:val="22"/>
        </w:rPr>
        <w:t>연구</w:t>
      </w:r>
      <w:r w:rsidRPr="00283EF6" w:rsidR="00080EBA">
        <w:rPr>
          <w:rFonts w:hint="eastAsia" w:eastAsia="나눔명조"/>
          <w:sz w:val="20"/>
          <w:szCs w:val="22"/>
        </w:rPr>
        <w:t xml:space="preserve"> </w:t>
      </w:r>
      <w:r w:rsidRPr="00283EF6" w:rsidR="00080EBA">
        <w:rPr>
          <w:rFonts w:hint="eastAsia" w:eastAsia="나눔명조"/>
          <w:sz w:val="20"/>
          <w:szCs w:val="22"/>
        </w:rPr>
        <w:t>결과를</w:t>
      </w:r>
      <w:r w:rsidRPr="00283EF6" w:rsidR="00080EBA">
        <w:rPr>
          <w:rFonts w:hint="eastAsia" w:eastAsia="나눔명조"/>
          <w:sz w:val="20"/>
          <w:szCs w:val="22"/>
        </w:rPr>
        <w:t xml:space="preserve"> </w:t>
      </w:r>
      <w:r w:rsidRPr="00283EF6" w:rsidR="00080EBA">
        <w:rPr>
          <w:rFonts w:hint="eastAsia" w:eastAsia="나눔명조"/>
          <w:sz w:val="20"/>
          <w:szCs w:val="22"/>
        </w:rPr>
        <w:t>획득할</w:t>
      </w:r>
      <w:del w:author="Kang, Jiyoon" w:date="2022-03-03T10:27:00Z" w:id="1193">
        <w:r w:rsidRPr="00283EF6" w:rsidDel="004D2415" w:rsidR="00080EBA">
          <w:rPr>
            <w:rFonts w:hint="eastAsia" w:eastAsia="나눔명조"/>
            <w:sz w:val="20"/>
            <w:szCs w:val="22"/>
          </w:rPr>
          <w:delText xml:space="preserve"> </w:delText>
        </w:r>
        <w:r w:rsidRPr="00283EF6" w:rsidDel="004D2415" w:rsidR="00080EBA">
          <w:rPr>
            <w:rFonts w:hint="eastAsia" w:eastAsia="나눔명조"/>
            <w:sz w:val="20"/>
            <w:szCs w:val="22"/>
          </w:rPr>
          <w:delText>수</w:delText>
        </w:r>
        <w:r w:rsidRPr="00283EF6" w:rsidDel="004D2415" w:rsidR="00080EBA">
          <w:rPr>
            <w:rFonts w:hint="eastAsia" w:eastAsia="나눔명조"/>
            <w:sz w:val="20"/>
            <w:szCs w:val="22"/>
          </w:rPr>
          <w:delText xml:space="preserve"> </w:delText>
        </w:r>
        <w:r w:rsidRPr="00283EF6" w:rsidDel="004D2415" w:rsidR="00080EBA">
          <w:rPr>
            <w:rFonts w:hint="eastAsia" w:eastAsia="나눔명조"/>
            <w:sz w:val="20"/>
            <w:szCs w:val="22"/>
          </w:rPr>
          <w:delText>있을</w:delText>
        </w:r>
      </w:del>
      <w:r w:rsidRPr="00283EF6" w:rsidR="00080EBA">
        <w:rPr>
          <w:rFonts w:hint="eastAsia" w:eastAsia="나눔명조"/>
          <w:sz w:val="20"/>
          <w:szCs w:val="22"/>
        </w:rPr>
        <w:t xml:space="preserve"> </w:t>
      </w:r>
      <w:r w:rsidRPr="00283EF6" w:rsidR="00080EBA">
        <w:rPr>
          <w:rFonts w:hint="eastAsia" w:eastAsia="나눔명조"/>
          <w:sz w:val="20"/>
          <w:szCs w:val="22"/>
        </w:rPr>
        <w:t>것이다</w:t>
      </w:r>
      <w:r w:rsidRPr="00283EF6" w:rsidR="00080EBA">
        <w:rPr>
          <w:rFonts w:hint="eastAsia" w:eastAsia="나눔명조"/>
          <w:sz w:val="20"/>
          <w:szCs w:val="22"/>
        </w:rPr>
        <w:t>.</w:t>
      </w:r>
      <w:r w:rsidRPr="00283EF6" w:rsidR="00080EBA">
        <w:rPr>
          <w:rFonts w:eastAsia="나눔명조"/>
          <w:sz w:val="20"/>
          <w:szCs w:val="22"/>
        </w:rPr>
        <w:t xml:space="preserve"> </w:t>
      </w:r>
      <w:r w:rsidRPr="00283EF6" w:rsidR="00080EBA">
        <w:rPr>
          <w:rFonts w:hint="eastAsia" w:eastAsia="나눔명조"/>
          <w:sz w:val="20"/>
          <w:szCs w:val="22"/>
        </w:rPr>
        <w:t>둘째로</w:t>
      </w:r>
      <w:r w:rsidRPr="00283EF6" w:rsidR="00080EBA">
        <w:rPr>
          <w:rFonts w:hint="eastAsia" w:eastAsia="나눔명조"/>
          <w:sz w:val="20"/>
          <w:szCs w:val="22"/>
        </w:rPr>
        <w:t>,</w:t>
      </w:r>
      <w:r w:rsidRPr="00283EF6" w:rsidR="00080EBA">
        <w:rPr>
          <w:rFonts w:eastAsia="나눔명조"/>
          <w:sz w:val="20"/>
          <w:szCs w:val="22"/>
        </w:rPr>
        <w:t xml:space="preserve"> </w:t>
      </w:r>
      <w:r w:rsidRPr="00283EF6" w:rsidR="00080EBA">
        <w:rPr>
          <w:rFonts w:hint="eastAsia" w:eastAsia="나눔명조"/>
          <w:sz w:val="20"/>
          <w:szCs w:val="22"/>
        </w:rPr>
        <w:t>본</w:t>
      </w:r>
      <w:r w:rsidRPr="00283EF6" w:rsidR="00080EBA">
        <w:rPr>
          <w:rFonts w:hint="eastAsia" w:eastAsia="나눔명조"/>
          <w:sz w:val="20"/>
          <w:szCs w:val="22"/>
        </w:rPr>
        <w:t xml:space="preserve"> </w:t>
      </w:r>
      <w:r w:rsidRPr="00283EF6" w:rsidR="00080EBA">
        <w:rPr>
          <w:rFonts w:hint="eastAsia" w:eastAsia="나눔명조"/>
          <w:sz w:val="20"/>
          <w:szCs w:val="22"/>
        </w:rPr>
        <w:t>연구는</w:t>
      </w:r>
      <w:r w:rsidRPr="00283EF6" w:rsidR="00080EBA">
        <w:rPr>
          <w:rFonts w:hint="eastAsia" w:eastAsia="나눔명조"/>
          <w:sz w:val="20"/>
          <w:szCs w:val="22"/>
        </w:rPr>
        <w:t xml:space="preserve"> </w:t>
      </w:r>
      <w:r w:rsidRPr="00283EF6" w:rsidR="00080EBA">
        <w:rPr>
          <w:rFonts w:hint="eastAsia" w:eastAsia="나눔명조"/>
          <w:sz w:val="20"/>
          <w:szCs w:val="22"/>
        </w:rPr>
        <w:t>공공조직의</w:t>
      </w:r>
      <w:r w:rsidRPr="00283EF6" w:rsidR="00080EBA">
        <w:rPr>
          <w:rFonts w:hint="eastAsia" w:eastAsia="나눔명조"/>
          <w:sz w:val="20"/>
          <w:szCs w:val="22"/>
        </w:rPr>
        <w:t xml:space="preserve"> </w:t>
      </w:r>
      <w:r w:rsidRPr="00283EF6" w:rsidR="00080EBA">
        <w:rPr>
          <w:rFonts w:hint="eastAsia" w:eastAsia="나눔명조"/>
          <w:sz w:val="20"/>
          <w:szCs w:val="22"/>
        </w:rPr>
        <w:t>이질성을</w:t>
      </w:r>
      <w:r w:rsidRPr="00283EF6" w:rsidR="00080EBA">
        <w:rPr>
          <w:rFonts w:hint="eastAsia" w:eastAsia="나눔명조"/>
          <w:sz w:val="20"/>
          <w:szCs w:val="22"/>
        </w:rPr>
        <w:t xml:space="preserve"> </w:t>
      </w:r>
      <w:r w:rsidRPr="00283EF6" w:rsidR="00080EBA">
        <w:rPr>
          <w:rFonts w:hint="eastAsia" w:eastAsia="나눔명조"/>
          <w:sz w:val="20"/>
          <w:szCs w:val="22"/>
        </w:rPr>
        <w:t>고려하지</w:t>
      </w:r>
      <w:r w:rsidRPr="00283EF6" w:rsidR="00080EBA">
        <w:rPr>
          <w:rFonts w:hint="eastAsia" w:eastAsia="나눔명조"/>
          <w:sz w:val="20"/>
          <w:szCs w:val="22"/>
        </w:rPr>
        <w:t xml:space="preserve"> </w:t>
      </w:r>
      <w:r w:rsidRPr="00283EF6" w:rsidR="00080EBA">
        <w:rPr>
          <w:rFonts w:hint="eastAsia" w:eastAsia="나눔명조"/>
          <w:sz w:val="20"/>
          <w:szCs w:val="22"/>
        </w:rPr>
        <w:t>않고</w:t>
      </w:r>
      <w:r w:rsidRPr="00283EF6" w:rsidR="00080EBA">
        <w:rPr>
          <w:rFonts w:eastAsia="나눔명조"/>
          <w:sz w:val="20"/>
          <w:szCs w:val="22"/>
        </w:rPr>
        <w:t xml:space="preserve"> </w:t>
      </w:r>
      <w:r w:rsidRPr="00283EF6" w:rsidR="00080EBA">
        <w:rPr>
          <w:rFonts w:hint="eastAsia" w:eastAsia="나눔명조"/>
          <w:sz w:val="20"/>
          <w:szCs w:val="22"/>
        </w:rPr>
        <w:t>있다</w:t>
      </w:r>
      <w:r w:rsidRPr="00283EF6" w:rsidR="00080EBA">
        <w:rPr>
          <w:rFonts w:hint="eastAsia" w:eastAsia="나눔명조"/>
          <w:sz w:val="20"/>
          <w:szCs w:val="22"/>
        </w:rPr>
        <w:t>.</w:t>
      </w:r>
      <w:r w:rsidRPr="00283EF6" w:rsidR="00080EBA">
        <w:rPr>
          <w:rFonts w:eastAsia="나눔명조"/>
          <w:sz w:val="20"/>
          <w:szCs w:val="22"/>
        </w:rPr>
        <w:t xml:space="preserve"> </w:t>
      </w:r>
      <w:r w:rsidRPr="00283EF6" w:rsidR="00080EBA">
        <w:rPr>
          <w:rFonts w:hint="eastAsia" w:eastAsia="나눔명조"/>
          <w:sz w:val="20"/>
          <w:szCs w:val="22"/>
        </w:rPr>
        <w:t>예를</w:t>
      </w:r>
      <w:r w:rsidRPr="00283EF6" w:rsidR="00080EBA">
        <w:rPr>
          <w:rFonts w:hint="eastAsia" w:eastAsia="나눔명조"/>
          <w:sz w:val="20"/>
          <w:szCs w:val="22"/>
        </w:rPr>
        <w:t xml:space="preserve"> </w:t>
      </w:r>
      <w:r w:rsidRPr="00283EF6" w:rsidR="00080EBA">
        <w:rPr>
          <w:rFonts w:hint="eastAsia" w:eastAsia="나눔명조"/>
          <w:sz w:val="20"/>
          <w:szCs w:val="22"/>
        </w:rPr>
        <w:t>들어</w:t>
      </w:r>
      <w:r w:rsidRPr="00283EF6" w:rsidR="00080EBA">
        <w:rPr>
          <w:rFonts w:hint="eastAsia" w:eastAsia="나눔명조"/>
          <w:sz w:val="20"/>
          <w:szCs w:val="22"/>
        </w:rPr>
        <w:t>,</w:t>
      </w:r>
      <w:r w:rsidRPr="00283EF6" w:rsidR="00080EBA">
        <w:rPr>
          <w:rFonts w:eastAsia="나눔명조"/>
          <w:sz w:val="20"/>
          <w:szCs w:val="22"/>
        </w:rPr>
        <w:t xml:space="preserve"> </w:t>
      </w:r>
      <w:r w:rsidRPr="00283EF6" w:rsidR="00080EBA">
        <w:rPr>
          <w:rFonts w:hint="eastAsia" w:eastAsia="나눔명조"/>
          <w:sz w:val="20"/>
          <w:szCs w:val="22"/>
        </w:rPr>
        <w:t>중앙부처와</w:t>
      </w:r>
      <w:r w:rsidRPr="00283EF6" w:rsidR="00080EBA">
        <w:rPr>
          <w:rFonts w:hint="eastAsia" w:eastAsia="나눔명조"/>
          <w:sz w:val="20"/>
          <w:szCs w:val="22"/>
        </w:rPr>
        <w:t xml:space="preserve"> </w:t>
      </w:r>
      <w:r w:rsidRPr="00283EF6" w:rsidR="00080EBA">
        <w:rPr>
          <w:rFonts w:hint="eastAsia" w:eastAsia="나눔명조"/>
          <w:sz w:val="20"/>
          <w:szCs w:val="22"/>
        </w:rPr>
        <w:t>지방자치단체는</w:t>
      </w:r>
      <w:r w:rsidRPr="00283EF6" w:rsidR="00080EBA">
        <w:rPr>
          <w:rFonts w:hint="eastAsia" w:eastAsia="나눔명조"/>
          <w:sz w:val="20"/>
          <w:szCs w:val="22"/>
        </w:rPr>
        <w:t xml:space="preserve"> </w:t>
      </w:r>
      <w:r w:rsidRPr="00283EF6" w:rsidR="00080EBA">
        <w:rPr>
          <w:rFonts w:hint="eastAsia" w:eastAsia="나눔명조"/>
          <w:sz w:val="20"/>
          <w:szCs w:val="22"/>
        </w:rPr>
        <w:t>서로</w:t>
      </w:r>
      <w:r w:rsidRPr="00283EF6" w:rsidR="00080EBA">
        <w:rPr>
          <w:rFonts w:hint="eastAsia" w:eastAsia="나눔명조"/>
          <w:sz w:val="20"/>
          <w:szCs w:val="22"/>
        </w:rPr>
        <w:t xml:space="preserve"> </w:t>
      </w:r>
      <w:r w:rsidRPr="00283EF6" w:rsidR="00080EBA">
        <w:rPr>
          <w:rFonts w:hint="eastAsia" w:eastAsia="나눔명조"/>
          <w:sz w:val="20"/>
          <w:szCs w:val="22"/>
        </w:rPr>
        <w:t>이질적인</w:t>
      </w:r>
      <w:r w:rsidRPr="00283EF6" w:rsidR="00080EBA">
        <w:rPr>
          <w:rFonts w:hint="eastAsia" w:eastAsia="나눔명조"/>
          <w:sz w:val="20"/>
          <w:szCs w:val="22"/>
        </w:rPr>
        <w:t xml:space="preserve"> </w:t>
      </w:r>
      <w:r w:rsidRPr="00283EF6" w:rsidR="00080EBA">
        <w:rPr>
          <w:rFonts w:hint="eastAsia" w:eastAsia="나눔명조"/>
          <w:sz w:val="20"/>
          <w:szCs w:val="22"/>
        </w:rPr>
        <w:t>조직특성을</w:t>
      </w:r>
      <w:r w:rsidRPr="00283EF6" w:rsidR="00080EBA">
        <w:rPr>
          <w:rFonts w:hint="eastAsia" w:eastAsia="나눔명조"/>
          <w:sz w:val="20"/>
          <w:szCs w:val="22"/>
        </w:rPr>
        <w:t xml:space="preserve"> </w:t>
      </w:r>
      <w:r w:rsidRPr="00283EF6" w:rsidR="00080EBA">
        <w:rPr>
          <w:rFonts w:hint="eastAsia" w:eastAsia="나눔명조"/>
          <w:sz w:val="20"/>
          <w:szCs w:val="22"/>
        </w:rPr>
        <w:t>갖추고</w:t>
      </w:r>
      <w:r w:rsidRPr="00283EF6" w:rsidR="00080EBA">
        <w:rPr>
          <w:rFonts w:hint="eastAsia" w:eastAsia="나눔명조"/>
          <w:sz w:val="20"/>
          <w:szCs w:val="22"/>
        </w:rPr>
        <w:t xml:space="preserve"> </w:t>
      </w:r>
      <w:r w:rsidRPr="00283EF6" w:rsidR="00080EBA">
        <w:rPr>
          <w:rFonts w:hint="eastAsia" w:eastAsia="나눔명조"/>
          <w:sz w:val="20"/>
          <w:szCs w:val="22"/>
        </w:rPr>
        <w:t>있을</w:t>
      </w:r>
      <w:r w:rsidRPr="00283EF6" w:rsidR="00080EBA">
        <w:rPr>
          <w:rFonts w:hint="eastAsia" w:eastAsia="나눔명조"/>
          <w:sz w:val="20"/>
          <w:szCs w:val="22"/>
        </w:rPr>
        <w:t xml:space="preserve"> </w:t>
      </w:r>
      <w:r w:rsidRPr="00283EF6" w:rsidR="00080EBA">
        <w:rPr>
          <w:rFonts w:hint="eastAsia" w:eastAsia="나눔명조"/>
          <w:sz w:val="20"/>
          <w:szCs w:val="22"/>
        </w:rPr>
        <w:t>가능성이</w:t>
      </w:r>
      <w:r w:rsidRPr="00283EF6" w:rsidR="00080EBA">
        <w:rPr>
          <w:rFonts w:hint="eastAsia" w:eastAsia="나눔명조"/>
          <w:sz w:val="20"/>
          <w:szCs w:val="22"/>
        </w:rPr>
        <w:t xml:space="preserve"> </w:t>
      </w:r>
      <w:r w:rsidRPr="00283EF6" w:rsidR="00080EBA">
        <w:rPr>
          <w:rFonts w:hint="eastAsia" w:eastAsia="나눔명조"/>
          <w:sz w:val="20"/>
          <w:szCs w:val="22"/>
        </w:rPr>
        <w:t>있다</w:t>
      </w:r>
      <w:r w:rsidRPr="00283EF6" w:rsidR="00080EBA">
        <w:rPr>
          <w:rFonts w:hint="eastAsia" w:eastAsia="나눔명조"/>
          <w:sz w:val="20"/>
          <w:szCs w:val="22"/>
        </w:rPr>
        <w:t>.</w:t>
      </w:r>
      <w:r w:rsidRPr="00283EF6" w:rsidR="00080EBA">
        <w:rPr>
          <w:rFonts w:eastAsia="나눔명조"/>
          <w:sz w:val="20"/>
          <w:szCs w:val="22"/>
        </w:rPr>
        <w:t xml:space="preserve"> </w:t>
      </w:r>
      <w:r w:rsidRPr="00283EF6" w:rsidR="00080EBA">
        <w:rPr>
          <w:rFonts w:hint="eastAsia" w:eastAsia="나눔명조"/>
          <w:sz w:val="20"/>
          <w:szCs w:val="22"/>
        </w:rPr>
        <w:t>이에</w:t>
      </w:r>
      <w:r w:rsidRPr="00283EF6" w:rsidR="00080EBA">
        <w:rPr>
          <w:rFonts w:hint="eastAsia" w:eastAsia="나눔명조"/>
          <w:sz w:val="20"/>
          <w:szCs w:val="22"/>
        </w:rPr>
        <w:t xml:space="preserve"> </w:t>
      </w:r>
      <w:r w:rsidRPr="00283EF6" w:rsidR="00080EBA">
        <w:rPr>
          <w:rFonts w:hint="eastAsia" w:eastAsia="나눔명조"/>
          <w:sz w:val="20"/>
          <w:szCs w:val="22"/>
        </w:rPr>
        <w:t>따라</w:t>
      </w:r>
      <w:r w:rsidRPr="00283EF6" w:rsidR="00080EBA">
        <w:rPr>
          <w:rFonts w:hint="eastAsia" w:eastAsia="나눔명조"/>
          <w:sz w:val="20"/>
          <w:szCs w:val="22"/>
        </w:rPr>
        <w:t xml:space="preserve"> </w:t>
      </w:r>
      <w:r w:rsidRPr="00283EF6" w:rsidR="00080EBA">
        <w:rPr>
          <w:rFonts w:hint="eastAsia" w:eastAsia="나눔명조"/>
          <w:sz w:val="20"/>
          <w:szCs w:val="22"/>
        </w:rPr>
        <w:t>공무원</w:t>
      </w:r>
      <w:r w:rsidRPr="00283EF6" w:rsidR="00080EBA">
        <w:rPr>
          <w:rFonts w:hint="eastAsia" w:eastAsia="나눔명조"/>
          <w:sz w:val="20"/>
          <w:szCs w:val="22"/>
        </w:rPr>
        <w:t>,</w:t>
      </w:r>
      <w:r w:rsidRPr="00283EF6" w:rsidR="00080EBA">
        <w:rPr>
          <w:rFonts w:eastAsia="나눔명조"/>
          <w:sz w:val="20"/>
          <w:szCs w:val="22"/>
        </w:rPr>
        <w:t xml:space="preserve"> </w:t>
      </w:r>
      <w:r w:rsidRPr="00283EF6" w:rsidR="00080EBA">
        <w:rPr>
          <w:rFonts w:hint="eastAsia" w:eastAsia="나눔명조"/>
          <w:sz w:val="20"/>
          <w:szCs w:val="22"/>
        </w:rPr>
        <w:t>즉</w:t>
      </w:r>
      <w:r w:rsidRPr="00283EF6" w:rsidR="00080EBA">
        <w:rPr>
          <w:rFonts w:hint="eastAsia" w:eastAsia="나눔명조"/>
          <w:sz w:val="20"/>
          <w:szCs w:val="22"/>
        </w:rPr>
        <w:t xml:space="preserve"> </w:t>
      </w:r>
      <w:r w:rsidRPr="00283EF6" w:rsidR="00080EBA">
        <w:rPr>
          <w:rFonts w:hint="eastAsia" w:eastAsia="나눔명조"/>
          <w:sz w:val="20"/>
          <w:szCs w:val="22"/>
        </w:rPr>
        <w:t>조직구성원의</w:t>
      </w:r>
      <w:r w:rsidRPr="00283EF6" w:rsidR="00080EBA">
        <w:rPr>
          <w:rFonts w:hint="eastAsia" w:eastAsia="나눔명조"/>
          <w:sz w:val="20"/>
          <w:szCs w:val="22"/>
        </w:rPr>
        <w:t xml:space="preserve"> </w:t>
      </w:r>
      <w:r w:rsidRPr="00283EF6" w:rsidR="00080EBA">
        <w:rPr>
          <w:rFonts w:hint="eastAsia" w:eastAsia="나눔명조"/>
          <w:sz w:val="20"/>
          <w:szCs w:val="22"/>
        </w:rPr>
        <w:t>내적</w:t>
      </w:r>
      <w:r w:rsidRPr="00283EF6" w:rsidR="00080EBA">
        <w:rPr>
          <w:rFonts w:hint="eastAsia" w:eastAsia="나눔명조"/>
          <w:sz w:val="20"/>
          <w:szCs w:val="22"/>
        </w:rPr>
        <w:t xml:space="preserve"> </w:t>
      </w:r>
      <w:r w:rsidRPr="00283EF6" w:rsidR="00080EBA">
        <w:rPr>
          <w:rFonts w:hint="eastAsia" w:eastAsia="나눔명조"/>
          <w:sz w:val="20"/>
          <w:szCs w:val="22"/>
        </w:rPr>
        <w:t>업무동기나</w:t>
      </w:r>
      <w:r w:rsidRPr="00283EF6" w:rsidR="00080EBA">
        <w:rPr>
          <w:rFonts w:hint="eastAsia" w:eastAsia="나눔명조"/>
          <w:sz w:val="20"/>
          <w:szCs w:val="22"/>
        </w:rPr>
        <w:t xml:space="preserve"> </w:t>
      </w:r>
      <w:r w:rsidRPr="00283EF6" w:rsidR="00080EBA">
        <w:rPr>
          <w:rFonts w:hint="eastAsia" w:eastAsia="나눔명조"/>
          <w:sz w:val="20"/>
          <w:szCs w:val="22"/>
        </w:rPr>
        <w:t>관리자에게</w:t>
      </w:r>
      <w:r w:rsidRPr="00283EF6" w:rsidR="00080EBA">
        <w:rPr>
          <w:rFonts w:hint="eastAsia" w:eastAsia="나눔명조"/>
          <w:sz w:val="20"/>
          <w:szCs w:val="22"/>
        </w:rPr>
        <w:t xml:space="preserve"> </w:t>
      </w:r>
      <w:r w:rsidRPr="00283EF6" w:rsidR="00080EBA">
        <w:rPr>
          <w:rFonts w:hint="eastAsia" w:eastAsia="나눔명조"/>
          <w:sz w:val="20"/>
          <w:szCs w:val="22"/>
        </w:rPr>
        <w:t>유효한</w:t>
      </w:r>
      <w:r w:rsidRPr="00283EF6" w:rsidR="00080EBA">
        <w:rPr>
          <w:rFonts w:hint="eastAsia" w:eastAsia="나눔명조"/>
          <w:sz w:val="20"/>
          <w:szCs w:val="22"/>
        </w:rPr>
        <w:t xml:space="preserve"> </w:t>
      </w:r>
      <w:r w:rsidRPr="00283EF6" w:rsidR="00080EBA">
        <w:rPr>
          <w:rFonts w:hint="eastAsia" w:eastAsia="나눔명조"/>
          <w:sz w:val="20"/>
          <w:szCs w:val="22"/>
        </w:rPr>
        <w:t>리더십</w:t>
      </w:r>
      <w:r w:rsidRPr="00283EF6" w:rsidR="00080EBA">
        <w:rPr>
          <w:rFonts w:hint="eastAsia" w:eastAsia="나눔명조"/>
          <w:sz w:val="20"/>
          <w:szCs w:val="22"/>
        </w:rPr>
        <w:t xml:space="preserve"> </w:t>
      </w:r>
      <w:r w:rsidRPr="00283EF6" w:rsidR="00080EBA">
        <w:rPr>
          <w:rFonts w:hint="eastAsia" w:eastAsia="나눔명조"/>
          <w:sz w:val="20"/>
          <w:szCs w:val="22"/>
        </w:rPr>
        <w:t>역시</w:t>
      </w:r>
      <w:r w:rsidRPr="00283EF6" w:rsidR="00080EBA">
        <w:rPr>
          <w:rFonts w:hint="eastAsia" w:eastAsia="나눔명조"/>
          <w:sz w:val="20"/>
          <w:szCs w:val="22"/>
        </w:rPr>
        <w:t xml:space="preserve"> </w:t>
      </w:r>
      <w:r w:rsidRPr="00283EF6" w:rsidR="00080EBA">
        <w:rPr>
          <w:rFonts w:hint="eastAsia" w:eastAsia="나눔명조"/>
          <w:sz w:val="20"/>
          <w:szCs w:val="22"/>
        </w:rPr>
        <w:t>달라질</w:t>
      </w:r>
      <w:r w:rsidRPr="00283EF6" w:rsidR="00080EBA">
        <w:rPr>
          <w:rFonts w:hint="eastAsia" w:eastAsia="나눔명조"/>
          <w:sz w:val="20"/>
          <w:szCs w:val="22"/>
        </w:rPr>
        <w:t xml:space="preserve"> </w:t>
      </w:r>
      <w:r w:rsidRPr="00283EF6" w:rsidR="00080EBA">
        <w:rPr>
          <w:rFonts w:hint="eastAsia" w:eastAsia="나눔명조"/>
          <w:sz w:val="20"/>
          <w:szCs w:val="22"/>
        </w:rPr>
        <w:t>수</w:t>
      </w:r>
      <w:r w:rsidRPr="00283EF6" w:rsidR="00080EBA">
        <w:rPr>
          <w:rFonts w:hint="eastAsia" w:eastAsia="나눔명조"/>
          <w:sz w:val="20"/>
          <w:szCs w:val="22"/>
        </w:rPr>
        <w:t xml:space="preserve"> </w:t>
      </w:r>
      <w:r w:rsidRPr="00283EF6" w:rsidR="00080EBA">
        <w:rPr>
          <w:rFonts w:hint="eastAsia" w:eastAsia="나눔명조"/>
          <w:sz w:val="20"/>
          <w:szCs w:val="22"/>
        </w:rPr>
        <w:t>있다</w:t>
      </w:r>
      <w:r w:rsidRPr="00283EF6" w:rsidR="00080EBA">
        <w:rPr>
          <w:rFonts w:hint="eastAsia" w:eastAsia="나눔명조"/>
          <w:sz w:val="20"/>
          <w:szCs w:val="22"/>
        </w:rPr>
        <w:t>.</w:t>
      </w:r>
      <w:r w:rsidRPr="00283EF6" w:rsidR="00080EBA">
        <w:rPr>
          <w:rFonts w:eastAsia="나눔명조"/>
          <w:sz w:val="20"/>
          <w:szCs w:val="22"/>
        </w:rPr>
        <w:t xml:space="preserve"> </w:t>
      </w:r>
      <w:r w:rsidRPr="00283EF6" w:rsidR="00080EBA">
        <w:rPr>
          <w:rFonts w:hint="eastAsia" w:eastAsia="나눔명조"/>
          <w:sz w:val="20"/>
          <w:szCs w:val="22"/>
        </w:rPr>
        <w:t>따라서</w:t>
      </w:r>
      <w:r w:rsidRPr="00283EF6" w:rsidR="00080EBA">
        <w:rPr>
          <w:rFonts w:hint="eastAsia" w:eastAsia="나눔명조"/>
          <w:sz w:val="20"/>
          <w:szCs w:val="22"/>
        </w:rPr>
        <w:t xml:space="preserve"> </w:t>
      </w:r>
      <w:r w:rsidRPr="00283EF6" w:rsidR="00080EBA">
        <w:rPr>
          <w:rFonts w:hint="eastAsia" w:eastAsia="나눔명조"/>
          <w:sz w:val="20"/>
          <w:szCs w:val="22"/>
        </w:rPr>
        <w:t>향후</w:t>
      </w:r>
      <w:r w:rsidRPr="00283EF6" w:rsidR="00080EBA">
        <w:rPr>
          <w:rFonts w:hint="eastAsia" w:eastAsia="나눔명조"/>
          <w:sz w:val="20"/>
          <w:szCs w:val="22"/>
        </w:rPr>
        <w:t xml:space="preserve"> </w:t>
      </w:r>
      <w:r w:rsidRPr="00283EF6" w:rsidR="00080EBA">
        <w:rPr>
          <w:rFonts w:hint="eastAsia" w:eastAsia="나눔명조"/>
          <w:sz w:val="20"/>
          <w:szCs w:val="22"/>
        </w:rPr>
        <w:t>중앙부처와</w:t>
      </w:r>
      <w:r w:rsidRPr="00283EF6" w:rsidR="00080EBA">
        <w:rPr>
          <w:rFonts w:hint="eastAsia" w:eastAsia="나눔명조"/>
          <w:sz w:val="20"/>
          <w:szCs w:val="22"/>
        </w:rPr>
        <w:t xml:space="preserve"> </w:t>
      </w:r>
      <w:r w:rsidRPr="00283EF6" w:rsidR="00080EBA">
        <w:rPr>
          <w:rFonts w:hint="eastAsia" w:eastAsia="나눔명조"/>
          <w:sz w:val="20"/>
          <w:szCs w:val="22"/>
        </w:rPr>
        <w:t>지방자치단체를</w:t>
      </w:r>
      <w:r w:rsidRPr="00283EF6" w:rsidR="00080EBA">
        <w:rPr>
          <w:rFonts w:hint="eastAsia" w:eastAsia="나눔명조"/>
          <w:sz w:val="20"/>
          <w:szCs w:val="22"/>
        </w:rPr>
        <w:t xml:space="preserve"> </w:t>
      </w:r>
      <w:r w:rsidRPr="00283EF6" w:rsidR="00080EBA">
        <w:rPr>
          <w:rFonts w:hint="eastAsia" w:eastAsia="나눔명조"/>
          <w:sz w:val="20"/>
          <w:szCs w:val="22"/>
        </w:rPr>
        <w:t>구분</w:t>
      </w:r>
      <w:r w:rsidR="00991B19">
        <w:rPr>
          <w:rFonts w:hint="eastAsia" w:eastAsia="나눔명조"/>
          <w:sz w:val="20"/>
          <w:szCs w:val="22"/>
        </w:rPr>
        <w:t>하여</w:t>
      </w:r>
      <w:r w:rsidR="00991B19">
        <w:rPr>
          <w:rFonts w:hint="eastAsia" w:eastAsia="나눔명조"/>
          <w:sz w:val="20"/>
          <w:szCs w:val="22"/>
        </w:rPr>
        <w:t xml:space="preserve"> </w:t>
      </w:r>
      <w:r w:rsidR="00991B19">
        <w:rPr>
          <w:rFonts w:hint="eastAsia" w:eastAsia="나눔명조"/>
          <w:sz w:val="20"/>
          <w:szCs w:val="22"/>
        </w:rPr>
        <w:t>연구할</w:t>
      </w:r>
      <w:r w:rsidR="00991B19">
        <w:rPr>
          <w:rFonts w:hint="eastAsia" w:eastAsia="나눔명조"/>
          <w:sz w:val="20"/>
          <w:szCs w:val="22"/>
        </w:rPr>
        <w:t xml:space="preserve"> </w:t>
      </w:r>
      <w:r w:rsidR="00991B19">
        <w:rPr>
          <w:rFonts w:hint="eastAsia" w:eastAsia="나눔명조"/>
          <w:sz w:val="20"/>
          <w:szCs w:val="22"/>
        </w:rPr>
        <w:t>필요가</w:t>
      </w:r>
      <w:r w:rsidR="00991B19">
        <w:rPr>
          <w:rFonts w:hint="eastAsia" w:eastAsia="나눔명조"/>
          <w:sz w:val="20"/>
          <w:szCs w:val="22"/>
        </w:rPr>
        <w:t xml:space="preserve"> </w:t>
      </w:r>
      <w:r w:rsidR="00991B19">
        <w:rPr>
          <w:rFonts w:hint="eastAsia" w:eastAsia="나눔명조"/>
          <w:sz w:val="20"/>
          <w:szCs w:val="22"/>
        </w:rPr>
        <w:t>있다</w:t>
      </w:r>
      <w:r w:rsidRPr="00283EF6" w:rsidR="00080EBA">
        <w:rPr>
          <w:rFonts w:hint="eastAsia" w:eastAsia="나눔명조"/>
          <w:sz w:val="20"/>
          <w:szCs w:val="22"/>
        </w:rPr>
        <w:t>.</w:t>
      </w:r>
    </w:p>
    <w:p w:rsidRPr="003820D2" w:rsidR="0062425A" w:rsidP="003820D2" w:rsidRDefault="0062425A" w14:paraId="79485EE3" w14:textId="2823ECB2">
      <w:pPr>
        <w:pStyle w:val="ae"/>
        <w:spacing w:before="60" w:after="60"/>
        <w:rPr>
          <w:rFonts w:ascii="Times New Roman" w:eastAsia="나눔명조"/>
          <w:color w:val="auto"/>
          <w:szCs w:val="22"/>
        </w:rPr>
      </w:pPr>
    </w:p>
    <w:p w:rsidRPr="003820D2" w:rsidR="00C311B9" w:rsidP="00C311B9" w:rsidRDefault="00C311B9" w14:paraId="2E43CC36" w14:textId="604DE47B">
      <w:pPr>
        <w:pStyle w:val="ae"/>
        <w:spacing w:before="60" w:after="60"/>
        <w:rPr>
          <w:rFonts w:eastAsia="나눔명조"/>
          <w:color w:val="auto"/>
          <w:szCs w:val="22"/>
        </w:rPr>
      </w:pPr>
    </w:p>
    <w:p w:rsidRPr="003820D2" w:rsidR="00C311B9" w:rsidP="004F55A8" w:rsidRDefault="00C311B9" w14:paraId="27433D6B" w14:textId="24BFD134">
      <w:pPr>
        <w:pStyle w:val="ae"/>
        <w:spacing w:before="60" w:after="60"/>
        <w:rPr>
          <w:rFonts w:eastAsia="나눔명조"/>
          <w:color w:val="auto"/>
          <w:szCs w:val="22"/>
        </w:rPr>
      </w:pPr>
    </w:p>
    <w:p w:rsidRPr="00B61948" w:rsidR="008A315A" w:rsidP="00265BC3" w:rsidRDefault="008A315A" w14:paraId="55887232" w14:textId="77777777">
      <w:pPr>
        <w:widowControl/>
        <w:wordWrap/>
        <w:autoSpaceDE/>
        <w:autoSpaceDN/>
        <w:spacing w:before="120" w:after="120" w:line="276" w:lineRule="auto"/>
        <w:rPr>
          <w:rFonts w:eastAsia="나눔명조"/>
          <w:smallCaps/>
          <w:sz w:val="20"/>
          <w:szCs w:val="22"/>
        </w:rPr>
      </w:pPr>
      <w:r w:rsidRPr="00B61948">
        <w:rPr>
          <w:rFonts w:eastAsia="나눔명조"/>
          <w:smallCaps/>
          <w:sz w:val="20"/>
          <w:szCs w:val="22"/>
        </w:rPr>
        <w:br w:type="page"/>
      </w:r>
    </w:p>
    <w:p w:rsidR="00956DE7" w:rsidP="006A2C1F" w:rsidRDefault="00FF2686" w14:paraId="74D91F71" w14:textId="48E6B3FA">
      <w:pPr>
        <w:pStyle w:val="1"/>
        <w:rPr>
          <w:color w:val="auto"/>
        </w:rPr>
      </w:pPr>
      <w:r w:rsidRPr="003820D2">
        <w:rPr>
          <w:rFonts w:hint="eastAsia"/>
          <w:color w:val="auto"/>
        </w:rPr>
        <w:lastRenderedPageBreak/>
        <w:t>참고문헌</w:t>
      </w:r>
    </w:p>
    <w:p w:rsidRPr="00997AC4" w:rsidR="006D5AFD" w:rsidP="00997AC4" w:rsidRDefault="006D5AFD" w14:paraId="55934CCB" w14:textId="77777777"/>
    <w:p w:rsidR="00AC65B9" w:rsidP="00AC65B9" w:rsidRDefault="00D403C6" w14:paraId="33FB8826" w14:textId="565A1793">
      <w:pPr>
        <w:pStyle w:val="af2"/>
      </w:pPr>
      <w:r w:rsidRPr="5B5BA868">
        <w:rPr>
          <w:rFonts w:ascii="나눔명조" w:hAnsi="나눔명조" w:eastAsia="나눔명조"/>
          <w:smallCaps w:val="1"/>
        </w:rPr>
        <w:fldChar w:fldCharType="begin"/>
      </w:r>
      <w:r w:rsidRPr="5B5BA868">
        <w:rPr>
          <w:rFonts w:ascii="나눔명조" w:hAnsi="나눔명조" w:eastAsia="나눔명조"/>
          <w:smallCaps w:val="1"/>
        </w:rPr>
        <w:instrText xml:space="preserve"> ADDIN ZOTERO_BIBL {"uncited":[],"omitted":[],"custom":[]} CSL_BIBLIOGRAPHY </w:instrText>
      </w:r>
      <w:r w:rsidRPr="5B5BA868">
        <w:rPr>
          <w:rFonts w:ascii="나눔명조" w:hAnsi="나눔명조" w:eastAsia="나눔명조"/>
          <w:smallCaps w:val="1"/>
        </w:rPr>
        <w:fldChar w:fldCharType="separate"/>
      </w:r>
      <w:r w:rsidR="5B5BA868">
        <w:rPr/>
        <w:t xml:space="preserve">Andersen, Eskil Heinesen Lotte Bøgh, and Lene Holm Pedersen. 2014. “How Does Public Service Motivation among Teachers Affect Student Performance in Schools?” </w:t>
      </w:r>
      <w:r w:rsidRPr="5B5BA868" w:rsidR="5B5BA868">
        <w:rPr>
          <w:i w:val="1"/>
          <w:iCs w:val="1"/>
        </w:rPr>
        <w:t>Journal of Public Administration Research and Theory</w:t>
      </w:r>
      <w:r w:rsidR="5B5BA868">
        <w:rPr/>
        <w:t xml:space="preserve"> 24(3): 651–71.</w:t>
      </w:r>
    </w:p>
    <w:p w:rsidR="00AC65B9" w:rsidP="00AC65B9" w:rsidRDefault="00AC65B9" w14:paraId="53A2EB2D" w14:textId="77777777">
      <w:pPr>
        <w:pStyle w:val="af2"/>
      </w:pPr>
      <w:r>
        <w:t xml:space="preserve">Andersen, Anne Mette Kjeldsen Lotte Bøgh, Torben Beck Jørgensen Lene Holm Pedersen, and Karsten Vrangbæk. 2013. “Public Service Motivation and Public Values: Conceptual and Empirical Relationships.” </w:t>
      </w:r>
      <w:r>
        <w:rPr>
          <w:i/>
          <w:iCs/>
        </w:rPr>
        <w:t>American Review of Public Administration</w:t>
      </w:r>
      <w:r>
        <w:t xml:space="preserve"> 43(3): 292–311.</w:t>
      </w:r>
    </w:p>
    <w:p w:rsidR="00AC65B9" w:rsidP="00AC65B9" w:rsidRDefault="00AC65B9" w14:paraId="2C25013B" w14:textId="77777777">
      <w:pPr>
        <w:pStyle w:val="af2"/>
      </w:pPr>
      <w:r>
        <w:t xml:space="preserve">Bakker, Arnold B. 2015. “A Job Demands–Resources Approach to Public Service Motivation.” </w:t>
      </w:r>
      <w:r>
        <w:rPr>
          <w:i/>
          <w:iCs/>
        </w:rPr>
        <w:t>Public Administration Review</w:t>
      </w:r>
      <w:r>
        <w:t xml:space="preserve"> 75(5): 723–32.</w:t>
      </w:r>
    </w:p>
    <w:p w:rsidR="00AC65B9" w:rsidP="00AC65B9" w:rsidRDefault="00AC65B9" w14:paraId="22ACECC8" w14:textId="77777777">
      <w:pPr>
        <w:pStyle w:val="af2"/>
      </w:pPr>
      <w:r>
        <w:t xml:space="preserve">Bass, Bernard M. 1998. </w:t>
      </w:r>
      <w:r>
        <w:rPr>
          <w:i/>
          <w:iCs/>
        </w:rPr>
        <w:t>Transformational Leadership: Industrial, Military, and Educational Impact.</w:t>
      </w:r>
      <w:r>
        <w:t xml:space="preserve"> Mahwah, NJ: Lawrence Erlbaum.</w:t>
      </w:r>
    </w:p>
    <w:p w:rsidR="00AC65B9" w:rsidP="00AC65B9" w:rsidRDefault="00AC65B9" w14:paraId="5F047EE9" w14:textId="77777777">
      <w:pPr>
        <w:pStyle w:val="af2"/>
      </w:pPr>
      <w:r>
        <w:t xml:space="preserve">Bellé, Nicola. 2012. “Experimental Evidence on the Relationship between Public Service Motivation and Job Performance.” </w:t>
      </w:r>
      <w:r>
        <w:rPr>
          <w:i/>
          <w:iCs/>
        </w:rPr>
        <w:t>Public Administration Review</w:t>
      </w:r>
      <w:r>
        <w:t xml:space="preserve"> 73(1): 143–53.</w:t>
      </w:r>
    </w:p>
    <w:p w:rsidR="00AC65B9" w:rsidP="00AC65B9" w:rsidRDefault="00AC65B9" w14:paraId="4A858AB5" w14:textId="77777777">
      <w:pPr>
        <w:pStyle w:val="af2"/>
      </w:pPr>
      <w:r>
        <w:t xml:space="preserve">Bozeman, Barry, and Xuhong Su. 2015. “Public Service Motivation Concepts and Theory: A Critique.” </w:t>
      </w:r>
      <w:r>
        <w:rPr>
          <w:i/>
          <w:iCs/>
        </w:rPr>
        <w:t>Public Administration Review</w:t>
      </w:r>
      <w:r>
        <w:t xml:space="preserve"> 75(5): 700–710.</w:t>
      </w:r>
    </w:p>
    <w:p w:rsidR="00AC65B9" w:rsidP="00AC65B9" w:rsidRDefault="00AC65B9" w14:paraId="00272856" w14:textId="77777777">
      <w:pPr>
        <w:pStyle w:val="af2"/>
      </w:pPr>
      <w:r>
        <w:t xml:space="preserve">Brambor, Thomas, William Roberts Clark, and Matt Golder. 2006. “Understanding Interaction Models: Improving Empirical Analyses.” </w:t>
      </w:r>
      <w:r>
        <w:rPr>
          <w:i/>
          <w:iCs/>
        </w:rPr>
        <w:t>Political Analysis</w:t>
      </w:r>
      <w:r>
        <w:t xml:space="preserve"> 14(1): 63–82.</w:t>
      </w:r>
    </w:p>
    <w:p w:rsidR="00AC65B9" w:rsidP="00AC65B9" w:rsidRDefault="00AC65B9" w14:paraId="794311E7" w14:textId="77777777">
      <w:pPr>
        <w:pStyle w:val="af2"/>
      </w:pPr>
      <w:r>
        <w:t xml:space="preserve">Burns, James MacGregor. 1978. </w:t>
      </w:r>
      <w:r>
        <w:rPr>
          <w:i/>
          <w:iCs/>
        </w:rPr>
        <w:t>Leadership</w:t>
      </w:r>
      <w:r>
        <w:t>. New York: Harper &amp; Row.</w:t>
      </w:r>
    </w:p>
    <w:p w:rsidR="00AC65B9" w:rsidP="00AC65B9" w:rsidRDefault="00AC65B9" w14:paraId="1D12C0A2" w14:textId="77777777">
      <w:pPr>
        <w:pStyle w:val="af2"/>
      </w:pPr>
      <w:r>
        <w:t xml:space="preserve">Caillier, James Gerard. 2015. “Transformational Leadership and Whistle-Blowing Attitudes: Is This Relationship Mediated by Organizational Commitment and Public Service Motivation?” </w:t>
      </w:r>
      <w:r>
        <w:rPr>
          <w:i/>
          <w:iCs/>
        </w:rPr>
        <w:t>The American Review of Public Administration</w:t>
      </w:r>
      <w:r>
        <w:t xml:space="preserve"> 45(4): 458–75.</w:t>
      </w:r>
    </w:p>
    <w:p w:rsidR="00AC65B9" w:rsidP="00AC65B9" w:rsidRDefault="00AC65B9" w14:paraId="7374D67F" w14:textId="77777777">
      <w:pPr>
        <w:pStyle w:val="af2"/>
      </w:pPr>
      <w:r>
        <w:t xml:space="preserve">Gailmard, Sean. 2010. “Politics, Principal-Agent Problems, and Public Service Motivation.” </w:t>
      </w:r>
      <w:r>
        <w:rPr>
          <w:i/>
          <w:iCs/>
        </w:rPr>
        <w:t>International Public Management Journal</w:t>
      </w:r>
      <w:r>
        <w:t xml:space="preserve"> 13(1): 35–45.</w:t>
      </w:r>
    </w:p>
    <w:p w:rsidR="00AC65B9" w:rsidP="00AC65B9" w:rsidRDefault="00AC65B9" w14:paraId="6455C98F" w14:textId="77777777">
      <w:pPr>
        <w:pStyle w:val="af2"/>
      </w:pPr>
      <w:r>
        <w:t xml:space="preserve">Gerring, John. 1999. “What Makes a Concept Good? A Criterial Framework for Understanding Concept Formation in the Social Sciences.” </w:t>
      </w:r>
      <w:r>
        <w:rPr>
          <w:i/>
          <w:iCs/>
        </w:rPr>
        <w:t>Polity</w:t>
      </w:r>
      <w:r>
        <w:t xml:space="preserve"> 31(3): 357–93.</w:t>
      </w:r>
    </w:p>
    <w:p w:rsidR="00AC65B9" w:rsidP="00AC65B9" w:rsidRDefault="00AC65B9" w14:paraId="4A2263DE" w14:textId="77777777">
      <w:pPr>
        <w:pStyle w:val="af2"/>
      </w:pPr>
      <w:r>
        <w:t xml:space="preserve">Heckhausen, Jutta, and Heinz Heckhausen, eds. 2008. </w:t>
      </w:r>
      <w:r>
        <w:rPr>
          <w:i/>
          <w:iCs/>
        </w:rPr>
        <w:t>Motivation and Action</w:t>
      </w:r>
      <w:r>
        <w:t>. Cambridge University Press.</w:t>
      </w:r>
    </w:p>
    <w:p w:rsidR="00AC65B9" w:rsidP="00AC65B9" w:rsidRDefault="00AC65B9" w14:paraId="245E0B39" w14:textId="77777777">
      <w:pPr>
        <w:pStyle w:val="af2"/>
      </w:pPr>
      <w:r>
        <w:t xml:space="preserve">Hondeghem, Annie, and James L. Perry. 2009. “EGPA Symposium on Public Service Motivation and Performance: Introduction.” </w:t>
      </w:r>
      <w:r>
        <w:rPr>
          <w:i/>
          <w:iCs/>
        </w:rPr>
        <w:t>International Review of Administrative Sciences</w:t>
      </w:r>
      <w:r>
        <w:t xml:space="preserve"> 75(1): 5–9.</w:t>
      </w:r>
    </w:p>
    <w:p w:rsidR="00AC65B9" w:rsidP="00AC65B9" w:rsidRDefault="00AC65B9" w14:paraId="46E15FCD" w14:textId="77777777">
      <w:pPr>
        <w:pStyle w:val="af2"/>
      </w:pPr>
      <w:r>
        <w:t xml:space="preserve">Im, Jesse W. Campbell Tobin, and Jisu Jeong. 2016. “Commitment Intensity in Public Organizations: Performance, Innovation, Leadership,Commitment Intensity in Public Organizations: Performance, Innovation, Leadership, and PSM.” </w:t>
      </w:r>
      <w:r>
        <w:rPr>
          <w:i/>
          <w:iCs/>
        </w:rPr>
        <w:t>Review of Public Personnel Administration</w:t>
      </w:r>
      <w:r>
        <w:t xml:space="preserve"> 36(3): 219–39.</w:t>
      </w:r>
    </w:p>
    <w:p w:rsidR="00AC65B9" w:rsidP="00AC65B9" w:rsidRDefault="00AC65B9" w14:paraId="4F2509FF" w14:textId="77777777">
      <w:pPr>
        <w:pStyle w:val="af2"/>
      </w:pPr>
      <w:r>
        <w:lastRenderedPageBreak/>
        <w:t xml:space="preserve">Jensen, Ulrich Thy, Lotte Bøgh Andersen, and Christian Bøtcher Jacobsen. 2019. “Only When We Agree! How Value Congruence Moderates the Impact of Goal‐oriented Leadership on Public Service Motivation.” </w:t>
      </w:r>
      <w:r>
        <w:rPr>
          <w:i/>
          <w:iCs/>
        </w:rPr>
        <w:t>Public Administration Review</w:t>
      </w:r>
      <w:r>
        <w:t xml:space="preserve"> 79(1): 12–24.</w:t>
      </w:r>
    </w:p>
    <w:p w:rsidR="00AC65B9" w:rsidP="00AC65B9" w:rsidRDefault="00AC65B9" w14:paraId="5AFD6343" w14:textId="77777777">
      <w:pPr>
        <w:pStyle w:val="af2"/>
      </w:pPr>
      <w:r>
        <w:t xml:space="preserve">Jin, Myung H., Bruce D. McDonald, Jaehee Park, and Kang Yang Trevor Yu. 2019. “Making Public Service Motivation Count for Increasing Organizational Fit: The Role of Followership Behavior and Leader Support as a Causal Mechanism.” </w:t>
      </w:r>
      <w:r>
        <w:rPr>
          <w:i/>
          <w:iCs/>
        </w:rPr>
        <w:t>International Review of Administrative Sciences</w:t>
      </w:r>
      <w:r>
        <w:t xml:space="preserve"> 85(1): 98–115.</w:t>
      </w:r>
    </w:p>
    <w:p w:rsidR="00AC65B9" w:rsidP="00AC65B9" w:rsidRDefault="00AC65B9" w14:paraId="45D5E332" w14:textId="77777777">
      <w:pPr>
        <w:pStyle w:val="af2"/>
      </w:pPr>
      <w:r>
        <w:t xml:space="preserve">Jo, Samsup, and Sung Wook Shim. 2005. “Paradigm Shift of Employee Communication: The Effect of Management Communication on Trusting Relationships.” </w:t>
      </w:r>
      <w:r>
        <w:rPr>
          <w:i/>
          <w:iCs/>
        </w:rPr>
        <w:t>Public relations review</w:t>
      </w:r>
      <w:r>
        <w:t xml:space="preserve"> 31(2): 277–80.</w:t>
      </w:r>
    </w:p>
    <w:p w:rsidR="00AC65B9" w:rsidP="00AC65B9" w:rsidRDefault="00AC65B9" w14:paraId="3979D78C" w14:textId="77777777">
      <w:pPr>
        <w:pStyle w:val="af2"/>
      </w:pPr>
      <w:r>
        <w:t xml:space="preserve">Jones, G. R. 1996. “Transaction Costs, Property Rights and Organizational Culture: An Exchange Perspective.” </w:t>
      </w:r>
      <w:r>
        <w:rPr>
          <w:i/>
          <w:iCs/>
        </w:rPr>
        <w:t>Administrative Science Quarterly</w:t>
      </w:r>
      <w:r>
        <w:t xml:space="preserve"> 28(3): 454–67.</w:t>
      </w:r>
    </w:p>
    <w:p w:rsidR="00AC65B9" w:rsidP="00AC65B9" w:rsidRDefault="00AC65B9" w14:paraId="124EDC4C" w14:textId="77777777">
      <w:pPr>
        <w:pStyle w:val="af2"/>
      </w:pPr>
      <w:r>
        <w:t xml:space="preserve">King, Gary, Michael Tomz, and Jason Wittenberg. 2000. “Making the Most of Statistical Analyses: Improving Interpretation and Presentation.” </w:t>
      </w:r>
      <w:r>
        <w:rPr>
          <w:i/>
          <w:iCs/>
        </w:rPr>
        <w:t>American Journal of Political Science</w:t>
      </w:r>
      <w:r>
        <w:t xml:space="preserve"> 44(2): 341–55.</w:t>
      </w:r>
    </w:p>
    <w:p w:rsidR="00AC65B9" w:rsidP="00AC65B9" w:rsidRDefault="00AC65B9" w14:paraId="7665F931" w14:textId="77777777">
      <w:pPr>
        <w:pStyle w:val="af2"/>
      </w:pPr>
      <w:r>
        <w:t xml:space="preserve">Kroll, Alexander, and Dominik Vogel. 2014. “The PSM–Leadership Fit: A Model of Performance Information Use.” </w:t>
      </w:r>
      <w:r>
        <w:rPr>
          <w:i/>
          <w:iCs/>
        </w:rPr>
        <w:t>Public administration</w:t>
      </w:r>
      <w:r>
        <w:t xml:space="preserve"> 92(4): 974–91.</w:t>
      </w:r>
    </w:p>
    <w:p w:rsidR="00AC65B9" w:rsidP="00AC65B9" w:rsidRDefault="00AC65B9" w14:paraId="4115C5BC" w14:textId="77777777">
      <w:pPr>
        <w:pStyle w:val="af2"/>
      </w:pPr>
      <w:r>
        <w:t xml:space="preserve">Moynihan, Donald P., and Sanjay K. Pandey. 2007. “The Role of Organizations in Fostering Public Service Motivation.” </w:t>
      </w:r>
      <w:r>
        <w:rPr>
          <w:i/>
          <w:iCs/>
        </w:rPr>
        <w:t>Public Administration Review</w:t>
      </w:r>
      <w:r>
        <w:t xml:space="preserve"> 67(1): 40–53.</w:t>
      </w:r>
    </w:p>
    <w:p w:rsidR="00AC65B9" w:rsidP="00AC65B9" w:rsidRDefault="00AC65B9" w14:paraId="7B4F9DBA" w14:textId="77777777">
      <w:pPr>
        <w:pStyle w:val="af2"/>
      </w:pPr>
      <w:r>
        <w:t xml:space="preserve">Oberfield, Zachary W. 2012. “Public Management in Time: A Longitudinal Examination of the Full Range of Leadership Theory.” </w:t>
      </w:r>
      <w:r>
        <w:rPr>
          <w:i/>
          <w:iCs/>
        </w:rPr>
        <w:t>Journal of Public Administration Research and Theory</w:t>
      </w:r>
      <w:r>
        <w:t xml:space="preserve"> 24(2): 407–29.</w:t>
      </w:r>
    </w:p>
    <w:p w:rsidR="00AC65B9" w:rsidP="00AC65B9" w:rsidRDefault="00AC65B9" w14:paraId="3862E002" w14:textId="77777777">
      <w:pPr>
        <w:pStyle w:val="af2"/>
      </w:pPr>
      <w:r>
        <w:t xml:space="preserve">Odumeru, J. A., and I. G. Ogbonna. 2013. “Transformational vs. Transactional Leadership Theories: Evidence in Literature.” </w:t>
      </w:r>
      <w:r>
        <w:rPr>
          <w:i/>
          <w:iCs/>
        </w:rPr>
        <w:t>International review of management and business research</w:t>
      </w:r>
      <w:r>
        <w:t xml:space="preserve"> 2(2): 355–61.</w:t>
      </w:r>
    </w:p>
    <w:p w:rsidR="00AC65B9" w:rsidP="00AC65B9" w:rsidRDefault="00AC65B9" w14:paraId="443874E2" w14:textId="77777777">
      <w:pPr>
        <w:pStyle w:val="af2"/>
      </w:pPr>
      <w:r>
        <w:t xml:space="preserve">Ogorzalek, Thomas, Spencer Piston, and Luisa Godinez Puig. 2020. “Nationally Poor, Locally Rich: Income and Local Context in the 2016 Presidential Election.” </w:t>
      </w:r>
      <w:r>
        <w:rPr>
          <w:i/>
          <w:iCs/>
        </w:rPr>
        <w:t>Electoral Studies</w:t>
      </w:r>
      <w:r>
        <w:t xml:space="preserve"> 67: 102068.</w:t>
      </w:r>
    </w:p>
    <w:p w:rsidR="00AC65B9" w:rsidP="00AC65B9" w:rsidRDefault="00AC65B9" w14:paraId="44E8D8DE" w14:textId="77777777">
      <w:pPr>
        <w:pStyle w:val="af2"/>
      </w:pPr>
      <w:r>
        <w:t xml:space="preserve">Ospina, Sonia M. 2017. “Collective Leadership and Context in Public Administration: Bridging Public Leadership Research and Leadership Studies.” </w:t>
      </w:r>
      <w:r>
        <w:rPr>
          <w:i/>
          <w:iCs/>
        </w:rPr>
        <w:t>Public Administration Review</w:t>
      </w:r>
      <w:r>
        <w:t xml:space="preserve"> 77(2): 275–87.</w:t>
      </w:r>
    </w:p>
    <w:p w:rsidR="00AC65B9" w:rsidP="00AC65B9" w:rsidRDefault="00AC65B9" w14:paraId="33D4A387" w14:textId="77777777">
      <w:pPr>
        <w:pStyle w:val="af2"/>
      </w:pPr>
      <w:r>
        <w:t xml:space="preserve">Paarlberg, Laurie E., and Bob Lavigna. 2010. “Transformational Leadership and Public Service Motivation: Driving Individual and Organizational Performance.” </w:t>
      </w:r>
      <w:r>
        <w:rPr>
          <w:i/>
          <w:iCs/>
        </w:rPr>
        <w:t>Public Administration Review</w:t>
      </w:r>
      <w:r>
        <w:t xml:space="preserve"> 70(5): 710–18.</w:t>
      </w:r>
    </w:p>
    <w:p w:rsidR="00AC65B9" w:rsidP="00AC65B9" w:rsidRDefault="00AC65B9" w14:paraId="7F923493" w14:textId="77777777">
      <w:pPr>
        <w:pStyle w:val="af2"/>
      </w:pPr>
      <w:r>
        <w:t xml:space="preserve">Paarlberg, Laurie E, James L. Perry, and Annie Hondeghem. 2008. “From Theory to Practice: Strategies for Applying Public Service Motivation.” In </w:t>
      </w:r>
      <w:r>
        <w:rPr>
          <w:i/>
          <w:iCs/>
        </w:rPr>
        <w:t>Motivation in Public Management: The Call of Public Service</w:t>
      </w:r>
      <w:r>
        <w:t>, eds. James L. Perry and Annie Hondeghem. Oxford university press on demand, 268–93.</w:t>
      </w:r>
    </w:p>
    <w:p w:rsidR="00AC65B9" w:rsidP="00AC65B9" w:rsidRDefault="00AC65B9" w14:paraId="26F7F6FF" w14:textId="77777777">
      <w:pPr>
        <w:pStyle w:val="af2"/>
      </w:pPr>
      <w:r>
        <w:lastRenderedPageBreak/>
        <w:t xml:space="preserve">Pandey, Sanjay K., Bradley E. Wright, and Donald P. Moynihan. 2008. “Public Service Motivation and Interpersonal Citizenship Behavior in Public Organizations: Testing a Preliminary Model.” </w:t>
      </w:r>
      <w:r>
        <w:rPr>
          <w:i/>
          <w:iCs/>
        </w:rPr>
        <w:t>International Public Management Journal</w:t>
      </w:r>
      <w:r>
        <w:t xml:space="preserve"> 11(1): 89–108.</w:t>
      </w:r>
    </w:p>
    <w:p w:rsidR="00AC65B9" w:rsidP="00AC65B9" w:rsidRDefault="00AC65B9" w14:paraId="11CB5767" w14:textId="77777777">
      <w:pPr>
        <w:pStyle w:val="af2"/>
      </w:pPr>
      <w:r>
        <w:t xml:space="preserve">Park, Minsung, and Hal G. Rainey. 2008. “Leadership and Public Service Motivation in US Federal Agencies.” </w:t>
      </w:r>
      <w:r>
        <w:rPr>
          <w:i/>
          <w:iCs/>
        </w:rPr>
        <w:t>International public management journal 11(1): 109-142.</w:t>
      </w:r>
      <w:r>
        <w:t xml:space="preserve"> 11(1): 109–42.</w:t>
      </w:r>
    </w:p>
    <w:p w:rsidR="00AC65B9" w:rsidP="00AC65B9" w:rsidRDefault="00AC65B9" w14:paraId="40E4B7D3" w14:textId="77777777">
      <w:pPr>
        <w:pStyle w:val="af2"/>
      </w:pPr>
      <w:r>
        <w:t xml:space="preserve">Park, Soo Hyun, Jeong-Nam Kim, and Arunima Krishna. 2014. “Bottom-up Building of an Innovative Organization: Motivating Employee Intrapreneurship and Scouting and Their Strategic Value.” </w:t>
      </w:r>
      <w:r>
        <w:rPr>
          <w:i/>
          <w:iCs/>
        </w:rPr>
        <w:t>Management Communication Quarterly</w:t>
      </w:r>
      <w:r>
        <w:t xml:space="preserve"> 28(4): 531–60.</w:t>
      </w:r>
    </w:p>
    <w:p w:rsidR="00AC65B9" w:rsidP="00AC65B9" w:rsidRDefault="00AC65B9" w14:paraId="216CF657" w14:textId="77777777">
      <w:pPr>
        <w:pStyle w:val="af2"/>
      </w:pPr>
      <w:r>
        <w:t xml:space="preserve">Perry, James L. 1996. “Measuring Public Service Motivation: An Assessment of Construct Reliability and Validity.” </w:t>
      </w:r>
      <w:r>
        <w:rPr>
          <w:i/>
          <w:iCs/>
        </w:rPr>
        <w:t>Journal of Public Administration Research and Theory</w:t>
      </w:r>
      <w:r>
        <w:t xml:space="preserve"> 6(1): 5–24.</w:t>
      </w:r>
    </w:p>
    <w:p w:rsidR="00AC65B9" w:rsidP="00AC65B9" w:rsidRDefault="00AC65B9" w14:paraId="6C333587" w14:textId="77777777">
      <w:pPr>
        <w:pStyle w:val="af2"/>
      </w:pPr>
      <w:r>
        <w:t xml:space="preserve">Perry, James L., and Lois Recascino Wise. 1990. “The Motivational Bases of Public Service.” </w:t>
      </w:r>
      <w:r>
        <w:rPr>
          <w:i/>
          <w:iCs/>
        </w:rPr>
        <w:t>Public Administration Review</w:t>
      </w:r>
      <w:r>
        <w:t xml:space="preserve"> 50(3): 367.</w:t>
      </w:r>
    </w:p>
    <w:p w:rsidR="00AC65B9" w:rsidP="00AC65B9" w:rsidRDefault="00AC65B9" w14:paraId="039978A7" w14:textId="77777777">
      <w:pPr>
        <w:pStyle w:val="af2"/>
      </w:pPr>
      <w:r>
        <w:t xml:space="preserve">Rainey, H. G., and P. Steinbauer. 1999. “Galloping Elephants: Developing Elements of a Theory of Effective Government Organizations.” </w:t>
      </w:r>
      <w:r>
        <w:rPr>
          <w:i/>
          <w:iCs/>
        </w:rPr>
        <w:t>Journal of Public Administration Research and Theory</w:t>
      </w:r>
      <w:r>
        <w:t xml:space="preserve"> 9(1): 1–32.</w:t>
      </w:r>
    </w:p>
    <w:p w:rsidR="00AC65B9" w:rsidP="00AC65B9" w:rsidRDefault="00AC65B9" w14:paraId="31B654D8" w14:textId="77777777">
      <w:pPr>
        <w:pStyle w:val="af2"/>
      </w:pPr>
      <w:r>
        <w:t xml:space="preserve">Ritz, Gene A. Brewer Adrian, and Oliver Neumann. 2016. “Public Service Motivation: A Systematic Literature Review and Outlook.” </w:t>
      </w:r>
      <w:r>
        <w:rPr>
          <w:i/>
          <w:iCs/>
        </w:rPr>
        <w:t>Public Administration Review</w:t>
      </w:r>
      <w:r>
        <w:t xml:space="preserve"> 76(3): 414–26.</w:t>
      </w:r>
    </w:p>
    <w:p w:rsidR="00AC65B9" w:rsidP="00AC65B9" w:rsidRDefault="00AC65B9" w14:paraId="3AE1A275" w14:textId="77777777">
      <w:pPr>
        <w:pStyle w:val="af2"/>
      </w:pPr>
      <w:r>
        <w:t xml:space="preserve">Robbins, Stephen P., and Mary Coulter. 2007. </w:t>
      </w:r>
      <w:r>
        <w:rPr>
          <w:i/>
          <w:iCs/>
        </w:rPr>
        <w:t>Management</w:t>
      </w:r>
      <w:r>
        <w:t>. 9th ed. London: Prentice-Hall.</w:t>
      </w:r>
    </w:p>
    <w:p w:rsidR="00AC65B9" w:rsidP="00AC65B9" w:rsidRDefault="00AC65B9" w14:paraId="7D2240FC" w14:textId="77777777">
      <w:pPr>
        <w:pStyle w:val="af2"/>
      </w:pPr>
      <w:r>
        <w:t xml:space="preserve">Schott, C., and J.L.J. Pronk. 2014. “Investigating and Explaining Organizational Antecedents of PSM” ed. Dr Fabian Homberg, Dr Vurain Tabvuma and Professor Klaus Heine. </w:t>
      </w:r>
      <w:r>
        <w:rPr>
          <w:i/>
          <w:iCs/>
        </w:rPr>
        <w:t>Evidence-based HRM: a Global Forum for Empirical Scholarship</w:t>
      </w:r>
      <w:r>
        <w:t xml:space="preserve"> 2(1): 28–56.</w:t>
      </w:r>
    </w:p>
    <w:p w:rsidR="00AC65B9" w:rsidP="00AC65B9" w:rsidRDefault="00AC65B9" w14:paraId="262405A0" w14:textId="77777777">
      <w:pPr>
        <w:pStyle w:val="af2"/>
      </w:pPr>
      <w:r>
        <w:t xml:space="preserve">Suh, Jiwon, James Harrington, and Doug Goodman. 2018. “Understanding the Link Between Organizational Communication and Innovation: An Examination of Public, Nonprofit, and For-Profit Organizations in South Korea.” </w:t>
      </w:r>
      <w:r>
        <w:rPr>
          <w:i/>
          <w:iCs/>
        </w:rPr>
        <w:t>Public Personnel Management</w:t>
      </w:r>
      <w:r>
        <w:t xml:space="preserve"> 47(2): 217–44.</w:t>
      </w:r>
    </w:p>
    <w:p w:rsidR="00AC65B9" w:rsidP="00AC65B9" w:rsidRDefault="00AC65B9" w14:paraId="4EF88B30" w14:textId="77777777">
      <w:pPr>
        <w:pStyle w:val="af2"/>
      </w:pPr>
      <w:r>
        <w:t xml:space="preserve">Trottier, Montgomery Van Wart Tracey, and XiaoHu Wang. 2008. “Examining the Nature and Significance of Leadership in Government Organizations.” </w:t>
      </w:r>
      <w:r>
        <w:rPr>
          <w:i/>
          <w:iCs/>
        </w:rPr>
        <w:t>Public Administration Review</w:t>
      </w:r>
      <w:r>
        <w:t xml:space="preserve"> 68(2): 319–33.</w:t>
      </w:r>
    </w:p>
    <w:p w:rsidR="00AC65B9" w:rsidP="00AC65B9" w:rsidRDefault="00AC65B9" w14:paraId="300095E4" w14:textId="77777777">
      <w:pPr>
        <w:pStyle w:val="af2"/>
      </w:pPr>
      <w:r>
        <w:t xml:space="preserve">Van Wart, Montgomery. 2013. “Administrative Leadership Theory: A Reassessment after 10 Years.” </w:t>
      </w:r>
      <w:r>
        <w:rPr>
          <w:i/>
          <w:iCs/>
        </w:rPr>
        <w:t>Public Administration</w:t>
      </w:r>
      <w:r>
        <w:t xml:space="preserve"> 91(3): 521–43.</w:t>
      </w:r>
    </w:p>
    <w:p w:rsidR="00AC65B9" w:rsidP="00AC65B9" w:rsidRDefault="00AC65B9" w14:paraId="2183236C" w14:textId="77777777">
      <w:pPr>
        <w:pStyle w:val="af2"/>
      </w:pPr>
      <w:r>
        <w:t xml:space="preserve">Vandenabeele, Wouter. 2007. “Toward a Public Administration Theory of Public Service Motivation.” </w:t>
      </w:r>
      <w:r>
        <w:rPr>
          <w:i/>
          <w:iCs/>
        </w:rPr>
        <w:t>Public Management Review</w:t>
      </w:r>
      <w:r>
        <w:t xml:space="preserve"> 9(4): 545–56.</w:t>
      </w:r>
    </w:p>
    <w:p w:rsidR="00AC65B9" w:rsidP="00AC65B9" w:rsidRDefault="00AC65B9" w14:paraId="3EF2A6AC" w14:textId="77777777">
      <w:pPr>
        <w:pStyle w:val="af2"/>
      </w:pPr>
      <w:r>
        <w:t xml:space="preserve">———. 2011. “Who Wants to Deliver Public Service? Do Institutional Antecedents of Public Service Motivation Provide an Answer?” </w:t>
      </w:r>
      <w:r>
        <w:rPr>
          <w:i/>
          <w:iCs/>
        </w:rPr>
        <w:t>Review of public personnel administration</w:t>
      </w:r>
      <w:r>
        <w:t xml:space="preserve"> </w:t>
      </w:r>
      <w:r>
        <w:lastRenderedPageBreak/>
        <w:t>31(1): 87–107.</w:t>
      </w:r>
    </w:p>
    <w:p w:rsidR="00AC65B9" w:rsidP="00AC65B9" w:rsidRDefault="00AC65B9" w14:paraId="7DF0F66A" w14:textId="77777777">
      <w:pPr>
        <w:pStyle w:val="af2"/>
      </w:pPr>
      <w:r>
        <w:t xml:space="preserve">Vogel, Rick, and Doris Masal. 2015. “Public Leadership: A Review of the Literature and Framework for Future Research.” </w:t>
      </w:r>
      <w:r>
        <w:rPr>
          <w:i/>
          <w:iCs/>
        </w:rPr>
        <w:t>Public Management Review</w:t>
      </w:r>
      <w:r>
        <w:t xml:space="preserve"> 17(8): 1165–89.</w:t>
      </w:r>
    </w:p>
    <w:p w:rsidR="00AC65B9" w:rsidP="00AC65B9" w:rsidRDefault="00AC65B9" w14:paraId="202A29DC" w14:textId="77777777">
      <w:pPr>
        <w:pStyle w:val="af2"/>
      </w:pPr>
      <w:r>
        <w:t xml:space="preserve">Warrilow, S. 2012. “Transformational Leadership Theory-The 4 Key Components in Leading Change &amp; Managing Change.” </w:t>
      </w:r>
      <w:r>
        <w:rPr>
          <w:i/>
          <w:iCs/>
        </w:rPr>
        <w:t>Harvard Business Reviewe</w:t>
      </w:r>
      <w:r>
        <w:t xml:space="preserve"> 2(3): 101–4.</w:t>
      </w:r>
    </w:p>
    <w:p w:rsidR="00AC65B9" w:rsidP="00AC65B9" w:rsidRDefault="00AC65B9" w14:paraId="0C949F63" w14:textId="77777777">
      <w:pPr>
        <w:pStyle w:val="af2"/>
      </w:pPr>
      <w:r>
        <w:t xml:space="preserve">Wright, Bradley E., Donald P. Moynihan, and Sanjay K. Pandey. 2012. “Pulling the Levers: Transformational Leadership, Public Service Motivation, and Mission Valence.” </w:t>
      </w:r>
      <w:r>
        <w:rPr>
          <w:i/>
          <w:iCs/>
        </w:rPr>
        <w:t>Public Administration Review</w:t>
      </w:r>
      <w:r>
        <w:t xml:space="preserve"> 72(2): 206–15.</w:t>
      </w:r>
    </w:p>
    <w:p w:rsidR="00AC65B9" w:rsidP="00AC65B9" w:rsidRDefault="00AC65B9" w14:paraId="3CB350DD" w14:textId="77777777">
      <w:pPr>
        <w:pStyle w:val="af2"/>
      </w:pPr>
      <w:r>
        <w:t>강수돌</w:t>
      </w:r>
      <w:r>
        <w:t>. 2010. “</w:t>
      </w:r>
      <w:r>
        <w:t>변혁적</w:t>
      </w:r>
      <w:r>
        <w:t xml:space="preserve"> </w:t>
      </w:r>
      <w:r>
        <w:t>리더십</w:t>
      </w:r>
      <w:r>
        <w:t xml:space="preserve">, </w:t>
      </w:r>
      <w:r>
        <w:t>거래적</w:t>
      </w:r>
      <w:r>
        <w:t xml:space="preserve"> </w:t>
      </w:r>
      <w:r>
        <w:t>리더십과</w:t>
      </w:r>
      <w:r>
        <w:t xml:space="preserve"> </w:t>
      </w:r>
      <w:r>
        <w:t>직무만족</w:t>
      </w:r>
      <w:r>
        <w:t xml:space="preserve">: </w:t>
      </w:r>
      <w:r>
        <w:t>내재적</w:t>
      </w:r>
      <w:r>
        <w:t xml:space="preserve"> </w:t>
      </w:r>
      <w:r>
        <w:t>동기부여의</w:t>
      </w:r>
      <w:r>
        <w:t xml:space="preserve"> </w:t>
      </w:r>
      <w:r>
        <w:t>매개효과</w:t>
      </w:r>
      <w:r>
        <w:t xml:space="preserve">.” </w:t>
      </w:r>
      <w:r>
        <w:t>인적자원개발연구</w:t>
      </w:r>
      <w:r>
        <w:t xml:space="preserve"> 13(2): 21–40.</w:t>
      </w:r>
    </w:p>
    <w:p w:rsidR="00AC65B9" w:rsidP="00AC65B9" w:rsidRDefault="00AC65B9" w14:paraId="4631F518" w14:textId="77777777">
      <w:pPr>
        <w:pStyle w:val="af2"/>
      </w:pPr>
      <w:r>
        <w:t>강혜진</w:t>
      </w:r>
      <w:r>
        <w:t xml:space="preserve">, and </w:t>
      </w:r>
      <w:r>
        <w:t>차세영</w:t>
      </w:r>
      <w:r>
        <w:t>. 2021. “</w:t>
      </w:r>
      <w:r>
        <w:t>변혁적</w:t>
      </w:r>
      <w:r>
        <w:t xml:space="preserve"> </w:t>
      </w:r>
      <w:r>
        <w:t>리더십이</w:t>
      </w:r>
      <w:r>
        <w:t xml:space="preserve"> </w:t>
      </w:r>
      <w:r>
        <w:t>조직몰입에</w:t>
      </w:r>
      <w:r>
        <w:t xml:space="preserve"> </w:t>
      </w:r>
      <w:r>
        <w:t>미치는</w:t>
      </w:r>
      <w:r>
        <w:t xml:space="preserve"> </w:t>
      </w:r>
      <w:r>
        <w:t>영향</w:t>
      </w:r>
      <w:r>
        <w:t>: PSM</w:t>
      </w:r>
      <w:r>
        <w:t>의</w:t>
      </w:r>
      <w:r>
        <w:t xml:space="preserve"> </w:t>
      </w:r>
      <w:r>
        <w:t>매개효과와</w:t>
      </w:r>
      <w:r>
        <w:t xml:space="preserve"> </w:t>
      </w:r>
      <w:r>
        <w:t>목표모호성의</w:t>
      </w:r>
      <w:r>
        <w:t xml:space="preserve"> </w:t>
      </w:r>
      <w:r>
        <w:t>조절효과를</w:t>
      </w:r>
      <w:r>
        <w:t xml:space="preserve"> </w:t>
      </w:r>
      <w:r>
        <w:t>중심으로</w:t>
      </w:r>
      <w:r>
        <w:t xml:space="preserve">.” </w:t>
      </w:r>
      <w:r>
        <w:t>한국사회와</w:t>
      </w:r>
      <w:r>
        <w:t xml:space="preserve"> </w:t>
      </w:r>
      <w:r>
        <w:t>행정연구</w:t>
      </w:r>
      <w:r>
        <w:t xml:space="preserve"> 32(1): 1–24.</w:t>
      </w:r>
    </w:p>
    <w:p w:rsidR="00AC65B9" w:rsidP="00AC65B9" w:rsidRDefault="00AC65B9" w14:paraId="05946626" w14:textId="77777777">
      <w:pPr>
        <w:pStyle w:val="af2"/>
      </w:pPr>
      <w:r>
        <w:t>김상묵</w:t>
      </w:r>
      <w:r>
        <w:t xml:space="preserve">, and </w:t>
      </w:r>
      <w:r>
        <w:t>노종호</w:t>
      </w:r>
      <w:r>
        <w:t>. 2018. “</w:t>
      </w:r>
      <w:r>
        <w:t>공무원의</w:t>
      </w:r>
      <w:r>
        <w:t xml:space="preserve"> </w:t>
      </w:r>
      <w:r>
        <w:t>공공봉사동기와</w:t>
      </w:r>
      <w:r>
        <w:t xml:space="preserve"> </w:t>
      </w:r>
      <w:r>
        <w:t>인적자원관리</w:t>
      </w:r>
      <w:r>
        <w:t xml:space="preserve">.” </w:t>
      </w:r>
      <w:r>
        <w:t>한국인사행정학회보</w:t>
      </w:r>
      <w:r>
        <w:t xml:space="preserve"> 17(3): 145–74.</w:t>
      </w:r>
    </w:p>
    <w:p w:rsidR="00AC65B9" w:rsidP="00AC65B9" w:rsidRDefault="00AC65B9" w14:paraId="291F7DC6" w14:textId="77777777">
      <w:pPr>
        <w:pStyle w:val="af2"/>
      </w:pPr>
      <w:r>
        <w:t>김서용</w:t>
      </w:r>
      <w:r>
        <w:t xml:space="preserve">, </w:t>
      </w:r>
      <w:r>
        <w:t>조성수</w:t>
      </w:r>
      <w:r>
        <w:t xml:space="preserve">, and </w:t>
      </w:r>
      <w:r>
        <w:t>박병주</w:t>
      </w:r>
      <w:r>
        <w:t>. 2010. “</w:t>
      </w:r>
      <w:r>
        <w:t>공직동기</w:t>
      </w:r>
      <w:r>
        <w:t>(PSM)</w:t>
      </w:r>
      <w:r>
        <w:t>의</w:t>
      </w:r>
      <w:r>
        <w:t xml:space="preserve"> </w:t>
      </w:r>
      <w:r>
        <w:t>선행요인</w:t>
      </w:r>
      <w:r>
        <w:t xml:space="preserve">: </w:t>
      </w:r>
      <w:r>
        <w:t>사회화</w:t>
      </w:r>
      <w:r>
        <w:t xml:space="preserve"> </w:t>
      </w:r>
      <w:r>
        <w:t>요인의</w:t>
      </w:r>
      <w:r>
        <w:t xml:space="preserve"> </w:t>
      </w:r>
      <w:r>
        <w:t>비교분석</w:t>
      </w:r>
      <w:r>
        <w:t xml:space="preserve">.” </w:t>
      </w:r>
      <w:r>
        <w:t>한국행정학보</w:t>
      </w:r>
      <w:r>
        <w:t xml:space="preserve"> 44(1): 143–77.</w:t>
      </w:r>
    </w:p>
    <w:p w:rsidR="00AC65B9" w:rsidP="00AC65B9" w:rsidRDefault="00AC65B9" w14:paraId="3828D0B9" w14:textId="77777777">
      <w:pPr>
        <w:pStyle w:val="af2"/>
      </w:pPr>
      <w:r>
        <w:t>김영은</w:t>
      </w:r>
      <w:r>
        <w:t xml:space="preserve">, </w:t>
      </w:r>
      <w:r>
        <w:t>심동철</w:t>
      </w:r>
      <w:r>
        <w:t xml:space="preserve">, and </w:t>
      </w:r>
      <w:r>
        <w:t>김상묵</w:t>
      </w:r>
      <w:r>
        <w:t>. 2018. “</w:t>
      </w:r>
      <w:r>
        <w:t>공공기관의</w:t>
      </w:r>
      <w:r>
        <w:t xml:space="preserve"> </w:t>
      </w:r>
      <w:r>
        <w:t>조직가치가</w:t>
      </w:r>
      <w:r>
        <w:t xml:space="preserve"> </w:t>
      </w:r>
      <w:r>
        <w:t>공공봉사동기와</w:t>
      </w:r>
      <w:r>
        <w:t xml:space="preserve"> </w:t>
      </w:r>
      <w:r>
        <w:t>업무열의에</w:t>
      </w:r>
      <w:r>
        <w:t xml:space="preserve"> </w:t>
      </w:r>
      <w:r>
        <w:t>미치는</w:t>
      </w:r>
      <w:r>
        <w:t xml:space="preserve"> </w:t>
      </w:r>
      <w:r>
        <w:t>영향</w:t>
      </w:r>
      <w:r>
        <w:t xml:space="preserve">.” </w:t>
      </w:r>
      <w:r>
        <w:t>한국행정학보</w:t>
      </w:r>
      <w:r>
        <w:t xml:space="preserve"> 52(4): 55–85.</w:t>
      </w:r>
    </w:p>
    <w:p w:rsidR="00AC65B9" w:rsidP="00AC65B9" w:rsidRDefault="00AC65B9" w14:paraId="10DC211A" w14:textId="77777777">
      <w:pPr>
        <w:pStyle w:val="af2"/>
      </w:pPr>
      <w:r>
        <w:t>김재형</w:t>
      </w:r>
      <w:r>
        <w:t xml:space="preserve">, </w:t>
      </w:r>
      <w:r>
        <w:t>김성엽</w:t>
      </w:r>
      <w:r>
        <w:t xml:space="preserve">, </w:t>
      </w:r>
      <w:r>
        <w:t>오수연</w:t>
      </w:r>
      <w:r>
        <w:t xml:space="preserve">, and </w:t>
      </w:r>
      <w:r>
        <w:t>박성민</w:t>
      </w:r>
      <w:r>
        <w:t>. 2020. “</w:t>
      </w:r>
      <w:r>
        <w:t>공직</w:t>
      </w:r>
      <w:r>
        <w:t xml:space="preserve"> </w:t>
      </w:r>
      <w:r>
        <w:t>내</w:t>
      </w:r>
      <w:r>
        <w:t xml:space="preserve"> </w:t>
      </w:r>
      <w:r>
        <w:t>변혁적리더십과</w:t>
      </w:r>
      <w:r>
        <w:t xml:space="preserve"> </w:t>
      </w:r>
      <w:r>
        <w:t>공무원의</w:t>
      </w:r>
      <w:r>
        <w:t xml:space="preserve"> </w:t>
      </w:r>
      <w:r>
        <w:t>적극행정과의</w:t>
      </w:r>
      <w:r>
        <w:t xml:space="preserve"> </w:t>
      </w:r>
      <w:r>
        <w:t>관계성</w:t>
      </w:r>
      <w:r>
        <w:t xml:space="preserve"> </w:t>
      </w:r>
      <w:r>
        <w:t>연구</w:t>
      </w:r>
      <w:r>
        <w:t xml:space="preserve">: </w:t>
      </w:r>
      <w:r>
        <w:t>행태적</w:t>
      </w:r>
      <w:r>
        <w:t xml:space="preserve"> </w:t>
      </w:r>
      <w:r>
        <w:t>매개효과</w:t>
      </w:r>
      <w:r>
        <w:t xml:space="preserve"> </w:t>
      </w:r>
      <w:r>
        <w:t>및</w:t>
      </w:r>
      <w:r>
        <w:t xml:space="preserve"> </w:t>
      </w:r>
      <w:r>
        <w:t>채용제도와</w:t>
      </w:r>
      <w:r>
        <w:t xml:space="preserve"> </w:t>
      </w:r>
      <w:r>
        <w:t>직급의</w:t>
      </w:r>
      <w:r>
        <w:t xml:space="preserve"> </w:t>
      </w:r>
      <w:r>
        <w:t>조절효과를</w:t>
      </w:r>
      <w:r>
        <w:t xml:space="preserve"> </w:t>
      </w:r>
      <w:r>
        <w:t>중심으로</w:t>
      </w:r>
      <w:r>
        <w:t xml:space="preserve">.” </w:t>
      </w:r>
      <w:r>
        <w:t>한국사회와</w:t>
      </w:r>
      <w:r>
        <w:t xml:space="preserve"> </w:t>
      </w:r>
      <w:r>
        <w:t>행정연구</w:t>
      </w:r>
      <w:r>
        <w:t xml:space="preserve"> 31(3): 161–95.</w:t>
      </w:r>
    </w:p>
    <w:p w:rsidR="00AC65B9" w:rsidP="00AC65B9" w:rsidRDefault="00AC65B9" w14:paraId="67EE9864" w14:textId="77777777">
      <w:pPr>
        <w:pStyle w:val="af2"/>
      </w:pPr>
      <w:r>
        <w:t>김지수</w:t>
      </w:r>
      <w:r>
        <w:t xml:space="preserve">, and </w:t>
      </w:r>
      <w:r>
        <w:t>윤수재</w:t>
      </w:r>
      <w:r>
        <w:t>. 2019. “</w:t>
      </w:r>
      <w:r>
        <w:t>변혁적</w:t>
      </w:r>
      <w:r>
        <w:t xml:space="preserve"> </w:t>
      </w:r>
      <w:r>
        <w:t>리더십이</w:t>
      </w:r>
      <w:r>
        <w:t xml:space="preserve"> </w:t>
      </w:r>
      <w:r>
        <w:t>공공봉사동기를</w:t>
      </w:r>
      <w:r>
        <w:t xml:space="preserve"> </w:t>
      </w:r>
      <w:r>
        <w:t>매개로</w:t>
      </w:r>
      <w:r>
        <w:t xml:space="preserve"> </w:t>
      </w:r>
      <w:r>
        <w:t>혁신행동에</w:t>
      </w:r>
      <w:r>
        <w:t xml:space="preserve"> </w:t>
      </w:r>
      <w:r>
        <w:t>미치는</w:t>
      </w:r>
      <w:r>
        <w:t xml:space="preserve"> </w:t>
      </w:r>
      <w:r>
        <w:t>영향분석</w:t>
      </w:r>
      <w:r>
        <w:t xml:space="preserve">: </w:t>
      </w:r>
      <w:r>
        <w:t>지방자치단체</w:t>
      </w:r>
      <w:r>
        <w:t xml:space="preserve"> </w:t>
      </w:r>
      <w:r>
        <w:t>공무원을</w:t>
      </w:r>
      <w:r>
        <w:t xml:space="preserve"> </w:t>
      </w:r>
      <w:r>
        <w:t>중심으로</w:t>
      </w:r>
      <w:r>
        <w:t xml:space="preserve">.” </w:t>
      </w:r>
      <w:r>
        <w:t>한국인사행정학회보</w:t>
      </w:r>
      <w:r>
        <w:t xml:space="preserve"> 18(4): 53–74.</w:t>
      </w:r>
    </w:p>
    <w:p w:rsidR="00AC65B9" w:rsidP="00AC65B9" w:rsidRDefault="00AC65B9" w14:paraId="47592C23" w14:textId="77777777">
      <w:pPr>
        <w:pStyle w:val="af2"/>
      </w:pPr>
      <w:r>
        <w:t>김호정</w:t>
      </w:r>
      <w:r>
        <w:t>. 2020. “</w:t>
      </w:r>
      <w:r>
        <w:t>공공봉사동기</w:t>
      </w:r>
      <w:r>
        <w:t>(PSM)</w:t>
      </w:r>
      <w:r>
        <w:t>와</w:t>
      </w:r>
      <w:r>
        <w:t xml:space="preserve"> </w:t>
      </w:r>
      <w:r>
        <w:t>리더십의</w:t>
      </w:r>
      <w:r>
        <w:t xml:space="preserve"> </w:t>
      </w:r>
      <w:r>
        <w:t>관계</w:t>
      </w:r>
      <w:r>
        <w:t xml:space="preserve">.” </w:t>
      </w:r>
      <w:r>
        <w:rPr>
          <w:i/>
          <w:iCs/>
        </w:rPr>
        <w:t>Korean Public Administration Review</w:t>
      </w:r>
      <w:r>
        <w:t xml:space="preserve"> 54(2): 257–84.</w:t>
      </w:r>
    </w:p>
    <w:p w:rsidR="00AC65B9" w:rsidP="00AC65B9" w:rsidRDefault="00AC65B9" w14:paraId="42FF2590" w14:textId="77777777">
      <w:pPr>
        <w:pStyle w:val="af2"/>
      </w:pPr>
      <w:r>
        <w:t>노종호</w:t>
      </w:r>
      <w:r>
        <w:t>. 2016. “</w:t>
      </w:r>
      <w:r>
        <w:t>공무원의</w:t>
      </w:r>
      <w:r>
        <w:t xml:space="preserve"> </w:t>
      </w:r>
      <w:r>
        <w:t>성과급과</w:t>
      </w:r>
      <w:r>
        <w:t xml:space="preserve"> </w:t>
      </w:r>
      <w:r>
        <w:t>공공봉사동기가</w:t>
      </w:r>
      <w:r>
        <w:t xml:space="preserve"> </w:t>
      </w:r>
      <w:r>
        <w:t>직무성과에</w:t>
      </w:r>
      <w:r>
        <w:t xml:space="preserve"> </w:t>
      </w:r>
      <w:r>
        <w:t>미치는</w:t>
      </w:r>
      <w:r>
        <w:t xml:space="preserve"> </w:t>
      </w:r>
      <w:r>
        <w:t>영향분석</w:t>
      </w:r>
      <w:r>
        <w:t xml:space="preserve">.” </w:t>
      </w:r>
      <w:r>
        <w:t>한국인사행정학회보</w:t>
      </w:r>
      <w:r>
        <w:t xml:space="preserve"> 15(2): 93–122.</w:t>
      </w:r>
    </w:p>
    <w:p w:rsidR="00AC65B9" w:rsidP="00AC65B9" w:rsidRDefault="00AC65B9" w14:paraId="5150DFE6" w14:textId="77777777">
      <w:pPr>
        <w:pStyle w:val="af2"/>
      </w:pPr>
      <w:r>
        <w:lastRenderedPageBreak/>
        <w:t>류종용</w:t>
      </w:r>
      <w:r>
        <w:t xml:space="preserve">, and </w:t>
      </w:r>
      <w:r>
        <w:t>이창원</w:t>
      </w:r>
      <w:r>
        <w:t>. 2016. “</w:t>
      </w:r>
      <w:r>
        <w:t>우리나라</w:t>
      </w:r>
      <w:r>
        <w:t xml:space="preserve"> </w:t>
      </w:r>
      <w:r>
        <w:t>공무원의</w:t>
      </w:r>
      <w:r>
        <w:t xml:space="preserve"> </w:t>
      </w:r>
      <w:r>
        <w:t>변혁적리더십</w:t>
      </w:r>
      <w:r>
        <w:t xml:space="preserve">, </w:t>
      </w:r>
      <w:r>
        <w:t>거래적리더십과</w:t>
      </w:r>
      <w:r>
        <w:t xml:space="preserve"> </w:t>
      </w:r>
      <w:r>
        <w:t>공공봉사동기가</w:t>
      </w:r>
      <w:r>
        <w:t xml:space="preserve"> </w:t>
      </w:r>
      <w:r>
        <w:t>하급공무원의</w:t>
      </w:r>
      <w:r>
        <w:t xml:space="preserve"> </w:t>
      </w:r>
      <w:r>
        <w:t>조직시민행동에</w:t>
      </w:r>
      <w:r>
        <w:t xml:space="preserve"> </w:t>
      </w:r>
      <w:r>
        <w:t>미치는</w:t>
      </w:r>
      <w:r>
        <w:t xml:space="preserve"> </w:t>
      </w:r>
      <w:r>
        <w:t>영향</w:t>
      </w:r>
      <w:r>
        <w:t xml:space="preserve">.” </w:t>
      </w:r>
      <w:r>
        <w:t>정책분석평가학회보</w:t>
      </w:r>
      <w:r>
        <w:t xml:space="preserve"> 26(3): 137–61.</w:t>
      </w:r>
    </w:p>
    <w:p w:rsidR="00AC65B9" w:rsidP="00AC65B9" w:rsidRDefault="00AC65B9" w14:paraId="26AA6B8C" w14:textId="77777777">
      <w:pPr>
        <w:pStyle w:val="af2"/>
      </w:pPr>
      <w:r>
        <w:t>문계완</w:t>
      </w:r>
      <w:r>
        <w:t xml:space="preserve">, </w:t>
      </w:r>
      <w:r>
        <w:t>최석봉</w:t>
      </w:r>
      <w:r>
        <w:t xml:space="preserve">, and </w:t>
      </w:r>
      <w:r>
        <w:t>문재승</w:t>
      </w:r>
      <w:r>
        <w:t>. 2009. “</w:t>
      </w:r>
      <w:r>
        <w:t>리더십</w:t>
      </w:r>
      <w:r>
        <w:t xml:space="preserve"> </w:t>
      </w:r>
      <w:r>
        <w:t>유형과</w:t>
      </w:r>
      <w:r>
        <w:t xml:space="preserve"> </w:t>
      </w:r>
      <w:r>
        <w:t>조직문화가</w:t>
      </w:r>
      <w:r>
        <w:t xml:space="preserve"> </w:t>
      </w:r>
      <w:r>
        <w:t>혁신행동에</w:t>
      </w:r>
      <w:r>
        <w:t xml:space="preserve"> </w:t>
      </w:r>
      <w:r>
        <w:t>미치는</w:t>
      </w:r>
      <w:r>
        <w:t xml:space="preserve"> </w:t>
      </w:r>
      <w:r>
        <w:t>영향</w:t>
      </w:r>
      <w:r>
        <w:t xml:space="preserve">.” </w:t>
      </w:r>
      <w:r>
        <w:t>산업경제연구</w:t>
      </w:r>
      <w:r>
        <w:t xml:space="preserve"> 22(6): 3289–3320.</w:t>
      </w:r>
    </w:p>
    <w:p w:rsidR="00AC65B9" w:rsidP="00AC65B9" w:rsidRDefault="00AC65B9" w14:paraId="72ECB066" w14:textId="77777777">
      <w:pPr>
        <w:pStyle w:val="af2"/>
      </w:pPr>
      <w:r>
        <w:t>박현욱</w:t>
      </w:r>
      <w:r>
        <w:t>. 2020. “</w:t>
      </w:r>
      <w:r>
        <w:t>변혁적</w:t>
      </w:r>
      <w:r>
        <w:t xml:space="preserve"> </w:t>
      </w:r>
      <w:r>
        <w:t>리더십이</w:t>
      </w:r>
      <w:r>
        <w:t xml:space="preserve"> </w:t>
      </w:r>
      <w:r>
        <w:t>조직성과에</w:t>
      </w:r>
      <w:r>
        <w:t xml:space="preserve"> </w:t>
      </w:r>
      <w:r>
        <w:t>미치는</w:t>
      </w:r>
      <w:r>
        <w:t xml:space="preserve"> </w:t>
      </w:r>
      <w:r>
        <w:t>영향</w:t>
      </w:r>
      <w:r>
        <w:t xml:space="preserve">: </w:t>
      </w:r>
      <w:r>
        <w:t>조직</w:t>
      </w:r>
      <w:r>
        <w:t xml:space="preserve"> </w:t>
      </w:r>
      <w:r>
        <w:t>내</w:t>
      </w:r>
      <w:r>
        <w:t xml:space="preserve"> </w:t>
      </w:r>
      <w:r>
        <w:t>협력의</w:t>
      </w:r>
      <w:r>
        <w:t xml:space="preserve"> </w:t>
      </w:r>
      <w:r>
        <w:t>매개효과를</w:t>
      </w:r>
      <w:r>
        <w:t xml:space="preserve"> </w:t>
      </w:r>
      <w:r>
        <w:t>중심으로</w:t>
      </w:r>
      <w:r>
        <w:t xml:space="preserve">.” </w:t>
      </w:r>
      <w:r>
        <w:t>행정논총</w:t>
      </w:r>
      <w:r>
        <w:t xml:space="preserve"> 58(1): 215–43.</w:t>
      </w:r>
    </w:p>
    <w:p w:rsidR="00AC65B9" w:rsidP="00AC65B9" w:rsidRDefault="00AC65B9" w14:paraId="7D383163" w14:textId="77777777">
      <w:pPr>
        <w:pStyle w:val="af2"/>
      </w:pPr>
      <w:r>
        <w:t>서정석</w:t>
      </w:r>
      <w:r>
        <w:t xml:space="preserve">, and </w:t>
      </w:r>
      <w:r>
        <w:t>김병근</w:t>
      </w:r>
      <w:r>
        <w:t>. 2017. “</w:t>
      </w:r>
      <w:r>
        <w:t>변혁적</w:t>
      </w:r>
      <w:r>
        <w:t xml:space="preserve">, </w:t>
      </w:r>
      <w:r>
        <w:t>거래적</w:t>
      </w:r>
      <w:r>
        <w:t xml:space="preserve"> </w:t>
      </w:r>
      <w:r>
        <w:t>리더십이</w:t>
      </w:r>
      <w:r>
        <w:t xml:space="preserve"> </w:t>
      </w:r>
      <w:r>
        <w:t>연구개발조직</w:t>
      </w:r>
      <w:r>
        <w:t xml:space="preserve"> </w:t>
      </w:r>
      <w:r>
        <w:t>구성원의</w:t>
      </w:r>
      <w:r>
        <w:t xml:space="preserve"> </w:t>
      </w:r>
      <w:r>
        <w:t>창의성에</w:t>
      </w:r>
      <w:r>
        <w:t xml:space="preserve"> </w:t>
      </w:r>
      <w:r>
        <w:t>미치는</w:t>
      </w:r>
      <w:r>
        <w:t xml:space="preserve"> </w:t>
      </w:r>
      <w:r>
        <w:t>영향</w:t>
      </w:r>
      <w:r>
        <w:t xml:space="preserve">.” </w:t>
      </w:r>
      <w:r>
        <w:t>기술혁신학회지</w:t>
      </w:r>
      <w:r>
        <w:t xml:space="preserve"> 20(3): 684–708.</w:t>
      </w:r>
    </w:p>
    <w:p w:rsidR="00AC65B9" w:rsidP="00AC65B9" w:rsidRDefault="00AC65B9" w14:paraId="6FCB9860" w14:textId="77777777">
      <w:pPr>
        <w:pStyle w:val="af2"/>
      </w:pPr>
      <w:r>
        <w:t>신현중</w:t>
      </w:r>
      <w:r>
        <w:t>. 2014. “</w:t>
      </w:r>
      <w:r>
        <w:t>구성체</w:t>
      </w:r>
      <w:r>
        <w:t xml:space="preserve"> </w:t>
      </w:r>
      <w:r>
        <w:t>타당도</w:t>
      </w:r>
      <w:r>
        <w:t xml:space="preserve"> </w:t>
      </w:r>
      <w:r>
        <w:t>검증과</w:t>
      </w:r>
      <w:r>
        <w:t xml:space="preserve"> </w:t>
      </w:r>
      <w:r>
        <w:t>요인분석</w:t>
      </w:r>
      <w:r>
        <w:t xml:space="preserve">.” </w:t>
      </w:r>
      <w:r>
        <w:t>한국정책과학학회보</w:t>
      </w:r>
      <w:r>
        <w:t xml:space="preserve"> 18(2): 217–34.</w:t>
      </w:r>
    </w:p>
    <w:p w:rsidR="00AC65B9" w:rsidP="00AC65B9" w:rsidRDefault="00AC65B9" w14:paraId="70A18CFD" w14:textId="77777777">
      <w:pPr>
        <w:pStyle w:val="af2"/>
      </w:pPr>
      <w:r>
        <w:t>윤병훈</w:t>
      </w:r>
      <w:r>
        <w:t xml:space="preserve">, and </w:t>
      </w:r>
      <w:r>
        <w:t>최웅렬</w:t>
      </w:r>
      <w:r>
        <w:t>. 2013. “</w:t>
      </w:r>
      <w:r>
        <w:t>해양경찰의</w:t>
      </w:r>
      <w:r>
        <w:t xml:space="preserve"> </w:t>
      </w:r>
      <w:r>
        <w:t>조직문화와</w:t>
      </w:r>
      <w:r>
        <w:t xml:space="preserve"> </w:t>
      </w:r>
      <w:r>
        <w:t>공공봉사동기</w:t>
      </w:r>
      <w:r>
        <w:t>(PSM)</w:t>
      </w:r>
      <w:r>
        <w:t>간</w:t>
      </w:r>
      <w:r>
        <w:t xml:space="preserve"> </w:t>
      </w:r>
      <w:r>
        <w:t>영향관계</w:t>
      </w:r>
      <w:r>
        <w:t xml:space="preserve">.” </w:t>
      </w:r>
      <w:r>
        <w:t>한국경찰연구</w:t>
      </w:r>
      <w:r>
        <w:t xml:space="preserve"> 12(3): 173–96.</w:t>
      </w:r>
    </w:p>
    <w:p w:rsidR="00AC65B9" w:rsidP="00AC65B9" w:rsidRDefault="00AC65B9" w14:paraId="00AAB854" w14:textId="77777777">
      <w:pPr>
        <w:pStyle w:val="af2"/>
      </w:pPr>
      <w:r>
        <w:t>이강문</w:t>
      </w:r>
      <w:r>
        <w:t>. 2017. “</w:t>
      </w:r>
      <w:r>
        <w:t>공공봉사동기가</w:t>
      </w:r>
      <w:r>
        <w:t xml:space="preserve"> </w:t>
      </w:r>
      <w:r>
        <w:t>직무만족</w:t>
      </w:r>
      <w:r>
        <w:t xml:space="preserve"> </w:t>
      </w:r>
      <w:r>
        <w:t>및</w:t>
      </w:r>
      <w:r>
        <w:t xml:space="preserve"> </w:t>
      </w:r>
      <w:r>
        <w:t>인지된</w:t>
      </w:r>
      <w:r>
        <w:t xml:space="preserve"> </w:t>
      </w:r>
      <w:r>
        <w:t>직무성과에</w:t>
      </w:r>
      <w:r>
        <w:t xml:space="preserve"> </w:t>
      </w:r>
      <w:r>
        <w:t>미치는</w:t>
      </w:r>
      <w:r>
        <w:t xml:space="preserve"> </w:t>
      </w:r>
      <w:r>
        <w:t>영향에</w:t>
      </w:r>
      <w:r>
        <w:t xml:space="preserve"> </w:t>
      </w:r>
      <w:r>
        <w:t>관한</w:t>
      </w:r>
      <w:r>
        <w:t xml:space="preserve"> </w:t>
      </w:r>
      <w:r>
        <w:t>연구</w:t>
      </w:r>
      <w:r>
        <w:t xml:space="preserve">.” </w:t>
      </w:r>
      <w:r>
        <w:t>지역산업연구</w:t>
      </w:r>
      <w:r>
        <w:t xml:space="preserve"> 40(4): 51–71.</w:t>
      </w:r>
    </w:p>
    <w:p w:rsidR="00AC65B9" w:rsidP="00AC65B9" w:rsidRDefault="00AC65B9" w14:paraId="306E3014" w14:textId="77777777">
      <w:pPr>
        <w:pStyle w:val="af2"/>
      </w:pPr>
      <w:r>
        <w:t>이근주</w:t>
      </w:r>
      <w:r>
        <w:t>. 2005. “PSM</w:t>
      </w:r>
      <w:r>
        <w:t>과</w:t>
      </w:r>
      <w:r>
        <w:t xml:space="preserve"> </w:t>
      </w:r>
      <w:r>
        <w:t>공무원의</w:t>
      </w:r>
      <w:r>
        <w:t xml:space="preserve"> </w:t>
      </w:r>
      <w:r>
        <w:t>업무</w:t>
      </w:r>
      <w:r>
        <w:t xml:space="preserve"> </w:t>
      </w:r>
      <w:r>
        <w:t>성과</w:t>
      </w:r>
      <w:r>
        <w:t xml:space="preserve">.” </w:t>
      </w:r>
      <w:r>
        <w:t>한국사회와</w:t>
      </w:r>
      <w:r>
        <w:t xml:space="preserve"> </w:t>
      </w:r>
      <w:r>
        <w:t>행정연구</w:t>
      </w:r>
      <w:r>
        <w:t xml:space="preserve"> 16(1): 81–104.</w:t>
      </w:r>
    </w:p>
    <w:p w:rsidR="00AC65B9" w:rsidP="00AC65B9" w:rsidRDefault="00AC65B9" w14:paraId="0E3746A3" w14:textId="77777777">
      <w:pPr>
        <w:pStyle w:val="af2"/>
      </w:pPr>
      <w:r>
        <w:t>이순묵</w:t>
      </w:r>
      <w:r>
        <w:t xml:space="preserve">, </w:t>
      </w:r>
      <w:r>
        <w:t>윤창영</w:t>
      </w:r>
      <w:r>
        <w:t xml:space="preserve">, </w:t>
      </w:r>
      <w:r>
        <w:t>이민형</w:t>
      </w:r>
      <w:r>
        <w:t xml:space="preserve">, and </w:t>
      </w:r>
      <w:r>
        <w:t>정선호</w:t>
      </w:r>
      <w:r>
        <w:t>. 2016. “</w:t>
      </w:r>
      <w:r>
        <w:t>탐색적</w:t>
      </w:r>
      <w:r>
        <w:t xml:space="preserve"> </w:t>
      </w:r>
      <w:r>
        <w:t>요인분석</w:t>
      </w:r>
      <w:r>
        <w:t xml:space="preserve">: </w:t>
      </w:r>
      <w:r>
        <w:t>어떻게</w:t>
      </w:r>
      <w:r>
        <w:t xml:space="preserve"> </w:t>
      </w:r>
      <w:r>
        <w:t>달라지나</w:t>
      </w:r>
      <w:r>
        <w:t xml:space="preserve">?” </w:t>
      </w:r>
      <w:r>
        <w:t>한국심리학회지</w:t>
      </w:r>
      <w:r>
        <w:t xml:space="preserve"> 35(1): 217.</w:t>
      </w:r>
    </w:p>
    <w:p w:rsidR="00AC65B9" w:rsidP="00AC65B9" w:rsidRDefault="00AC65B9" w14:paraId="799D923F" w14:textId="77777777">
      <w:pPr>
        <w:pStyle w:val="af2"/>
      </w:pPr>
      <w:r>
        <w:t>이원희</w:t>
      </w:r>
      <w:r>
        <w:t>. 2018. “</w:t>
      </w:r>
      <w:r>
        <w:t>한국</w:t>
      </w:r>
      <w:r>
        <w:t xml:space="preserve"> </w:t>
      </w:r>
      <w:r>
        <w:t>공무원에</w:t>
      </w:r>
      <w:r>
        <w:t xml:space="preserve"> </w:t>
      </w:r>
      <w:r>
        <w:t>대한</w:t>
      </w:r>
      <w:r>
        <w:t xml:space="preserve"> </w:t>
      </w:r>
      <w:r>
        <w:t>새로운</w:t>
      </w:r>
      <w:r>
        <w:t xml:space="preserve"> </w:t>
      </w:r>
      <w:r>
        <w:t>인식</w:t>
      </w:r>
      <w:r>
        <w:t xml:space="preserve">: </w:t>
      </w:r>
      <w:r>
        <w:t>불신과</w:t>
      </w:r>
      <w:r>
        <w:t xml:space="preserve"> </w:t>
      </w:r>
      <w:r>
        <w:t>부패의</w:t>
      </w:r>
      <w:r>
        <w:t xml:space="preserve"> </w:t>
      </w:r>
      <w:r>
        <w:t>대상인가</w:t>
      </w:r>
      <w:r>
        <w:t xml:space="preserve">?” </w:t>
      </w:r>
      <w:r>
        <w:t>한국사회와</w:t>
      </w:r>
      <w:r>
        <w:t xml:space="preserve"> </w:t>
      </w:r>
      <w:r>
        <w:t>행정연구</w:t>
      </w:r>
      <w:r>
        <w:t xml:space="preserve"> 28(4): 61–82.</w:t>
      </w:r>
    </w:p>
    <w:p w:rsidR="00AC65B9" w:rsidP="00AC65B9" w:rsidRDefault="00AC65B9" w14:paraId="2D0077D5" w14:textId="77777777">
      <w:pPr>
        <w:pStyle w:val="af2"/>
      </w:pPr>
      <w:r>
        <w:t>이하영</w:t>
      </w:r>
      <w:r>
        <w:t xml:space="preserve">, </w:t>
      </w:r>
      <w:r>
        <w:t>오민지</w:t>
      </w:r>
      <w:r>
        <w:t xml:space="preserve">, and </w:t>
      </w:r>
      <w:r>
        <w:t>이수영</w:t>
      </w:r>
      <w:r>
        <w:t>. 2017. “</w:t>
      </w:r>
      <w:r>
        <w:t>조직적</w:t>
      </w:r>
      <w:r>
        <w:t xml:space="preserve"> </w:t>
      </w:r>
      <w:r>
        <w:t>요인이</w:t>
      </w:r>
      <w:r>
        <w:t xml:space="preserve"> </w:t>
      </w:r>
      <w:r>
        <w:t>공무원의</w:t>
      </w:r>
      <w:r>
        <w:t xml:space="preserve"> </w:t>
      </w:r>
      <w:r>
        <w:t>공공봉사동기에</w:t>
      </w:r>
      <w:r>
        <w:t xml:space="preserve"> </w:t>
      </w:r>
      <w:r>
        <w:t>미치는</w:t>
      </w:r>
      <w:r>
        <w:t xml:space="preserve"> </w:t>
      </w:r>
      <w:r>
        <w:t>영향에</w:t>
      </w:r>
      <w:r>
        <w:t xml:space="preserve"> </w:t>
      </w:r>
      <w:r>
        <w:t>관한</w:t>
      </w:r>
      <w:r>
        <w:t xml:space="preserve"> </w:t>
      </w:r>
      <w:r>
        <w:t>연구</w:t>
      </w:r>
      <w:r>
        <w:t xml:space="preserve">.” </w:t>
      </w:r>
      <w:r>
        <w:t>한국인사행정학회보</w:t>
      </w:r>
      <w:r>
        <w:t xml:space="preserve"> 16(3): 53–91.</w:t>
      </w:r>
    </w:p>
    <w:p w:rsidR="00AC65B9" w:rsidP="00AC65B9" w:rsidRDefault="00AC65B9" w14:paraId="0601E8B2" w14:textId="77777777">
      <w:pPr>
        <w:pStyle w:val="af2"/>
      </w:pPr>
      <w:r>
        <w:t>이혜윤</w:t>
      </w:r>
      <w:r>
        <w:t>. 2017. “</w:t>
      </w:r>
      <w:r>
        <w:t>공기업과</w:t>
      </w:r>
      <w:r>
        <w:t xml:space="preserve"> </w:t>
      </w:r>
      <w:r>
        <w:t>준정부기관</w:t>
      </w:r>
      <w:r>
        <w:t xml:space="preserve"> </w:t>
      </w:r>
      <w:r>
        <w:t>종사자들의</w:t>
      </w:r>
      <w:r>
        <w:t xml:space="preserve"> </w:t>
      </w:r>
      <w:r>
        <w:t>공공봉사동기</w:t>
      </w:r>
      <w:r>
        <w:t>(PSM)</w:t>
      </w:r>
      <w:r>
        <w:t>와</w:t>
      </w:r>
      <w:r>
        <w:t xml:space="preserve"> </w:t>
      </w:r>
      <w:r>
        <w:t>직무동기요인이</w:t>
      </w:r>
      <w:r>
        <w:t xml:space="preserve"> </w:t>
      </w:r>
      <w:r>
        <w:t>직무만족에</w:t>
      </w:r>
      <w:r>
        <w:t xml:space="preserve"> </w:t>
      </w:r>
      <w:r>
        <w:t>미치는</w:t>
      </w:r>
      <w:r>
        <w:t xml:space="preserve"> </w:t>
      </w:r>
      <w:r>
        <w:t>영향에</w:t>
      </w:r>
      <w:r>
        <w:t xml:space="preserve"> </w:t>
      </w:r>
      <w:r>
        <w:t>관한</w:t>
      </w:r>
      <w:r>
        <w:t xml:space="preserve"> </w:t>
      </w:r>
      <w:r>
        <w:t>실증연구</w:t>
      </w:r>
      <w:r>
        <w:t xml:space="preserve">.” </w:t>
      </w:r>
      <w:r>
        <w:t>한국행정학보</w:t>
      </w:r>
      <w:r>
        <w:t xml:space="preserve"> 51(2): 349–88.</w:t>
      </w:r>
    </w:p>
    <w:p w:rsidR="00AC65B9" w:rsidP="00AC65B9" w:rsidRDefault="00AC65B9" w14:paraId="12489EA1" w14:textId="77777777">
      <w:pPr>
        <w:pStyle w:val="af2"/>
      </w:pPr>
      <w:r>
        <w:t>임재영</w:t>
      </w:r>
      <w:r>
        <w:t xml:space="preserve">, and </w:t>
      </w:r>
      <w:r>
        <w:t>문국경</w:t>
      </w:r>
      <w:r>
        <w:t>. 2019. “</w:t>
      </w:r>
      <w:r>
        <w:t>공공봉사동기와</w:t>
      </w:r>
      <w:r>
        <w:t xml:space="preserve"> </w:t>
      </w:r>
      <w:r>
        <w:t>직무성과</w:t>
      </w:r>
      <w:r>
        <w:t xml:space="preserve">: </w:t>
      </w:r>
      <w:r>
        <w:t>조직구조의</w:t>
      </w:r>
      <w:r>
        <w:t xml:space="preserve"> </w:t>
      </w:r>
      <w:r>
        <w:t>조절효과를</w:t>
      </w:r>
      <w:r>
        <w:t xml:space="preserve"> </w:t>
      </w:r>
      <w:r>
        <w:t>중심</w:t>
      </w:r>
      <w:r>
        <w:lastRenderedPageBreak/>
        <w:t>으로</w:t>
      </w:r>
      <w:r>
        <w:t xml:space="preserve">.” </w:t>
      </w:r>
      <w:r>
        <w:t>한국행정논집</w:t>
      </w:r>
      <w:r>
        <w:t xml:space="preserve"> 31(2): 231–51.</w:t>
      </w:r>
    </w:p>
    <w:p w:rsidR="00AC65B9" w:rsidP="00AC65B9" w:rsidRDefault="00AC65B9" w14:paraId="06FA2F2E" w14:textId="77777777">
      <w:pPr>
        <w:pStyle w:val="af2"/>
      </w:pPr>
      <w:r>
        <w:t>임재영</w:t>
      </w:r>
      <w:r>
        <w:t xml:space="preserve">, </w:t>
      </w:r>
      <w:r>
        <w:t>문국경</w:t>
      </w:r>
      <w:r>
        <w:t xml:space="preserve">, and </w:t>
      </w:r>
      <w:r>
        <w:t>조혜진</w:t>
      </w:r>
      <w:r>
        <w:t>. 2019a. “</w:t>
      </w:r>
      <w:r>
        <w:t>공공봉사동기가</w:t>
      </w:r>
      <w:r>
        <w:t xml:space="preserve"> </w:t>
      </w:r>
      <w:r>
        <w:t>혁신행동에</w:t>
      </w:r>
      <w:r>
        <w:t xml:space="preserve"> </w:t>
      </w:r>
      <w:r>
        <w:t>미치는</w:t>
      </w:r>
      <w:r>
        <w:t xml:space="preserve"> </w:t>
      </w:r>
      <w:r>
        <w:t>영향</w:t>
      </w:r>
      <w:r>
        <w:t xml:space="preserve"> </w:t>
      </w:r>
      <w:r>
        <w:t>그리고</w:t>
      </w:r>
      <w:r>
        <w:t xml:space="preserve"> </w:t>
      </w:r>
      <w:r>
        <w:t>거래적</w:t>
      </w:r>
      <w:r>
        <w:t>·</w:t>
      </w:r>
      <w:r>
        <w:t>변혁적</w:t>
      </w:r>
      <w:r>
        <w:t xml:space="preserve"> </w:t>
      </w:r>
      <w:r>
        <w:t>리더십의</w:t>
      </w:r>
      <w:r>
        <w:t xml:space="preserve"> </w:t>
      </w:r>
      <w:r>
        <w:t>조절효과</w:t>
      </w:r>
      <w:r>
        <w:t xml:space="preserve">.” </w:t>
      </w:r>
      <w:r>
        <w:t>한국사회와</w:t>
      </w:r>
      <w:r>
        <w:t xml:space="preserve"> </w:t>
      </w:r>
      <w:r>
        <w:t>행정연구</w:t>
      </w:r>
      <w:r>
        <w:t xml:space="preserve"> 30(2): 31–53.</w:t>
      </w:r>
    </w:p>
    <w:p w:rsidR="00AC65B9" w:rsidP="00AC65B9" w:rsidRDefault="00AC65B9" w14:paraId="46F09D06" w14:textId="77777777">
      <w:pPr>
        <w:pStyle w:val="af2"/>
      </w:pPr>
      <w:r>
        <w:t>———. 2019b. “</w:t>
      </w:r>
      <w:r>
        <w:t>공공봉사동기와</w:t>
      </w:r>
      <w:r>
        <w:t xml:space="preserve"> </w:t>
      </w:r>
      <w:r>
        <w:t>조직문화의</w:t>
      </w:r>
      <w:r>
        <w:t xml:space="preserve"> </w:t>
      </w:r>
      <w:r>
        <w:t>적합성이</w:t>
      </w:r>
      <w:r>
        <w:t xml:space="preserve"> </w:t>
      </w:r>
      <w:r>
        <w:t>조직몰입에</w:t>
      </w:r>
      <w:r>
        <w:t xml:space="preserve"> </w:t>
      </w:r>
      <w:r>
        <w:t>미치는</w:t>
      </w:r>
      <w:r>
        <w:t xml:space="preserve"> </w:t>
      </w:r>
      <w:r>
        <w:t>영향</w:t>
      </w:r>
      <w:r>
        <w:t xml:space="preserve">.” </w:t>
      </w:r>
      <w:r>
        <w:t>한국조직학회보</w:t>
      </w:r>
      <w:r>
        <w:t xml:space="preserve"> 16(2): 1–34.</w:t>
      </w:r>
    </w:p>
    <w:p w:rsidR="00AC65B9" w:rsidP="00AC65B9" w:rsidRDefault="00AC65B9" w14:paraId="17C4DA8E" w14:textId="77777777">
      <w:pPr>
        <w:pStyle w:val="af2"/>
      </w:pPr>
      <w:r>
        <w:t>전대성</w:t>
      </w:r>
      <w:r>
        <w:t xml:space="preserve">, and </w:t>
      </w:r>
      <w:r>
        <w:t>이수영</w:t>
      </w:r>
      <w:r>
        <w:t>. 2015. “</w:t>
      </w:r>
      <w:r>
        <w:t>도구변수</w:t>
      </w:r>
      <w:r>
        <w:t xml:space="preserve"> </w:t>
      </w:r>
      <w:r>
        <w:t>분석을</w:t>
      </w:r>
      <w:r>
        <w:t xml:space="preserve"> </w:t>
      </w:r>
      <w:r>
        <w:t>통한</w:t>
      </w:r>
      <w:r>
        <w:t xml:space="preserve"> </w:t>
      </w:r>
      <w:r>
        <w:t>공공봉사동기</w:t>
      </w:r>
      <w:r>
        <w:t>(PSM)</w:t>
      </w:r>
      <w:r>
        <w:t>의</w:t>
      </w:r>
      <w:r>
        <w:t xml:space="preserve"> </w:t>
      </w:r>
      <w:r>
        <w:t>특성에</w:t>
      </w:r>
      <w:r>
        <w:t xml:space="preserve"> </w:t>
      </w:r>
      <w:r>
        <w:t>관한</w:t>
      </w:r>
      <w:r>
        <w:t xml:space="preserve"> </w:t>
      </w:r>
      <w:r>
        <w:t>연구</w:t>
      </w:r>
      <w:r>
        <w:t xml:space="preserve">.” </w:t>
      </w:r>
      <w:r>
        <w:t>한국정책학회보</w:t>
      </w:r>
      <w:r>
        <w:t xml:space="preserve"> 24(3): 317–46.</w:t>
      </w:r>
    </w:p>
    <w:p w:rsidR="00AC65B9" w:rsidP="00AC65B9" w:rsidRDefault="00AC65B9" w14:paraId="76013839" w14:textId="77777777">
      <w:pPr>
        <w:pStyle w:val="af2"/>
      </w:pPr>
      <w:r>
        <w:t>정재호</w:t>
      </w:r>
      <w:r>
        <w:t xml:space="preserve">, and </w:t>
      </w:r>
      <w:r>
        <w:t>최규현</w:t>
      </w:r>
      <w:r>
        <w:t>. 2020. “</w:t>
      </w:r>
      <w:r>
        <w:t>공무원의</w:t>
      </w:r>
      <w:r>
        <w:t xml:space="preserve"> </w:t>
      </w:r>
      <w:r>
        <w:t>공공봉사동기</w:t>
      </w:r>
      <w:r>
        <w:t>(PSM)</w:t>
      </w:r>
      <w:r>
        <w:t>가</w:t>
      </w:r>
      <w:r>
        <w:t xml:space="preserve"> </w:t>
      </w:r>
      <w:r>
        <w:t>조직효과성에</w:t>
      </w:r>
      <w:r>
        <w:t xml:space="preserve"> </w:t>
      </w:r>
      <w:r>
        <w:t>미치는</w:t>
      </w:r>
      <w:r>
        <w:t xml:space="preserve"> </w:t>
      </w:r>
      <w:r>
        <w:t>영향</w:t>
      </w:r>
      <w:r>
        <w:t xml:space="preserve">: </w:t>
      </w:r>
      <w:r>
        <w:t>내적보상과</w:t>
      </w:r>
      <w:r>
        <w:t xml:space="preserve"> </w:t>
      </w:r>
      <w:r>
        <w:t>외적보상의</w:t>
      </w:r>
      <w:r>
        <w:t xml:space="preserve"> </w:t>
      </w:r>
      <w:r>
        <w:t>조절효과를</w:t>
      </w:r>
      <w:r>
        <w:t xml:space="preserve"> </w:t>
      </w:r>
      <w:r>
        <w:t>중심으로</w:t>
      </w:r>
      <w:r>
        <w:t xml:space="preserve">.” </w:t>
      </w:r>
      <w:r>
        <w:t>정부학연구</w:t>
      </w:r>
      <w:r>
        <w:t xml:space="preserve"> 26(1): 183–215.</w:t>
      </w:r>
    </w:p>
    <w:p w:rsidR="00AC65B9" w:rsidP="00AC65B9" w:rsidRDefault="00AC65B9" w14:paraId="27D6DD37" w14:textId="77777777">
      <w:pPr>
        <w:pStyle w:val="af2"/>
      </w:pPr>
      <w:r>
        <w:t>정지용</w:t>
      </w:r>
      <w:r>
        <w:t xml:space="preserve">, and </w:t>
      </w:r>
      <w:r>
        <w:t>김지수</w:t>
      </w:r>
      <w:r>
        <w:t>. 2020. “</w:t>
      </w:r>
      <w:r>
        <w:t>리더십이</w:t>
      </w:r>
      <w:r>
        <w:t xml:space="preserve"> </w:t>
      </w:r>
      <w:r>
        <w:t>공공봉사동기와</w:t>
      </w:r>
      <w:r>
        <w:t xml:space="preserve"> </w:t>
      </w:r>
      <w:r>
        <w:t>분배의</w:t>
      </w:r>
      <w:r>
        <w:t xml:space="preserve"> </w:t>
      </w:r>
      <w:r>
        <w:t>공정성을</w:t>
      </w:r>
      <w:r>
        <w:t xml:space="preserve"> </w:t>
      </w:r>
      <w:r>
        <w:t>매개로</w:t>
      </w:r>
      <w:r>
        <w:t xml:space="preserve"> </w:t>
      </w:r>
      <w:r>
        <w:t>혁신행동에</w:t>
      </w:r>
      <w:r>
        <w:t xml:space="preserve"> </w:t>
      </w:r>
      <w:r>
        <w:t>미치는</w:t>
      </w:r>
      <w:r>
        <w:t xml:space="preserve"> </w:t>
      </w:r>
      <w:r>
        <w:t>영향</w:t>
      </w:r>
      <w:r>
        <w:t xml:space="preserve">: </w:t>
      </w:r>
      <w:r>
        <w:t>중앙</w:t>
      </w:r>
      <w:r>
        <w:t>-</w:t>
      </w:r>
      <w:r>
        <w:t>지방</w:t>
      </w:r>
      <w:r>
        <w:t xml:space="preserve"> </w:t>
      </w:r>
      <w:r>
        <w:t>공무원</w:t>
      </w:r>
      <w:r>
        <w:t xml:space="preserve"> </w:t>
      </w:r>
      <w:r>
        <w:t>간</w:t>
      </w:r>
      <w:r>
        <w:t xml:space="preserve"> </w:t>
      </w:r>
      <w:r>
        <w:t>비교를</w:t>
      </w:r>
      <w:r>
        <w:t xml:space="preserve"> </w:t>
      </w:r>
      <w:r>
        <w:t>중심으로</w:t>
      </w:r>
      <w:r>
        <w:t xml:space="preserve">.” </w:t>
      </w:r>
      <w:r>
        <w:t>한국조직학회보</w:t>
      </w:r>
      <w:r>
        <w:t xml:space="preserve"> 17(1): 63–86.</w:t>
      </w:r>
    </w:p>
    <w:p w:rsidR="00AC65B9" w:rsidP="00AC65B9" w:rsidRDefault="00AC65B9" w14:paraId="78F16038" w14:textId="77777777">
      <w:pPr>
        <w:pStyle w:val="af2"/>
      </w:pPr>
      <w:r>
        <w:t>조광래</w:t>
      </w:r>
      <w:r>
        <w:t xml:space="preserve">, </w:t>
      </w:r>
      <w:r>
        <w:t>박미경</w:t>
      </w:r>
      <w:r>
        <w:t xml:space="preserve">, and </w:t>
      </w:r>
      <w:r>
        <w:t>이홍재</w:t>
      </w:r>
      <w:r>
        <w:t>. 2016. “</w:t>
      </w:r>
      <w:r>
        <w:t>변혁적</w:t>
      </w:r>
      <w:r>
        <w:t xml:space="preserve"> </w:t>
      </w:r>
      <w:r>
        <w:t>리더십과</w:t>
      </w:r>
      <w:r>
        <w:t xml:space="preserve"> </w:t>
      </w:r>
      <w:r>
        <w:t>업무성과</w:t>
      </w:r>
      <w:r>
        <w:t xml:space="preserve"> </w:t>
      </w:r>
      <w:r>
        <w:t>간의</w:t>
      </w:r>
      <w:r>
        <w:t xml:space="preserve"> </w:t>
      </w:r>
      <w:r>
        <w:t>관계에서</w:t>
      </w:r>
      <w:r>
        <w:t xml:space="preserve"> </w:t>
      </w:r>
      <w:r>
        <w:t>커뮤니케이션의</w:t>
      </w:r>
      <w:r>
        <w:t xml:space="preserve"> </w:t>
      </w:r>
      <w:r>
        <w:t>매개효과</w:t>
      </w:r>
      <w:r>
        <w:t xml:space="preserve">: </w:t>
      </w:r>
      <w:r>
        <w:t>경찰공무원의</w:t>
      </w:r>
      <w:r>
        <w:t xml:space="preserve"> </w:t>
      </w:r>
      <w:r>
        <w:t>인식을</w:t>
      </w:r>
      <w:r>
        <w:t xml:space="preserve"> </w:t>
      </w:r>
      <w:r>
        <w:t>중심으로</w:t>
      </w:r>
      <w:r>
        <w:t xml:space="preserve">.” </w:t>
      </w:r>
      <w:r>
        <w:t>한국공공관리학보</w:t>
      </w:r>
      <w:r>
        <w:t xml:space="preserve"> 30(1): 1–25.</w:t>
      </w:r>
    </w:p>
    <w:p w:rsidR="00AC65B9" w:rsidP="00AC65B9" w:rsidRDefault="00AC65B9" w14:paraId="5F052AFE" w14:textId="77777777">
      <w:pPr>
        <w:pStyle w:val="af2"/>
      </w:pPr>
      <w:r>
        <w:t>조태준</w:t>
      </w:r>
      <w:r>
        <w:t xml:space="preserve">, and </w:t>
      </w:r>
      <w:r>
        <w:t>윤수재</w:t>
      </w:r>
      <w:r>
        <w:t>. 2009. “</w:t>
      </w:r>
      <w:r>
        <w:t>공공서비스동기</w:t>
      </w:r>
      <w:r>
        <w:t>(Public Service Motivation)</w:t>
      </w:r>
      <w:r>
        <w:t>와</w:t>
      </w:r>
      <w:r>
        <w:t xml:space="preserve"> </w:t>
      </w:r>
      <w:r>
        <w:t>성과</w:t>
      </w:r>
      <w:r>
        <w:t xml:space="preserve"> </w:t>
      </w:r>
      <w:r>
        <w:t>간</w:t>
      </w:r>
      <w:r>
        <w:t xml:space="preserve"> </w:t>
      </w:r>
      <w:r>
        <w:t>관계에</w:t>
      </w:r>
      <w:r>
        <w:t xml:space="preserve"> </w:t>
      </w:r>
      <w:r>
        <w:t>대한</w:t>
      </w:r>
      <w:r>
        <w:t xml:space="preserve"> </w:t>
      </w:r>
      <w:r>
        <w:t>연구</w:t>
      </w:r>
      <w:r>
        <w:t xml:space="preserve">.” </w:t>
      </w:r>
      <w:r>
        <w:t>한국행정연구</w:t>
      </w:r>
      <w:r>
        <w:t xml:space="preserve"> 18(1): 223–52.</w:t>
      </w:r>
    </w:p>
    <w:p w:rsidR="00AC65B9" w:rsidP="00AC65B9" w:rsidRDefault="00AC65B9" w14:paraId="644F4CC8" w14:textId="77777777">
      <w:pPr>
        <w:pStyle w:val="af2"/>
      </w:pPr>
      <w:r>
        <w:t>최예나</w:t>
      </w:r>
      <w:r>
        <w:t>. 2018. “</w:t>
      </w:r>
      <w:r>
        <w:t>지방정부</w:t>
      </w:r>
      <w:r>
        <w:t xml:space="preserve"> </w:t>
      </w:r>
      <w:r>
        <w:t>공무원들의</w:t>
      </w:r>
      <w:r>
        <w:t xml:space="preserve"> </w:t>
      </w:r>
      <w:r>
        <w:t>공공서비스동기와</w:t>
      </w:r>
      <w:r>
        <w:t xml:space="preserve"> </w:t>
      </w:r>
      <w:r>
        <w:t>공직가치가</w:t>
      </w:r>
      <w:r>
        <w:t xml:space="preserve"> </w:t>
      </w:r>
      <w:r>
        <w:t>조직성과에</w:t>
      </w:r>
      <w:r>
        <w:t xml:space="preserve"> </w:t>
      </w:r>
      <w:r>
        <w:t>미치는</w:t>
      </w:r>
      <w:r>
        <w:t xml:space="preserve"> </w:t>
      </w:r>
      <w:r>
        <w:t>영향연구</w:t>
      </w:r>
      <w:r>
        <w:t xml:space="preserve">.” </w:t>
      </w:r>
      <w:r>
        <w:t>한국자치행정학보</w:t>
      </w:r>
      <w:r>
        <w:t xml:space="preserve"> 32(2): 123–242.</w:t>
      </w:r>
    </w:p>
    <w:p w:rsidR="00AC65B9" w:rsidP="00AC65B9" w:rsidRDefault="00AC65B9" w14:paraId="51416DD2" w14:textId="77777777">
      <w:pPr>
        <w:pStyle w:val="af2"/>
      </w:pPr>
      <w:r>
        <w:t>표선영</w:t>
      </w:r>
      <w:r>
        <w:t>. 2013. “</w:t>
      </w:r>
      <w:r>
        <w:t>조직문화와</w:t>
      </w:r>
      <w:r>
        <w:t xml:space="preserve"> </w:t>
      </w:r>
      <w:r>
        <w:t>업무특성이</w:t>
      </w:r>
      <w:r>
        <w:t xml:space="preserve"> </w:t>
      </w:r>
      <w:r>
        <w:t>공공봉사동기에</w:t>
      </w:r>
      <w:r>
        <w:t xml:space="preserve"> </w:t>
      </w:r>
      <w:r>
        <w:t>미치는</w:t>
      </w:r>
      <w:r>
        <w:t xml:space="preserve"> </w:t>
      </w:r>
      <w:r>
        <w:t>영향</w:t>
      </w:r>
      <w:r>
        <w:t xml:space="preserve">.” </w:t>
      </w:r>
      <w:r>
        <w:t>경찰학연구</w:t>
      </w:r>
      <w:r>
        <w:t xml:space="preserve"> 13(2): 191–216.</w:t>
      </w:r>
    </w:p>
    <w:p w:rsidR="00AC65B9" w:rsidP="00AC65B9" w:rsidRDefault="00AC65B9" w14:paraId="561EF0F9" w14:textId="77777777">
      <w:pPr>
        <w:pStyle w:val="af2"/>
      </w:pPr>
      <w:r>
        <w:t>한국행정연구원</w:t>
      </w:r>
      <w:r>
        <w:t>. 2021. “2020</w:t>
      </w:r>
      <w:r>
        <w:t>년</w:t>
      </w:r>
      <w:r>
        <w:t xml:space="preserve"> </w:t>
      </w:r>
      <w:r>
        <w:t>공직생활</w:t>
      </w:r>
      <w:r>
        <w:t xml:space="preserve"> </w:t>
      </w:r>
      <w:r>
        <w:t>실태조사</w:t>
      </w:r>
      <w:r>
        <w:t>.”</w:t>
      </w:r>
    </w:p>
    <w:p w:rsidR="00AC65B9" w:rsidP="00AC65B9" w:rsidRDefault="00AC65B9" w14:paraId="7C0F5892" w14:textId="77777777">
      <w:pPr>
        <w:pStyle w:val="af2"/>
      </w:pPr>
      <w:r>
        <w:t>한에스더</w:t>
      </w:r>
      <w:r>
        <w:t xml:space="preserve">, and </w:t>
      </w:r>
      <w:r>
        <w:t>이근주</w:t>
      </w:r>
      <w:r>
        <w:t>. 2012. “</w:t>
      </w:r>
      <w:r>
        <w:t>조직경험과</w:t>
      </w:r>
      <w:r>
        <w:t xml:space="preserve"> </w:t>
      </w:r>
      <w:r>
        <w:t>업무특성이</w:t>
      </w:r>
      <w:r>
        <w:t xml:space="preserve"> PSM(</w:t>
      </w:r>
      <w:r>
        <w:t>공공봉사동기</w:t>
      </w:r>
      <w:r>
        <w:t>)</w:t>
      </w:r>
      <w:r>
        <w:t>에</w:t>
      </w:r>
      <w:r>
        <w:t xml:space="preserve"> </w:t>
      </w:r>
      <w:r>
        <w:t>미치는</w:t>
      </w:r>
      <w:r>
        <w:t xml:space="preserve"> </w:t>
      </w:r>
      <w:r>
        <w:t>영향에</w:t>
      </w:r>
      <w:r>
        <w:t xml:space="preserve"> </w:t>
      </w:r>
      <w:r>
        <w:t>대한</w:t>
      </w:r>
      <w:r>
        <w:t xml:space="preserve"> </w:t>
      </w:r>
      <w:r>
        <w:t>분석</w:t>
      </w:r>
      <w:r>
        <w:t xml:space="preserve">.” </w:t>
      </w:r>
      <w:r>
        <w:t>행정논총</w:t>
      </w:r>
      <w:r>
        <w:t xml:space="preserve"> 50(2): 89–112.</w:t>
      </w:r>
    </w:p>
    <w:p w:rsidR="00B61948" w:rsidP="003820D2" w:rsidRDefault="00D403C6" w14:paraId="320878B4" w14:textId="71D10A5D">
      <w:pPr>
        <w:pStyle w:val="af2"/>
        <w:rPr>
          <w:rFonts w:ascii="나눔명조 ExtraBold" w:hAnsi="나눔명조 ExtraBold" w:eastAsiaTheme="majorEastAsia" w:cstheme="majorBidi"/>
          <w:b/>
          <w:sz w:val="28"/>
          <w:szCs w:val="32"/>
        </w:rPr>
      </w:pPr>
      <w:r w:rsidRPr="00997AC4">
        <w:rPr>
          <w:rFonts w:ascii="나눔명조" w:hAnsi="나눔명조" w:eastAsia="나눔명조"/>
          <w:smallCaps/>
        </w:rPr>
        <w:fldChar w:fldCharType="end"/>
      </w:r>
      <w:r w:rsidR="00B61948">
        <w:br w:type="page"/>
      </w:r>
    </w:p>
    <w:p w:rsidRPr="003820D2" w:rsidR="00E72249" w:rsidP="00D403C6" w:rsidRDefault="005F7087" w14:paraId="0D85EAFD" w14:textId="4E977701">
      <w:pPr>
        <w:pStyle w:val="1"/>
        <w:rPr>
          <w:color w:val="auto"/>
        </w:rPr>
      </w:pPr>
      <w:r>
        <w:rPr>
          <w:rFonts w:hint="eastAsia"/>
          <w:color w:val="auto"/>
        </w:rPr>
        <w:lastRenderedPageBreak/>
        <w:t>부록</w:t>
      </w:r>
    </w:p>
    <w:p w:rsidRPr="00B61948" w:rsidR="00D403C6" w:rsidP="00D403C6" w:rsidRDefault="00D403C6" w14:paraId="63426FF1" w14:textId="77777777">
      <w:pPr>
        <w:wordWrap/>
        <w:spacing w:before="120" w:after="120" w:line="276" w:lineRule="auto"/>
        <w:rPr>
          <w:rFonts w:eastAsia="나눔명조"/>
          <w:sz w:val="20"/>
          <w:szCs w:val="22"/>
        </w:rPr>
      </w:pPr>
    </w:p>
    <w:p w:rsidRPr="003820D2" w:rsidR="00D403C6" w:rsidP="00D403C6" w:rsidRDefault="00D403C6" w14:paraId="06CD54BC" w14:textId="4E8EB24D">
      <w:pPr>
        <w:pStyle w:val="af"/>
        <w:keepNext/>
        <w:jc w:val="center"/>
        <w:rPr>
          <w:rFonts w:ascii="나눔명조" w:hAnsi="나눔명조" w:eastAsia="나눔명조"/>
          <w:i w:val="0"/>
          <w:iCs w:val="0"/>
          <w:color w:val="auto"/>
          <w:sz w:val="20"/>
          <w:szCs w:val="20"/>
        </w:rPr>
      </w:pPr>
      <w:r w:rsidRPr="003820D2">
        <w:rPr>
          <w:rFonts w:hint="eastAsia" w:ascii="나눔명조" w:hAnsi="나눔명조" w:eastAsia="나눔명조"/>
          <w:i w:val="0"/>
          <w:iCs w:val="0"/>
          <w:color w:val="auto"/>
          <w:sz w:val="20"/>
          <w:szCs w:val="20"/>
        </w:rPr>
        <w:t>표</w:t>
      </w:r>
      <w:r w:rsidRPr="003820D2">
        <w:rPr>
          <w:rFonts w:ascii="나눔명조" w:hAnsi="나눔명조" w:eastAsia="나눔명조"/>
          <w:i w:val="0"/>
          <w:iCs w:val="0"/>
          <w:color w:val="auto"/>
          <w:sz w:val="20"/>
          <w:szCs w:val="20"/>
        </w:rPr>
        <w:t xml:space="preserve"> A1. </w:t>
      </w:r>
      <w:r w:rsidRPr="003820D2">
        <w:rPr>
          <w:rFonts w:hint="eastAsia" w:ascii="나눔명조" w:hAnsi="나눔명조" w:eastAsia="나눔명조"/>
          <w:i w:val="0"/>
          <w:iCs w:val="0"/>
          <w:color w:val="auto"/>
          <w:sz w:val="20"/>
          <w:szCs w:val="20"/>
        </w:rPr>
        <w:t>주요 설명변수:</w:t>
      </w:r>
      <w:r w:rsidRPr="003820D2">
        <w:rPr>
          <w:rFonts w:ascii="나눔명조" w:hAnsi="나눔명조" w:eastAsia="나눔명조"/>
          <w:i w:val="0"/>
          <w:iCs w:val="0"/>
          <w:color w:val="auto"/>
          <w:sz w:val="20"/>
          <w:szCs w:val="20"/>
        </w:rPr>
        <w:t xml:space="preserve"> </w:t>
      </w:r>
      <w:r w:rsidRPr="003820D2">
        <w:rPr>
          <w:rFonts w:hint="eastAsia" w:ascii="나눔명조" w:hAnsi="나눔명조" w:eastAsia="나눔명조"/>
          <w:i w:val="0"/>
          <w:iCs w:val="0"/>
          <w:color w:val="auto"/>
          <w:sz w:val="20"/>
          <w:szCs w:val="20"/>
        </w:rPr>
        <w:t xml:space="preserve">조직 내 리더십 유형에 따른 요인분석 </w:t>
      </w:r>
      <w:r w:rsidRPr="003820D2">
        <w:rPr>
          <w:rFonts w:ascii="나눔명조" w:hAnsi="나눔명조" w:eastAsia="나눔명조"/>
          <w:i w:val="0"/>
          <w:iCs w:val="0"/>
          <w:color w:val="auto"/>
          <w:sz w:val="20"/>
          <w:szCs w:val="20"/>
        </w:rPr>
        <w:t>(Cronbach’s α: 0.929)</w:t>
      </w:r>
    </w:p>
    <w:tbl>
      <w:tblPr>
        <w:tblW w:w="0" w:type="auto"/>
        <w:jc w:val="center"/>
        <w:tblLayout w:type="fixed"/>
        <w:tblLook w:val="04A0" w:firstRow="1" w:lastRow="0" w:firstColumn="1" w:lastColumn="0" w:noHBand="0" w:noVBand="1"/>
      </w:tblPr>
      <w:tblGrid>
        <w:gridCol w:w="957"/>
        <w:gridCol w:w="4324"/>
        <w:gridCol w:w="1191"/>
        <w:gridCol w:w="1191"/>
        <w:gridCol w:w="957"/>
      </w:tblGrid>
      <w:tr w:rsidRPr="00B61948" w:rsidR="00B61948" w:rsidTr="002D5ECC" w14:paraId="51742153" w14:textId="77777777">
        <w:trPr>
          <w:trHeight w:val="450"/>
          <w:jc w:val="center"/>
        </w:trPr>
        <w:tc>
          <w:tcPr>
            <w:tcW w:w="957"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0E385E28" w14:textId="77777777">
            <w:pPr>
              <w:wordWrap/>
              <w:spacing w:after="0" w:line="240" w:lineRule="auto"/>
              <w:rPr>
                <w:rFonts w:eastAsia="나눔명조"/>
                <w:sz w:val="20"/>
                <w:szCs w:val="22"/>
              </w:rPr>
            </w:pPr>
          </w:p>
        </w:tc>
        <w:tc>
          <w:tcPr>
            <w:tcW w:w="4324"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2380DE4E" w14:textId="77777777">
            <w:pPr>
              <w:wordWrap/>
              <w:spacing w:after="0" w:line="240" w:lineRule="auto"/>
              <w:jc w:val="center"/>
              <w:rPr>
                <w:rFonts w:eastAsia="나눔명조"/>
                <w:sz w:val="20"/>
                <w:szCs w:val="22"/>
              </w:rPr>
            </w:pPr>
            <w:r w:rsidRPr="00B61948">
              <w:rPr>
                <w:rFonts w:hint="eastAsia" w:eastAsia="나눔명조"/>
                <w:sz w:val="20"/>
                <w:szCs w:val="22"/>
              </w:rPr>
              <w:t>문항</w:t>
            </w:r>
          </w:p>
        </w:tc>
        <w:tc>
          <w:tcPr>
            <w:tcW w:w="1191"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21DD0B8A" w14:textId="77777777">
            <w:pPr>
              <w:wordWrap/>
              <w:spacing w:after="0" w:line="240" w:lineRule="auto"/>
              <w:jc w:val="center"/>
              <w:rPr>
                <w:rFonts w:eastAsia="나눔명조"/>
                <w:sz w:val="20"/>
                <w:szCs w:val="22"/>
              </w:rPr>
            </w:pPr>
            <w:r w:rsidRPr="00B61948">
              <w:rPr>
                <w:rFonts w:hint="eastAsia" w:eastAsia="나눔명조"/>
                <w:sz w:val="20"/>
                <w:szCs w:val="22"/>
              </w:rPr>
              <w:t>요인</w:t>
            </w:r>
            <w:r w:rsidRPr="00B61948">
              <w:rPr>
                <w:rFonts w:eastAsia="나눔명조"/>
                <w:sz w:val="20"/>
                <w:szCs w:val="22"/>
              </w:rPr>
              <w:t>1</w:t>
            </w:r>
          </w:p>
        </w:tc>
        <w:tc>
          <w:tcPr>
            <w:tcW w:w="1191"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38105F43" w14:textId="77777777">
            <w:pPr>
              <w:wordWrap/>
              <w:spacing w:after="0" w:line="240" w:lineRule="auto"/>
              <w:jc w:val="center"/>
              <w:rPr>
                <w:rFonts w:eastAsia="나눔명조"/>
                <w:sz w:val="20"/>
                <w:szCs w:val="22"/>
              </w:rPr>
            </w:pPr>
            <w:r w:rsidRPr="00B61948">
              <w:rPr>
                <w:rFonts w:hint="eastAsia" w:eastAsia="나눔명조"/>
                <w:sz w:val="20"/>
                <w:szCs w:val="22"/>
              </w:rPr>
              <w:t>요인</w:t>
            </w:r>
            <w:r w:rsidRPr="00B61948">
              <w:rPr>
                <w:rFonts w:eastAsia="나눔명조"/>
                <w:sz w:val="20"/>
                <w:szCs w:val="22"/>
              </w:rPr>
              <w:t>2</w:t>
            </w:r>
          </w:p>
        </w:tc>
        <w:tc>
          <w:tcPr>
            <w:tcW w:w="957" w:type="dxa"/>
            <w:tcBorders>
              <w:top w:val="single" w:color="000000" w:sz="12" w:space="0"/>
              <w:left w:val="nil"/>
              <w:bottom w:val="single" w:color="000000" w:sz="12" w:space="0"/>
              <w:right w:val="nil"/>
            </w:tcBorders>
            <w:shd w:val="clear" w:color="auto" w:fill="auto"/>
            <w:vAlign w:val="center"/>
            <w:hideMark/>
          </w:tcPr>
          <w:p w:rsidRPr="00B61948" w:rsidR="00D403C6" w:rsidP="002D5ECC" w:rsidRDefault="00D403C6" w14:paraId="672354AB" w14:textId="77777777">
            <w:pPr>
              <w:wordWrap/>
              <w:spacing w:before="120" w:after="120" w:line="276" w:lineRule="auto"/>
              <w:jc w:val="center"/>
              <w:rPr>
                <w:rFonts w:eastAsia="나눔명조"/>
                <w:sz w:val="20"/>
                <w:szCs w:val="22"/>
              </w:rPr>
            </w:pPr>
            <w:r w:rsidRPr="00B61948">
              <w:rPr>
                <w:rFonts w:hint="eastAsia" w:eastAsia="나눔명조"/>
                <w:sz w:val="20"/>
                <w:szCs w:val="22"/>
              </w:rPr>
              <w:t>변량</w:t>
            </w:r>
          </w:p>
        </w:tc>
      </w:tr>
      <w:tr w:rsidRPr="00B61948" w:rsidR="00B61948" w:rsidTr="002D5ECC" w14:paraId="48DB4E60" w14:textId="77777777">
        <w:trPr>
          <w:trHeight w:val="528"/>
          <w:jc w:val="center"/>
        </w:trPr>
        <w:tc>
          <w:tcPr>
            <w:tcW w:w="957" w:type="dxa"/>
            <w:vMerge w:val="restart"/>
            <w:tcBorders>
              <w:top w:val="nil"/>
              <w:left w:val="nil"/>
              <w:bottom w:val="single" w:color="000000" w:sz="4" w:space="0"/>
              <w:right w:val="single" w:color="000000" w:sz="4" w:space="0"/>
            </w:tcBorders>
            <w:shd w:val="clear" w:color="auto" w:fill="auto"/>
            <w:vAlign w:val="center"/>
            <w:hideMark/>
          </w:tcPr>
          <w:p w:rsidRPr="00B61948" w:rsidR="00D403C6" w:rsidP="002D5ECC" w:rsidRDefault="00D403C6" w14:paraId="6F2F5AFF" w14:textId="77777777">
            <w:pPr>
              <w:wordWrap/>
              <w:spacing w:after="0" w:line="240" w:lineRule="auto"/>
              <w:jc w:val="center"/>
              <w:rPr>
                <w:rFonts w:eastAsia="나눔명조"/>
                <w:sz w:val="20"/>
                <w:szCs w:val="22"/>
              </w:rPr>
            </w:pPr>
            <w:r w:rsidRPr="00B61948">
              <w:rPr>
                <w:rFonts w:hint="eastAsia" w:eastAsia="나눔명조"/>
                <w:sz w:val="20"/>
                <w:szCs w:val="22"/>
              </w:rPr>
              <w:t>거래적</w:t>
            </w:r>
            <w:r w:rsidRPr="00B61948">
              <w:rPr>
                <w:rFonts w:hint="eastAsia" w:eastAsia="나눔명조"/>
                <w:sz w:val="20"/>
                <w:szCs w:val="22"/>
              </w:rPr>
              <w:t xml:space="preserve"> </w:t>
            </w:r>
            <w:r w:rsidRPr="00B61948">
              <w:rPr>
                <w:rFonts w:hint="eastAsia" w:eastAsia="나눔명조"/>
                <w:sz w:val="20"/>
                <w:szCs w:val="22"/>
              </w:rPr>
              <w:t>리더십</w:t>
            </w:r>
          </w:p>
        </w:tc>
        <w:tc>
          <w:tcPr>
            <w:tcW w:w="4324" w:type="dxa"/>
            <w:tcBorders>
              <w:top w:val="single" w:color="000000" w:sz="12" w:space="0"/>
              <w:left w:val="nil"/>
              <w:bottom w:val="single" w:color="000000" w:sz="4" w:space="0"/>
              <w:right w:val="single" w:color="000000" w:sz="4" w:space="0"/>
            </w:tcBorders>
            <w:shd w:val="clear" w:color="auto" w:fill="auto"/>
            <w:vAlign w:val="center"/>
            <w:hideMark/>
          </w:tcPr>
          <w:p w:rsidRPr="00B61948" w:rsidR="00D403C6" w:rsidP="002D5ECC" w:rsidRDefault="00D403C6" w14:paraId="06C2CD6B" w14:textId="77777777">
            <w:pPr>
              <w:wordWrap/>
              <w:spacing w:after="0" w:line="240" w:lineRule="auto"/>
              <w:jc w:val="left"/>
              <w:rPr>
                <w:rFonts w:eastAsia="나눔명조"/>
                <w:sz w:val="20"/>
                <w:szCs w:val="22"/>
              </w:rPr>
            </w:pPr>
            <w:r w:rsidRPr="00B61948">
              <w:rPr>
                <w:rFonts w:hint="eastAsia" w:eastAsia="나눔명조"/>
                <w:sz w:val="20"/>
                <w:szCs w:val="22"/>
              </w:rPr>
              <w:t>나의</w:t>
            </w:r>
            <w:r w:rsidRPr="00B61948">
              <w:rPr>
                <w:rFonts w:hint="eastAsia" w:eastAsia="나눔명조"/>
                <w:sz w:val="20"/>
                <w:szCs w:val="22"/>
              </w:rPr>
              <w:t xml:space="preserve"> </w:t>
            </w:r>
            <w:r w:rsidRPr="00B61948">
              <w:rPr>
                <w:rFonts w:hint="eastAsia" w:eastAsia="나눔명조"/>
                <w:sz w:val="20"/>
                <w:szCs w:val="22"/>
              </w:rPr>
              <w:t>상급자는</w:t>
            </w:r>
            <w:r w:rsidRPr="00B61948">
              <w:rPr>
                <w:rFonts w:hint="eastAsia" w:eastAsia="나눔명조"/>
                <w:sz w:val="20"/>
                <w:szCs w:val="22"/>
              </w:rPr>
              <w:t xml:space="preserve"> </w:t>
            </w:r>
            <w:r w:rsidRPr="00B61948">
              <w:rPr>
                <w:rFonts w:hint="eastAsia" w:eastAsia="나눔명조"/>
                <w:sz w:val="20"/>
                <w:szCs w:val="22"/>
              </w:rPr>
              <w:t>목표가</w:t>
            </w:r>
            <w:r w:rsidRPr="00B61948">
              <w:rPr>
                <w:rFonts w:hint="eastAsia" w:eastAsia="나눔명조"/>
                <w:sz w:val="20"/>
                <w:szCs w:val="22"/>
              </w:rPr>
              <w:t xml:space="preserve"> </w:t>
            </w:r>
            <w:r w:rsidRPr="00B61948">
              <w:rPr>
                <w:rFonts w:hint="eastAsia" w:eastAsia="나눔명조"/>
                <w:sz w:val="20"/>
                <w:szCs w:val="22"/>
              </w:rPr>
              <w:t>달성될</w:t>
            </w:r>
            <w:r w:rsidRPr="00B61948">
              <w:rPr>
                <w:rFonts w:hint="eastAsia" w:eastAsia="나눔명조"/>
                <w:sz w:val="20"/>
                <w:szCs w:val="22"/>
              </w:rPr>
              <w:t xml:space="preserve"> </w:t>
            </w:r>
            <w:r w:rsidRPr="00B61948">
              <w:rPr>
                <w:rFonts w:hint="eastAsia" w:eastAsia="나눔명조"/>
                <w:sz w:val="20"/>
                <w:szCs w:val="22"/>
              </w:rPr>
              <w:t>경우</w:t>
            </w:r>
            <w:r w:rsidRPr="00B61948">
              <w:rPr>
                <w:rFonts w:hint="eastAsia" w:eastAsia="나눔명조"/>
                <w:sz w:val="20"/>
                <w:szCs w:val="22"/>
              </w:rPr>
              <w:t xml:space="preserve"> </w:t>
            </w:r>
            <w:r w:rsidRPr="00B61948">
              <w:rPr>
                <w:rFonts w:hint="eastAsia" w:eastAsia="나눔명조"/>
                <w:sz w:val="20"/>
                <w:szCs w:val="22"/>
              </w:rPr>
              <w:t>내가</w:t>
            </w:r>
            <w:r w:rsidRPr="00B61948">
              <w:rPr>
                <w:rFonts w:hint="eastAsia" w:eastAsia="나눔명조"/>
                <w:sz w:val="20"/>
                <w:szCs w:val="22"/>
              </w:rPr>
              <w:t xml:space="preserve"> </w:t>
            </w:r>
            <w:r w:rsidRPr="00B61948">
              <w:rPr>
                <w:rFonts w:hint="eastAsia" w:eastAsia="나눔명조"/>
                <w:sz w:val="20"/>
                <w:szCs w:val="22"/>
              </w:rPr>
              <w:t>받게</w:t>
            </w:r>
            <w:r w:rsidRPr="00B61948">
              <w:rPr>
                <w:rFonts w:hint="eastAsia" w:eastAsia="나눔명조"/>
                <w:sz w:val="20"/>
                <w:szCs w:val="22"/>
              </w:rPr>
              <w:t xml:space="preserve"> </w:t>
            </w:r>
            <w:r w:rsidRPr="00B61948">
              <w:rPr>
                <w:rFonts w:hint="eastAsia" w:eastAsia="나눔명조"/>
                <w:sz w:val="20"/>
                <w:szCs w:val="22"/>
              </w:rPr>
              <w:t>될</w:t>
            </w:r>
            <w:r w:rsidRPr="00B61948">
              <w:rPr>
                <w:rFonts w:hint="eastAsia" w:eastAsia="나눔명조"/>
                <w:sz w:val="20"/>
                <w:szCs w:val="22"/>
              </w:rPr>
              <w:t xml:space="preserve"> </w:t>
            </w:r>
            <w:r w:rsidRPr="00B61948">
              <w:rPr>
                <w:rFonts w:hint="eastAsia" w:eastAsia="나눔명조"/>
                <w:sz w:val="20"/>
                <w:szCs w:val="22"/>
              </w:rPr>
              <w:t>보상</w:t>
            </w:r>
            <w:r w:rsidRPr="00B61948">
              <w:rPr>
                <w:rFonts w:eastAsia="나눔명조"/>
                <w:sz w:val="20"/>
                <w:szCs w:val="22"/>
              </w:rPr>
              <w:t>/</w:t>
            </w:r>
            <w:r w:rsidRPr="00B61948">
              <w:rPr>
                <w:rFonts w:hint="eastAsia" w:eastAsia="나눔명조"/>
                <w:sz w:val="20"/>
                <w:szCs w:val="22"/>
              </w:rPr>
              <w:t>이익에</w:t>
            </w:r>
            <w:r w:rsidRPr="00B61948">
              <w:rPr>
                <w:rFonts w:hint="eastAsia" w:eastAsia="나눔명조"/>
                <w:sz w:val="20"/>
                <w:szCs w:val="22"/>
              </w:rPr>
              <w:t xml:space="preserve"> </w:t>
            </w:r>
            <w:r w:rsidRPr="00B61948">
              <w:rPr>
                <w:rFonts w:hint="eastAsia" w:eastAsia="나눔명조"/>
                <w:sz w:val="20"/>
                <w:szCs w:val="22"/>
              </w:rPr>
              <w:t>대해</w:t>
            </w:r>
            <w:r w:rsidRPr="00B61948">
              <w:rPr>
                <w:rFonts w:hint="eastAsia" w:eastAsia="나눔명조"/>
                <w:sz w:val="20"/>
                <w:szCs w:val="22"/>
              </w:rPr>
              <w:t xml:space="preserve"> </w:t>
            </w:r>
            <w:r w:rsidRPr="00B61948">
              <w:rPr>
                <w:rFonts w:hint="eastAsia" w:eastAsia="나눔명조"/>
                <w:sz w:val="20"/>
                <w:szCs w:val="22"/>
              </w:rPr>
              <w:t>잘</w:t>
            </w:r>
            <w:r w:rsidRPr="00B61948">
              <w:rPr>
                <w:rFonts w:hint="eastAsia" w:eastAsia="나눔명조"/>
                <w:sz w:val="20"/>
                <w:szCs w:val="22"/>
              </w:rPr>
              <w:t xml:space="preserve"> </w:t>
            </w:r>
            <w:r w:rsidRPr="00B61948">
              <w:rPr>
                <w:rFonts w:hint="eastAsia" w:eastAsia="나눔명조"/>
                <w:sz w:val="20"/>
                <w:szCs w:val="22"/>
              </w:rPr>
              <w:t>이해시켜</w:t>
            </w:r>
            <w:r w:rsidRPr="00B61948">
              <w:rPr>
                <w:rFonts w:hint="eastAsia" w:eastAsia="나눔명조"/>
                <w:sz w:val="20"/>
                <w:szCs w:val="22"/>
              </w:rPr>
              <w:t xml:space="preserve"> </w:t>
            </w:r>
            <w:r w:rsidRPr="00B61948">
              <w:rPr>
                <w:rFonts w:hint="eastAsia" w:eastAsia="나눔명조"/>
                <w:sz w:val="20"/>
                <w:szCs w:val="22"/>
              </w:rPr>
              <w:t>준다</w:t>
            </w:r>
            <w:r w:rsidRPr="00B61948">
              <w:rPr>
                <w:rFonts w:eastAsia="나눔명조"/>
                <w:sz w:val="20"/>
                <w:szCs w:val="22"/>
              </w:rPr>
              <w:t>.</w:t>
            </w:r>
          </w:p>
        </w:tc>
        <w:tc>
          <w:tcPr>
            <w:tcW w:w="1191" w:type="dxa"/>
            <w:tcBorders>
              <w:top w:val="single" w:color="000000" w:sz="12" w:space="0"/>
              <w:left w:val="nil"/>
              <w:bottom w:val="single" w:color="000000" w:sz="4" w:space="0"/>
              <w:right w:val="single" w:color="000000" w:sz="4" w:space="0"/>
            </w:tcBorders>
            <w:shd w:val="clear" w:color="auto" w:fill="auto"/>
            <w:vAlign w:val="center"/>
            <w:hideMark/>
          </w:tcPr>
          <w:p w:rsidRPr="00B61948" w:rsidR="00D403C6" w:rsidP="002D5ECC" w:rsidRDefault="00D403C6" w14:paraId="7A4F412F" w14:textId="77777777">
            <w:pPr>
              <w:wordWrap/>
              <w:spacing w:after="0" w:line="240" w:lineRule="auto"/>
              <w:jc w:val="center"/>
              <w:rPr>
                <w:rFonts w:eastAsia="나눔명조"/>
                <w:sz w:val="20"/>
                <w:szCs w:val="22"/>
              </w:rPr>
            </w:pPr>
            <w:r w:rsidRPr="00B61948">
              <w:rPr>
                <w:rFonts w:eastAsia="나눔명조"/>
                <w:sz w:val="20"/>
                <w:szCs w:val="22"/>
              </w:rPr>
              <w:t>0.42</w:t>
            </w:r>
          </w:p>
        </w:tc>
        <w:tc>
          <w:tcPr>
            <w:tcW w:w="1191" w:type="dxa"/>
            <w:tcBorders>
              <w:top w:val="single" w:color="000000" w:sz="12" w:space="0"/>
              <w:left w:val="nil"/>
              <w:bottom w:val="single" w:color="000000" w:sz="4" w:space="0"/>
              <w:right w:val="single" w:color="000000" w:sz="4" w:space="0"/>
            </w:tcBorders>
            <w:shd w:val="clear" w:color="auto" w:fill="auto"/>
            <w:vAlign w:val="center"/>
            <w:hideMark/>
          </w:tcPr>
          <w:p w:rsidRPr="00B61948" w:rsidR="00D403C6" w:rsidP="002D5ECC" w:rsidRDefault="00D403C6" w14:paraId="4D849492" w14:textId="77777777">
            <w:pPr>
              <w:wordWrap/>
              <w:spacing w:after="0" w:line="240" w:lineRule="auto"/>
              <w:jc w:val="center"/>
              <w:rPr>
                <w:rFonts w:eastAsia="나눔명조"/>
                <w:sz w:val="20"/>
                <w:szCs w:val="22"/>
              </w:rPr>
            </w:pPr>
            <w:r w:rsidRPr="00B61948">
              <w:rPr>
                <w:rFonts w:eastAsia="나눔명조"/>
                <w:sz w:val="20"/>
                <w:szCs w:val="22"/>
              </w:rPr>
              <w:t>0.815</w:t>
            </w:r>
          </w:p>
        </w:tc>
        <w:tc>
          <w:tcPr>
            <w:tcW w:w="957" w:type="dxa"/>
            <w:vMerge w:val="restart"/>
            <w:tcBorders>
              <w:top w:val="nil"/>
              <w:left w:val="single" w:color="000000" w:sz="4" w:space="0"/>
              <w:bottom w:val="single" w:color="000000" w:sz="4" w:space="0"/>
              <w:right w:val="nil"/>
            </w:tcBorders>
            <w:shd w:val="clear" w:color="auto" w:fill="auto"/>
            <w:vAlign w:val="center"/>
            <w:hideMark/>
          </w:tcPr>
          <w:p w:rsidRPr="00B61948" w:rsidR="00D403C6" w:rsidP="002D5ECC" w:rsidRDefault="00D403C6" w14:paraId="72447F7A" w14:textId="77777777">
            <w:pPr>
              <w:wordWrap/>
              <w:spacing w:before="120" w:after="120" w:line="276" w:lineRule="auto"/>
              <w:jc w:val="center"/>
              <w:rPr>
                <w:rFonts w:eastAsia="나눔명조"/>
                <w:sz w:val="20"/>
                <w:szCs w:val="22"/>
              </w:rPr>
            </w:pPr>
            <w:r w:rsidRPr="00B61948">
              <w:rPr>
                <w:rFonts w:eastAsia="나눔명조"/>
                <w:sz w:val="20"/>
                <w:szCs w:val="22"/>
              </w:rPr>
              <w:t>1.964</w:t>
            </w:r>
          </w:p>
        </w:tc>
      </w:tr>
      <w:tr w:rsidRPr="00B61948" w:rsidR="00B61948" w:rsidTr="002D5ECC" w14:paraId="3F7FF210" w14:textId="77777777">
        <w:trPr>
          <w:trHeight w:val="364"/>
          <w:jc w:val="center"/>
        </w:trPr>
        <w:tc>
          <w:tcPr>
            <w:tcW w:w="957" w:type="dxa"/>
            <w:vMerge/>
            <w:tcBorders>
              <w:top w:val="nil"/>
              <w:left w:val="nil"/>
              <w:bottom w:val="single" w:color="000000" w:sz="4" w:space="0"/>
              <w:right w:val="single" w:color="000000" w:sz="4" w:space="0"/>
            </w:tcBorders>
            <w:vAlign w:val="center"/>
            <w:hideMark/>
          </w:tcPr>
          <w:p w:rsidRPr="00B61948" w:rsidR="00D403C6" w:rsidP="002D5ECC" w:rsidRDefault="00D403C6" w14:paraId="205A97D0" w14:textId="77777777">
            <w:pPr>
              <w:wordWrap/>
              <w:spacing w:after="0" w:line="240" w:lineRule="auto"/>
              <w:jc w:val="center"/>
              <w:rPr>
                <w:rFonts w:eastAsia="나눔명조"/>
                <w:sz w:val="20"/>
                <w:szCs w:val="22"/>
              </w:rPr>
            </w:pPr>
          </w:p>
        </w:tc>
        <w:tc>
          <w:tcPr>
            <w:tcW w:w="4324" w:type="dxa"/>
            <w:tcBorders>
              <w:top w:val="single" w:color="000000" w:sz="4" w:space="0"/>
              <w:left w:val="nil"/>
              <w:bottom w:val="single" w:color="000000" w:sz="4" w:space="0"/>
              <w:right w:val="single" w:color="000000" w:sz="4" w:space="0"/>
            </w:tcBorders>
            <w:shd w:val="clear" w:color="auto" w:fill="auto"/>
            <w:vAlign w:val="center"/>
            <w:hideMark/>
          </w:tcPr>
          <w:p w:rsidRPr="00B61948" w:rsidR="00D403C6" w:rsidP="002D5ECC" w:rsidRDefault="00D403C6" w14:paraId="4E7EBF5C" w14:textId="77777777">
            <w:pPr>
              <w:wordWrap/>
              <w:spacing w:after="0" w:line="240" w:lineRule="auto"/>
              <w:jc w:val="left"/>
              <w:rPr>
                <w:rFonts w:eastAsia="나눔명조"/>
                <w:sz w:val="20"/>
                <w:szCs w:val="22"/>
              </w:rPr>
            </w:pPr>
            <w:r w:rsidRPr="00B61948">
              <w:rPr>
                <w:rFonts w:hint="eastAsia" w:eastAsia="나눔명조"/>
                <w:sz w:val="20"/>
                <w:szCs w:val="22"/>
              </w:rPr>
              <w:t>나의</w:t>
            </w:r>
            <w:r w:rsidRPr="00B61948">
              <w:rPr>
                <w:rFonts w:hint="eastAsia" w:eastAsia="나눔명조"/>
                <w:sz w:val="20"/>
                <w:szCs w:val="22"/>
              </w:rPr>
              <w:t xml:space="preserve"> </w:t>
            </w:r>
            <w:r w:rsidRPr="00B61948">
              <w:rPr>
                <w:rFonts w:hint="eastAsia" w:eastAsia="나눔명조"/>
                <w:sz w:val="20"/>
                <w:szCs w:val="22"/>
              </w:rPr>
              <w:t>상급자는</w:t>
            </w:r>
            <w:r w:rsidRPr="00B61948">
              <w:rPr>
                <w:rFonts w:hint="eastAsia" w:eastAsia="나눔명조"/>
                <w:sz w:val="20"/>
                <w:szCs w:val="22"/>
              </w:rPr>
              <w:t xml:space="preserve"> </w:t>
            </w:r>
            <w:r w:rsidRPr="00B61948">
              <w:rPr>
                <w:rFonts w:hint="eastAsia" w:eastAsia="나눔명조"/>
                <w:sz w:val="20"/>
                <w:szCs w:val="22"/>
              </w:rPr>
              <w:t>업무성과에</w:t>
            </w:r>
            <w:r w:rsidRPr="00B61948">
              <w:rPr>
                <w:rFonts w:hint="eastAsia" w:eastAsia="나눔명조"/>
                <w:sz w:val="20"/>
                <w:szCs w:val="22"/>
              </w:rPr>
              <w:t xml:space="preserve"> </w:t>
            </w:r>
            <w:r w:rsidRPr="00B61948">
              <w:rPr>
                <w:rFonts w:hint="eastAsia" w:eastAsia="나눔명조"/>
                <w:sz w:val="20"/>
                <w:szCs w:val="22"/>
              </w:rPr>
              <w:t>따른</w:t>
            </w:r>
            <w:r w:rsidRPr="00B61948">
              <w:rPr>
                <w:rFonts w:hint="eastAsia" w:eastAsia="나눔명조"/>
                <w:sz w:val="20"/>
                <w:szCs w:val="22"/>
              </w:rPr>
              <w:t xml:space="preserve"> </w:t>
            </w:r>
            <w:r w:rsidRPr="00B61948">
              <w:rPr>
                <w:rFonts w:hint="eastAsia" w:eastAsia="나눔명조"/>
                <w:sz w:val="20"/>
                <w:szCs w:val="22"/>
              </w:rPr>
              <w:t>보상</w:t>
            </w:r>
            <w:r w:rsidRPr="00B61948">
              <w:rPr>
                <w:rFonts w:eastAsia="나눔명조"/>
                <w:sz w:val="20"/>
                <w:szCs w:val="22"/>
              </w:rPr>
              <w:t>/</w:t>
            </w:r>
            <w:r w:rsidRPr="00B61948">
              <w:rPr>
                <w:rFonts w:hint="eastAsia" w:eastAsia="나눔명조"/>
                <w:sz w:val="20"/>
                <w:szCs w:val="22"/>
              </w:rPr>
              <w:t>이익을</w:t>
            </w:r>
            <w:r w:rsidRPr="00B61948">
              <w:rPr>
                <w:rFonts w:hint="eastAsia" w:eastAsia="나눔명조"/>
                <w:sz w:val="20"/>
                <w:szCs w:val="22"/>
              </w:rPr>
              <w:t xml:space="preserve"> </w:t>
            </w:r>
            <w:r w:rsidRPr="00B61948">
              <w:rPr>
                <w:rFonts w:hint="eastAsia" w:eastAsia="나눔명조"/>
                <w:sz w:val="20"/>
                <w:szCs w:val="22"/>
              </w:rPr>
              <w:t>얻기</w:t>
            </w:r>
            <w:r w:rsidRPr="00B61948">
              <w:rPr>
                <w:rFonts w:hint="eastAsia" w:eastAsia="나눔명조"/>
                <w:sz w:val="20"/>
                <w:szCs w:val="22"/>
              </w:rPr>
              <w:t xml:space="preserve"> </w:t>
            </w:r>
            <w:r w:rsidRPr="00B61948">
              <w:rPr>
                <w:rFonts w:hint="eastAsia" w:eastAsia="나눔명조"/>
                <w:sz w:val="20"/>
                <w:szCs w:val="22"/>
              </w:rPr>
              <w:t>위해</w:t>
            </w:r>
            <w:r w:rsidRPr="00B61948">
              <w:rPr>
                <w:rFonts w:hint="eastAsia" w:eastAsia="나눔명조"/>
                <w:sz w:val="20"/>
                <w:szCs w:val="22"/>
              </w:rPr>
              <w:t xml:space="preserve"> </w:t>
            </w:r>
            <w:r w:rsidRPr="00B61948">
              <w:rPr>
                <w:rFonts w:hint="eastAsia" w:eastAsia="나눔명조"/>
                <w:sz w:val="20"/>
                <w:szCs w:val="22"/>
              </w:rPr>
              <w:t>내가</w:t>
            </w:r>
            <w:r w:rsidRPr="00B61948">
              <w:rPr>
                <w:rFonts w:hint="eastAsia" w:eastAsia="나눔명조"/>
                <w:sz w:val="20"/>
                <w:szCs w:val="22"/>
              </w:rPr>
              <w:t xml:space="preserve"> </w:t>
            </w:r>
            <w:r w:rsidRPr="00B61948">
              <w:rPr>
                <w:rFonts w:hint="eastAsia" w:eastAsia="나눔명조"/>
                <w:sz w:val="20"/>
                <w:szCs w:val="22"/>
              </w:rPr>
              <w:t>어떻게</w:t>
            </w:r>
            <w:r w:rsidRPr="00B61948">
              <w:rPr>
                <w:rFonts w:hint="eastAsia" w:eastAsia="나눔명조"/>
                <w:sz w:val="20"/>
                <w:szCs w:val="22"/>
              </w:rPr>
              <w:t xml:space="preserve"> </w:t>
            </w:r>
            <w:r w:rsidRPr="00B61948">
              <w:rPr>
                <w:rFonts w:hint="eastAsia" w:eastAsia="나눔명조"/>
                <w:sz w:val="20"/>
                <w:szCs w:val="22"/>
              </w:rPr>
              <w:t>해야</w:t>
            </w:r>
            <w:r w:rsidRPr="00B61948">
              <w:rPr>
                <w:rFonts w:hint="eastAsia" w:eastAsia="나눔명조"/>
                <w:sz w:val="20"/>
                <w:szCs w:val="22"/>
              </w:rPr>
              <w:t xml:space="preserve"> </w:t>
            </w:r>
            <w:r w:rsidRPr="00B61948">
              <w:rPr>
                <w:rFonts w:hint="eastAsia" w:eastAsia="나눔명조"/>
                <w:sz w:val="20"/>
                <w:szCs w:val="22"/>
              </w:rPr>
              <w:t>하는지를</w:t>
            </w:r>
            <w:r w:rsidRPr="00B61948">
              <w:rPr>
                <w:rFonts w:hint="eastAsia" w:eastAsia="나눔명조"/>
                <w:sz w:val="20"/>
                <w:szCs w:val="22"/>
              </w:rPr>
              <w:t xml:space="preserve"> </w:t>
            </w:r>
            <w:r w:rsidRPr="00B61948">
              <w:rPr>
                <w:rFonts w:hint="eastAsia" w:eastAsia="나눔명조"/>
                <w:sz w:val="20"/>
                <w:szCs w:val="22"/>
              </w:rPr>
              <w:t>구체적으로</w:t>
            </w:r>
            <w:r w:rsidRPr="00B61948">
              <w:rPr>
                <w:rFonts w:hint="eastAsia" w:eastAsia="나눔명조"/>
                <w:sz w:val="20"/>
                <w:szCs w:val="22"/>
              </w:rPr>
              <w:t xml:space="preserve"> </w:t>
            </w:r>
            <w:r w:rsidRPr="00B61948">
              <w:rPr>
                <w:rFonts w:hint="eastAsia" w:eastAsia="나눔명조"/>
                <w:sz w:val="20"/>
                <w:szCs w:val="22"/>
              </w:rPr>
              <w:t>알려준다</w:t>
            </w:r>
            <w:r w:rsidRPr="00B61948">
              <w:rPr>
                <w:rFonts w:eastAsia="나눔명조"/>
                <w:sz w:val="20"/>
                <w:szCs w:val="22"/>
              </w:rPr>
              <w:t>.</w:t>
            </w:r>
          </w:p>
        </w:tc>
        <w:tc>
          <w:tcPr>
            <w:tcW w:w="1191" w:type="dxa"/>
            <w:tcBorders>
              <w:top w:val="single" w:color="000000" w:sz="4" w:space="0"/>
              <w:left w:val="nil"/>
              <w:bottom w:val="single" w:color="000000" w:sz="4" w:space="0"/>
              <w:right w:val="single" w:color="000000" w:sz="4" w:space="0"/>
            </w:tcBorders>
            <w:shd w:val="clear" w:color="auto" w:fill="auto"/>
            <w:vAlign w:val="center"/>
            <w:hideMark/>
          </w:tcPr>
          <w:p w:rsidRPr="00B61948" w:rsidR="00D403C6" w:rsidP="002D5ECC" w:rsidRDefault="00D403C6" w14:paraId="6F7FFA1F" w14:textId="77777777">
            <w:pPr>
              <w:wordWrap/>
              <w:spacing w:after="0" w:line="240" w:lineRule="auto"/>
              <w:jc w:val="center"/>
              <w:rPr>
                <w:rFonts w:eastAsia="나눔명조"/>
                <w:sz w:val="20"/>
                <w:szCs w:val="22"/>
              </w:rPr>
            </w:pPr>
            <w:r w:rsidRPr="00B61948">
              <w:rPr>
                <w:rFonts w:eastAsia="나눔명조"/>
                <w:sz w:val="20"/>
                <w:szCs w:val="22"/>
              </w:rPr>
              <w:t>0.421</w:t>
            </w:r>
          </w:p>
        </w:tc>
        <w:tc>
          <w:tcPr>
            <w:tcW w:w="1191" w:type="dxa"/>
            <w:tcBorders>
              <w:top w:val="single" w:color="000000" w:sz="4" w:space="0"/>
              <w:left w:val="nil"/>
              <w:bottom w:val="single" w:color="000000" w:sz="4" w:space="0"/>
              <w:right w:val="single" w:color="000000" w:sz="4" w:space="0"/>
            </w:tcBorders>
            <w:shd w:val="clear" w:color="auto" w:fill="auto"/>
            <w:vAlign w:val="center"/>
            <w:hideMark/>
          </w:tcPr>
          <w:p w:rsidRPr="00B61948" w:rsidR="00D403C6" w:rsidP="002D5ECC" w:rsidRDefault="00D403C6" w14:paraId="1BAB5EF7" w14:textId="77777777">
            <w:pPr>
              <w:wordWrap/>
              <w:spacing w:after="0" w:line="240" w:lineRule="auto"/>
              <w:jc w:val="center"/>
              <w:rPr>
                <w:rFonts w:eastAsia="나눔명조"/>
                <w:sz w:val="20"/>
                <w:szCs w:val="22"/>
              </w:rPr>
            </w:pPr>
            <w:r w:rsidRPr="00B61948">
              <w:rPr>
                <w:rFonts w:eastAsia="나눔명조"/>
                <w:sz w:val="20"/>
                <w:szCs w:val="22"/>
              </w:rPr>
              <w:t>0.824</w:t>
            </w:r>
          </w:p>
        </w:tc>
        <w:tc>
          <w:tcPr>
            <w:tcW w:w="957" w:type="dxa"/>
            <w:vMerge/>
            <w:tcBorders>
              <w:top w:val="nil"/>
              <w:left w:val="single" w:color="000000" w:sz="4" w:space="0"/>
              <w:bottom w:val="single" w:color="000000" w:sz="4" w:space="0"/>
              <w:right w:val="nil"/>
            </w:tcBorders>
            <w:vAlign w:val="center"/>
            <w:hideMark/>
          </w:tcPr>
          <w:p w:rsidRPr="00B61948" w:rsidR="00D403C6" w:rsidP="002D5ECC" w:rsidRDefault="00D403C6" w14:paraId="1866EC32" w14:textId="77777777">
            <w:pPr>
              <w:wordWrap/>
              <w:spacing w:before="120" w:after="120" w:line="276" w:lineRule="auto"/>
              <w:jc w:val="center"/>
              <w:rPr>
                <w:rFonts w:eastAsia="나눔명조"/>
                <w:sz w:val="20"/>
                <w:szCs w:val="22"/>
              </w:rPr>
            </w:pPr>
          </w:p>
        </w:tc>
      </w:tr>
      <w:tr w:rsidRPr="00B61948" w:rsidR="00B61948" w:rsidTr="002D5ECC" w14:paraId="5462C660" w14:textId="77777777">
        <w:trPr>
          <w:trHeight w:val="364"/>
          <w:jc w:val="center"/>
        </w:trPr>
        <w:tc>
          <w:tcPr>
            <w:tcW w:w="957" w:type="dxa"/>
            <w:vMerge w:val="restart"/>
            <w:tcBorders>
              <w:top w:val="nil"/>
              <w:left w:val="nil"/>
              <w:bottom w:val="single" w:color="000000" w:sz="12" w:space="0"/>
              <w:right w:val="single" w:color="000000" w:sz="4" w:space="0"/>
            </w:tcBorders>
            <w:shd w:val="clear" w:color="auto" w:fill="auto"/>
            <w:vAlign w:val="center"/>
            <w:hideMark/>
          </w:tcPr>
          <w:p w:rsidRPr="00B61948" w:rsidR="00D403C6" w:rsidP="002D5ECC" w:rsidRDefault="00D403C6" w14:paraId="2A76169F" w14:textId="77777777">
            <w:pPr>
              <w:wordWrap/>
              <w:spacing w:after="0" w:line="240" w:lineRule="auto"/>
              <w:jc w:val="center"/>
              <w:rPr>
                <w:rFonts w:eastAsia="나눔명조"/>
                <w:sz w:val="20"/>
                <w:szCs w:val="22"/>
              </w:rPr>
            </w:pPr>
            <w:r w:rsidRPr="00B61948">
              <w:rPr>
                <w:rFonts w:hint="eastAsia" w:eastAsia="나눔명조"/>
                <w:sz w:val="20"/>
                <w:szCs w:val="22"/>
              </w:rPr>
              <w:t>변혁적</w:t>
            </w:r>
            <w:r w:rsidRPr="00B61948">
              <w:rPr>
                <w:rFonts w:hint="eastAsia" w:eastAsia="나눔명조"/>
                <w:sz w:val="20"/>
                <w:szCs w:val="22"/>
              </w:rPr>
              <w:t xml:space="preserve"> </w:t>
            </w:r>
            <w:r w:rsidRPr="00B61948">
              <w:rPr>
                <w:rFonts w:hint="eastAsia" w:eastAsia="나눔명조"/>
                <w:sz w:val="20"/>
                <w:szCs w:val="22"/>
              </w:rPr>
              <w:t>리더십</w:t>
            </w:r>
          </w:p>
        </w:tc>
        <w:tc>
          <w:tcPr>
            <w:tcW w:w="4324" w:type="dxa"/>
            <w:tcBorders>
              <w:top w:val="single" w:color="000000" w:sz="4" w:space="0"/>
              <w:left w:val="nil"/>
              <w:bottom w:val="single" w:color="000000" w:sz="4" w:space="0"/>
              <w:right w:val="single" w:color="000000" w:sz="4" w:space="0"/>
            </w:tcBorders>
            <w:shd w:val="clear" w:color="auto" w:fill="auto"/>
            <w:vAlign w:val="center"/>
            <w:hideMark/>
          </w:tcPr>
          <w:p w:rsidRPr="00B61948" w:rsidR="00D403C6" w:rsidP="002D5ECC" w:rsidRDefault="00D403C6" w14:paraId="0F4E9E31" w14:textId="77777777">
            <w:pPr>
              <w:wordWrap/>
              <w:spacing w:after="0" w:line="240" w:lineRule="auto"/>
              <w:jc w:val="left"/>
              <w:rPr>
                <w:rFonts w:eastAsia="나눔명조"/>
                <w:sz w:val="20"/>
                <w:szCs w:val="22"/>
              </w:rPr>
            </w:pPr>
            <w:r w:rsidRPr="00B61948">
              <w:rPr>
                <w:rFonts w:hint="eastAsia" w:eastAsia="나눔명조"/>
                <w:sz w:val="20"/>
                <w:szCs w:val="22"/>
              </w:rPr>
              <w:t>나의</w:t>
            </w:r>
            <w:r w:rsidRPr="00B61948">
              <w:rPr>
                <w:rFonts w:hint="eastAsia" w:eastAsia="나눔명조"/>
                <w:sz w:val="20"/>
                <w:szCs w:val="22"/>
              </w:rPr>
              <w:t xml:space="preserve"> </w:t>
            </w:r>
            <w:r w:rsidRPr="00B61948">
              <w:rPr>
                <w:rFonts w:hint="eastAsia" w:eastAsia="나눔명조"/>
                <w:sz w:val="20"/>
                <w:szCs w:val="22"/>
              </w:rPr>
              <w:t>상급자는</w:t>
            </w:r>
            <w:r w:rsidRPr="00B61948">
              <w:rPr>
                <w:rFonts w:hint="eastAsia" w:eastAsia="나눔명조"/>
                <w:sz w:val="20"/>
                <w:szCs w:val="22"/>
              </w:rPr>
              <w:t xml:space="preserve"> </w:t>
            </w:r>
            <w:r w:rsidRPr="00B61948">
              <w:rPr>
                <w:rFonts w:hint="eastAsia" w:eastAsia="나눔명조"/>
                <w:sz w:val="20"/>
                <w:szCs w:val="22"/>
              </w:rPr>
              <w:t>내가</w:t>
            </w:r>
            <w:r w:rsidRPr="00B61948">
              <w:rPr>
                <w:rFonts w:hint="eastAsia" w:eastAsia="나눔명조"/>
                <w:sz w:val="20"/>
                <w:szCs w:val="22"/>
              </w:rPr>
              <w:t xml:space="preserve"> </w:t>
            </w:r>
            <w:r w:rsidRPr="00B61948">
              <w:rPr>
                <w:rFonts w:hint="eastAsia" w:eastAsia="나눔명조"/>
                <w:sz w:val="20"/>
                <w:szCs w:val="22"/>
              </w:rPr>
              <w:t>미래에</w:t>
            </w:r>
            <w:r w:rsidRPr="00B61948">
              <w:rPr>
                <w:rFonts w:hint="eastAsia" w:eastAsia="나눔명조"/>
                <w:sz w:val="20"/>
                <w:szCs w:val="22"/>
              </w:rPr>
              <w:t xml:space="preserve"> </w:t>
            </w:r>
            <w:r w:rsidRPr="00B61948">
              <w:rPr>
                <w:rFonts w:hint="eastAsia" w:eastAsia="나눔명조"/>
                <w:sz w:val="20"/>
                <w:szCs w:val="22"/>
              </w:rPr>
              <w:t>지향해야</w:t>
            </w:r>
            <w:r w:rsidRPr="00B61948">
              <w:rPr>
                <w:rFonts w:hint="eastAsia" w:eastAsia="나눔명조"/>
                <w:sz w:val="20"/>
                <w:szCs w:val="22"/>
              </w:rPr>
              <w:t xml:space="preserve"> </w:t>
            </w:r>
            <w:r w:rsidRPr="00B61948">
              <w:rPr>
                <w:rFonts w:hint="eastAsia" w:eastAsia="나눔명조"/>
                <w:sz w:val="20"/>
                <w:szCs w:val="22"/>
              </w:rPr>
              <w:t>할</w:t>
            </w:r>
            <w:r w:rsidRPr="00B61948">
              <w:rPr>
                <w:rFonts w:hint="eastAsia" w:eastAsia="나눔명조"/>
                <w:sz w:val="20"/>
                <w:szCs w:val="22"/>
              </w:rPr>
              <w:t xml:space="preserve"> </w:t>
            </w:r>
            <w:r w:rsidRPr="00B61948">
              <w:rPr>
                <w:rFonts w:hint="eastAsia" w:eastAsia="나눔명조"/>
                <w:sz w:val="20"/>
                <w:szCs w:val="22"/>
              </w:rPr>
              <w:t>확고한</w:t>
            </w:r>
            <w:r w:rsidRPr="00B61948">
              <w:rPr>
                <w:rFonts w:hint="eastAsia" w:eastAsia="나눔명조"/>
                <w:sz w:val="20"/>
                <w:szCs w:val="22"/>
              </w:rPr>
              <w:t xml:space="preserve"> </w:t>
            </w:r>
            <w:r w:rsidRPr="00B61948">
              <w:rPr>
                <w:rFonts w:hint="eastAsia" w:eastAsia="나눔명조"/>
                <w:sz w:val="20"/>
                <w:szCs w:val="22"/>
              </w:rPr>
              <w:t>비전을</w:t>
            </w:r>
            <w:r w:rsidRPr="00B61948">
              <w:rPr>
                <w:rFonts w:hint="eastAsia" w:eastAsia="나눔명조"/>
                <w:sz w:val="20"/>
                <w:szCs w:val="22"/>
              </w:rPr>
              <w:t xml:space="preserve"> </w:t>
            </w:r>
            <w:r w:rsidRPr="00B61948">
              <w:rPr>
                <w:rFonts w:hint="eastAsia" w:eastAsia="나눔명조"/>
                <w:sz w:val="20"/>
                <w:szCs w:val="22"/>
              </w:rPr>
              <w:t>제시해</w:t>
            </w:r>
            <w:r w:rsidRPr="00B61948">
              <w:rPr>
                <w:rFonts w:hint="eastAsia" w:eastAsia="나눔명조"/>
                <w:sz w:val="20"/>
                <w:szCs w:val="22"/>
              </w:rPr>
              <w:t xml:space="preserve"> </w:t>
            </w:r>
            <w:r w:rsidRPr="00B61948">
              <w:rPr>
                <w:rFonts w:hint="eastAsia" w:eastAsia="나눔명조"/>
                <w:sz w:val="20"/>
                <w:szCs w:val="22"/>
              </w:rPr>
              <w:t>준다</w:t>
            </w:r>
          </w:p>
        </w:tc>
        <w:tc>
          <w:tcPr>
            <w:tcW w:w="1191" w:type="dxa"/>
            <w:tcBorders>
              <w:top w:val="single" w:color="000000" w:sz="4" w:space="0"/>
              <w:left w:val="nil"/>
              <w:bottom w:val="single" w:color="000000" w:sz="4" w:space="0"/>
              <w:right w:val="single" w:color="000000" w:sz="4" w:space="0"/>
            </w:tcBorders>
            <w:shd w:val="clear" w:color="auto" w:fill="auto"/>
            <w:vAlign w:val="center"/>
            <w:hideMark/>
          </w:tcPr>
          <w:p w:rsidRPr="00B61948" w:rsidR="00D403C6" w:rsidP="002D5ECC" w:rsidRDefault="00D403C6" w14:paraId="56177BC4" w14:textId="77777777">
            <w:pPr>
              <w:wordWrap/>
              <w:spacing w:after="0" w:line="240" w:lineRule="auto"/>
              <w:jc w:val="center"/>
              <w:rPr>
                <w:rFonts w:eastAsia="나눔명조"/>
                <w:sz w:val="20"/>
                <w:szCs w:val="22"/>
              </w:rPr>
            </w:pPr>
            <w:r w:rsidRPr="00B61948">
              <w:rPr>
                <w:rFonts w:eastAsia="나눔명조"/>
                <w:sz w:val="20"/>
                <w:szCs w:val="22"/>
              </w:rPr>
              <w:t>0.667</w:t>
            </w:r>
          </w:p>
        </w:tc>
        <w:tc>
          <w:tcPr>
            <w:tcW w:w="1191" w:type="dxa"/>
            <w:tcBorders>
              <w:top w:val="single" w:color="000000" w:sz="4" w:space="0"/>
              <w:left w:val="nil"/>
              <w:bottom w:val="single" w:color="000000" w:sz="4" w:space="0"/>
              <w:right w:val="single" w:color="000000" w:sz="4" w:space="0"/>
            </w:tcBorders>
            <w:shd w:val="clear" w:color="auto" w:fill="auto"/>
            <w:vAlign w:val="center"/>
            <w:hideMark/>
          </w:tcPr>
          <w:p w:rsidRPr="00B61948" w:rsidR="00D403C6" w:rsidP="002D5ECC" w:rsidRDefault="00D403C6" w14:paraId="5DF3F05C" w14:textId="77777777">
            <w:pPr>
              <w:wordWrap/>
              <w:spacing w:after="0" w:line="240" w:lineRule="auto"/>
              <w:jc w:val="center"/>
              <w:rPr>
                <w:rFonts w:eastAsia="나눔명조"/>
                <w:sz w:val="20"/>
                <w:szCs w:val="22"/>
              </w:rPr>
            </w:pPr>
            <w:r w:rsidRPr="00B61948">
              <w:rPr>
                <w:rFonts w:eastAsia="나눔명조"/>
                <w:sz w:val="20"/>
                <w:szCs w:val="22"/>
              </w:rPr>
              <w:t>0.538</w:t>
            </w:r>
          </w:p>
        </w:tc>
        <w:tc>
          <w:tcPr>
            <w:tcW w:w="957" w:type="dxa"/>
            <w:vMerge w:val="restart"/>
            <w:tcBorders>
              <w:top w:val="nil"/>
              <w:left w:val="single" w:color="000000" w:sz="4" w:space="0"/>
              <w:bottom w:val="single" w:color="000000" w:sz="12" w:space="0"/>
              <w:right w:val="nil"/>
            </w:tcBorders>
            <w:shd w:val="clear" w:color="auto" w:fill="auto"/>
            <w:vAlign w:val="center"/>
            <w:hideMark/>
          </w:tcPr>
          <w:p w:rsidRPr="00B61948" w:rsidR="00D403C6" w:rsidP="002D5ECC" w:rsidRDefault="00D403C6" w14:paraId="7258D14F" w14:textId="77777777">
            <w:pPr>
              <w:wordWrap/>
              <w:spacing w:before="120" w:after="120" w:line="276" w:lineRule="auto"/>
              <w:jc w:val="center"/>
              <w:rPr>
                <w:rFonts w:eastAsia="나눔명조"/>
                <w:sz w:val="20"/>
                <w:szCs w:val="22"/>
              </w:rPr>
            </w:pPr>
            <w:r w:rsidRPr="00B61948">
              <w:rPr>
                <w:rFonts w:eastAsia="나눔명조"/>
                <w:sz w:val="20"/>
                <w:szCs w:val="22"/>
              </w:rPr>
              <w:t>2.057</w:t>
            </w:r>
          </w:p>
        </w:tc>
      </w:tr>
      <w:tr w:rsidRPr="00B61948" w:rsidR="00B61948" w:rsidTr="002D5ECC" w14:paraId="67EC3F4E" w14:textId="77777777">
        <w:trPr>
          <w:trHeight w:val="283"/>
          <w:jc w:val="center"/>
        </w:trPr>
        <w:tc>
          <w:tcPr>
            <w:tcW w:w="957" w:type="dxa"/>
            <w:vMerge/>
            <w:tcBorders>
              <w:top w:val="nil"/>
              <w:left w:val="nil"/>
              <w:bottom w:val="single" w:color="000000" w:sz="12" w:space="0"/>
              <w:right w:val="single" w:color="000000" w:sz="4" w:space="0"/>
            </w:tcBorders>
            <w:vAlign w:val="center"/>
            <w:hideMark/>
          </w:tcPr>
          <w:p w:rsidRPr="00B61948" w:rsidR="00D403C6" w:rsidP="002D5ECC" w:rsidRDefault="00D403C6" w14:paraId="6C612252" w14:textId="77777777">
            <w:pPr>
              <w:wordWrap/>
              <w:spacing w:after="0" w:line="240" w:lineRule="auto"/>
              <w:rPr>
                <w:rFonts w:eastAsia="나눔명조"/>
                <w:sz w:val="20"/>
                <w:szCs w:val="22"/>
              </w:rPr>
            </w:pPr>
          </w:p>
        </w:tc>
        <w:tc>
          <w:tcPr>
            <w:tcW w:w="4324" w:type="dxa"/>
            <w:tcBorders>
              <w:top w:val="single" w:color="000000" w:sz="4" w:space="0"/>
              <w:left w:val="nil"/>
              <w:bottom w:val="single" w:color="000000" w:sz="4" w:space="0"/>
              <w:right w:val="single" w:color="000000" w:sz="4" w:space="0"/>
            </w:tcBorders>
            <w:shd w:val="clear" w:color="auto" w:fill="auto"/>
            <w:vAlign w:val="center"/>
            <w:hideMark/>
          </w:tcPr>
          <w:p w:rsidRPr="00B61948" w:rsidR="00D403C6" w:rsidP="002D5ECC" w:rsidRDefault="00D403C6" w14:paraId="656E8EA3" w14:textId="77777777">
            <w:pPr>
              <w:wordWrap/>
              <w:spacing w:after="0" w:line="240" w:lineRule="auto"/>
              <w:jc w:val="left"/>
              <w:rPr>
                <w:rFonts w:eastAsia="나눔명조"/>
                <w:sz w:val="20"/>
                <w:szCs w:val="22"/>
              </w:rPr>
            </w:pPr>
            <w:r w:rsidRPr="00B61948">
              <w:rPr>
                <w:rFonts w:hint="eastAsia" w:eastAsia="나눔명조"/>
                <w:sz w:val="20"/>
                <w:szCs w:val="22"/>
              </w:rPr>
              <w:t>나의</w:t>
            </w:r>
            <w:r w:rsidRPr="00B61948">
              <w:rPr>
                <w:rFonts w:hint="eastAsia" w:eastAsia="나눔명조"/>
                <w:sz w:val="20"/>
                <w:szCs w:val="22"/>
              </w:rPr>
              <w:t xml:space="preserve"> </w:t>
            </w:r>
            <w:r w:rsidRPr="00B61948">
              <w:rPr>
                <w:rFonts w:hint="eastAsia" w:eastAsia="나눔명조"/>
                <w:sz w:val="20"/>
                <w:szCs w:val="22"/>
              </w:rPr>
              <w:t>상급자는</w:t>
            </w:r>
            <w:r w:rsidRPr="00B61948">
              <w:rPr>
                <w:rFonts w:hint="eastAsia" w:eastAsia="나눔명조"/>
                <w:sz w:val="20"/>
                <w:szCs w:val="22"/>
              </w:rPr>
              <w:t xml:space="preserve"> </w:t>
            </w:r>
            <w:r w:rsidRPr="00B61948">
              <w:rPr>
                <w:rFonts w:hint="eastAsia" w:eastAsia="나눔명조"/>
                <w:sz w:val="20"/>
                <w:szCs w:val="22"/>
              </w:rPr>
              <w:t>내가</w:t>
            </w:r>
            <w:r w:rsidRPr="00B61948">
              <w:rPr>
                <w:rFonts w:hint="eastAsia" w:eastAsia="나눔명조"/>
                <w:sz w:val="20"/>
                <w:szCs w:val="22"/>
              </w:rPr>
              <w:t xml:space="preserve"> </w:t>
            </w:r>
            <w:r w:rsidRPr="00B61948">
              <w:rPr>
                <w:rFonts w:hint="eastAsia" w:eastAsia="나눔명조"/>
                <w:sz w:val="20"/>
                <w:szCs w:val="22"/>
              </w:rPr>
              <w:t>새로운</w:t>
            </w:r>
            <w:r w:rsidRPr="00B61948">
              <w:rPr>
                <w:rFonts w:hint="eastAsia" w:eastAsia="나눔명조"/>
                <w:sz w:val="20"/>
                <w:szCs w:val="22"/>
              </w:rPr>
              <w:t xml:space="preserve"> </w:t>
            </w:r>
            <w:r w:rsidRPr="00B61948">
              <w:rPr>
                <w:rFonts w:hint="eastAsia" w:eastAsia="나눔명조"/>
                <w:sz w:val="20"/>
                <w:szCs w:val="22"/>
              </w:rPr>
              <w:t>시각에</w:t>
            </w:r>
            <w:r w:rsidRPr="00B61948">
              <w:rPr>
                <w:rFonts w:hint="eastAsia" w:eastAsia="나눔명조"/>
                <w:sz w:val="20"/>
                <w:szCs w:val="22"/>
              </w:rPr>
              <w:t xml:space="preserve"> </w:t>
            </w:r>
            <w:r w:rsidRPr="00B61948">
              <w:rPr>
                <w:rFonts w:hint="eastAsia" w:eastAsia="나눔명조"/>
                <w:sz w:val="20"/>
                <w:szCs w:val="22"/>
              </w:rPr>
              <w:t>업무를</w:t>
            </w:r>
            <w:r w:rsidRPr="00B61948">
              <w:rPr>
                <w:rFonts w:hint="eastAsia" w:eastAsia="나눔명조"/>
                <w:sz w:val="20"/>
                <w:szCs w:val="22"/>
              </w:rPr>
              <w:t xml:space="preserve"> </w:t>
            </w:r>
            <w:r w:rsidRPr="00B61948">
              <w:rPr>
                <w:rFonts w:hint="eastAsia" w:eastAsia="나눔명조"/>
                <w:sz w:val="20"/>
                <w:szCs w:val="22"/>
              </w:rPr>
              <w:t>수행할</w:t>
            </w:r>
            <w:r w:rsidRPr="00B61948">
              <w:rPr>
                <w:rFonts w:hint="eastAsia" w:eastAsia="나눔명조"/>
                <w:sz w:val="20"/>
                <w:szCs w:val="22"/>
              </w:rPr>
              <w:t xml:space="preserve"> </w:t>
            </w:r>
            <w:r w:rsidRPr="00B61948">
              <w:rPr>
                <w:rFonts w:hint="eastAsia" w:eastAsia="나눔명조"/>
                <w:sz w:val="20"/>
                <w:szCs w:val="22"/>
              </w:rPr>
              <w:t>수</w:t>
            </w:r>
            <w:r w:rsidRPr="00B61948">
              <w:rPr>
                <w:rFonts w:hint="eastAsia" w:eastAsia="나눔명조"/>
                <w:sz w:val="20"/>
                <w:szCs w:val="22"/>
              </w:rPr>
              <w:t xml:space="preserve"> </w:t>
            </w:r>
            <w:r w:rsidRPr="00B61948">
              <w:rPr>
                <w:rFonts w:hint="eastAsia" w:eastAsia="나눔명조"/>
                <w:sz w:val="20"/>
                <w:szCs w:val="22"/>
              </w:rPr>
              <w:t>있도록</w:t>
            </w:r>
            <w:r w:rsidRPr="00B61948">
              <w:rPr>
                <w:rFonts w:hint="eastAsia" w:eastAsia="나눔명조"/>
                <w:sz w:val="20"/>
                <w:szCs w:val="22"/>
              </w:rPr>
              <w:t xml:space="preserve"> </w:t>
            </w:r>
            <w:r w:rsidRPr="00B61948">
              <w:rPr>
                <w:rFonts w:hint="eastAsia" w:eastAsia="나눔명조"/>
                <w:sz w:val="20"/>
                <w:szCs w:val="22"/>
              </w:rPr>
              <w:t>장려한다</w:t>
            </w:r>
            <w:r w:rsidRPr="00B61948">
              <w:rPr>
                <w:rFonts w:eastAsia="나눔명조"/>
                <w:sz w:val="20"/>
                <w:szCs w:val="22"/>
              </w:rPr>
              <w:t>.</w:t>
            </w:r>
          </w:p>
        </w:tc>
        <w:tc>
          <w:tcPr>
            <w:tcW w:w="1191" w:type="dxa"/>
            <w:tcBorders>
              <w:top w:val="single" w:color="000000" w:sz="4" w:space="0"/>
              <w:left w:val="nil"/>
              <w:bottom w:val="single" w:color="000000" w:sz="4" w:space="0"/>
              <w:right w:val="single" w:color="000000" w:sz="4" w:space="0"/>
            </w:tcBorders>
            <w:shd w:val="clear" w:color="auto" w:fill="auto"/>
            <w:vAlign w:val="center"/>
            <w:hideMark/>
          </w:tcPr>
          <w:p w:rsidRPr="00B61948" w:rsidR="00D403C6" w:rsidP="002D5ECC" w:rsidRDefault="00D403C6" w14:paraId="5D62DDF4" w14:textId="77777777">
            <w:pPr>
              <w:wordWrap/>
              <w:spacing w:after="0" w:line="240" w:lineRule="auto"/>
              <w:jc w:val="center"/>
              <w:rPr>
                <w:rFonts w:eastAsia="나눔명조"/>
                <w:sz w:val="20"/>
                <w:szCs w:val="22"/>
              </w:rPr>
            </w:pPr>
            <w:r w:rsidRPr="00B61948">
              <w:rPr>
                <w:rFonts w:eastAsia="나눔명조"/>
                <w:sz w:val="20"/>
                <w:szCs w:val="22"/>
              </w:rPr>
              <w:t>0.825</w:t>
            </w:r>
          </w:p>
        </w:tc>
        <w:tc>
          <w:tcPr>
            <w:tcW w:w="1191" w:type="dxa"/>
            <w:tcBorders>
              <w:top w:val="single" w:color="000000" w:sz="4" w:space="0"/>
              <w:left w:val="nil"/>
              <w:bottom w:val="single" w:color="000000" w:sz="4" w:space="0"/>
              <w:right w:val="single" w:color="000000" w:sz="4" w:space="0"/>
            </w:tcBorders>
            <w:shd w:val="clear" w:color="auto" w:fill="auto"/>
            <w:vAlign w:val="center"/>
            <w:hideMark/>
          </w:tcPr>
          <w:p w:rsidRPr="00B61948" w:rsidR="00D403C6" w:rsidP="002D5ECC" w:rsidRDefault="00D403C6" w14:paraId="34E9B235" w14:textId="77777777">
            <w:pPr>
              <w:wordWrap/>
              <w:spacing w:after="0" w:line="240" w:lineRule="auto"/>
              <w:jc w:val="center"/>
              <w:rPr>
                <w:rFonts w:eastAsia="나눔명조"/>
                <w:sz w:val="20"/>
                <w:szCs w:val="22"/>
              </w:rPr>
            </w:pPr>
            <w:r w:rsidRPr="00B61948">
              <w:rPr>
                <w:rFonts w:eastAsia="나눔명조"/>
                <w:sz w:val="20"/>
                <w:szCs w:val="22"/>
              </w:rPr>
              <w:t>0.384</w:t>
            </w:r>
          </w:p>
        </w:tc>
        <w:tc>
          <w:tcPr>
            <w:tcW w:w="957" w:type="dxa"/>
            <w:vMerge/>
            <w:tcBorders>
              <w:top w:val="nil"/>
              <w:left w:val="single" w:color="000000" w:sz="4" w:space="0"/>
              <w:bottom w:val="single" w:color="000000" w:sz="12" w:space="0"/>
              <w:right w:val="nil"/>
            </w:tcBorders>
            <w:vAlign w:val="center"/>
            <w:hideMark/>
          </w:tcPr>
          <w:p w:rsidRPr="003820D2" w:rsidR="00D403C6" w:rsidP="002D5ECC" w:rsidRDefault="00D403C6" w14:paraId="0466698F" w14:textId="77777777">
            <w:pPr>
              <w:widowControl/>
              <w:wordWrap/>
              <w:autoSpaceDE/>
              <w:autoSpaceDN/>
              <w:spacing w:after="0" w:line="240" w:lineRule="auto"/>
              <w:rPr>
                <w:rFonts w:eastAsia="Times New Roman"/>
                <w:sz w:val="20"/>
                <w:szCs w:val="20"/>
              </w:rPr>
            </w:pPr>
          </w:p>
        </w:tc>
      </w:tr>
      <w:tr w:rsidRPr="00B61948" w:rsidR="00D403C6" w:rsidTr="002D5ECC" w14:paraId="17A4CAA0" w14:textId="77777777">
        <w:trPr>
          <w:trHeight w:val="366"/>
          <w:jc w:val="center"/>
        </w:trPr>
        <w:tc>
          <w:tcPr>
            <w:tcW w:w="957" w:type="dxa"/>
            <w:vMerge/>
            <w:tcBorders>
              <w:top w:val="nil"/>
              <w:left w:val="nil"/>
              <w:bottom w:val="single" w:color="000000" w:sz="12" w:space="0"/>
              <w:right w:val="single" w:color="000000" w:sz="4" w:space="0"/>
            </w:tcBorders>
            <w:vAlign w:val="center"/>
            <w:hideMark/>
          </w:tcPr>
          <w:p w:rsidRPr="00B61948" w:rsidR="00D403C6" w:rsidP="002D5ECC" w:rsidRDefault="00D403C6" w14:paraId="6D45818E" w14:textId="77777777">
            <w:pPr>
              <w:wordWrap/>
              <w:spacing w:after="0" w:line="240" w:lineRule="auto"/>
              <w:rPr>
                <w:rFonts w:eastAsia="나눔명조"/>
                <w:sz w:val="20"/>
                <w:szCs w:val="22"/>
              </w:rPr>
            </w:pPr>
          </w:p>
        </w:tc>
        <w:tc>
          <w:tcPr>
            <w:tcW w:w="4324" w:type="dxa"/>
            <w:tcBorders>
              <w:top w:val="single" w:color="000000" w:sz="4" w:space="0"/>
              <w:left w:val="nil"/>
              <w:bottom w:val="single" w:color="000000" w:sz="12" w:space="0"/>
              <w:right w:val="single" w:color="000000" w:sz="4" w:space="0"/>
            </w:tcBorders>
            <w:shd w:val="clear" w:color="auto" w:fill="auto"/>
            <w:vAlign w:val="center"/>
            <w:hideMark/>
          </w:tcPr>
          <w:p w:rsidRPr="00B61948" w:rsidR="00D403C6" w:rsidP="002D5ECC" w:rsidRDefault="00D403C6" w14:paraId="1E8805D8" w14:textId="77777777">
            <w:pPr>
              <w:wordWrap/>
              <w:spacing w:after="0" w:line="240" w:lineRule="auto"/>
              <w:jc w:val="left"/>
              <w:rPr>
                <w:rFonts w:eastAsia="나눔명조"/>
                <w:sz w:val="20"/>
                <w:szCs w:val="22"/>
              </w:rPr>
            </w:pPr>
            <w:r w:rsidRPr="00B61948">
              <w:rPr>
                <w:rFonts w:hint="eastAsia" w:eastAsia="나눔명조"/>
                <w:sz w:val="20"/>
                <w:szCs w:val="22"/>
              </w:rPr>
              <w:t>나의</w:t>
            </w:r>
            <w:r w:rsidRPr="00B61948">
              <w:rPr>
                <w:rFonts w:hint="eastAsia" w:eastAsia="나눔명조"/>
                <w:sz w:val="20"/>
                <w:szCs w:val="22"/>
              </w:rPr>
              <w:t xml:space="preserve"> </w:t>
            </w:r>
            <w:r w:rsidRPr="00B61948">
              <w:rPr>
                <w:rFonts w:hint="eastAsia" w:eastAsia="나눔명조"/>
                <w:sz w:val="20"/>
                <w:szCs w:val="22"/>
              </w:rPr>
              <w:t>상급자는</w:t>
            </w:r>
            <w:r w:rsidRPr="00B61948">
              <w:rPr>
                <w:rFonts w:hint="eastAsia" w:eastAsia="나눔명조"/>
                <w:sz w:val="20"/>
                <w:szCs w:val="22"/>
              </w:rPr>
              <w:t xml:space="preserve"> </w:t>
            </w:r>
            <w:r w:rsidRPr="00B61948">
              <w:rPr>
                <w:rFonts w:hint="eastAsia" w:eastAsia="나눔명조"/>
                <w:sz w:val="20"/>
                <w:szCs w:val="22"/>
              </w:rPr>
              <w:t>나</w:t>
            </w:r>
            <w:r w:rsidRPr="00B61948">
              <w:rPr>
                <w:rFonts w:hint="eastAsia" w:eastAsia="나눔명조"/>
                <w:sz w:val="20"/>
                <w:szCs w:val="22"/>
              </w:rPr>
              <w:t xml:space="preserve"> </w:t>
            </w:r>
            <w:r w:rsidRPr="00B61948">
              <w:rPr>
                <w:rFonts w:hint="eastAsia" w:eastAsia="나눔명조"/>
                <w:sz w:val="20"/>
                <w:szCs w:val="22"/>
              </w:rPr>
              <w:t>자신이</w:t>
            </w:r>
            <w:r w:rsidRPr="00B61948">
              <w:rPr>
                <w:rFonts w:hint="eastAsia" w:eastAsia="나눔명조"/>
                <w:sz w:val="20"/>
                <w:szCs w:val="22"/>
              </w:rPr>
              <w:t xml:space="preserve"> </w:t>
            </w:r>
            <w:r w:rsidRPr="00B61948">
              <w:rPr>
                <w:rFonts w:hint="eastAsia" w:eastAsia="나눔명조"/>
                <w:sz w:val="20"/>
                <w:szCs w:val="22"/>
              </w:rPr>
              <w:t>스스로</w:t>
            </w:r>
            <w:r w:rsidRPr="00B61948">
              <w:rPr>
                <w:rFonts w:hint="eastAsia" w:eastAsia="나눔명조"/>
                <w:sz w:val="20"/>
                <w:szCs w:val="22"/>
              </w:rPr>
              <w:t xml:space="preserve"> </w:t>
            </w:r>
            <w:r w:rsidRPr="00B61948">
              <w:rPr>
                <w:rFonts w:hint="eastAsia" w:eastAsia="나눔명조"/>
                <w:sz w:val="20"/>
                <w:szCs w:val="22"/>
              </w:rPr>
              <w:t>개발해</w:t>
            </w:r>
            <w:r w:rsidRPr="00B61948">
              <w:rPr>
                <w:rFonts w:hint="eastAsia" w:eastAsia="나눔명조"/>
                <w:sz w:val="20"/>
                <w:szCs w:val="22"/>
              </w:rPr>
              <w:t xml:space="preserve"> </w:t>
            </w:r>
            <w:r w:rsidRPr="00B61948">
              <w:rPr>
                <w:rFonts w:hint="eastAsia" w:eastAsia="나눔명조"/>
                <w:sz w:val="20"/>
                <w:szCs w:val="22"/>
              </w:rPr>
              <w:t>나가도록</w:t>
            </w:r>
            <w:r w:rsidRPr="00B61948">
              <w:rPr>
                <w:rFonts w:hint="eastAsia" w:eastAsia="나눔명조"/>
                <w:sz w:val="20"/>
                <w:szCs w:val="22"/>
              </w:rPr>
              <w:t xml:space="preserve"> </w:t>
            </w:r>
            <w:r w:rsidRPr="00B61948">
              <w:rPr>
                <w:rFonts w:hint="eastAsia" w:eastAsia="나눔명조"/>
                <w:sz w:val="20"/>
                <w:szCs w:val="22"/>
              </w:rPr>
              <w:t>도와준다</w:t>
            </w:r>
            <w:r w:rsidRPr="00B61948">
              <w:rPr>
                <w:rFonts w:eastAsia="나눔명조"/>
                <w:sz w:val="20"/>
                <w:szCs w:val="22"/>
              </w:rPr>
              <w:t>.</w:t>
            </w:r>
          </w:p>
        </w:tc>
        <w:tc>
          <w:tcPr>
            <w:tcW w:w="1191" w:type="dxa"/>
            <w:tcBorders>
              <w:top w:val="single" w:color="000000" w:sz="4" w:space="0"/>
              <w:left w:val="nil"/>
              <w:bottom w:val="single" w:color="000000" w:sz="12" w:space="0"/>
              <w:right w:val="single" w:color="000000" w:sz="4" w:space="0"/>
            </w:tcBorders>
            <w:shd w:val="clear" w:color="auto" w:fill="auto"/>
            <w:vAlign w:val="center"/>
            <w:hideMark/>
          </w:tcPr>
          <w:p w:rsidRPr="00B61948" w:rsidR="00D403C6" w:rsidP="002D5ECC" w:rsidRDefault="00D403C6" w14:paraId="6355009D" w14:textId="77777777">
            <w:pPr>
              <w:wordWrap/>
              <w:spacing w:after="0" w:line="240" w:lineRule="auto"/>
              <w:jc w:val="center"/>
              <w:rPr>
                <w:rFonts w:eastAsia="나눔명조"/>
                <w:sz w:val="20"/>
                <w:szCs w:val="22"/>
              </w:rPr>
            </w:pPr>
            <w:r w:rsidRPr="00B61948">
              <w:rPr>
                <w:rFonts w:eastAsia="나눔명조"/>
                <w:sz w:val="20"/>
                <w:szCs w:val="22"/>
              </w:rPr>
              <w:t>0.76</w:t>
            </w:r>
          </w:p>
        </w:tc>
        <w:tc>
          <w:tcPr>
            <w:tcW w:w="1191" w:type="dxa"/>
            <w:tcBorders>
              <w:top w:val="single" w:color="000000" w:sz="4" w:space="0"/>
              <w:left w:val="nil"/>
              <w:bottom w:val="single" w:color="000000" w:sz="12" w:space="0"/>
              <w:right w:val="single" w:color="000000" w:sz="4" w:space="0"/>
            </w:tcBorders>
            <w:shd w:val="clear" w:color="auto" w:fill="auto"/>
            <w:vAlign w:val="center"/>
            <w:hideMark/>
          </w:tcPr>
          <w:p w:rsidRPr="00B61948" w:rsidR="00D403C6" w:rsidP="002D5ECC" w:rsidRDefault="00D403C6" w14:paraId="4F057C5F" w14:textId="77777777">
            <w:pPr>
              <w:wordWrap/>
              <w:spacing w:after="0" w:line="240" w:lineRule="auto"/>
              <w:jc w:val="center"/>
              <w:rPr>
                <w:rFonts w:eastAsia="나눔명조"/>
                <w:sz w:val="20"/>
                <w:szCs w:val="22"/>
              </w:rPr>
            </w:pPr>
            <w:r w:rsidRPr="00B61948">
              <w:rPr>
                <w:rFonts w:eastAsia="나눔명조"/>
                <w:sz w:val="20"/>
                <w:szCs w:val="22"/>
              </w:rPr>
              <w:t>0.43</w:t>
            </w:r>
          </w:p>
        </w:tc>
        <w:tc>
          <w:tcPr>
            <w:tcW w:w="957" w:type="dxa"/>
            <w:vMerge/>
            <w:tcBorders>
              <w:top w:val="nil"/>
              <w:left w:val="single" w:color="000000" w:sz="4" w:space="0"/>
              <w:bottom w:val="single" w:color="000000" w:sz="12" w:space="0"/>
              <w:right w:val="nil"/>
            </w:tcBorders>
            <w:vAlign w:val="center"/>
            <w:hideMark/>
          </w:tcPr>
          <w:p w:rsidRPr="003820D2" w:rsidR="00D403C6" w:rsidP="002D5ECC" w:rsidRDefault="00D403C6" w14:paraId="20813396" w14:textId="77777777">
            <w:pPr>
              <w:widowControl/>
              <w:wordWrap/>
              <w:autoSpaceDE/>
              <w:autoSpaceDN/>
              <w:spacing w:after="0" w:line="240" w:lineRule="auto"/>
              <w:rPr>
                <w:rFonts w:eastAsia="Times New Roman"/>
                <w:sz w:val="20"/>
                <w:szCs w:val="20"/>
              </w:rPr>
            </w:pPr>
          </w:p>
        </w:tc>
      </w:tr>
    </w:tbl>
    <w:p w:rsidRPr="00B61948" w:rsidR="00D403C6" w:rsidP="00D403C6" w:rsidRDefault="00D403C6" w14:paraId="27FE1A64" w14:textId="77777777">
      <w:pPr>
        <w:wordWrap/>
        <w:spacing w:before="120" w:after="120" w:line="276" w:lineRule="auto"/>
        <w:rPr>
          <w:rFonts w:eastAsia="나눔명조"/>
          <w:sz w:val="20"/>
          <w:szCs w:val="22"/>
        </w:rPr>
      </w:pPr>
    </w:p>
    <w:p w:rsidRPr="003820D2" w:rsidR="00D403C6" w:rsidP="00D403C6" w:rsidRDefault="00D403C6" w14:paraId="5A4745FE" w14:textId="535B0E43">
      <w:pPr>
        <w:pStyle w:val="af"/>
        <w:keepNext/>
        <w:jc w:val="center"/>
        <w:rPr>
          <w:rFonts w:ascii="나눔명조" w:hAnsi="나눔명조" w:eastAsia="나눔명조"/>
          <w:i w:val="0"/>
          <w:iCs w:val="0"/>
          <w:color w:val="auto"/>
          <w:sz w:val="20"/>
          <w:szCs w:val="20"/>
        </w:rPr>
      </w:pPr>
      <w:r w:rsidRPr="003820D2">
        <w:rPr>
          <w:rFonts w:hint="eastAsia" w:ascii="나눔명조" w:hAnsi="나눔명조" w:eastAsia="나눔명조"/>
          <w:i w:val="0"/>
          <w:iCs w:val="0"/>
          <w:color w:val="auto"/>
          <w:sz w:val="20"/>
          <w:szCs w:val="20"/>
        </w:rPr>
        <w:t xml:space="preserve">표 </w:t>
      </w:r>
      <w:r w:rsidRPr="003820D2">
        <w:rPr>
          <w:rFonts w:ascii="나눔명조" w:hAnsi="나눔명조" w:eastAsia="나눔명조"/>
          <w:i w:val="0"/>
          <w:iCs w:val="0"/>
          <w:color w:val="auto"/>
          <w:sz w:val="20"/>
          <w:szCs w:val="20"/>
        </w:rPr>
        <w:t xml:space="preserve">A2. </w:t>
      </w:r>
      <w:r w:rsidRPr="003820D2">
        <w:rPr>
          <w:rFonts w:hint="eastAsia" w:ascii="나눔명조" w:hAnsi="나눔명조" w:eastAsia="나눔명조"/>
          <w:i w:val="0"/>
          <w:iCs w:val="0"/>
          <w:color w:val="auto"/>
          <w:sz w:val="20"/>
          <w:szCs w:val="20"/>
        </w:rPr>
        <w:t xml:space="preserve">주요 설명변수: 조직 내 협력 및 의사소통에 대한 요인분석 </w:t>
      </w:r>
      <w:r w:rsidRPr="003820D2">
        <w:rPr>
          <w:rFonts w:ascii="나눔명조" w:hAnsi="나눔명조" w:eastAsia="나눔명조"/>
          <w:i w:val="0"/>
          <w:iCs w:val="0"/>
          <w:color w:val="auto"/>
          <w:sz w:val="20"/>
          <w:szCs w:val="20"/>
        </w:rPr>
        <w:t>(Cronbach’s α: 0.836)</w:t>
      </w:r>
    </w:p>
    <w:tbl>
      <w:tblPr>
        <w:tblW w:w="0" w:type="auto"/>
        <w:jc w:val="center"/>
        <w:tblLayout w:type="fixed"/>
        <w:tblLook w:val="04A0" w:firstRow="1" w:lastRow="0" w:firstColumn="1" w:lastColumn="0" w:noHBand="0" w:noVBand="1"/>
      </w:tblPr>
      <w:tblGrid>
        <w:gridCol w:w="957"/>
        <w:gridCol w:w="5564"/>
        <w:gridCol w:w="1142"/>
        <w:gridCol w:w="957"/>
      </w:tblGrid>
      <w:tr w:rsidRPr="00B61948" w:rsidR="00B61948" w:rsidTr="002D5ECC" w14:paraId="0EFDC488" w14:textId="77777777">
        <w:trPr>
          <w:trHeight w:val="450"/>
          <w:jc w:val="center"/>
        </w:trPr>
        <w:tc>
          <w:tcPr>
            <w:tcW w:w="957"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7B550F0A" w14:textId="77777777">
            <w:pPr>
              <w:wordWrap/>
              <w:spacing w:after="0" w:line="240" w:lineRule="auto"/>
              <w:rPr>
                <w:rFonts w:eastAsia="나눔명조"/>
                <w:sz w:val="20"/>
                <w:szCs w:val="22"/>
              </w:rPr>
            </w:pPr>
          </w:p>
        </w:tc>
        <w:tc>
          <w:tcPr>
            <w:tcW w:w="5564"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092EF6CF" w14:textId="77777777">
            <w:pPr>
              <w:wordWrap/>
              <w:spacing w:after="0" w:line="240" w:lineRule="auto"/>
              <w:jc w:val="center"/>
              <w:rPr>
                <w:rFonts w:eastAsia="나눔명조"/>
                <w:sz w:val="20"/>
                <w:szCs w:val="22"/>
              </w:rPr>
            </w:pPr>
            <w:r w:rsidRPr="00B61948">
              <w:rPr>
                <w:rFonts w:hint="eastAsia" w:eastAsia="나눔명조"/>
                <w:sz w:val="20"/>
                <w:szCs w:val="22"/>
              </w:rPr>
              <w:t>문항</w:t>
            </w:r>
          </w:p>
        </w:tc>
        <w:tc>
          <w:tcPr>
            <w:tcW w:w="1142"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69BF268F" w14:textId="77777777">
            <w:pPr>
              <w:wordWrap/>
              <w:spacing w:after="0" w:line="240" w:lineRule="auto"/>
              <w:jc w:val="center"/>
              <w:rPr>
                <w:rFonts w:eastAsia="나눔명조"/>
                <w:sz w:val="20"/>
                <w:szCs w:val="22"/>
              </w:rPr>
            </w:pPr>
            <w:r w:rsidRPr="00B61948">
              <w:rPr>
                <w:rFonts w:hint="eastAsia" w:eastAsia="나눔명조"/>
                <w:sz w:val="20"/>
                <w:szCs w:val="22"/>
              </w:rPr>
              <w:t>요인</w:t>
            </w:r>
            <w:r w:rsidRPr="00B61948">
              <w:rPr>
                <w:rFonts w:eastAsia="나눔명조"/>
                <w:sz w:val="20"/>
                <w:szCs w:val="22"/>
              </w:rPr>
              <w:t>1</w:t>
            </w:r>
          </w:p>
        </w:tc>
        <w:tc>
          <w:tcPr>
            <w:tcW w:w="957" w:type="dxa"/>
            <w:tcBorders>
              <w:top w:val="single" w:color="000000" w:sz="12" w:space="0"/>
              <w:left w:val="nil"/>
              <w:bottom w:val="single" w:color="000000" w:sz="12" w:space="0"/>
              <w:right w:val="nil"/>
            </w:tcBorders>
            <w:shd w:val="clear" w:color="auto" w:fill="auto"/>
            <w:vAlign w:val="center"/>
            <w:hideMark/>
          </w:tcPr>
          <w:p w:rsidRPr="00B61948" w:rsidR="00D403C6" w:rsidP="002D5ECC" w:rsidRDefault="00D403C6" w14:paraId="6537211A" w14:textId="77777777">
            <w:pPr>
              <w:wordWrap/>
              <w:spacing w:before="120" w:after="120" w:line="276" w:lineRule="auto"/>
              <w:jc w:val="center"/>
              <w:rPr>
                <w:rFonts w:eastAsia="나눔명조"/>
                <w:sz w:val="20"/>
                <w:szCs w:val="22"/>
              </w:rPr>
            </w:pPr>
            <w:r w:rsidRPr="00B61948">
              <w:rPr>
                <w:rFonts w:hint="eastAsia" w:eastAsia="나눔명조"/>
                <w:sz w:val="20"/>
                <w:szCs w:val="22"/>
              </w:rPr>
              <w:t>변량</w:t>
            </w:r>
          </w:p>
        </w:tc>
      </w:tr>
      <w:tr w:rsidRPr="00B61948" w:rsidR="00B61948" w:rsidTr="002D5ECC" w14:paraId="781773EF" w14:textId="77777777">
        <w:trPr>
          <w:trHeight w:val="364"/>
          <w:jc w:val="center"/>
        </w:trPr>
        <w:tc>
          <w:tcPr>
            <w:tcW w:w="957" w:type="dxa"/>
            <w:vMerge w:val="restart"/>
            <w:tcBorders>
              <w:top w:val="nil"/>
              <w:left w:val="nil"/>
              <w:bottom w:val="single" w:color="000000" w:sz="12" w:space="0"/>
              <w:right w:val="single" w:color="000000" w:sz="4" w:space="0"/>
            </w:tcBorders>
            <w:shd w:val="clear" w:color="auto" w:fill="auto"/>
            <w:vAlign w:val="center"/>
            <w:hideMark/>
          </w:tcPr>
          <w:p w:rsidRPr="00B61948" w:rsidR="00D403C6" w:rsidP="002D5ECC" w:rsidRDefault="00D403C6" w14:paraId="38693FF7" w14:textId="77777777">
            <w:pPr>
              <w:wordWrap/>
              <w:spacing w:after="0" w:line="240" w:lineRule="auto"/>
              <w:jc w:val="center"/>
              <w:rPr>
                <w:rFonts w:eastAsia="나눔명조"/>
                <w:sz w:val="20"/>
                <w:szCs w:val="22"/>
              </w:rPr>
            </w:pPr>
            <w:r w:rsidRPr="00B61948">
              <w:rPr>
                <w:rFonts w:hint="eastAsia" w:eastAsia="나눔명조"/>
                <w:sz w:val="20"/>
                <w:szCs w:val="22"/>
              </w:rPr>
              <w:t>협업</w:t>
            </w:r>
            <w:r w:rsidRPr="00B61948">
              <w:rPr>
                <w:rFonts w:hint="eastAsia" w:eastAsia="나눔명조"/>
                <w:sz w:val="20"/>
                <w:szCs w:val="22"/>
              </w:rPr>
              <w:t>/</w:t>
            </w:r>
          </w:p>
          <w:p w:rsidRPr="00B61948" w:rsidR="00D403C6" w:rsidP="002D5ECC" w:rsidRDefault="00D403C6" w14:paraId="38C7C72A" w14:textId="77777777">
            <w:pPr>
              <w:wordWrap/>
              <w:spacing w:after="0" w:line="240" w:lineRule="auto"/>
              <w:jc w:val="center"/>
              <w:rPr>
                <w:rFonts w:eastAsia="나눔명조"/>
                <w:sz w:val="20"/>
                <w:szCs w:val="22"/>
              </w:rPr>
            </w:pPr>
            <w:r w:rsidRPr="00B61948">
              <w:rPr>
                <w:rFonts w:hint="eastAsia" w:eastAsia="나눔명조"/>
                <w:sz w:val="20"/>
                <w:szCs w:val="22"/>
              </w:rPr>
              <w:t>의사</w:t>
            </w:r>
          </w:p>
          <w:p w:rsidRPr="00B61948" w:rsidR="00D403C6" w:rsidP="002D5ECC" w:rsidRDefault="00D403C6" w14:paraId="63306754" w14:textId="77777777">
            <w:pPr>
              <w:wordWrap/>
              <w:spacing w:after="0" w:line="240" w:lineRule="auto"/>
              <w:jc w:val="center"/>
              <w:rPr>
                <w:rFonts w:eastAsia="나눔명조"/>
                <w:sz w:val="20"/>
                <w:szCs w:val="22"/>
              </w:rPr>
            </w:pPr>
            <w:r w:rsidRPr="00B61948">
              <w:rPr>
                <w:rFonts w:hint="eastAsia" w:eastAsia="나눔명조"/>
                <w:sz w:val="20"/>
                <w:szCs w:val="22"/>
              </w:rPr>
              <w:t>소통</w:t>
            </w:r>
          </w:p>
        </w:tc>
        <w:tc>
          <w:tcPr>
            <w:tcW w:w="5564" w:type="dxa"/>
            <w:tcBorders>
              <w:top w:val="single" w:color="000000" w:sz="4" w:space="0"/>
              <w:left w:val="nil"/>
              <w:bottom w:val="single" w:color="000000" w:sz="4" w:space="0"/>
              <w:right w:val="single" w:color="000000" w:sz="4" w:space="0"/>
            </w:tcBorders>
            <w:shd w:val="clear" w:color="auto" w:fill="auto"/>
            <w:vAlign w:val="center"/>
            <w:hideMark/>
          </w:tcPr>
          <w:p w:rsidRPr="00B61948" w:rsidR="00D403C6" w:rsidP="002D5ECC" w:rsidRDefault="00D403C6" w14:paraId="52F8EFE2" w14:textId="77777777">
            <w:pPr>
              <w:wordWrap/>
              <w:spacing w:after="0" w:line="240" w:lineRule="auto"/>
              <w:jc w:val="left"/>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기관에서는</w:t>
            </w:r>
            <w:r w:rsidRPr="00B61948">
              <w:rPr>
                <w:rFonts w:hint="eastAsia" w:eastAsia="나눔명조"/>
                <w:sz w:val="20"/>
                <w:szCs w:val="22"/>
              </w:rPr>
              <w:t xml:space="preserve"> </w:t>
            </w:r>
            <w:r w:rsidRPr="00B61948">
              <w:rPr>
                <w:rFonts w:hint="eastAsia" w:eastAsia="나눔명조"/>
                <w:sz w:val="20"/>
                <w:szCs w:val="22"/>
              </w:rPr>
              <w:t>업무상</w:t>
            </w:r>
            <w:r w:rsidRPr="00B61948">
              <w:rPr>
                <w:rFonts w:hint="eastAsia" w:eastAsia="나눔명조"/>
                <w:sz w:val="20"/>
                <w:szCs w:val="22"/>
              </w:rPr>
              <w:t xml:space="preserve"> </w:t>
            </w:r>
            <w:r w:rsidRPr="00B61948">
              <w:rPr>
                <w:rFonts w:hint="eastAsia" w:eastAsia="나눔명조"/>
                <w:sz w:val="20"/>
                <w:szCs w:val="22"/>
              </w:rPr>
              <w:t>협조가</w:t>
            </w:r>
            <w:r w:rsidRPr="00B61948">
              <w:rPr>
                <w:rFonts w:hint="eastAsia" w:eastAsia="나눔명조"/>
                <w:sz w:val="20"/>
                <w:szCs w:val="22"/>
              </w:rPr>
              <w:t xml:space="preserve"> </w:t>
            </w:r>
            <w:r w:rsidRPr="00B61948">
              <w:rPr>
                <w:rFonts w:hint="eastAsia" w:eastAsia="나눔명조"/>
                <w:sz w:val="20"/>
                <w:szCs w:val="22"/>
              </w:rPr>
              <w:t>필요한</w:t>
            </w:r>
            <w:r w:rsidRPr="00B61948">
              <w:rPr>
                <w:rFonts w:hint="eastAsia" w:eastAsia="나눔명조"/>
                <w:sz w:val="20"/>
                <w:szCs w:val="22"/>
              </w:rPr>
              <w:t xml:space="preserve"> </w:t>
            </w:r>
            <w:r w:rsidRPr="00B61948">
              <w:rPr>
                <w:rFonts w:hint="eastAsia" w:eastAsia="나눔명조"/>
                <w:sz w:val="20"/>
                <w:szCs w:val="22"/>
              </w:rPr>
              <w:t>경우</w:t>
            </w:r>
            <w:r w:rsidRPr="00B61948">
              <w:rPr>
                <w:rFonts w:hint="eastAsia" w:eastAsia="나눔명조"/>
                <w:sz w:val="20"/>
                <w:szCs w:val="22"/>
              </w:rPr>
              <w:t xml:space="preserve"> </w:t>
            </w:r>
            <w:r w:rsidRPr="00B61948">
              <w:rPr>
                <w:rFonts w:hint="eastAsia" w:eastAsia="나눔명조"/>
                <w:sz w:val="20"/>
                <w:szCs w:val="22"/>
              </w:rPr>
              <w:t>부서</w:t>
            </w:r>
            <w:r w:rsidRPr="00B61948">
              <w:rPr>
                <w:rFonts w:hint="eastAsia" w:eastAsia="나눔명조"/>
                <w:sz w:val="20"/>
                <w:szCs w:val="22"/>
              </w:rPr>
              <w:t xml:space="preserve"> </w:t>
            </w:r>
            <w:r w:rsidRPr="00B61948">
              <w:rPr>
                <w:rFonts w:hint="eastAsia" w:eastAsia="나눔명조"/>
                <w:sz w:val="20"/>
                <w:szCs w:val="22"/>
              </w:rPr>
              <w:t>간</w:t>
            </w:r>
            <w:r w:rsidRPr="00B61948">
              <w:rPr>
                <w:rFonts w:hint="eastAsia" w:eastAsia="나눔명조"/>
                <w:sz w:val="20"/>
                <w:szCs w:val="22"/>
              </w:rPr>
              <w:t xml:space="preserve"> </w:t>
            </w:r>
            <w:r w:rsidRPr="00B61948">
              <w:rPr>
                <w:rFonts w:hint="eastAsia" w:eastAsia="나눔명조"/>
                <w:sz w:val="20"/>
                <w:szCs w:val="22"/>
              </w:rPr>
              <w:t>협업이</w:t>
            </w:r>
            <w:r w:rsidRPr="00B61948">
              <w:rPr>
                <w:rFonts w:hint="eastAsia" w:eastAsia="나눔명조"/>
                <w:sz w:val="20"/>
                <w:szCs w:val="22"/>
              </w:rPr>
              <w:t xml:space="preserve"> </w:t>
            </w:r>
            <w:r w:rsidRPr="00B61948">
              <w:rPr>
                <w:rFonts w:hint="eastAsia" w:eastAsia="나눔명조"/>
                <w:sz w:val="20"/>
                <w:szCs w:val="22"/>
              </w:rPr>
              <w:t>대체로</w:t>
            </w:r>
            <w:r w:rsidRPr="00B61948">
              <w:rPr>
                <w:rFonts w:hint="eastAsia" w:eastAsia="나눔명조"/>
                <w:sz w:val="20"/>
                <w:szCs w:val="22"/>
              </w:rPr>
              <w:t xml:space="preserve"> </w:t>
            </w:r>
            <w:r w:rsidRPr="00B61948">
              <w:rPr>
                <w:rFonts w:hint="eastAsia" w:eastAsia="나눔명조"/>
                <w:sz w:val="20"/>
                <w:szCs w:val="22"/>
              </w:rPr>
              <w:t>원활하다</w:t>
            </w:r>
            <w:r w:rsidRPr="00B61948">
              <w:rPr>
                <w:rFonts w:hint="eastAsia" w:eastAsia="나눔명조"/>
                <w:sz w:val="20"/>
                <w:szCs w:val="22"/>
              </w:rPr>
              <w:t>.</w:t>
            </w:r>
          </w:p>
        </w:tc>
        <w:tc>
          <w:tcPr>
            <w:tcW w:w="1142" w:type="dxa"/>
            <w:tcBorders>
              <w:top w:val="single" w:color="000000" w:sz="12" w:space="0"/>
              <w:left w:val="single" w:color="000000" w:sz="2" w:space="0"/>
              <w:bottom w:val="single" w:color="000000" w:sz="2" w:space="0"/>
              <w:right w:val="single" w:color="000000" w:sz="2" w:space="0"/>
            </w:tcBorders>
            <w:vAlign w:val="center"/>
            <w:hideMark/>
          </w:tcPr>
          <w:p w:rsidRPr="00B61948" w:rsidR="00D403C6" w:rsidP="002D5ECC" w:rsidRDefault="00D403C6" w14:paraId="3317A04C" w14:textId="77777777">
            <w:pPr>
              <w:wordWrap/>
              <w:spacing w:after="0" w:line="240" w:lineRule="auto"/>
              <w:jc w:val="center"/>
              <w:rPr>
                <w:rFonts w:eastAsia="나눔명조"/>
                <w:sz w:val="20"/>
                <w:szCs w:val="22"/>
              </w:rPr>
            </w:pPr>
            <w:r w:rsidRPr="00B61948">
              <w:rPr>
                <w:rFonts w:eastAsia="나눔명조"/>
                <w:sz w:val="20"/>
                <w:szCs w:val="22"/>
              </w:rPr>
              <w:t>0.789</w:t>
            </w:r>
          </w:p>
        </w:tc>
        <w:tc>
          <w:tcPr>
            <w:tcW w:w="957" w:type="dxa"/>
            <w:vMerge w:val="restart"/>
            <w:tcBorders>
              <w:top w:val="single" w:color="000000" w:sz="12" w:space="0"/>
              <w:left w:val="single" w:color="000000" w:sz="2" w:space="0"/>
              <w:bottom w:val="single" w:color="000000" w:sz="12" w:space="0"/>
              <w:right w:val="nil"/>
            </w:tcBorders>
            <w:vAlign w:val="center"/>
            <w:hideMark/>
          </w:tcPr>
          <w:p w:rsidRPr="00B61948" w:rsidR="00D403C6" w:rsidP="002D5ECC" w:rsidRDefault="00D403C6" w14:paraId="2C6D4C5E" w14:textId="77777777">
            <w:pPr>
              <w:wordWrap/>
              <w:spacing w:after="0" w:line="240" w:lineRule="auto"/>
              <w:jc w:val="center"/>
              <w:rPr>
                <w:rFonts w:eastAsia="나눔명조"/>
                <w:sz w:val="20"/>
                <w:szCs w:val="22"/>
              </w:rPr>
            </w:pPr>
            <w:r w:rsidRPr="00B61948">
              <w:rPr>
                <w:rFonts w:eastAsia="나눔명조"/>
                <w:sz w:val="20"/>
                <w:szCs w:val="22"/>
              </w:rPr>
              <w:t>1.891</w:t>
            </w:r>
          </w:p>
        </w:tc>
      </w:tr>
      <w:tr w:rsidRPr="00B61948" w:rsidR="00B61948" w:rsidTr="002D5ECC" w14:paraId="73FEC576" w14:textId="77777777">
        <w:trPr>
          <w:trHeight w:val="283"/>
          <w:jc w:val="center"/>
        </w:trPr>
        <w:tc>
          <w:tcPr>
            <w:tcW w:w="957" w:type="dxa"/>
            <w:vMerge/>
            <w:tcBorders>
              <w:top w:val="nil"/>
              <w:left w:val="nil"/>
              <w:bottom w:val="single" w:color="000000" w:sz="12" w:space="0"/>
              <w:right w:val="single" w:color="000000" w:sz="4" w:space="0"/>
            </w:tcBorders>
            <w:vAlign w:val="center"/>
            <w:hideMark/>
          </w:tcPr>
          <w:p w:rsidRPr="00B61948" w:rsidR="00D403C6" w:rsidP="002D5ECC" w:rsidRDefault="00D403C6" w14:paraId="36C78419" w14:textId="77777777">
            <w:pPr>
              <w:wordWrap/>
              <w:spacing w:after="0" w:line="240" w:lineRule="auto"/>
              <w:rPr>
                <w:rFonts w:eastAsia="나눔명조"/>
                <w:sz w:val="20"/>
                <w:szCs w:val="22"/>
              </w:rPr>
            </w:pPr>
          </w:p>
        </w:tc>
        <w:tc>
          <w:tcPr>
            <w:tcW w:w="5564" w:type="dxa"/>
            <w:tcBorders>
              <w:top w:val="single" w:color="000000" w:sz="4" w:space="0"/>
              <w:left w:val="nil"/>
              <w:bottom w:val="single" w:color="000000" w:sz="4" w:space="0"/>
              <w:right w:val="single" w:color="000000" w:sz="4" w:space="0"/>
            </w:tcBorders>
            <w:shd w:val="clear" w:color="auto" w:fill="auto"/>
            <w:vAlign w:val="center"/>
          </w:tcPr>
          <w:p w:rsidRPr="00B61948" w:rsidR="00D403C6" w:rsidP="002D5ECC" w:rsidRDefault="00D403C6" w14:paraId="1F2378B1" w14:textId="77777777">
            <w:pPr>
              <w:wordWrap/>
              <w:spacing w:after="0" w:line="240" w:lineRule="auto"/>
              <w:jc w:val="left"/>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기관에서는</w:t>
            </w:r>
            <w:r w:rsidRPr="00B61948">
              <w:rPr>
                <w:rFonts w:hint="eastAsia" w:eastAsia="나눔명조"/>
                <w:sz w:val="20"/>
                <w:szCs w:val="22"/>
              </w:rPr>
              <w:t xml:space="preserve"> </w:t>
            </w:r>
            <w:r w:rsidRPr="00B61948">
              <w:rPr>
                <w:rFonts w:hint="eastAsia" w:eastAsia="나눔명조"/>
                <w:sz w:val="20"/>
                <w:szCs w:val="22"/>
              </w:rPr>
              <w:t>부서의</w:t>
            </w:r>
            <w:r w:rsidRPr="00B61948">
              <w:rPr>
                <w:rFonts w:hint="eastAsia" w:eastAsia="나눔명조"/>
                <w:sz w:val="20"/>
                <w:szCs w:val="22"/>
              </w:rPr>
              <w:t xml:space="preserve"> </w:t>
            </w:r>
            <w:r w:rsidRPr="00B61948">
              <w:rPr>
                <w:rFonts w:hint="eastAsia" w:eastAsia="나눔명조"/>
                <w:sz w:val="20"/>
                <w:szCs w:val="22"/>
              </w:rPr>
              <w:t>업무를</w:t>
            </w:r>
            <w:r w:rsidRPr="00B61948">
              <w:rPr>
                <w:rFonts w:hint="eastAsia" w:eastAsia="나눔명조"/>
                <w:sz w:val="20"/>
                <w:szCs w:val="22"/>
              </w:rPr>
              <w:t xml:space="preserve"> </w:t>
            </w:r>
            <w:r w:rsidRPr="00B61948">
              <w:rPr>
                <w:rFonts w:hint="eastAsia" w:eastAsia="나눔명조"/>
                <w:sz w:val="20"/>
                <w:szCs w:val="22"/>
              </w:rPr>
              <w:t>수행함에</w:t>
            </w:r>
            <w:r w:rsidRPr="00B61948">
              <w:rPr>
                <w:rFonts w:hint="eastAsia" w:eastAsia="나눔명조"/>
                <w:sz w:val="20"/>
                <w:szCs w:val="22"/>
              </w:rPr>
              <w:t xml:space="preserve"> </w:t>
            </w:r>
            <w:r w:rsidRPr="00B61948">
              <w:rPr>
                <w:rFonts w:hint="eastAsia" w:eastAsia="나눔명조"/>
                <w:sz w:val="20"/>
                <w:szCs w:val="22"/>
              </w:rPr>
              <w:t>있어</w:t>
            </w:r>
            <w:r w:rsidRPr="00B61948">
              <w:rPr>
                <w:rFonts w:hint="eastAsia" w:eastAsia="나눔명조"/>
                <w:sz w:val="20"/>
                <w:szCs w:val="22"/>
              </w:rPr>
              <w:t xml:space="preserve"> </w:t>
            </w:r>
            <w:r w:rsidRPr="00B61948">
              <w:rPr>
                <w:rFonts w:hint="eastAsia" w:eastAsia="나눔명조"/>
                <w:sz w:val="20"/>
                <w:szCs w:val="22"/>
              </w:rPr>
              <w:t>상하</w:t>
            </w:r>
            <w:r w:rsidRPr="00B61948">
              <w:rPr>
                <w:rFonts w:hint="eastAsia" w:eastAsia="나눔명조"/>
                <w:sz w:val="20"/>
                <w:szCs w:val="22"/>
              </w:rPr>
              <w:t xml:space="preserve"> </w:t>
            </w:r>
            <w:r w:rsidRPr="00B61948">
              <w:rPr>
                <w:rFonts w:hint="eastAsia" w:eastAsia="나눔명조"/>
                <w:sz w:val="20"/>
                <w:szCs w:val="22"/>
              </w:rPr>
              <w:t>간</w:t>
            </w:r>
            <w:r w:rsidRPr="00B61948">
              <w:rPr>
                <w:rFonts w:hint="eastAsia" w:eastAsia="나눔명조"/>
                <w:sz w:val="20"/>
                <w:szCs w:val="22"/>
              </w:rPr>
              <w:t>(</w:t>
            </w:r>
            <w:r w:rsidRPr="00B61948">
              <w:rPr>
                <w:rFonts w:hint="eastAsia" w:eastAsia="나눔명조"/>
                <w:sz w:val="20"/>
                <w:szCs w:val="22"/>
              </w:rPr>
              <w:t>수직적</w:t>
            </w:r>
            <w:r w:rsidRPr="00B61948">
              <w:rPr>
                <w:rFonts w:eastAsia="나눔명조"/>
                <w:sz w:val="20"/>
                <w:szCs w:val="22"/>
              </w:rPr>
              <w:t xml:space="preserve">) </w:t>
            </w:r>
            <w:r w:rsidRPr="00B61948">
              <w:rPr>
                <w:rFonts w:hint="eastAsia" w:eastAsia="나눔명조"/>
                <w:sz w:val="20"/>
                <w:szCs w:val="22"/>
              </w:rPr>
              <w:t>의사소통이</w:t>
            </w:r>
            <w:r w:rsidRPr="00B61948">
              <w:rPr>
                <w:rFonts w:hint="eastAsia" w:eastAsia="나눔명조"/>
                <w:sz w:val="20"/>
                <w:szCs w:val="22"/>
              </w:rPr>
              <w:t xml:space="preserve"> </w:t>
            </w:r>
            <w:r w:rsidRPr="00B61948">
              <w:rPr>
                <w:rFonts w:hint="eastAsia" w:eastAsia="나눔명조"/>
                <w:sz w:val="20"/>
                <w:szCs w:val="22"/>
              </w:rPr>
              <w:t>원활하다</w:t>
            </w:r>
            <w:r w:rsidRPr="00B61948">
              <w:rPr>
                <w:rFonts w:hint="eastAsia" w:eastAsia="나눔명조"/>
                <w:sz w:val="20"/>
                <w:szCs w:val="22"/>
              </w:rPr>
              <w:t>.</w:t>
            </w:r>
          </w:p>
        </w:tc>
        <w:tc>
          <w:tcPr>
            <w:tcW w:w="1142" w:type="dxa"/>
            <w:tcBorders>
              <w:top w:val="single" w:color="000000" w:sz="2" w:space="0"/>
              <w:left w:val="single" w:color="000000" w:sz="2" w:space="0"/>
              <w:bottom w:val="single" w:color="000000" w:sz="2" w:space="0"/>
              <w:right w:val="single" w:color="000000" w:sz="2" w:space="0"/>
            </w:tcBorders>
            <w:vAlign w:val="center"/>
            <w:hideMark/>
          </w:tcPr>
          <w:p w:rsidRPr="00B61948" w:rsidR="00D403C6" w:rsidP="002D5ECC" w:rsidRDefault="00D403C6" w14:paraId="2ED9EE53" w14:textId="77777777">
            <w:pPr>
              <w:wordWrap/>
              <w:spacing w:after="0" w:line="240" w:lineRule="auto"/>
              <w:jc w:val="center"/>
              <w:rPr>
                <w:rFonts w:eastAsia="나눔명조"/>
                <w:sz w:val="20"/>
                <w:szCs w:val="22"/>
              </w:rPr>
            </w:pPr>
            <w:r w:rsidRPr="00B61948">
              <w:rPr>
                <w:rFonts w:eastAsia="나눔명조"/>
                <w:sz w:val="20"/>
                <w:szCs w:val="22"/>
              </w:rPr>
              <w:t>0.795</w:t>
            </w:r>
          </w:p>
        </w:tc>
        <w:tc>
          <w:tcPr>
            <w:tcW w:w="957" w:type="dxa"/>
            <w:vMerge/>
            <w:tcBorders>
              <w:top w:val="single" w:color="000000" w:sz="12" w:space="0"/>
              <w:left w:val="single" w:color="000000" w:sz="2" w:space="0"/>
              <w:bottom w:val="single" w:color="000000" w:sz="12" w:space="0"/>
              <w:right w:val="nil"/>
            </w:tcBorders>
            <w:vAlign w:val="center"/>
            <w:hideMark/>
          </w:tcPr>
          <w:p w:rsidRPr="003820D2" w:rsidR="00D403C6" w:rsidP="002D5ECC" w:rsidRDefault="00D403C6" w14:paraId="7998BFB0" w14:textId="77777777">
            <w:pPr>
              <w:widowControl/>
              <w:wordWrap/>
              <w:autoSpaceDE/>
              <w:autoSpaceDN/>
              <w:spacing w:after="0" w:line="240" w:lineRule="auto"/>
              <w:rPr>
                <w:rFonts w:eastAsia="Times New Roman"/>
                <w:sz w:val="20"/>
                <w:szCs w:val="20"/>
              </w:rPr>
            </w:pPr>
          </w:p>
        </w:tc>
      </w:tr>
      <w:tr w:rsidRPr="00B61948" w:rsidR="00D403C6" w:rsidTr="002D5ECC" w14:paraId="72ED2672" w14:textId="77777777">
        <w:trPr>
          <w:trHeight w:val="366"/>
          <w:jc w:val="center"/>
        </w:trPr>
        <w:tc>
          <w:tcPr>
            <w:tcW w:w="957" w:type="dxa"/>
            <w:vMerge/>
            <w:tcBorders>
              <w:top w:val="nil"/>
              <w:left w:val="nil"/>
              <w:bottom w:val="single" w:color="000000" w:sz="12" w:space="0"/>
              <w:right w:val="single" w:color="000000" w:sz="4" w:space="0"/>
            </w:tcBorders>
            <w:vAlign w:val="center"/>
            <w:hideMark/>
          </w:tcPr>
          <w:p w:rsidRPr="00B61948" w:rsidR="00D403C6" w:rsidP="002D5ECC" w:rsidRDefault="00D403C6" w14:paraId="0FEA29E5" w14:textId="77777777">
            <w:pPr>
              <w:wordWrap/>
              <w:spacing w:after="0" w:line="240" w:lineRule="auto"/>
              <w:rPr>
                <w:rFonts w:eastAsia="나눔명조"/>
                <w:sz w:val="20"/>
                <w:szCs w:val="22"/>
              </w:rPr>
            </w:pPr>
          </w:p>
        </w:tc>
        <w:tc>
          <w:tcPr>
            <w:tcW w:w="5564" w:type="dxa"/>
            <w:tcBorders>
              <w:top w:val="single" w:color="000000" w:sz="4" w:space="0"/>
              <w:left w:val="nil"/>
              <w:bottom w:val="single" w:color="000000" w:sz="12" w:space="0"/>
              <w:right w:val="single" w:color="000000" w:sz="4" w:space="0"/>
            </w:tcBorders>
            <w:shd w:val="clear" w:color="auto" w:fill="auto"/>
            <w:vAlign w:val="center"/>
            <w:hideMark/>
          </w:tcPr>
          <w:p w:rsidRPr="00B61948" w:rsidR="00D403C6" w:rsidP="002D5ECC" w:rsidRDefault="00D403C6" w14:paraId="2555EA91" w14:textId="77777777">
            <w:pPr>
              <w:wordWrap/>
              <w:spacing w:after="0" w:line="240" w:lineRule="auto"/>
              <w:jc w:val="left"/>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기관에서는</w:t>
            </w:r>
            <w:r w:rsidRPr="00B61948">
              <w:rPr>
                <w:rFonts w:hint="eastAsia" w:eastAsia="나눔명조"/>
                <w:sz w:val="20"/>
                <w:szCs w:val="22"/>
              </w:rPr>
              <w:t xml:space="preserve"> </w:t>
            </w:r>
            <w:r w:rsidRPr="00B61948">
              <w:rPr>
                <w:rFonts w:hint="eastAsia" w:eastAsia="나눔명조"/>
                <w:sz w:val="20"/>
                <w:szCs w:val="22"/>
              </w:rPr>
              <w:t>부서의</w:t>
            </w:r>
            <w:r w:rsidRPr="00B61948">
              <w:rPr>
                <w:rFonts w:hint="eastAsia" w:eastAsia="나눔명조"/>
                <w:sz w:val="20"/>
                <w:szCs w:val="22"/>
              </w:rPr>
              <w:t xml:space="preserve"> </w:t>
            </w:r>
            <w:r w:rsidRPr="00B61948">
              <w:rPr>
                <w:rFonts w:hint="eastAsia" w:eastAsia="나눔명조"/>
                <w:sz w:val="20"/>
                <w:szCs w:val="22"/>
              </w:rPr>
              <w:t>업무를</w:t>
            </w:r>
            <w:r w:rsidRPr="00B61948">
              <w:rPr>
                <w:rFonts w:hint="eastAsia" w:eastAsia="나눔명조"/>
                <w:sz w:val="20"/>
                <w:szCs w:val="22"/>
              </w:rPr>
              <w:t xml:space="preserve"> </w:t>
            </w:r>
            <w:r w:rsidRPr="00B61948">
              <w:rPr>
                <w:rFonts w:hint="eastAsia" w:eastAsia="나눔명조"/>
                <w:sz w:val="20"/>
                <w:szCs w:val="22"/>
              </w:rPr>
              <w:t>수행함에</w:t>
            </w:r>
            <w:r w:rsidRPr="00B61948">
              <w:rPr>
                <w:rFonts w:hint="eastAsia" w:eastAsia="나눔명조"/>
                <w:sz w:val="20"/>
                <w:szCs w:val="22"/>
              </w:rPr>
              <w:t xml:space="preserve"> </w:t>
            </w:r>
            <w:r w:rsidRPr="00B61948">
              <w:rPr>
                <w:rFonts w:hint="eastAsia" w:eastAsia="나눔명조"/>
                <w:sz w:val="20"/>
                <w:szCs w:val="22"/>
              </w:rPr>
              <w:t>있어</w:t>
            </w:r>
            <w:r w:rsidRPr="00B61948">
              <w:rPr>
                <w:rFonts w:hint="eastAsia" w:eastAsia="나눔명조"/>
                <w:sz w:val="20"/>
                <w:szCs w:val="22"/>
              </w:rPr>
              <w:t xml:space="preserve"> </w:t>
            </w:r>
            <w:r w:rsidRPr="00B61948">
              <w:rPr>
                <w:rFonts w:hint="eastAsia" w:eastAsia="나눔명조"/>
                <w:sz w:val="20"/>
                <w:szCs w:val="22"/>
              </w:rPr>
              <w:t>직원</w:t>
            </w:r>
            <w:r w:rsidRPr="00B61948">
              <w:rPr>
                <w:rFonts w:hint="eastAsia" w:eastAsia="나눔명조"/>
                <w:sz w:val="20"/>
                <w:szCs w:val="22"/>
              </w:rPr>
              <w:t xml:space="preserve"> </w:t>
            </w:r>
            <w:r w:rsidRPr="00B61948">
              <w:rPr>
                <w:rFonts w:hint="eastAsia" w:eastAsia="나눔명조"/>
                <w:sz w:val="20"/>
                <w:szCs w:val="22"/>
              </w:rPr>
              <w:t>간</w:t>
            </w:r>
            <w:r w:rsidRPr="00B61948">
              <w:rPr>
                <w:rFonts w:hint="eastAsia" w:eastAsia="나눔명조"/>
                <w:sz w:val="20"/>
                <w:szCs w:val="22"/>
              </w:rPr>
              <w:t>(</w:t>
            </w:r>
            <w:r w:rsidRPr="00B61948">
              <w:rPr>
                <w:rFonts w:hint="eastAsia" w:eastAsia="나눔명조"/>
                <w:sz w:val="20"/>
                <w:szCs w:val="22"/>
              </w:rPr>
              <w:t>수평적</w:t>
            </w:r>
            <w:r w:rsidRPr="00B61948">
              <w:rPr>
                <w:rFonts w:hint="eastAsia" w:eastAsia="나눔명조"/>
                <w:sz w:val="20"/>
                <w:szCs w:val="22"/>
              </w:rPr>
              <w:t>)</w:t>
            </w:r>
            <w:r w:rsidRPr="00B61948">
              <w:rPr>
                <w:rFonts w:eastAsia="나눔명조"/>
                <w:sz w:val="20"/>
                <w:szCs w:val="22"/>
              </w:rPr>
              <w:t xml:space="preserve"> </w:t>
            </w:r>
            <w:r w:rsidRPr="00B61948">
              <w:rPr>
                <w:rFonts w:hint="eastAsia" w:eastAsia="나눔명조"/>
                <w:sz w:val="20"/>
                <w:szCs w:val="22"/>
              </w:rPr>
              <w:t>의사소통이</w:t>
            </w:r>
            <w:r w:rsidRPr="00B61948">
              <w:rPr>
                <w:rFonts w:hint="eastAsia" w:eastAsia="나눔명조"/>
                <w:sz w:val="20"/>
                <w:szCs w:val="22"/>
              </w:rPr>
              <w:t xml:space="preserve"> </w:t>
            </w:r>
            <w:r w:rsidRPr="00B61948">
              <w:rPr>
                <w:rFonts w:hint="eastAsia" w:eastAsia="나눔명조"/>
                <w:sz w:val="20"/>
                <w:szCs w:val="22"/>
              </w:rPr>
              <w:t>원활하다</w:t>
            </w:r>
            <w:r w:rsidRPr="00B61948">
              <w:rPr>
                <w:rFonts w:hint="eastAsia" w:eastAsia="나눔명조"/>
                <w:sz w:val="20"/>
                <w:szCs w:val="22"/>
              </w:rPr>
              <w:t>.</w:t>
            </w:r>
          </w:p>
        </w:tc>
        <w:tc>
          <w:tcPr>
            <w:tcW w:w="1142" w:type="dxa"/>
            <w:tcBorders>
              <w:top w:val="single" w:color="000000" w:sz="2" w:space="0"/>
              <w:left w:val="single" w:color="000000" w:sz="2" w:space="0"/>
              <w:bottom w:val="single" w:color="000000" w:sz="12" w:space="0"/>
              <w:right w:val="single" w:color="000000" w:sz="2" w:space="0"/>
            </w:tcBorders>
            <w:vAlign w:val="center"/>
            <w:hideMark/>
          </w:tcPr>
          <w:p w:rsidRPr="00B61948" w:rsidR="00D403C6" w:rsidP="002D5ECC" w:rsidRDefault="00D403C6" w14:paraId="6C14953D" w14:textId="77777777">
            <w:pPr>
              <w:wordWrap/>
              <w:spacing w:after="0" w:line="240" w:lineRule="auto"/>
              <w:jc w:val="center"/>
              <w:rPr>
                <w:rFonts w:eastAsia="나눔명조"/>
                <w:sz w:val="20"/>
                <w:szCs w:val="22"/>
              </w:rPr>
            </w:pPr>
            <w:r w:rsidRPr="00B61948">
              <w:rPr>
                <w:rFonts w:eastAsia="나눔명조"/>
                <w:sz w:val="20"/>
                <w:szCs w:val="22"/>
              </w:rPr>
              <w:t>0.797</w:t>
            </w:r>
          </w:p>
        </w:tc>
        <w:tc>
          <w:tcPr>
            <w:tcW w:w="957" w:type="dxa"/>
            <w:vMerge/>
            <w:tcBorders>
              <w:top w:val="single" w:color="000000" w:sz="12" w:space="0"/>
              <w:left w:val="single" w:color="000000" w:sz="2" w:space="0"/>
              <w:bottom w:val="single" w:color="000000" w:sz="12" w:space="0"/>
              <w:right w:val="nil"/>
            </w:tcBorders>
            <w:vAlign w:val="center"/>
            <w:hideMark/>
          </w:tcPr>
          <w:p w:rsidRPr="003820D2" w:rsidR="00D403C6" w:rsidP="002D5ECC" w:rsidRDefault="00D403C6" w14:paraId="6CAE39D2" w14:textId="77777777">
            <w:pPr>
              <w:widowControl/>
              <w:wordWrap/>
              <w:autoSpaceDE/>
              <w:autoSpaceDN/>
              <w:spacing w:after="0" w:line="240" w:lineRule="auto"/>
              <w:rPr>
                <w:rFonts w:eastAsia="Times New Roman"/>
                <w:sz w:val="20"/>
                <w:szCs w:val="20"/>
              </w:rPr>
            </w:pPr>
          </w:p>
        </w:tc>
      </w:tr>
    </w:tbl>
    <w:p w:rsidRPr="00B61948" w:rsidR="00D403C6" w:rsidP="00D403C6" w:rsidRDefault="00D403C6" w14:paraId="0EE8D8AE" w14:textId="77777777">
      <w:pPr>
        <w:wordWrap/>
        <w:spacing w:before="120" w:after="120" w:line="276" w:lineRule="auto"/>
        <w:rPr>
          <w:rFonts w:eastAsia="나눔명조"/>
          <w:i/>
          <w:sz w:val="20"/>
          <w:szCs w:val="22"/>
        </w:rPr>
      </w:pPr>
    </w:p>
    <w:p w:rsidRPr="003820D2" w:rsidR="00D403C6" w:rsidP="00D403C6" w:rsidRDefault="00D403C6" w14:paraId="15CD4908" w14:textId="673EF575">
      <w:pPr>
        <w:pStyle w:val="af"/>
        <w:keepNext/>
        <w:jc w:val="center"/>
        <w:rPr>
          <w:rFonts w:ascii="나눔명조" w:hAnsi="나눔명조" w:eastAsia="나눔명조"/>
          <w:i w:val="0"/>
          <w:iCs w:val="0"/>
          <w:color w:val="auto"/>
          <w:sz w:val="20"/>
          <w:szCs w:val="20"/>
        </w:rPr>
      </w:pPr>
      <w:r w:rsidRPr="003820D2">
        <w:rPr>
          <w:rFonts w:hint="eastAsia" w:ascii="나눔명조" w:hAnsi="나눔명조" w:eastAsia="나눔명조"/>
          <w:i w:val="0"/>
          <w:iCs w:val="0"/>
          <w:color w:val="auto"/>
          <w:sz w:val="20"/>
          <w:szCs w:val="20"/>
        </w:rPr>
        <w:t xml:space="preserve">표 </w:t>
      </w:r>
      <w:r w:rsidRPr="003820D2">
        <w:rPr>
          <w:rFonts w:ascii="나눔명조" w:hAnsi="나눔명조" w:eastAsia="나눔명조"/>
          <w:i w:val="0"/>
          <w:iCs w:val="0"/>
          <w:color w:val="auto"/>
          <w:sz w:val="20"/>
          <w:szCs w:val="20"/>
        </w:rPr>
        <w:t xml:space="preserve">A3. </w:t>
      </w:r>
      <w:r w:rsidRPr="003820D2">
        <w:rPr>
          <w:rFonts w:hint="eastAsia" w:ascii="나눔명조" w:hAnsi="나눔명조" w:eastAsia="나눔명조"/>
          <w:i w:val="0"/>
          <w:iCs w:val="0"/>
          <w:color w:val="auto"/>
          <w:sz w:val="20"/>
          <w:szCs w:val="20"/>
        </w:rPr>
        <w:t xml:space="preserve">기타 설명변수: 성과관리에 대한 요인분석 </w:t>
      </w:r>
      <w:r w:rsidRPr="003820D2">
        <w:rPr>
          <w:rFonts w:ascii="나눔명조" w:hAnsi="나눔명조" w:eastAsia="나눔명조"/>
          <w:i w:val="0"/>
          <w:iCs w:val="0"/>
          <w:color w:val="auto"/>
          <w:sz w:val="20"/>
          <w:szCs w:val="20"/>
        </w:rPr>
        <w:t>(Cronbach’s α: 0.878)</w:t>
      </w:r>
    </w:p>
    <w:tbl>
      <w:tblPr>
        <w:tblW w:w="0" w:type="auto"/>
        <w:jc w:val="center"/>
        <w:tblLayout w:type="fixed"/>
        <w:tblLook w:val="04A0" w:firstRow="1" w:lastRow="0" w:firstColumn="1" w:lastColumn="0" w:noHBand="0" w:noVBand="1"/>
      </w:tblPr>
      <w:tblGrid>
        <w:gridCol w:w="957"/>
        <w:gridCol w:w="5564"/>
        <w:gridCol w:w="1142"/>
        <w:gridCol w:w="957"/>
      </w:tblGrid>
      <w:tr w:rsidRPr="00B61948" w:rsidR="00B61948" w:rsidTr="002D5ECC" w14:paraId="076EB8ED" w14:textId="77777777">
        <w:trPr>
          <w:trHeight w:val="450"/>
          <w:jc w:val="center"/>
        </w:trPr>
        <w:tc>
          <w:tcPr>
            <w:tcW w:w="957"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7F7765C2" w14:textId="77777777">
            <w:pPr>
              <w:wordWrap/>
              <w:spacing w:after="0" w:line="240" w:lineRule="auto"/>
              <w:rPr>
                <w:rFonts w:eastAsia="나눔명조"/>
                <w:sz w:val="20"/>
                <w:szCs w:val="22"/>
              </w:rPr>
            </w:pPr>
          </w:p>
        </w:tc>
        <w:tc>
          <w:tcPr>
            <w:tcW w:w="5564"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2287C9FA" w14:textId="77777777">
            <w:pPr>
              <w:wordWrap/>
              <w:spacing w:after="0" w:line="240" w:lineRule="auto"/>
              <w:jc w:val="center"/>
              <w:rPr>
                <w:rFonts w:eastAsia="나눔명조"/>
                <w:sz w:val="20"/>
                <w:szCs w:val="22"/>
              </w:rPr>
            </w:pPr>
            <w:r w:rsidRPr="00B61948">
              <w:rPr>
                <w:rFonts w:hint="eastAsia" w:eastAsia="나눔명조"/>
                <w:sz w:val="20"/>
                <w:szCs w:val="22"/>
              </w:rPr>
              <w:t>문항</w:t>
            </w:r>
          </w:p>
        </w:tc>
        <w:tc>
          <w:tcPr>
            <w:tcW w:w="1142"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4E5C3118" w14:textId="77777777">
            <w:pPr>
              <w:wordWrap/>
              <w:spacing w:after="0" w:line="240" w:lineRule="auto"/>
              <w:jc w:val="center"/>
              <w:rPr>
                <w:rFonts w:eastAsia="나눔명조"/>
                <w:sz w:val="20"/>
                <w:szCs w:val="22"/>
              </w:rPr>
            </w:pPr>
            <w:r w:rsidRPr="00B61948">
              <w:rPr>
                <w:rFonts w:hint="eastAsia" w:eastAsia="나눔명조"/>
                <w:sz w:val="20"/>
                <w:szCs w:val="22"/>
              </w:rPr>
              <w:t>요인</w:t>
            </w:r>
            <w:r w:rsidRPr="00B61948">
              <w:rPr>
                <w:rFonts w:eastAsia="나눔명조"/>
                <w:sz w:val="20"/>
                <w:szCs w:val="22"/>
              </w:rPr>
              <w:t>1</w:t>
            </w:r>
          </w:p>
        </w:tc>
        <w:tc>
          <w:tcPr>
            <w:tcW w:w="957" w:type="dxa"/>
            <w:tcBorders>
              <w:top w:val="single" w:color="000000" w:sz="12" w:space="0"/>
              <w:left w:val="nil"/>
              <w:bottom w:val="single" w:color="000000" w:sz="12" w:space="0"/>
              <w:right w:val="nil"/>
            </w:tcBorders>
            <w:shd w:val="clear" w:color="auto" w:fill="auto"/>
            <w:vAlign w:val="center"/>
            <w:hideMark/>
          </w:tcPr>
          <w:p w:rsidRPr="00B61948" w:rsidR="00D403C6" w:rsidP="002D5ECC" w:rsidRDefault="00D403C6" w14:paraId="41D4452D" w14:textId="77777777">
            <w:pPr>
              <w:wordWrap/>
              <w:spacing w:before="120" w:after="120" w:line="276" w:lineRule="auto"/>
              <w:jc w:val="center"/>
              <w:rPr>
                <w:rFonts w:eastAsia="나눔명조"/>
                <w:sz w:val="20"/>
                <w:szCs w:val="22"/>
              </w:rPr>
            </w:pPr>
            <w:r w:rsidRPr="00B61948">
              <w:rPr>
                <w:rFonts w:hint="eastAsia" w:eastAsia="나눔명조"/>
                <w:sz w:val="20"/>
                <w:szCs w:val="22"/>
              </w:rPr>
              <w:t>변량</w:t>
            </w:r>
          </w:p>
        </w:tc>
      </w:tr>
      <w:tr w:rsidRPr="00B61948" w:rsidR="00B61948" w:rsidTr="002D5ECC" w14:paraId="1596788A" w14:textId="77777777">
        <w:trPr>
          <w:trHeight w:val="364"/>
          <w:jc w:val="center"/>
        </w:trPr>
        <w:tc>
          <w:tcPr>
            <w:tcW w:w="957" w:type="dxa"/>
            <w:vMerge w:val="restart"/>
            <w:tcBorders>
              <w:top w:val="nil"/>
              <w:left w:val="nil"/>
              <w:bottom w:val="single" w:color="000000" w:sz="12" w:space="0"/>
              <w:right w:val="single" w:color="000000" w:sz="4" w:space="0"/>
            </w:tcBorders>
            <w:shd w:val="clear" w:color="auto" w:fill="auto"/>
            <w:vAlign w:val="center"/>
            <w:hideMark/>
          </w:tcPr>
          <w:p w:rsidRPr="00B61948" w:rsidR="00D403C6" w:rsidP="002D5ECC" w:rsidRDefault="00D403C6" w14:paraId="3DB90CF4" w14:textId="77777777">
            <w:pPr>
              <w:wordWrap/>
              <w:spacing w:after="0" w:line="240" w:lineRule="auto"/>
              <w:jc w:val="center"/>
              <w:rPr>
                <w:rFonts w:eastAsia="나눔명조"/>
                <w:sz w:val="20"/>
                <w:szCs w:val="22"/>
              </w:rPr>
            </w:pPr>
            <w:r w:rsidRPr="00B61948">
              <w:rPr>
                <w:rFonts w:hint="eastAsia" w:eastAsia="나눔명조"/>
                <w:sz w:val="20"/>
                <w:szCs w:val="22"/>
              </w:rPr>
              <w:t>성과</w:t>
            </w:r>
            <w:r w:rsidRPr="00B61948">
              <w:rPr>
                <w:rFonts w:eastAsia="나눔명조"/>
                <w:sz w:val="20"/>
                <w:szCs w:val="22"/>
              </w:rPr>
              <w:br/>
            </w:r>
            <w:r w:rsidRPr="00B61948">
              <w:rPr>
                <w:rFonts w:hint="eastAsia" w:eastAsia="나눔명조"/>
                <w:sz w:val="20"/>
                <w:szCs w:val="22"/>
              </w:rPr>
              <w:t>관리</w:t>
            </w:r>
          </w:p>
        </w:tc>
        <w:tc>
          <w:tcPr>
            <w:tcW w:w="5564" w:type="dxa"/>
            <w:tcBorders>
              <w:top w:val="single" w:color="000000" w:sz="12" w:space="0"/>
              <w:left w:val="single" w:color="000000" w:sz="2" w:space="0"/>
              <w:bottom w:val="single" w:color="000000" w:sz="2" w:space="0"/>
              <w:right w:val="single" w:color="000000" w:sz="2" w:space="0"/>
            </w:tcBorders>
            <w:vAlign w:val="center"/>
            <w:hideMark/>
          </w:tcPr>
          <w:p w:rsidRPr="00B61948" w:rsidR="00D403C6" w:rsidP="002D5ECC" w:rsidRDefault="00D403C6" w14:paraId="7F32B099" w14:textId="77777777">
            <w:pPr>
              <w:wordWrap/>
              <w:spacing w:after="0" w:line="240" w:lineRule="auto"/>
              <w:jc w:val="left"/>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기관은</w:t>
            </w:r>
            <w:r w:rsidRPr="00B61948">
              <w:rPr>
                <w:rFonts w:hint="eastAsia" w:eastAsia="나눔명조"/>
                <w:sz w:val="20"/>
                <w:szCs w:val="22"/>
              </w:rPr>
              <w:t xml:space="preserve"> </w:t>
            </w:r>
            <w:r w:rsidRPr="00B61948">
              <w:rPr>
                <w:rFonts w:hint="eastAsia" w:eastAsia="나눔명조"/>
                <w:sz w:val="20"/>
                <w:szCs w:val="22"/>
              </w:rPr>
              <w:t>비용절감을</w:t>
            </w:r>
            <w:r w:rsidRPr="00B61948">
              <w:rPr>
                <w:rFonts w:hint="eastAsia" w:eastAsia="나눔명조"/>
                <w:sz w:val="20"/>
                <w:szCs w:val="22"/>
              </w:rPr>
              <w:t xml:space="preserve"> </w:t>
            </w:r>
            <w:r w:rsidRPr="00B61948">
              <w:rPr>
                <w:rFonts w:hint="eastAsia" w:eastAsia="나눔명조"/>
                <w:sz w:val="20"/>
                <w:szCs w:val="22"/>
              </w:rPr>
              <w:t>하고</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w:t>
            </w:r>
          </w:p>
        </w:tc>
        <w:tc>
          <w:tcPr>
            <w:tcW w:w="1142" w:type="dxa"/>
            <w:tcBorders>
              <w:top w:val="single" w:color="000000" w:sz="12" w:space="0"/>
              <w:left w:val="single" w:color="000000" w:sz="2" w:space="0"/>
              <w:bottom w:val="single" w:color="000000" w:sz="2" w:space="0"/>
              <w:right w:val="single" w:color="000000" w:sz="2" w:space="0"/>
            </w:tcBorders>
            <w:vAlign w:val="center"/>
            <w:hideMark/>
          </w:tcPr>
          <w:p w:rsidRPr="00B61948" w:rsidR="00D403C6" w:rsidP="002D5ECC" w:rsidRDefault="00D403C6" w14:paraId="56ADD41E" w14:textId="77777777">
            <w:pPr>
              <w:wordWrap/>
              <w:spacing w:after="0" w:line="240" w:lineRule="auto"/>
              <w:jc w:val="center"/>
              <w:rPr>
                <w:rFonts w:eastAsia="나눔명조"/>
                <w:sz w:val="20"/>
                <w:szCs w:val="22"/>
              </w:rPr>
            </w:pPr>
            <w:r w:rsidRPr="00B61948">
              <w:rPr>
                <w:rFonts w:eastAsia="나눔명조"/>
                <w:sz w:val="20"/>
                <w:szCs w:val="22"/>
              </w:rPr>
              <w:t>0.698</w:t>
            </w:r>
          </w:p>
        </w:tc>
        <w:tc>
          <w:tcPr>
            <w:tcW w:w="957" w:type="dxa"/>
            <w:vMerge w:val="restart"/>
            <w:tcBorders>
              <w:top w:val="single" w:color="000000" w:sz="12" w:space="0"/>
              <w:left w:val="single" w:color="000000" w:sz="2" w:space="0"/>
              <w:bottom w:val="single" w:color="000000" w:sz="12" w:space="0"/>
              <w:right w:val="nil"/>
            </w:tcBorders>
            <w:vAlign w:val="center"/>
            <w:hideMark/>
          </w:tcPr>
          <w:p w:rsidRPr="00B61948" w:rsidR="00D403C6" w:rsidP="002D5ECC" w:rsidRDefault="00D403C6" w14:paraId="65AF6A86" w14:textId="77777777">
            <w:pPr>
              <w:wordWrap/>
              <w:spacing w:after="0" w:line="240" w:lineRule="auto"/>
              <w:jc w:val="center"/>
              <w:rPr>
                <w:rFonts w:eastAsia="Times New Roman"/>
                <w:sz w:val="20"/>
                <w:szCs w:val="20"/>
              </w:rPr>
            </w:pPr>
            <w:r w:rsidRPr="00B61948">
              <w:rPr>
                <w:rFonts w:eastAsia="나눔명조"/>
                <w:sz w:val="20"/>
                <w:szCs w:val="22"/>
              </w:rPr>
              <w:t>2.168</w:t>
            </w:r>
          </w:p>
        </w:tc>
      </w:tr>
      <w:tr w:rsidRPr="00B61948" w:rsidR="00B61948" w:rsidTr="002D5ECC" w14:paraId="566AA2FE" w14:textId="77777777">
        <w:trPr>
          <w:trHeight w:val="283"/>
          <w:jc w:val="center"/>
        </w:trPr>
        <w:tc>
          <w:tcPr>
            <w:tcW w:w="957" w:type="dxa"/>
            <w:vMerge/>
            <w:tcBorders>
              <w:top w:val="nil"/>
              <w:left w:val="nil"/>
              <w:bottom w:val="single" w:color="000000" w:sz="12" w:space="0"/>
              <w:right w:val="single" w:color="000000" w:sz="4" w:space="0"/>
            </w:tcBorders>
            <w:vAlign w:val="center"/>
            <w:hideMark/>
          </w:tcPr>
          <w:p w:rsidRPr="00B61948" w:rsidR="00D403C6" w:rsidP="002D5ECC" w:rsidRDefault="00D403C6" w14:paraId="489B0226" w14:textId="77777777">
            <w:pPr>
              <w:wordWrap/>
              <w:spacing w:after="0" w:line="240" w:lineRule="auto"/>
              <w:rPr>
                <w:rFonts w:eastAsia="나눔명조"/>
                <w:sz w:val="20"/>
                <w:szCs w:val="22"/>
              </w:rPr>
            </w:pPr>
          </w:p>
        </w:tc>
        <w:tc>
          <w:tcPr>
            <w:tcW w:w="5564" w:type="dxa"/>
            <w:tcBorders>
              <w:top w:val="single" w:color="000000" w:sz="2" w:space="0"/>
              <w:left w:val="single" w:color="000000" w:sz="2" w:space="0"/>
              <w:bottom w:val="single" w:color="000000" w:sz="2" w:space="0"/>
              <w:right w:val="single" w:color="000000" w:sz="2" w:space="0"/>
            </w:tcBorders>
            <w:vAlign w:val="center"/>
          </w:tcPr>
          <w:p w:rsidRPr="00B61948" w:rsidR="00D403C6" w:rsidP="002D5ECC" w:rsidRDefault="00D403C6" w14:paraId="7DAE5899" w14:textId="77777777">
            <w:pPr>
              <w:wordWrap/>
              <w:spacing w:after="0" w:line="240" w:lineRule="auto"/>
              <w:jc w:val="left"/>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기관의</w:t>
            </w:r>
            <w:r w:rsidRPr="00B61948">
              <w:rPr>
                <w:rFonts w:hint="eastAsia" w:eastAsia="나눔명조"/>
                <w:sz w:val="20"/>
                <w:szCs w:val="22"/>
              </w:rPr>
              <w:t xml:space="preserve"> </w:t>
            </w:r>
            <w:r w:rsidRPr="00B61948">
              <w:rPr>
                <w:rFonts w:hint="eastAsia" w:eastAsia="나눔명조"/>
                <w:sz w:val="20"/>
                <w:szCs w:val="22"/>
              </w:rPr>
              <w:t>성과는</w:t>
            </w:r>
            <w:r w:rsidRPr="00B61948">
              <w:rPr>
                <w:rFonts w:hint="eastAsia" w:eastAsia="나눔명조"/>
                <w:sz w:val="20"/>
                <w:szCs w:val="22"/>
              </w:rPr>
              <w:t xml:space="preserve"> </w:t>
            </w:r>
            <w:r w:rsidRPr="00B61948">
              <w:rPr>
                <w:rFonts w:hint="eastAsia" w:eastAsia="나눔명조"/>
                <w:sz w:val="20"/>
                <w:szCs w:val="22"/>
              </w:rPr>
              <w:t>꾸준히</w:t>
            </w:r>
            <w:r w:rsidRPr="00B61948">
              <w:rPr>
                <w:rFonts w:hint="eastAsia" w:eastAsia="나눔명조"/>
                <w:sz w:val="20"/>
                <w:szCs w:val="22"/>
              </w:rPr>
              <w:t xml:space="preserve"> </w:t>
            </w:r>
            <w:r w:rsidRPr="00B61948">
              <w:rPr>
                <w:rFonts w:hint="eastAsia" w:eastAsia="나눔명조"/>
                <w:sz w:val="20"/>
                <w:szCs w:val="22"/>
              </w:rPr>
              <w:t>향상되고</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w:t>
            </w:r>
          </w:p>
        </w:tc>
        <w:tc>
          <w:tcPr>
            <w:tcW w:w="1142" w:type="dxa"/>
            <w:tcBorders>
              <w:top w:val="single" w:color="000000" w:sz="2" w:space="0"/>
              <w:left w:val="single" w:color="000000" w:sz="2" w:space="0"/>
              <w:bottom w:val="single" w:color="000000" w:sz="2" w:space="0"/>
              <w:right w:val="single" w:color="000000" w:sz="2" w:space="0"/>
            </w:tcBorders>
            <w:vAlign w:val="center"/>
            <w:hideMark/>
          </w:tcPr>
          <w:p w:rsidRPr="00B61948" w:rsidR="00D403C6" w:rsidP="002D5ECC" w:rsidRDefault="00D403C6" w14:paraId="2489DBE5" w14:textId="77777777">
            <w:pPr>
              <w:wordWrap/>
              <w:spacing w:after="0" w:line="240" w:lineRule="auto"/>
              <w:jc w:val="center"/>
              <w:rPr>
                <w:rFonts w:eastAsia="나눔명조"/>
                <w:sz w:val="20"/>
                <w:szCs w:val="22"/>
              </w:rPr>
            </w:pPr>
            <w:r w:rsidRPr="00B61948">
              <w:rPr>
                <w:rFonts w:eastAsia="나눔명조"/>
                <w:sz w:val="20"/>
                <w:szCs w:val="22"/>
              </w:rPr>
              <w:t>0.929</w:t>
            </w:r>
          </w:p>
        </w:tc>
        <w:tc>
          <w:tcPr>
            <w:tcW w:w="957" w:type="dxa"/>
            <w:vMerge/>
            <w:tcBorders>
              <w:top w:val="single" w:color="000000" w:sz="12" w:space="0"/>
              <w:left w:val="single" w:color="000000" w:sz="2" w:space="0"/>
              <w:bottom w:val="single" w:color="000000" w:sz="12" w:space="0"/>
              <w:right w:val="nil"/>
            </w:tcBorders>
            <w:vAlign w:val="center"/>
            <w:hideMark/>
          </w:tcPr>
          <w:p w:rsidRPr="003820D2" w:rsidR="00D403C6" w:rsidP="002D5ECC" w:rsidRDefault="00D403C6" w14:paraId="57C5B2D6" w14:textId="77777777">
            <w:pPr>
              <w:widowControl/>
              <w:wordWrap/>
              <w:autoSpaceDE/>
              <w:autoSpaceDN/>
              <w:spacing w:after="0" w:line="240" w:lineRule="auto"/>
              <w:rPr>
                <w:rFonts w:eastAsia="Times New Roman"/>
                <w:sz w:val="20"/>
                <w:szCs w:val="20"/>
              </w:rPr>
            </w:pPr>
          </w:p>
        </w:tc>
      </w:tr>
      <w:tr w:rsidRPr="00B61948" w:rsidR="00D403C6" w:rsidTr="002D5ECC" w14:paraId="43AB8412" w14:textId="77777777">
        <w:trPr>
          <w:trHeight w:val="366"/>
          <w:jc w:val="center"/>
        </w:trPr>
        <w:tc>
          <w:tcPr>
            <w:tcW w:w="957" w:type="dxa"/>
            <w:vMerge/>
            <w:tcBorders>
              <w:top w:val="nil"/>
              <w:left w:val="nil"/>
              <w:bottom w:val="single" w:color="000000" w:sz="12" w:space="0"/>
              <w:right w:val="single" w:color="000000" w:sz="4" w:space="0"/>
            </w:tcBorders>
            <w:vAlign w:val="center"/>
            <w:hideMark/>
          </w:tcPr>
          <w:p w:rsidRPr="00B61948" w:rsidR="00D403C6" w:rsidP="002D5ECC" w:rsidRDefault="00D403C6" w14:paraId="53FBCFA7" w14:textId="77777777">
            <w:pPr>
              <w:wordWrap/>
              <w:spacing w:after="0" w:line="240" w:lineRule="auto"/>
              <w:rPr>
                <w:rFonts w:eastAsia="나눔명조"/>
                <w:sz w:val="20"/>
                <w:szCs w:val="22"/>
              </w:rPr>
            </w:pPr>
          </w:p>
        </w:tc>
        <w:tc>
          <w:tcPr>
            <w:tcW w:w="5564" w:type="dxa"/>
            <w:tcBorders>
              <w:top w:val="single" w:color="000000" w:sz="2" w:space="0"/>
              <w:left w:val="single" w:color="000000" w:sz="2" w:space="0"/>
              <w:bottom w:val="single" w:color="000000" w:sz="12" w:space="0"/>
              <w:right w:val="single" w:color="000000" w:sz="2" w:space="0"/>
            </w:tcBorders>
            <w:vAlign w:val="center"/>
            <w:hideMark/>
          </w:tcPr>
          <w:p w:rsidRPr="00B61948" w:rsidR="00D403C6" w:rsidP="002D5ECC" w:rsidRDefault="00D403C6" w14:paraId="7E5A0A4A" w14:textId="77777777">
            <w:pPr>
              <w:wordWrap/>
              <w:spacing w:after="0" w:line="240" w:lineRule="auto"/>
              <w:jc w:val="left"/>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w:t>
            </w:r>
            <w:r w:rsidRPr="00B61948">
              <w:rPr>
                <w:rFonts w:hint="eastAsia" w:eastAsia="나눔명조"/>
                <w:sz w:val="20"/>
                <w:szCs w:val="22"/>
              </w:rPr>
              <w:t xml:space="preserve"> </w:t>
            </w:r>
            <w:r w:rsidRPr="00B61948">
              <w:rPr>
                <w:rFonts w:hint="eastAsia" w:eastAsia="나눔명조"/>
                <w:sz w:val="20"/>
                <w:szCs w:val="22"/>
              </w:rPr>
              <w:t>성과의</w:t>
            </w:r>
            <w:r w:rsidRPr="00B61948">
              <w:rPr>
                <w:rFonts w:hint="eastAsia" w:eastAsia="나눔명조"/>
                <w:sz w:val="20"/>
                <w:szCs w:val="22"/>
              </w:rPr>
              <w:t xml:space="preserve"> </w:t>
            </w:r>
            <w:r w:rsidRPr="00B61948">
              <w:rPr>
                <w:rFonts w:hint="eastAsia" w:eastAsia="나눔명조"/>
                <w:sz w:val="20"/>
                <w:szCs w:val="22"/>
              </w:rPr>
              <w:t>질은</w:t>
            </w:r>
            <w:r w:rsidRPr="00B61948">
              <w:rPr>
                <w:rFonts w:hint="eastAsia" w:eastAsia="나눔명조"/>
                <w:sz w:val="20"/>
                <w:szCs w:val="22"/>
              </w:rPr>
              <w:t xml:space="preserve"> </w:t>
            </w:r>
            <w:r w:rsidRPr="00B61948">
              <w:rPr>
                <w:rFonts w:hint="eastAsia" w:eastAsia="나눔명조"/>
                <w:sz w:val="20"/>
                <w:szCs w:val="22"/>
              </w:rPr>
              <w:t>개선되고</w:t>
            </w:r>
            <w:r w:rsidRPr="00B61948">
              <w:rPr>
                <w:rFonts w:hint="eastAsia" w:eastAsia="나눔명조"/>
                <w:sz w:val="20"/>
                <w:szCs w:val="22"/>
              </w:rPr>
              <w:t xml:space="preserve"> </w:t>
            </w:r>
            <w:r w:rsidRPr="00B61948">
              <w:rPr>
                <w:rFonts w:hint="eastAsia" w:eastAsia="나눔명조"/>
                <w:sz w:val="20"/>
                <w:szCs w:val="22"/>
              </w:rPr>
              <w:t>있다</w:t>
            </w:r>
            <w:r w:rsidRPr="00B61948">
              <w:rPr>
                <w:rFonts w:eastAsia="나눔명조"/>
                <w:sz w:val="20"/>
                <w:szCs w:val="22"/>
              </w:rPr>
              <w:t>.</w:t>
            </w:r>
          </w:p>
        </w:tc>
        <w:tc>
          <w:tcPr>
            <w:tcW w:w="1142" w:type="dxa"/>
            <w:tcBorders>
              <w:top w:val="single" w:color="000000" w:sz="2" w:space="0"/>
              <w:left w:val="single" w:color="000000" w:sz="2" w:space="0"/>
              <w:bottom w:val="single" w:color="000000" w:sz="12" w:space="0"/>
              <w:right w:val="single" w:color="000000" w:sz="2" w:space="0"/>
            </w:tcBorders>
            <w:vAlign w:val="center"/>
            <w:hideMark/>
          </w:tcPr>
          <w:p w:rsidRPr="00B61948" w:rsidR="00D403C6" w:rsidP="002D5ECC" w:rsidRDefault="00D403C6" w14:paraId="5F49A3CE" w14:textId="77777777">
            <w:pPr>
              <w:wordWrap/>
              <w:spacing w:after="0" w:line="240" w:lineRule="auto"/>
              <w:jc w:val="center"/>
              <w:rPr>
                <w:rFonts w:eastAsia="나눔명조"/>
                <w:sz w:val="20"/>
                <w:szCs w:val="22"/>
              </w:rPr>
            </w:pPr>
            <w:r w:rsidRPr="00B61948">
              <w:rPr>
                <w:rFonts w:eastAsia="나눔명조"/>
                <w:sz w:val="20"/>
                <w:szCs w:val="22"/>
              </w:rPr>
              <w:t>0.904</w:t>
            </w:r>
          </w:p>
        </w:tc>
        <w:tc>
          <w:tcPr>
            <w:tcW w:w="957" w:type="dxa"/>
            <w:vMerge/>
            <w:tcBorders>
              <w:top w:val="single" w:color="000000" w:sz="12" w:space="0"/>
              <w:left w:val="single" w:color="000000" w:sz="2" w:space="0"/>
              <w:bottom w:val="single" w:color="000000" w:sz="12" w:space="0"/>
              <w:right w:val="nil"/>
            </w:tcBorders>
            <w:vAlign w:val="center"/>
            <w:hideMark/>
          </w:tcPr>
          <w:p w:rsidRPr="003820D2" w:rsidR="00D403C6" w:rsidP="002D5ECC" w:rsidRDefault="00D403C6" w14:paraId="271DF778" w14:textId="77777777">
            <w:pPr>
              <w:widowControl/>
              <w:wordWrap/>
              <w:autoSpaceDE/>
              <w:autoSpaceDN/>
              <w:spacing w:after="0" w:line="240" w:lineRule="auto"/>
              <w:rPr>
                <w:rFonts w:eastAsia="Times New Roman"/>
                <w:sz w:val="20"/>
                <w:szCs w:val="20"/>
              </w:rPr>
            </w:pPr>
          </w:p>
        </w:tc>
      </w:tr>
    </w:tbl>
    <w:p w:rsidRPr="00B61948" w:rsidR="00D403C6" w:rsidP="00D403C6" w:rsidRDefault="00D403C6" w14:paraId="25F67956" w14:textId="77777777">
      <w:pPr>
        <w:wordWrap/>
        <w:spacing w:before="120" w:after="120" w:line="276" w:lineRule="auto"/>
        <w:rPr>
          <w:rFonts w:eastAsia="나눔명조"/>
          <w:i/>
          <w:sz w:val="20"/>
          <w:szCs w:val="22"/>
        </w:rPr>
      </w:pPr>
    </w:p>
    <w:p w:rsidRPr="003820D2" w:rsidR="00D403C6" w:rsidP="00D403C6" w:rsidRDefault="00D403C6" w14:paraId="7B99A710" w14:textId="4FF8E1E1">
      <w:pPr>
        <w:pStyle w:val="af"/>
        <w:keepNext/>
        <w:jc w:val="center"/>
        <w:rPr>
          <w:rFonts w:ascii="나눔명조" w:hAnsi="나눔명조" w:eastAsia="나눔명조"/>
          <w:i w:val="0"/>
          <w:iCs w:val="0"/>
          <w:color w:val="auto"/>
        </w:rPr>
      </w:pPr>
      <w:r w:rsidRPr="003820D2">
        <w:rPr>
          <w:rFonts w:hint="eastAsia" w:ascii="나눔명조" w:hAnsi="나눔명조" w:eastAsia="나눔명조"/>
          <w:i w:val="0"/>
          <w:iCs w:val="0"/>
          <w:color w:val="auto"/>
        </w:rPr>
        <w:t xml:space="preserve">표 </w:t>
      </w:r>
      <w:r w:rsidRPr="003820D2">
        <w:rPr>
          <w:rFonts w:ascii="나눔명조" w:hAnsi="나눔명조" w:eastAsia="나눔명조"/>
          <w:i w:val="0"/>
          <w:iCs w:val="0"/>
          <w:color w:val="auto"/>
        </w:rPr>
        <w:t xml:space="preserve">A4. </w:t>
      </w:r>
      <w:r w:rsidRPr="003820D2">
        <w:rPr>
          <w:rFonts w:hint="eastAsia" w:ascii="나눔명조" w:hAnsi="나눔명조" w:eastAsia="나눔명조"/>
          <w:i w:val="0"/>
          <w:iCs w:val="0"/>
          <w:color w:val="auto"/>
        </w:rPr>
        <w:t>기타 설명변수:</w:t>
      </w:r>
      <w:r w:rsidRPr="003820D2">
        <w:rPr>
          <w:rFonts w:ascii="나눔명조" w:hAnsi="나눔명조" w:eastAsia="나눔명조"/>
          <w:i w:val="0"/>
          <w:iCs w:val="0"/>
          <w:color w:val="auto"/>
        </w:rPr>
        <w:t xml:space="preserve"> </w:t>
      </w:r>
      <w:r w:rsidRPr="003820D2">
        <w:rPr>
          <w:rFonts w:hint="eastAsia" w:ascii="나눔명조" w:hAnsi="나눔명조" w:eastAsia="나눔명조"/>
          <w:i w:val="0"/>
          <w:iCs w:val="0"/>
          <w:color w:val="auto"/>
        </w:rPr>
        <w:t xml:space="preserve">조직문화에 대한 요인분석 </w:t>
      </w:r>
      <w:r w:rsidRPr="003820D2">
        <w:rPr>
          <w:rFonts w:ascii="나눔명조" w:hAnsi="나눔명조" w:eastAsia="나눔명조"/>
          <w:i w:val="0"/>
          <w:iCs w:val="0"/>
          <w:color w:val="auto"/>
        </w:rPr>
        <w:t>(Cronbach’s α: 0.839)</w:t>
      </w:r>
    </w:p>
    <w:tbl>
      <w:tblPr>
        <w:tblW w:w="0" w:type="auto"/>
        <w:jc w:val="center"/>
        <w:tblLayout w:type="fixed"/>
        <w:tblLook w:val="04A0" w:firstRow="1" w:lastRow="0" w:firstColumn="1" w:lastColumn="0" w:noHBand="0" w:noVBand="1"/>
      </w:tblPr>
      <w:tblGrid>
        <w:gridCol w:w="957"/>
        <w:gridCol w:w="4324"/>
        <w:gridCol w:w="1191"/>
        <w:gridCol w:w="1191"/>
        <w:gridCol w:w="957"/>
      </w:tblGrid>
      <w:tr w:rsidRPr="00B61948" w:rsidR="00B61948" w:rsidTr="002D5ECC" w14:paraId="3925FCF6" w14:textId="77777777">
        <w:trPr>
          <w:trHeight w:val="450"/>
          <w:jc w:val="center"/>
        </w:trPr>
        <w:tc>
          <w:tcPr>
            <w:tcW w:w="957"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50AB1450" w14:textId="77777777">
            <w:pPr>
              <w:wordWrap/>
              <w:spacing w:after="0" w:line="240" w:lineRule="auto"/>
              <w:rPr>
                <w:rFonts w:eastAsia="나눔명조"/>
                <w:sz w:val="20"/>
                <w:szCs w:val="22"/>
              </w:rPr>
            </w:pPr>
          </w:p>
        </w:tc>
        <w:tc>
          <w:tcPr>
            <w:tcW w:w="4324"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4E371282" w14:textId="77777777">
            <w:pPr>
              <w:wordWrap/>
              <w:spacing w:after="0" w:line="240" w:lineRule="auto"/>
              <w:rPr>
                <w:rFonts w:eastAsia="나눔명조"/>
                <w:sz w:val="20"/>
                <w:szCs w:val="22"/>
              </w:rPr>
            </w:pPr>
            <w:r w:rsidRPr="00B61948">
              <w:rPr>
                <w:rFonts w:hint="eastAsia" w:eastAsia="나눔명조"/>
                <w:sz w:val="20"/>
                <w:szCs w:val="22"/>
              </w:rPr>
              <w:t>문항</w:t>
            </w:r>
          </w:p>
        </w:tc>
        <w:tc>
          <w:tcPr>
            <w:tcW w:w="1191"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31CDF013" w14:textId="77777777">
            <w:pPr>
              <w:wordWrap/>
              <w:spacing w:after="0" w:line="240" w:lineRule="auto"/>
              <w:rPr>
                <w:rFonts w:eastAsia="나눔명조"/>
                <w:sz w:val="20"/>
                <w:szCs w:val="22"/>
              </w:rPr>
            </w:pPr>
            <w:r w:rsidRPr="00B61948">
              <w:rPr>
                <w:rFonts w:hint="eastAsia" w:eastAsia="나눔명조"/>
                <w:sz w:val="20"/>
                <w:szCs w:val="22"/>
              </w:rPr>
              <w:t>요인</w:t>
            </w:r>
            <w:r w:rsidRPr="00B61948">
              <w:rPr>
                <w:rFonts w:eastAsia="나눔명조"/>
                <w:sz w:val="20"/>
                <w:szCs w:val="22"/>
              </w:rPr>
              <w:t>1</w:t>
            </w:r>
          </w:p>
        </w:tc>
        <w:tc>
          <w:tcPr>
            <w:tcW w:w="1191" w:type="dxa"/>
            <w:tcBorders>
              <w:top w:val="single" w:color="000000" w:sz="12" w:space="0"/>
              <w:left w:val="nil"/>
              <w:bottom w:val="single" w:color="000000" w:sz="12" w:space="0"/>
              <w:right w:val="single" w:color="000000" w:sz="4" w:space="0"/>
            </w:tcBorders>
            <w:shd w:val="clear" w:color="auto" w:fill="auto"/>
            <w:vAlign w:val="center"/>
            <w:hideMark/>
          </w:tcPr>
          <w:p w:rsidRPr="00B61948" w:rsidR="00D403C6" w:rsidP="002D5ECC" w:rsidRDefault="00D403C6" w14:paraId="447FE37E" w14:textId="77777777">
            <w:pPr>
              <w:wordWrap/>
              <w:spacing w:after="0" w:line="240" w:lineRule="auto"/>
              <w:rPr>
                <w:rFonts w:eastAsia="나눔명조"/>
                <w:sz w:val="20"/>
                <w:szCs w:val="22"/>
              </w:rPr>
            </w:pPr>
            <w:r w:rsidRPr="00B61948">
              <w:rPr>
                <w:rFonts w:hint="eastAsia" w:eastAsia="나눔명조"/>
                <w:sz w:val="20"/>
                <w:szCs w:val="22"/>
              </w:rPr>
              <w:t>요인</w:t>
            </w:r>
            <w:r w:rsidRPr="00B61948">
              <w:rPr>
                <w:rFonts w:eastAsia="나눔명조"/>
                <w:sz w:val="20"/>
                <w:szCs w:val="22"/>
              </w:rPr>
              <w:t>2</w:t>
            </w:r>
          </w:p>
        </w:tc>
        <w:tc>
          <w:tcPr>
            <w:tcW w:w="957" w:type="dxa"/>
            <w:tcBorders>
              <w:top w:val="single" w:color="000000" w:sz="12" w:space="0"/>
              <w:left w:val="nil"/>
              <w:bottom w:val="single" w:color="000000" w:sz="12" w:space="0"/>
              <w:right w:val="nil"/>
            </w:tcBorders>
            <w:shd w:val="clear" w:color="auto" w:fill="auto"/>
            <w:vAlign w:val="center"/>
            <w:hideMark/>
          </w:tcPr>
          <w:p w:rsidRPr="00B61948" w:rsidR="00D403C6" w:rsidP="002D5ECC" w:rsidRDefault="00D403C6" w14:paraId="79472366" w14:textId="77777777">
            <w:pPr>
              <w:wordWrap/>
              <w:spacing w:before="120" w:after="120" w:line="276" w:lineRule="auto"/>
              <w:rPr>
                <w:rFonts w:eastAsia="나눔명조"/>
                <w:sz w:val="20"/>
                <w:szCs w:val="22"/>
              </w:rPr>
            </w:pPr>
            <w:r w:rsidRPr="00B61948">
              <w:rPr>
                <w:rFonts w:hint="eastAsia" w:eastAsia="나눔명조"/>
                <w:sz w:val="20"/>
                <w:szCs w:val="22"/>
              </w:rPr>
              <w:t>변량</w:t>
            </w:r>
          </w:p>
        </w:tc>
      </w:tr>
      <w:tr w:rsidRPr="00B61948" w:rsidR="00B61948" w:rsidTr="002D5ECC" w14:paraId="15538336" w14:textId="77777777">
        <w:trPr>
          <w:trHeight w:val="598"/>
          <w:jc w:val="center"/>
        </w:trPr>
        <w:tc>
          <w:tcPr>
            <w:tcW w:w="957" w:type="dxa"/>
            <w:vMerge w:val="restart"/>
            <w:tcBorders>
              <w:top w:val="nil"/>
              <w:left w:val="nil"/>
              <w:bottom w:val="single" w:color="000000" w:sz="4" w:space="0"/>
              <w:right w:val="single" w:color="000000" w:sz="4" w:space="0"/>
            </w:tcBorders>
            <w:shd w:val="clear" w:color="auto" w:fill="auto"/>
            <w:vAlign w:val="center"/>
            <w:hideMark/>
          </w:tcPr>
          <w:p w:rsidRPr="00B61948" w:rsidR="00D403C6" w:rsidP="002D5ECC" w:rsidRDefault="00D403C6" w14:paraId="01663B6B" w14:textId="77777777">
            <w:pPr>
              <w:wordWrap/>
              <w:spacing w:after="0" w:line="240" w:lineRule="auto"/>
              <w:jc w:val="center"/>
              <w:rPr>
                <w:rFonts w:eastAsia="나눔명조"/>
                <w:sz w:val="20"/>
                <w:szCs w:val="22"/>
              </w:rPr>
            </w:pPr>
            <w:r w:rsidRPr="00B61948">
              <w:rPr>
                <w:rFonts w:hint="eastAsia" w:eastAsia="나눔명조"/>
                <w:sz w:val="20"/>
                <w:szCs w:val="22"/>
              </w:rPr>
              <w:t>거래적</w:t>
            </w:r>
          </w:p>
          <w:p w:rsidRPr="00B61948" w:rsidR="00D403C6" w:rsidP="002D5ECC" w:rsidRDefault="00D403C6" w14:paraId="4A022760" w14:textId="77777777">
            <w:pPr>
              <w:wordWrap/>
              <w:spacing w:after="0" w:line="240" w:lineRule="auto"/>
              <w:jc w:val="center"/>
              <w:rPr>
                <w:rFonts w:eastAsia="나눔명조"/>
                <w:sz w:val="20"/>
                <w:szCs w:val="22"/>
              </w:rPr>
            </w:pPr>
            <w:r w:rsidRPr="00B61948">
              <w:rPr>
                <w:rFonts w:hint="eastAsia" w:eastAsia="나눔명조"/>
                <w:sz w:val="20"/>
                <w:szCs w:val="22"/>
              </w:rPr>
              <w:t>조직</w:t>
            </w:r>
          </w:p>
          <w:p w:rsidRPr="00B61948" w:rsidR="00D403C6" w:rsidP="002D5ECC" w:rsidRDefault="00D403C6" w14:paraId="4FAD6DDC" w14:textId="77777777">
            <w:pPr>
              <w:wordWrap/>
              <w:spacing w:after="0" w:line="240" w:lineRule="auto"/>
              <w:jc w:val="center"/>
              <w:rPr>
                <w:rFonts w:eastAsia="나눔명조"/>
                <w:sz w:val="20"/>
                <w:szCs w:val="22"/>
              </w:rPr>
            </w:pPr>
            <w:r w:rsidRPr="00B61948">
              <w:rPr>
                <w:rFonts w:hint="eastAsia" w:eastAsia="나눔명조"/>
                <w:sz w:val="20"/>
                <w:szCs w:val="22"/>
              </w:rPr>
              <w:lastRenderedPageBreak/>
              <w:t>문화</w:t>
            </w:r>
          </w:p>
        </w:tc>
        <w:tc>
          <w:tcPr>
            <w:tcW w:w="4324" w:type="dxa"/>
            <w:tcBorders>
              <w:top w:val="single" w:color="000000" w:sz="12" w:space="0"/>
              <w:left w:val="single" w:color="000000" w:sz="2" w:space="0"/>
              <w:bottom w:val="single" w:color="000000" w:sz="2" w:space="0"/>
              <w:right w:val="single" w:color="000000" w:sz="2" w:space="0"/>
            </w:tcBorders>
            <w:vAlign w:val="center"/>
            <w:hideMark/>
          </w:tcPr>
          <w:p w:rsidRPr="00B61948" w:rsidR="00D403C6" w:rsidP="002D5ECC" w:rsidRDefault="00D403C6" w14:paraId="4B5C6A03" w14:textId="77777777">
            <w:pPr>
              <w:wordWrap/>
              <w:spacing w:after="0" w:line="240" w:lineRule="auto"/>
              <w:jc w:val="left"/>
              <w:rPr>
                <w:rFonts w:eastAsia="나눔명조"/>
                <w:sz w:val="20"/>
                <w:szCs w:val="22"/>
              </w:rPr>
            </w:pPr>
            <w:r w:rsidRPr="00B61948">
              <w:rPr>
                <w:rFonts w:hint="eastAsia" w:eastAsia="나눔명조"/>
                <w:sz w:val="20"/>
                <w:szCs w:val="22"/>
              </w:rPr>
              <w:lastRenderedPageBreak/>
              <w:t>우리</w:t>
            </w:r>
            <w:r w:rsidRPr="00B61948">
              <w:rPr>
                <w:rFonts w:hint="eastAsia" w:eastAsia="나눔명조"/>
                <w:sz w:val="20"/>
                <w:szCs w:val="22"/>
              </w:rPr>
              <w:t xml:space="preserve"> </w:t>
            </w:r>
            <w:r w:rsidRPr="00B61948">
              <w:rPr>
                <w:rFonts w:hint="eastAsia" w:eastAsia="나눔명조"/>
                <w:sz w:val="20"/>
                <w:szCs w:val="22"/>
              </w:rPr>
              <w:t>기관은</w:t>
            </w:r>
            <w:r w:rsidRPr="00B61948">
              <w:rPr>
                <w:rFonts w:hint="eastAsia" w:eastAsia="나눔명조"/>
                <w:sz w:val="20"/>
                <w:szCs w:val="22"/>
              </w:rPr>
              <w:t xml:space="preserve"> </w:t>
            </w:r>
            <w:r w:rsidRPr="00B61948">
              <w:rPr>
                <w:rFonts w:hint="eastAsia" w:eastAsia="나눔명조"/>
                <w:sz w:val="20"/>
                <w:szCs w:val="22"/>
              </w:rPr>
              <w:t>계획수립</w:t>
            </w:r>
            <w:r w:rsidRPr="00B61948">
              <w:rPr>
                <w:rFonts w:eastAsia="나눔명조"/>
                <w:sz w:val="20"/>
                <w:szCs w:val="22"/>
              </w:rPr>
              <w:t>/</w:t>
            </w:r>
            <w:r w:rsidRPr="00B61948">
              <w:rPr>
                <w:rFonts w:hint="eastAsia" w:eastAsia="나눔명조"/>
                <w:sz w:val="20"/>
                <w:szCs w:val="22"/>
              </w:rPr>
              <w:t>목표설정</w:t>
            </w:r>
            <w:r w:rsidRPr="00B61948">
              <w:rPr>
                <w:rFonts w:eastAsia="나눔명조"/>
                <w:sz w:val="20"/>
                <w:szCs w:val="22"/>
              </w:rPr>
              <w:t>/</w:t>
            </w:r>
            <w:r w:rsidRPr="00B61948">
              <w:rPr>
                <w:rFonts w:hint="eastAsia" w:eastAsia="나눔명조"/>
                <w:sz w:val="20"/>
                <w:szCs w:val="22"/>
              </w:rPr>
              <w:t>목표달성을</w:t>
            </w:r>
            <w:r w:rsidRPr="00B61948">
              <w:rPr>
                <w:rFonts w:hint="eastAsia" w:eastAsia="나눔명조"/>
                <w:sz w:val="20"/>
                <w:szCs w:val="22"/>
              </w:rPr>
              <w:t xml:space="preserve"> </w:t>
            </w:r>
            <w:r w:rsidRPr="00B61948">
              <w:rPr>
                <w:rFonts w:hint="eastAsia" w:eastAsia="나눔명조"/>
                <w:sz w:val="20"/>
                <w:szCs w:val="22"/>
              </w:rPr>
              <w:t>강조한다</w:t>
            </w:r>
            <w:r w:rsidRPr="00B61948">
              <w:rPr>
                <w:rFonts w:eastAsia="나눔명조"/>
                <w:sz w:val="20"/>
                <w:szCs w:val="22"/>
              </w:rPr>
              <w:t>.</w:t>
            </w:r>
          </w:p>
        </w:tc>
        <w:tc>
          <w:tcPr>
            <w:tcW w:w="1191" w:type="dxa"/>
            <w:tcBorders>
              <w:top w:val="single" w:color="000000" w:sz="12" w:space="0"/>
              <w:left w:val="single" w:color="000000" w:sz="2" w:space="0"/>
              <w:bottom w:val="single" w:color="000000" w:sz="2" w:space="0"/>
              <w:right w:val="single" w:color="000000" w:sz="2" w:space="0"/>
            </w:tcBorders>
            <w:vAlign w:val="center"/>
            <w:hideMark/>
          </w:tcPr>
          <w:p w:rsidRPr="00B61948" w:rsidR="00D403C6" w:rsidP="002D5ECC" w:rsidRDefault="00D403C6" w14:paraId="335BCDCE" w14:textId="77777777">
            <w:pPr>
              <w:wordWrap/>
              <w:spacing w:after="0" w:line="240" w:lineRule="auto"/>
              <w:jc w:val="center"/>
              <w:rPr>
                <w:rFonts w:eastAsia="나눔명조"/>
                <w:sz w:val="20"/>
                <w:szCs w:val="22"/>
              </w:rPr>
            </w:pPr>
            <w:r w:rsidRPr="00B61948">
              <w:rPr>
                <w:rFonts w:eastAsia="나눔명조"/>
                <w:sz w:val="20"/>
                <w:szCs w:val="22"/>
              </w:rPr>
              <w:t>0.767</w:t>
            </w:r>
          </w:p>
        </w:tc>
        <w:tc>
          <w:tcPr>
            <w:tcW w:w="1191" w:type="dxa"/>
            <w:tcBorders>
              <w:top w:val="single" w:color="000000" w:sz="12" w:space="0"/>
              <w:left w:val="single" w:color="000000" w:sz="2" w:space="0"/>
              <w:bottom w:val="single" w:color="000000" w:sz="2" w:space="0"/>
              <w:right w:val="single" w:color="000000" w:sz="2" w:space="0"/>
            </w:tcBorders>
            <w:vAlign w:val="center"/>
            <w:hideMark/>
          </w:tcPr>
          <w:p w:rsidRPr="00B61948" w:rsidR="00D403C6" w:rsidP="002D5ECC" w:rsidRDefault="00D403C6" w14:paraId="63F33412" w14:textId="77777777">
            <w:pPr>
              <w:wordWrap/>
              <w:spacing w:after="0" w:line="240" w:lineRule="auto"/>
              <w:jc w:val="center"/>
              <w:rPr>
                <w:rFonts w:eastAsia="나눔명조"/>
                <w:sz w:val="20"/>
                <w:szCs w:val="22"/>
              </w:rPr>
            </w:pPr>
          </w:p>
        </w:tc>
        <w:tc>
          <w:tcPr>
            <w:tcW w:w="957" w:type="dxa"/>
            <w:vMerge w:val="restart"/>
            <w:tcBorders>
              <w:top w:val="nil"/>
              <w:left w:val="single" w:color="000000" w:sz="4" w:space="0"/>
              <w:bottom w:val="single" w:color="000000" w:sz="4" w:space="0"/>
              <w:right w:val="nil"/>
            </w:tcBorders>
            <w:shd w:val="clear" w:color="auto" w:fill="auto"/>
            <w:vAlign w:val="center"/>
            <w:hideMark/>
          </w:tcPr>
          <w:p w:rsidRPr="00B61948" w:rsidR="00D403C6" w:rsidP="002D5ECC" w:rsidRDefault="00D403C6" w14:paraId="04218763" w14:textId="77777777">
            <w:pPr>
              <w:wordWrap/>
              <w:spacing w:before="120" w:after="120" w:line="276" w:lineRule="auto"/>
              <w:jc w:val="center"/>
              <w:rPr>
                <w:rFonts w:eastAsia="나눔명조"/>
                <w:sz w:val="20"/>
                <w:szCs w:val="22"/>
              </w:rPr>
            </w:pPr>
            <w:r w:rsidRPr="00B61948">
              <w:rPr>
                <w:rFonts w:eastAsia="나눔명조"/>
                <w:sz w:val="20"/>
                <w:szCs w:val="22"/>
              </w:rPr>
              <w:t>1.388</w:t>
            </w:r>
          </w:p>
        </w:tc>
      </w:tr>
      <w:tr w:rsidRPr="00B61948" w:rsidR="00B61948" w:rsidTr="002D5ECC" w14:paraId="3FA8B3C2" w14:textId="77777777">
        <w:trPr>
          <w:trHeight w:val="598"/>
          <w:jc w:val="center"/>
        </w:trPr>
        <w:tc>
          <w:tcPr>
            <w:tcW w:w="957" w:type="dxa"/>
            <w:vMerge/>
            <w:tcBorders>
              <w:top w:val="nil"/>
              <w:left w:val="nil"/>
              <w:bottom w:val="single" w:color="000000" w:sz="4" w:space="0"/>
              <w:right w:val="single" w:color="000000" w:sz="4" w:space="0"/>
            </w:tcBorders>
            <w:vAlign w:val="center"/>
            <w:hideMark/>
          </w:tcPr>
          <w:p w:rsidRPr="00B61948" w:rsidR="00D403C6" w:rsidP="002D5ECC" w:rsidRDefault="00D403C6" w14:paraId="3FDD6278" w14:textId="77777777">
            <w:pPr>
              <w:wordWrap/>
              <w:spacing w:after="0" w:line="240" w:lineRule="auto"/>
              <w:jc w:val="center"/>
              <w:rPr>
                <w:rFonts w:eastAsia="나눔명조"/>
                <w:sz w:val="20"/>
                <w:szCs w:val="22"/>
              </w:rPr>
            </w:pPr>
          </w:p>
        </w:tc>
        <w:tc>
          <w:tcPr>
            <w:tcW w:w="4324" w:type="dxa"/>
            <w:tcBorders>
              <w:top w:val="single" w:color="000000" w:sz="2" w:space="0"/>
              <w:left w:val="single" w:color="000000" w:sz="2" w:space="0"/>
              <w:bottom w:val="single" w:color="000000" w:sz="2" w:space="0"/>
              <w:right w:val="single" w:color="000000" w:sz="2" w:space="0"/>
            </w:tcBorders>
            <w:vAlign w:val="center"/>
            <w:hideMark/>
          </w:tcPr>
          <w:p w:rsidRPr="00B61948" w:rsidR="00D403C6" w:rsidP="002D5ECC" w:rsidRDefault="00D403C6" w14:paraId="2B1763BF" w14:textId="77777777">
            <w:pPr>
              <w:wordWrap/>
              <w:spacing w:after="0" w:line="240" w:lineRule="auto"/>
              <w:jc w:val="left"/>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기관은</w:t>
            </w:r>
            <w:r w:rsidRPr="00B61948">
              <w:rPr>
                <w:rFonts w:hint="eastAsia" w:eastAsia="나눔명조"/>
                <w:sz w:val="20"/>
                <w:szCs w:val="22"/>
              </w:rPr>
              <w:t xml:space="preserve"> </w:t>
            </w:r>
            <w:r w:rsidRPr="00B61948">
              <w:rPr>
                <w:rFonts w:hint="eastAsia" w:eastAsia="나눔명조"/>
                <w:sz w:val="20"/>
                <w:szCs w:val="22"/>
              </w:rPr>
              <w:t>경쟁력</w:t>
            </w:r>
            <w:r w:rsidRPr="00B61948">
              <w:rPr>
                <w:rFonts w:eastAsia="나눔명조"/>
                <w:sz w:val="20"/>
                <w:szCs w:val="22"/>
              </w:rPr>
              <w:t>/</w:t>
            </w:r>
            <w:r w:rsidRPr="00B61948">
              <w:rPr>
                <w:rFonts w:hint="eastAsia" w:eastAsia="나눔명조"/>
                <w:sz w:val="20"/>
                <w:szCs w:val="22"/>
              </w:rPr>
              <w:t>성과</w:t>
            </w:r>
            <w:r w:rsidRPr="00B61948">
              <w:rPr>
                <w:rFonts w:eastAsia="나눔명조"/>
                <w:sz w:val="20"/>
                <w:szCs w:val="22"/>
              </w:rPr>
              <w:t>/</w:t>
            </w:r>
            <w:r w:rsidRPr="00B61948">
              <w:rPr>
                <w:rFonts w:hint="eastAsia" w:eastAsia="나눔명조"/>
                <w:sz w:val="20"/>
                <w:szCs w:val="22"/>
              </w:rPr>
              <w:t>실적을</w:t>
            </w:r>
            <w:r w:rsidRPr="00B61948">
              <w:rPr>
                <w:rFonts w:hint="eastAsia" w:eastAsia="나눔명조"/>
                <w:sz w:val="20"/>
                <w:szCs w:val="22"/>
              </w:rPr>
              <w:t xml:space="preserve"> </w:t>
            </w:r>
            <w:r w:rsidRPr="00B61948">
              <w:rPr>
                <w:rFonts w:hint="eastAsia" w:eastAsia="나눔명조"/>
                <w:sz w:val="20"/>
                <w:szCs w:val="22"/>
              </w:rPr>
              <w:t>중시한다</w:t>
            </w:r>
            <w:r w:rsidRPr="00B61948">
              <w:rPr>
                <w:rFonts w:eastAsia="나눔명조"/>
                <w:sz w:val="20"/>
                <w:szCs w:val="22"/>
              </w:rPr>
              <w:t>.</w:t>
            </w:r>
          </w:p>
        </w:tc>
        <w:tc>
          <w:tcPr>
            <w:tcW w:w="1191" w:type="dxa"/>
            <w:tcBorders>
              <w:top w:val="single" w:color="000000" w:sz="2" w:space="0"/>
              <w:left w:val="single" w:color="000000" w:sz="2" w:space="0"/>
              <w:bottom w:val="single" w:color="000000" w:sz="2" w:space="0"/>
              <w:right w:val="single" w:color="000000" w:sz="2" w:space="0"/>
            </w:tcBorders>
            <w:vAlign w:val="center"/>
            <w:hideMark/>
          </w:tcPr>
          <w:p w:rsidRPr="00B61948" w:rsidR="00D403C6" w:rsidP="002D5ECC" w:rsidRDefault="00D403C6" w14:paraId="3B5A5B2C" w14:textId="77777777">
            <w:pPr>
              <w:wordWrap/>
              <w:spacing w:after="0" w:line="240" w:lineRule="auto"/>
              <w:jc w:val="center"/>
              <w:rPr>
                <w:rFonts w:eastAsia="나눔명조"/>
                <w:sz w:val="20"/>
                <w:szCs w:val="22"/>
              </w:rPr>
            </w:pPr>
            <w:r w:rsidRPr="00B61948">
              <w:rPr>
                <w:rFonts w:eastAsia="나눔명조"/>
                <w:sz w:val="20"/>
                <w:szCs w:val="22"/>
              </w:rPr>
              <w:t>0.720</w:t>
            </w:r>
          </w:p>
        </w:tc>
        <w:tc>
          <w:tcPr>
            <w:tcW w:w="1191" w:type="dxa"/>
            <w:tcBorders>
              <w:top w:val="single" w:color="000000" w:sz="2" w:space="0"/>
              <w:left w:val="single" w:color="000000" w:sz="2" w:space="0"/>
              <w:bottom w:val="single" w:color="000000" w:sz="2" w:space="0"/>
              <w:right w:val="single" w:color="000000" w:sz="2" w:space="0"/>
            </w:tcBorders>
            <w:vAlign w:val="center"/>
            <w:hideMark/>
          </w:tcPr>
          <w:p w:rsidRPr="00B61948" w:rsidR="00D403C6" w:rsidP="002D5ECC" w:rsidRDefault="00D403C6" w14:paraId="14687716" w14:textId="77777777">
            <w:pPr>
              <w:wordWrap/>
              <w:spacing w:after="0" w:line="240" w:lineRule="auto"/>
              <w:jc w:val="center"/>
              <w:rPr>
                <w:rFonts w:eastAsia="나눔명조"/>
                <w:sz w:val="20"/>
                <w:szCs w:val="22"/>
              </w:rPr>
            </w:pPr>
          </w:p>
        </w:tc>
        <w:tc>
          <w:tcPr>
            <w:tcW w:w="957" w:type="dxa"/>
            <w:vMerge/>
            <w:tcBorders>
              <w:top w:val="nil"/>
              <w:left w:val="single" w:color="000000" w:sz="4" w:space="0"/>
              <w:bottom w:val="single" w:color="000000" w:sz="4" w:space="0"/>
              <w:right w:val="nil"/>
            </w:tcBorders>
            <w:vAlign w:val="center"/>
            <w:hideMark/>
          </w:tcPr>
          <w:p w:rsidRPr="00B61948" w:rsidR="00D403C6" w:rsidP="002D5ECC" w:rsidRDefault="00D403C6" w14:paraId="06AD4124" w14:textId="77777777">
            <w:pPr>
              <w:wordWrap/>
              <w:spacing w:before="120" w:after="120" w:line="276" w:lineRule="auto"/>
              <w:jc w:val="center"/>
              <w:rPr>
                <w:rFonts w:eastAsia="나눔명조"/>
                <w:sz w:val="20"/>
                <w:szCs w:val="22"/>
              </w:rPr>
            </w:pPr>
          </w:p>
        </w:tc>
      </w:tr>
      <w:tr w:rsidRPr="00B61948" w:rsidR="00B61948" w:rsidTr="002D5ECC" w14:paraId="57FD3794" w14:textId="77777777">
        <w:trPr>
          <w:trHeight w:val="598"/>
          <w:jc w:val="center"/>
        </w:trPr>
        <w:tc>
          <w:tcPr>
            <w:tcW w:w="957" w:type="dxa"/>
            <w:vMerge w:val="restart"/>
            <w:tcBorders>
              <w:top w:val="nil"/>
              <w:left w:val="nil"/>
              <w:bottom w:val="single" w:color="000000" w:sz="12" w:space="0"/>
              <w:right w:val="single" w:color="000000" w:sz="4" w:space="0"/>
            </w:tcBorders>
            <w:shd w:val="clear" w:color="auto" w:fill="auto"/>
            <w:vAlign w:val="center"/>
            <w:hideMark/>
          </w:tcPr>
          <w:p w:rsidRPr="00B61948" w:rsidR="00D403C6" w:rsidP="002D5ECC" w:rsidRDefault="00D403C6" w14:paraId="4604DD5D" w14:textId="77777777">
            <w:pPr>
              <w:wordWrap/>
              <w:spacing w:after="0" w:line="240" w:lineRule="auto"/>
              <w:jc w:val="center"/>
              <w:rPr>
                <w:rFonts w:eastAsia="나눔명조"/>
                <w:sz w:val="20"/>
                <w:szCs w:val="22"/>
              </w:rPr>
            </w:pPr>
            <w:r w:rsidRPr="00B61948">
              <w:rPr>
                <w:rFonts w:hint="eastAsia" w:eastAsia="나눔명조"/>
                <w:sz w:val="20"/>
                <w:szCs w:val="22"/>
              </w:rPr>
              <w:t>변혁적</w:t>
            </w:r>
          </w:p>
          <w:p w:rsidRPr="00B61948" w:rsidR="00D403C6" w:rsidP="002D5ECC" w:rsidRDefault="00D403C6" w14:paraId="43AD01FD" w14:textId="77777777">
            <w:pPr>
              <w:wordWrap/>
              <w:spacing w:after="0" w:line="240" w:lineRule="auto"/>
              <w:jc w:val="center"/>
              <w:rPr>
                <w:rFonts w:eastAsia="나눔명조"/>
                <w:sz w:val="20"/>
                <w:szCs w:val="22"/>
              </w:rPr>
            </w:pPr>
            <w:r w:rsidRPr="00B61948">
              <w:rPr>
                <w:rFonts w:hint="eastAsia" w:eastAsia="나눔명조"/>
                <w:sz w:val="20"/>
                <w:szCs w:val="22"/>
              </w:rPr>
              <w:t>조직</w:t>
            </w:r>
          </w:p>
          <w:p w:rsidRPr="00B61948" w:rsidR="00D403C6" w:rsidP="002D5ECC" w:rsidRDefault="00D403C6" w14:paraId="5F323281" w14:textId="77777777">
            <w:pPr>
              <w:wordWrap/>
              <w:spacing w:after="0" w:line="240" w:lineRule="auto"/>
              <w:jc w:val="center"/>
              <w:rPr>
                <w:rFonts w:eastAsia="나눔명조"/>
                <w:sz w:val="20"/>
                <w:szCs w:val="22"/>
              </w:rPr>
            </w:pPr>
            <w:r w:rsidRPr="00B61948">
              <w:rPr>
                <w:rFonts w:hint="eastAsia" w:eastAsia="나눔명조"/>
                <w:sz w:val="20"/>
                <w:szCs w:val="22"/>
              </w:rPr>
              <w:t>문화</w:t>
            </w:r>
          </w:p>
        </w:tc>
        <w:tc>
          <w:tcPr>
            <w:tcW w:w="4324" w:type="dxa"/>
            <w:tcBorders>
              <w:top w:val="single" w:color="000000" w:sz="2" w:space="0"/>
              <w:left w:val="single" w:color="000000" w:sz="2" w:space="0"/>
              <w:bottom w:val="single" w:color="000000" w:sz="2" w:space="0"/>
              <w:right w:val="single" w:color="000000" w:sz="2" w:space="0"/>
            </w:tcBorders>
            <w:vAlign w:val="center"/>
            <w:hideMark/>
          </w:tcPr>
          <w:p w:rsidRPr="00B61948" w:rsidR="00D403C6" w:rsidP="002D5ECC" w:rsidRDefault="00D403C6" w14:paraId="23C878C6" w14:textId="77777777">
            <w:pPr>
              <w:wordWrap/>
              <w:spacing w:after="0" w:line="240" w:lineRule="auto"/>
              <w:jc w:val="left"/>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기관은</w:t>
            </w:r>
            <w:r w:rsidRPr="00B61948">
              <w:rPr>
                <w:rFonts w:hint="eastAsia" w:eastAsia="나눔명조"/>
                <w:sz w:val="20"/>
                <w:szCs w:val="22"/>
              </w:rPr>
              <w:t xml:space="preserve"> </w:t>
            </w:r>
            <w:r w:rsidRPr="00B61948">
              <w:rPr>
                <w:rFonts w:hint="eastAsia" w:eastAsia="나눔명조"/>
                <w:sz w:val="20"/>
                <w:szCs w:val="22"/>
              </w:rPr>
              <w:t>창의성</w:t>
            </w:r>
            <w:r w:rsidRPr="00B61948">
              <w:rPr>
                <w:rFonts w:eastAsia="나눔명조"/>
                <w:sz w:val="20"/>
                <w:szCs w:val="22"/>
              </w:rPr>
              <w:t>/</w:t>
            </w:r>
            <w:r w:rsidRPr="00B61948">
              <w:rPr>
                <w:rFonts w:hint="eastAsia" w:eastAsia="나눔명조"/>
                <w:sz w:val="20"/>
                <w:szCs w:val="22"/>
              </w:rPr>
              <w:t>혁신성</w:t>
            </w:r>
            <w:r w:rsidRPr="00B61948">
              <w:rPr>
                <w:rFonts w:eastAsia="나눔명조"/>
                <w:sz w:val="20"/>
                <w:szCs w:val="22"/>
              </w:rPr>
              <w:t>/</w:t>
            </w:r>
            <w:r w:rsidRPr="00B61948">
              <w:rPr>
                <w:rFonts w:hint="eastAsia" w:eastAsia="나눔명조"/>
                <w:sz w:val="20"/>
                <w:szCs w:val="22"/>
              </w:rPr>
              <w:t>도전을</w:t>
            </w:r>
            <w:r w:rsidRPr="00B61948">
              <w:rPr>
                <w:rFonts w:hint="eastAsia" w:eastAsia="나눔명조"/>
                <w:sz w:val="20"/>
                <w:szCs w:val="22"/>
              </w:rPr>
              <w:t xml:space="preserve"> </w:t>
            </w:r>
            <w:r w:rsidRPr="00B61948">
              <w:rPr>
                <w:rFonts w:hint="eastAsia" w:eastAsia="나눔명조"/>
                <w:sz w:val="20"/>
                <w:szCs w:val="22"/>
              </w:rPr>
              <w:t>강조한다</w:t>
            </w:r>
          </w:p>
        </w:tc>
        <w:tc>
          <w:tcPr>
            <w:tcW w:w="1191" w:type="dxa"/>
            <w:tcBorders>
              <w:top w:val="single" w:color="000000" w:sz="2" w:space="0"/>
              <w:left w:val="single" w:color="000000" w:sz="2" w:space="0"/>
              <w:bottom w:val="single" w:color="000000" w:sz="2" w:space="0"/>
              <w:right w:val="single" w:color="000000" w:sz="2" w:space="0"/>
            </w:tcBorders>
            <w:vAlign w:val="center"/>
            <w:hideMark/>
          </w:tcPr>
          <w:p w:rsidRPr="00B61948" w:rsidR="00D403C6" w:rsidP="002D5ECC" w:rsidRDefault="00D403C6" w14:paraId="5CCE0BB6" w14:textId="77777777">
            <w:pPr>
              <w:wordWrap/>
              <w:spacing w:after="0" w:line="240" w:lineRule="auto"/>
              <w:jc w:val="center"/>
              <w:rPr>
                <w:rFonts w:eastAsia="나눔명조"/>
                <w:sz w:val="20"/>
                <w:szCs w:val="22"/>
              </w:rPr>
            </w:pPr>
            <w:r w:rsidRPr="00B61948">
              <w:rPr>
                <w:rFonts w:eastAsia="나눔명조"/>
                <w:sz w:val="20"/>
                <w:szCs w:val="22"/>
              </w:rPr>
              <w:t>0.382</w:t>
            </w:r>
          </w:p>
        </w:tc>
        <w:tc>
          <w:tcPr>
            <w:tcW w:w="1191" w:type="dxa"/>
            <w:tcBorders>
              <w:top w:val="single" w:color="000000" w:sz="2" w:space="0"/>
              <w:left w:val="single" w:color="000000" w:sz="2" w:space="0"/>
              <w:bottom w:val="single" w:color="000000" w:sz="2" w:space="0"/>
              <w:right w:val="single" w:color="000000" w:sz="2" w:space="0"/>
            </w:tcBorders>
            <w:vAlign w:val="center"/>
            <w:hideMark/>
          </w:tcPr>
          <w:p w:rsidRPr="00B61948" w:rsidR="00D403C6" w:rsidP="002D5ECC" w:rsidRDefault="00D403C6" w14:paraId="67A41F67" w14:textId="77777777">
            <w:pPr>
              <w:wordWrap/>
              <w:spacing w:after="0" w:line="240" w:lineRule="auto"/>
              <w:jc w:val="center"/>
              <w:rPr>
                <w:rFonts w:eastAsia="나눔명조"/>
                <w:sz w:val="20"/>
                <w:szCs w:val="22"/>
              </w:rPr>
            </w:pPr>
            <w:r w:rsidRPr="00B61948">
              <w:rPr>
                <w:rFonts w:eastAsia="나눔명조"/>
                <w:sz w:val="20"/>
                <w:szCs w:val="22"/>
              </w:rPr>
              <w:t>0.695</w:t>
            </w:r>
          </w:p>
        </w:tc>
        <w:tc>
          <w:tcPr>
            <w:tcW w:w="957" w:type="dxa"/>
            <w:vMerge w:val="restart"/>
            <w:tcBorders>
              <w:top w:val="nil"/>
              <w:left w:val="single" w:color="000000" w:sz="4" w:space="0"/>
              <w:bottom w:val="single" w:color="000000" w:sz="12" w:space="0"/>
              <w:right w:val="nil"/>
            </w:tcBorders>
            <w:shd w:val="clear" w:color="auto" w:fill="auto"/>
            <w:vAlign w:val="center"/>
            <w:hideMark/>
          </w:tcPr>
          <w:p w:rsidRPr="00B61948" w:rsidR="00D403C6" w:rsidP="002D5ECC" w:rsidRDefault="00D403C6" w14:paraId="1E55ADE7" w14:textId="77777777">
            <w:pPr>
              <w:wordWrap/>
              <w:spacing w:before="120" w:after="120" w:line="276" w:lineRule="auto"/>
              <w:jc w:val="center"/>
              <w:rPr>
                <w:rFonts w:eastAsia="나눔명조"/>
                <w:sz w:val="20"/>
                <w:szCs w:val="22"/>
              </w:rPr>
            </w:pPr>
            <w:r w:rsidRPr="00B61948">
              <w:rPr>
                <w:rFonts w:eastAsia="나눔명조"/>
                <w:sz w:val="20"/>
                <w:szCs w:val="22"/>
              </w:rPr>
              <w:t>1.868</w:t>
            </w:r>
          </w:p>
        </w:tc>
      </w:tr>
      <w:tr w:rsidRPr="00B61948" w:rsidR="00B61948" w:rsidTr="002D5ECC" w14:paraId="16BB574C" w14:textId="77777777">
        <w:trPr>
          <w:trHeight w:val="598"/>
          <w:jc w:val="center"/>
        </w:trPr>
        <w:tc>
          <w:tcPr>
            <w:tcW w:w="957" w:type="dxa"/>
            <w:vMerge/>
            <w:tcBorders>
              <w:top w:val="nil"/>
              <w:left w:val="nil"/>
              <w:bottom w:val="single" w:color="000000" w:sz="12" w:space="0"/>
              <w:right w:val="single" w:color="000000" w:sz="4" w:space="0"/>
            </w:tcBorders>
            <w:vAlign w:val="center"/>
            <w:hideMark/>
          </w:tcPr>
          <w:p w:rsidRPr="00B61948" w:rsidR="00D403C6" w:rsidP="002D5ECC" w:rsidRDefault="00D403C6" w14:paraId="284A1F9B" w14:textId="77777777">
            <w:pPr>
              <w:wordWrap/>
              <w:spacing w:after="0" w:line="240" w:lineRule="auto"/>
              <w:rPr>
                <w:rFonts w:eastAsia="나눔명조"/>
                <w:sz w:val="20"/>
                <w:szCs w:val="22"/>
              </w:rPr>
            </w:pPr>
          </w:p>
        </w:tc>
        <w:tc>
          <w:tcPr>
            <w:tcW w:w="4324" w:type="dxa"/>
            <w:tcBorders>
              <w:top w:val="single" w:color="000000" w:sz="2" w:space="0"/>
              <w:left w:val="single" w:color="000000" w:sz="2" w:space="0"/>
              <w:bottom w:val="single" w:color="000000" w:sz="2" w:space="0"/>
              <w:right w:val="single" w:color="000000" w:sz="2" w:space="0"/>
            </w:tcBorders>
            <w:vAlign w:val="center"/>
            <w:hideMark/>
          </w:tcPr>
          <w:p w:rsidRPr="00B61948" w:rsidR="00D403C6" w:rsidP="002D5ECC" w:rsidRDefault="00D403C6" w14:paraId="3EAB33EF" w14:textId="77777777">
            <w:pPr>
              <w:wordWrap/>
              <w:spacing w:after="0" w:line="240" w:lineRule="auto"/>
              <w:jc w:val="left"/>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기관은</w:t>
            </w:r>
            <w:r w:rsidRPr="00B61948">
              <w:rPr>
                <w:rFonts w:hint="eastAsia" w:eastAsia="나눔명조"/>
                <w:sz w:val="20"/>
                <w:szCs w:val="22"/>
              </w:rPr>
              <w:t xml:space="preserve"> </w:t>
            </w:r>
            <w:r w:rsidRPr="00B61948">
              <w:rPr>
                <w:rFonts w:hint="eastAsia" w:eastAsia="나눔명조"/>
                <w:sz w:val="20"/>
                <w:szCs w:val="22"/>
              </w:rPr>
              <w:t>새로운</w:t>
            </w:r>
            <w:r w:rsidRPr="00B61948">
              <w:rPr>
                <w:rFonts w:hint="eastAsia" w:eastAsia="나눔명조"/>
                <w:sz w:val="20"/>
                <w:szCs w:val="22"/>
              </w:rPr>
              <w:t xml:space="preserve"> </w:t>
            </w:r>
            <w:r w:rsidRPr="00B61948">
              <w:rPr>
                <w:rFonts w:hint="eastAsia" w:eastAsia="나눔명조"/>
                <w:sz w:val="20"/>
                <w:szCs w:val="22"/>
              </w:rPr>
              <w:t>도전과제</w:t>
            </w:r>
            <w:r w:rsidRPr="00B61948">
              <w:rPr>
                <w:rFonts w:hint="eastAsia" w:eastAsia="나눔명조"/>
                <w:sz w:val="20"/>
                <w:szCs w:val="22"/>
              </w:rPr>
              <w:t xml:space="preserve"> </w:t>
            </w:r>
            <w:r w:rsidRPr="00B61948">
              <w:rPr>
                <w:rFonts w:hint="eastAsia" w:eastAsia="나눔명조"/>
                <w:sz w:val="20"/>
                <w:szCs w:val="22"/>
              </w:rPr>
              <w:t>해결을</w:t>
            </w:r>
            <w:r w:rsidRPr="00B61948">
              <w:rPr>
                <w:rFonts w:hint="eastAsia" w:eastAsia="나눔명조"/>
                <w:sz w:val="20"/>
                <w:szCs w:val="22"/>
              </w:rPr>
              <w:t xml:space="preserve"> </w:t>
            </w:r>
            <w:r w:rsidRPr="00B61948">
              <w:rPr>
                <w:rFonts w:hint="eastAsia" w:eastAsia="나눔명조"/>
                <w:sz w:val="20"/>
                <w:szCs w:val="22"/>
              </w:rPr>
              <w:t>위해</w:t>
            </w:r>
            <w:r w:rsidRPr="00B61948">
              <w:rPr>
                <w:rFonts w:hint="eastAsia" w:eastAsia="나눔명조"/>
                <w:sz w:val="20"/>
                <w:szCs w:val="22"/>
              </w:rPr>
              <w:t xml:space="preserve"> </w:t>
            </w:r>
            <w:r w:rsidRPr="00B61948">
              <w:rPr>
                <w:rFonts w:hint="eastAsia" w:eastAsia="나눔명조"/>
                <w:sz w:val="20"/>
                <w:szCs w:val="22"/>
              </w:rPr>
              <w:t>직원들의</w:t>
            </w:r>
            <w:r w:rsidRPr="00B61948">
              <w:rPr>
                <w:rFonts w:hint="eastAsia" w:eastAsia="나눔명조"/>
                <w:sz w:val="20"/>
                <w:szCs w:val="22"/>
              </w:rPr>
              <w:t xml:space="preserve"> </w:t>
            </w:r>
            <w:r w:rsidRPr="00B61948">
              <w:rPr>
                <w:rFonts w:hint="eastAsia" w:eastAsia="나눔명조"/>
                <w:sz w:val="20"/>
                <w:szCs w:val="22"/>
              </w:rPr>
              <w:t>직관</w:t>
            </w:r>
            <w:r w:rsidRPr="00B61948">
              <w:rPr>
                <w:rFonts w:eastAsia="나눔명조"/>
                <w:sz w:val="20"/>
                <w:szCs w:val="22"/>
              </w:rPr>
              <w:t>/</w:t>
            </w:r>
            <w:r w:rsidRPr="00B61948">
              <w:rPr>
                <w:rFonts w:hint="eastAsia" w:eastAsia="나눔명조"/>
                <w:sz w:val="20"/>
                <w:szCs w:val="22"/>
              </w:rPr>
              <w:t>통찰력</w:t>
            </w:r>
            <w:r w:rsidRPr="00B61948">
              <w:rPr>
                <w:rFonts w:eastAsia="나눔명조"/>
                <w:sz w:val="20"/>
                <w:szCs w:val="22"/>
              </w:rPr>
              <w:t xml:space="preserve">, </w:t>
            </w:r>
            <w:r w:rsidRPr="00B61948">
              <w:rPr>
                <w:rFonts w:hint="eastAsia" w:eastAsia="나눔명조"/>
                <w:sz w:val="20"/>
                <w:szCs w:val="22"/>
              </w:rPr>
              <w:t>성장을</w:t>
            </w:r>
            <w:r w:rsidRPr="00B61948">
              <w:rPr>
                <w:rFonts w:hint="eastAsia" w:eastAsia="나눔명조"/>
                <w:sz w:val="20"/>
                <w:szCs w:val="22"/>
              </w:rPr>
              <w:t xml:space="preserve"> </w:t>
            </w:r>
            <w:r w:rsidRPr="00B61948">
              <w:rPr>
                <w:rFonts w:hint="eastAsia" w:eastAsia="나눔명조"/>
                <w:sz w:val="20"/>
                <w:szCs w:val="22"/>
              </w:rPr>
              <w:t>중시한다</w:t>
            </w:r>
            <w:r w:rsidRPr="00B61948">
              <w:rPr>
                <w:rFonts w:eastAsia="나눔명조"/>
                <w:sz w:val="20"/>
                <w:szCs w:val="22"/>
              </w:rPr>
              <w:t>.</w:t>
            </w:r>
          </w:p>
        </w:tc>
        <w:tc>
          <w:tcPr>
            <w:tcW w:w="1191" w:type="dxa"/>
            <w:tcBorders>
              <w:top w:val="single" w:color="000000" w:sz="2" w:space="0"/>
              <w:left w:val="single" w:color="000000" w:sz="2" w:space="0"/>
              <w:bottom w:val="single" w:color="000000" w:sz="2" w:space="0"/>
              <w:right w:val="single" w:color="000000" w:sz="2" w:space="0"/>
            </w:tcBorders>
            <w:vAlign w:val="center"/>
            <w:hideMark/>
          </w:tcPr>
          <w:p w:rsidRPr="00B61948" w:rsidR="00D403C6" w:rsidP="002D5ECC" w:rsidRDefault="00D403C6" w14:paraId="48F41B42" w14:textId="77777777">
            <w:pPr>
              <w:wordWrap/>
              <w:spacing w:after="0" w:line="240" w:lineRule="auto"/>
              <w:rPr>
                <w:rFonts w:eastAsia="나눔명조"/>
                <w:sz w:val="20"/>
                <w:szCs w:val="22"/>
              </w:rPr>
            </w:pPr>
          </w:p>
        </w:tc>
        <w:tc>
          <w:tcPr>
            <w:tcW w:w="1191" w:type="dxa"/>
            <w:tcBorders>
              <w:top w:val="single" w:color="000000" w:sz="2" w:space="0"/>
              <w:left w:val="single" w:color="000000" w:sz="2" w:space="0"/>
              <w:bottom w:val="single" w:color="000000" w:sz="2" w:space="0"/>
              <w:right w:val="single" w:color="000000" w:sz="2" w:space="0"/>
            </w:tcBorders>
            <w:vAlign w:val="center"/>
            <w:hideMark/>
          </w:tcPr>
          <w:p w:rsidRPr="00B61948" w:rsidR="00D403C6" w:rsidP="002D5ECC" w:rsidRDefault="00D403C6" w14:paraId="57C69F19" w14:textId="77777777">
            <w:pPr>
              <w:wordWrap/>
              <w:spacing w:after="0" w:line="240" w:lineRule="auto"/>
              <w:jc w:val="center"/>
              <w:rPr>
                <w:rFonts w:eastAsia="나눔명조"/>
                <w:sz w:val="20"/>
                <w:szCs w:val="22"/>
              </w:rPr>
            </w:pPr>
            <w:r w:rsidRPr="00B61948">
              <w:rPr>
                <w:rFonts w:eastAsia="나눔명조"/>
                <w:sz w:val="20"/>
                <w:szCs w:val="22"/>
              </w:rPr>
              <w:t>0.885</w:t>
            </w:r>
          </w:p>
        </w:tc>
        <w:tc>
          <w:tcPr>
            <w:tcW w:w="957" w:type="dxa"/>
            <w:vMerge/>
            <w:tcBorders>
              <w:top w:val="nil"/>
              <w:left w:val="single" w:color="000000" w:sz="4" w:space="0"/>
              <w:bottom w:val="single" w:color="000000" w:sz="12" w:space="0"/>
              <w:right w:val="nil"/>
            </w:tcBorders>
            <w:vAlign w:val="center"/>
            <w:hideMark/>
          </w:tcPr>
          <w:p w:rsidRPr="003820D2" w:rsidR="00D403C6" w:rsidP="002D5ECC" w:rsidRDefault="00D403C6" w14:paraId="79D2600A" w14:textId="77777777">
            <w:pPr>
              <w:widowControl/>
              <w:wordWrap/>
              <w:autoSpaceDE/>
              <w:autoSpaceDN/>
              <w:spacing w:after="0" w:line="240" w:lineRule="auto"/>
              <w:rPr>
                <w:rFonts w:eastAsia="Times New Roman"/>
                <w:sz w:val="20"/>
                <w:szCs w:val="20"/>
              </w:rPr>
            </w:pPr>
          </w:p>
        </w:tc>
      </w:tr>
      <w:tr w:rsidRPr="00B61948" w:rsidR="00D403C6" w:rsidTr="002D5ECC" w14:paraId="6D53F571" w14:textId="77777777">
        <w:trPr>
          <w:trHeight w:val="598"/>
          <w:jc w:val="center"/>
        </w:trPr>
        <w:tc>
          <w:tcPr>
            <w:tcW w:w="957" w:type="dxa"/>
            <w:vMerge/>
            <w:tcBorders>
              <w:top w:val="nil"/>
              <w:left w:val="nil"/>
              <w:bottom w:val="single" w:color="000000" w:sz="12" w:space="0"/>
              <w:right w:val="single" w:color="000000" w:sz="4" w:space="0"/>
            </w:tcBorders>
            <w:vAlign w:val="center"/>
            <w:hideMark/>
          </w:tcPr>
          <w:p w:rsidRPr="00B61948" w:rsidR="00D403C6" w:rsidP="002D5ECC" w:rsidRDefault="00D403C6" w14:paraId="2C10B53C" w14:textId="77777777">
            <w:pPr>
              <w:wordWrap/>
              <w:spacing w:after="0" w:line="240" w:lineRule="auto"/>
              <w:rPr>
                <w:rFonts w:eastAsia="나눔명조"/>
                <w:sz w:val="20"/>
                <w:szCs w:val="22"/>
              </w:rPr>
            </w:pPr>
          </w:p>
        </w:tc>
        <w:tc>
          <w:tcPr>
            <w:tcW w:w="4324" w:type="dxa"/>
            <w:tcBorders>
              <w:top w:val="single" w:color="000000" w:sz="2" w:space="0"/>
              <w:left w:val="single" w:color="000000" w:sz="2" w:space="0"/>
              <w:bottom w:val="single" w:color="000000" w:sz="12" w:space="0"/>
              <w:right w:val="single" w:color="000000" w:sz="2" w:space="0"/>
            </w:tcBorders>
            <w:vAlign w:val="center"/>
            <w:hideMark/>
          </w:tcPr>
          <w:p w:rsidRPr="00B61948" w:rsidR="00D403C6" w:rsidP="002D5ECC" w:rsidRDefault="00D403C6" w14:paraId="1805823C" w14:textId="77777777">
            <w:pPr>
              <w:wordWrap/>
              <w:spacing w:after="0" w:line="240" w:lineRule="auto"/>
              <w:jc w:val="left"/>
              <w:rPr>
                <w:rFonts w:eastAsia="나눔명조"/>
                <w:sz w:val="20"/>
                <w:szCs w:val="22"/>
              </w:rPr>
            </w:pPr>
            <w:r w:rsidRPr="00B61948">
              <w:rPr>
                <w:rFonts w:hint="eastAsia" w:eastAsia="나눔명조"/>
                <w:sz w:val="20"/>
                <w:szCs w:val="22"/>
              </w:rPr>
              <w:t>우리</w:t>
            </w:r>
            <w:r w:rsidRPr="00B61948">
              <w:rPr>
                <w:rFonts w:hint="eastAsia" w:eastAsia="나눔명조"/>
                <w:sz w:val="20"/>
                <w:szCs w:val="22"/>
              </w:rPr>
              <w:t xml:space="preserve"> </w:t>
            </w:r>
            <w:r w:rsidRPr="00B61948">
              <w:rPr>
                <w:rFonts w:hint="eastAsia" w:eastAsia="나눔명조"/>
                <w:sz w:val="20"/>
                <w:szCs w:val="22"/>
              </w:rPr>
              <w:t>기관은</w:t>
            </w:r>
            <w:r w:rsidRPr="00B61948">
              <w:rPr>
                <w:rFonts w:hint="eastAsia" w:eastAsia="나눔명조"/>
                <w:sz w:val="20"/>
                <w:szCs w:val="22"/>
              </w:rPr>
              <w:t xml:space="preserve"> </w:t>
            </w:r>
            <w:r w:rsidRPr="00B61948">
              <w:rPr>
                <w:rFonts w:hint="eastAsia" w:eastAsia="나눔명조"/>
                <w:sz w:val="20"/>
                <w:szCs w:val="22"/>
              </w:rPr>
              <w:t>참여</w:t>
            </w:r>
            <w:r w:rsidRPr="00B61948">
              <w:rPr>
                <w:rFonts w:eastAsia="나눔명조"/>
                <w:sz w:val="20"/>
                <w:szCs w:val="22"/>
              </w:rPr>
              <w:t>/</w:t>
            </w:r>
            <w:r w:rsidRPr="00B61948">
              <w:rPr>
                <w:rFonts w:hint="eastAsia" w:eastAsia="나눔명조"/>
                <w:sz w:val="20"/>
                <w:szCs w:val="22"/>
              </w:rPr>
              <w:t>협력</w:t>
            </w:r>
            <w:r w:rsidRPr="00B61948">
              <w:rPr>
                <w:rFonts w:eastAsia="나눔명조"/>
                <w:sz w:val="20"/>
                <w:szCs w:val="22"/>
              </w:rPr>
              <w:t>/</w:t>
            </w:r>
            <w:r w:rsidRPr="00B61948">
              <w:rPr>
                <w:rFonts w:hint="eastAsia" w:eastAsia="나눔명조"/>
                <w:sz w:val="20"/>
                <w:szCs w:val="22"/>
              </w:rPr>
              <w:t>신뢰를</w:t>
            </w:r>
            <w:r w:rsidRPr="00B61948">
              <w:rPr>
                <w:rFonts w:hint="eastAsia" w:eastAsia="나눔명조"/>
                <w:sz w:val="20"/>
                <w:szCs w:val="22"/>
              </w:rPr>
              <w:t xml:space="preserve"> </w:t>
            </w:r>
            <w:r w:rsidRPr="00B61948">
              <w:rPr>
                <w:rFonts w:hint="eastAsia" w:eastAsia="나눔명조"/>
                <w:sz w:val="20"/>
                <w:szCs w:val="22"/>
              </w:rPr>
              <w:t>강조한다</w:t>
            </w:r>
          </w:p>
        </w:tc>
        <w:tc>
          <w:tcPr>
            <w:tcW w:w="1191" w:type="dxa"/>
            <w:tcBorders>
              <w:top w:val="single" w:color="000000" w:sz="2" w:space="0"/>
              <w:left w:val="single" w:color="000000" w:sz="2" w:space="0"/>
              <w:bottom w:val="single" w:color="000000" w:sz="12" w:space="0"/>
              <w:right w:val="single" w:color="000000" w:sz="2" w:space="0"/>
            </w:tcBorders>
            <w:vAlign w:val="center"/>
            <w:hideMark/>
          </w:tcPr>
          <w:p w:rsidRPr="00B61948" w:rsidR="00D403C6" w:rsidP="002D5ECC" w:rsidRDefault="00D403C6" w14:paraId="2661FD8F" w14:textId="77777777">
            <w:pPr>
              <w:wordWrap/>
              <w:spacing w:after="0" w:line="240" w:lineRule="auto"/>
              <w:rPr>
                <w:rFonts w:eastAsia="나눔명조"/>
                <w:sz w:val="20"/>
                <w:szCs w:val="22"/>
              </w:rPr>
            </w:pPr>
          </w:p>
        </w:tc>
        <w:tc>
          <w:tcPr>
            <w:tcW w:w="1191" w:type="dxa"/>
            <w:tcBorders>
              <w:top w:val="single" w:color="000000" w:sz="2" w:space="0"/>
              <w:left w:val="single" w:color="000000" w:sz="2" w:space="0"/>
              <w:bottom w:val="single" w:color="000000" w:sz="12" w:space="0"/>
              <w:right w:val="single" w:color="000000" w:sz="2" w:space="0"/>
            </w:tcBorders>
            <w:vAlign w:val="center"/>
            <w:hideMark/>
          </w:tcPr>
          <w:p w:rsidRPr="00B61948" w:rsidR="00D403C6" w:rsidP="002D5ECC" w:rsidRDefault="00D403C6" w14:paraId="18490E8C" w14:textId="77777777">
            <w:pPr>
              <w:wordWrap/>
              <w:spacing w:after="0" w:line="240" w:lineRule="auto"/>
              <w:jc w:val="center"/>
              <w:rPr>
                <w:rFonts w:eastAsia="나눔명조"/>
                <w:sz w:val="20"/>
                <w:szCs w:val="22"/>
              </w:rPr>
            </w:pPr>
            <w:r w:rsidRPr="00B61948">
              <w:rPr>
                <w:rFonts w:eastAsia="나눔명조"/>
                <w:sz w:val="20"/>
                <w:szCs w:val="22"/>
              </w:rPr>
              <w:t>0.684</w:t>
            </w:r>
          </w:p>
        </w:tc>
        <w:tc>
          <w:tcPr>
            <w:tcW w:w="957" w:type="dxa"/>
            <w:vMerge/>
            <w:tcBorders>
              <w:top w:val="nil"/>
              <w:left w:val="single" w:color="000000" w:sz="4" w:space="0"/>
              <w:bottom w:val="single" w:color="000000" w:sz="12" w:space="0"/>
              <w:right w:val="nil"/>
            </w:tcBorders>
            <w:vAlign w:val="center"/>
            <w:hideMark/>
          </w:tcPr>
          <w:p w:rsidRPr="003820D2" w:rsidR="00D403C6" w:rsidP="002D5ECC" w:rsidRDefault="00D403C6" w14:paraId="45BFE228" w14:textId="77777777">
            <w:pPr>
              <w:widowControl/>
              <w:wordWrap/>
              <w:autoSpaceDE/>
              <w:autoSpaceDN/>
              <w:spacing w:after="0" w:line="240" w:lineRule="auto"/>
              <w:rPr>
                <w:rFonts w:eastAsia="Times New Roman"/>
                <w:sz w:val="20"/>
                <w:szCs w:val="20"/>
              </w:rPr>
            </w:pPr>
          </w:p>
        </w:tc>
      </w:tr>
    </w:tbl>
    <w:p w:rsidRPr="00B61948" w:rsidR="00D403C6" w:rsidP="00D403C6" w:rsidRDefault="00D403C6" w14:paraId="48FBD2E2" w14:textId="77777777">
      <w:pPr>
        <w:wordWrap/>
        <w:spacing w:before="120" w:after="120" w:line="276" w:lineRule="auto"/>
        <w:rPr>
          <w:rFonts w:eastAsia="나눔명조"/>
          <w:i/>
          <w:sz w:val="20"/>
          <w:szCs w:val="22"/>
        </w:rPr>
      </w:pPr>
    </w:p>
    <w:p w:rsidRPr="00B61948" w:rsidR="00D403C6" w:rsidP="003820D2" w:rsidRDefault="00D403C6" w14:paraId="5DEEE5E7" w14:textId="77777777"/>
    <w:sectPr w:rsidRPr="00B61948" w:rsidR="00D403C6" w:rsidSect="00717E35">
      <w:footerReference w:type="default" r:id="rId16"/>
      <w:pgSz w:w="11906" w:h="16838" w:orient="portrait"/>
      <w:pgMar w:top="1440" w:right="1440" w:bottom="1440" w:left="1440" w:header="850" w:footer="994"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J" w:author="Kang, Jiyoon" w:date="2022-03-03T01:04:00Z" w:id="727">
    <w:p w:rsidR="006E7FF1" w:rsidRDefault="006E7FF1" w14:paraId="18AD923D" w14:textId="792AD438">
      <w:pPr>
        <w:pStyle w:val="ab"/>
      </w:pPr>
      <w:r>
        <w:rPr>
          <w:rStyle w:val="aa"/>
        </w:rPr>
        <w:annotationRef/>
      </w:r>
      <w:r>
        <w:rPr>
          <w:rFonts w:hint="eastAsia"/>
        </w:rPr>
        <w:t>가설</w:t>
      </w:r>
      <w:r>
        <w:t>3</w:t>
      </w:r>
      <w:r>
        <w:rPr>
          <w:rFonts w:hint="eastAsia"/>
        </w:rPr>
        <w:t>이</w:t>
      </w:r>
      <w:r>
        <w:rPr>
          <w:rFonts w:hint="eastAsia"/>
        </w:rPr>
        <w:t xml:space="preserve"> </w:t>
      </w:r>
      <w:r>
        <w:rPr>
          <w:rFonts w:hint="eastAsia"/>
        </w:rPr>
        <w:t>삭제되서</w:t>
      </w:r>
      <w:r>
        <w:rPr>
          <w:rFonts w:hint="eastAsia"/>
        </w:rPr>
        <w:t xml:space="preserve"> </w:t>
      </w:r>
      <w:r>
        <w:rPr>
          <w:rFonts w:hint="eastAsia"/>
        </w:rPr>
        <w:t>이</w:t>
      </w:r>
      <w:r>
        <w:rPr>
          <w:rFonts w:hint="eastAsia"/>
        </w:rPr>
        <w:t xml:space="preserve"> </w:t>
      </w:r>
      <w:r>
        <w:rPr>
          <w:rFonts w:hint="eastAsia"/>
        </w:rPr>
        <w:t>부분이랑</w:t>
      </w:r>
      <w:r>
        <w:rPr>
          <w:rFonts w:hint="eastAsia"/>
        </w:rPr>
        <w:t xml:space="preserve"> </w:t>
      </w:r>
      <w:r>
        <w:rPr>
          <w:rFonts w:hint="eastAsia"/>
        </w:rPr>
        <w:t>그림</w:t>
      </w:r>
      <w:r>
        <w:rPr>
          <w:rFonts w:hint="eastAsia"/>
        </w:rPr>
        <w:t>2</w:t>
      </w:r>
      <w:r>
        <w:rPr>
          <w:rFonts w:hint="eastAsia"/>
        </w:rPr>
        <w:t>도</w:t>
      </w:r>
      <w:r>
        <w:rPr>
          <w:rFonts w:hint="eastAsia"/>
        </w:rPr>
        <w:t xml:space="preserve"> </w:t>
      </w:r>
      <w:r>
        <w:rPr>
          <w:rFonts w:hint="eastAsia"/>
        </w:rPr>
        <w:t>삭제해야할</w:t>
      </w:r>
      <w:r>
        <w:rPr>
          <w:rFonts w:hint="eastAsia"/>
        </w:rPr>
        <w:t xml:space="preserve"> </w:t>
      </w:r>
      <w:r>
        <w:rPr>
          <w:rFonts w:hint="eastAsia"/>
        </w:rPr>
        <w:t>것</w:t>
      </w:r>
      <w:r>
        <w:rPr>
          <w:rFonts w:hint="eastAsia"/>
        </w:rPr>
        <w:t xml:space="preserve"> </w:t>
      </w:r>
      <w:r>
        <w:rPr>
          <w:rFonts w:hint="eastAsia"/>
        </w:rPr>
        <w:t>같아요</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AD92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A92AE" w16cex:dateUtc="2022-03-03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AD923D" w16cid:durableId="25CA9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552A" w:rsidP="000E58EF" w:rsidRDefault="00E9552A" w14:paraId="1FDC9AA6" w14:textId="77777777">
      <w:pPr>
        <w:spacing w:after="0" w:line="240" w:lineRule="auto"/>
      </w:pPr>
      <w:r>
        <w:separator/>
      </w:r>
    </w:p>
  </w:endnote>
  <w:endnote w:type="continuationSeparator" w:id="0">
    <w:p w:rsidR="00E9552A" w:rsidP="000E58EF" w:rsidRDefault="00E9552A" w14:paraId="54C64D1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명조">
    <w:altName w:val="바탕"/>
    <w:charset w:val="81"/>
    <w:family w:val="roman"/>
    <w:pitch w:val="variable"/>
    <w:sig w:usb0="800002A7" w:usb1="09D7FCFB" w:usb2="00000010" w:usb3="00000000" w:csb0="00280001" w:csb1="00000000"/>
  </w:font>
  <w:font w:name="함초롬돋움">
    <w:altName w:val="Malgun Gothic"/>
    <w:panose1 w:val="020B0604000101010101"/>
    <w:charset w:val="81"/>
    <w:family w:val="modern"/>
    <w:pitch w:val="variable"/>
    <w:sig w:usb0="F7002EFF" w:usb1="19DFFFFF" w:usb2="001BFDD7" w:usb3="00000000" w:csb0="001F007F" w:csb1="00000000"/>
  </w:font>
  <w:font w:name="맑은 고딕">
    <w:panose1 w:val="020B0503020000020004"/>
    <w:charset w:val="81"/>
    <w:family w:val="modern"/>
    <w:pitch w:val="variable"/>
    <w:sig w:usb0="9000002F" w:usb1="29D77CFB" w:usb2="00000012" w:usb3="00000000" w:csb0="00080001" w:csb1="00000000"/>
  </w:font>
  <w:font w:name="나눔명조 ExtraBold">
    <w:altName w:val="바탕"/>
    <w:charset w:val="81"/>
    <w:family w:val="roman"/>
    <w:pitch w:val="variable"/>
    <w:sig w:usb0="800002A7" w:usb1="09D7FCFB" w:usb2="00000010" w:usb3="00000000" w:csb0="0028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de">
    <w:altName w:val="Calibri"/>
    <w:charset w:val="00"/>
    <w:family w:val="swiss"/>
    <w:pitch w:val="default"/>
    <w:sig w:usb0="00000000"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131749"/>
      <w:docPartObj>
        <w:docPartGallery w:val="Page Numbers (Bottom of Page)"/>
        <w:docPartUnique/>
      </w:docPartObj>
    </w:sdtPr>
    <w:sdtEndPr/>
    <w:sdtContent>
      <w:p w:rsidR="00265BC3" w:rsidRDefault="00265BC3" w14:paraId="73983238" w14:textId="080F31E4">
        <w:pPr>
          <w:pStyle w:val="a4"/>
          <w:jc w:val="center"/>
        </w:pPr>
        <w:r>
          <w:fldChar w:fldCharType="begin"/>
        </w:r>
        <w:r>
          <w:instrText>PAGE   \* MERGEFORMAT</w:instrText>
        </w:r>
        <w:r>
          <w:fldChar w:fldCharType="separate"/>
        </w:r>
        <w:r>
          <w:rPr>
            <w:lang w:val="ko-KR"/>
          </w:rPr>
          <w:t>2</w:t>
        </w:r>
        <w:r>
          <w:fldChar w:fldCharType="end"/>
        </w:r>
      </w:p>
    </w:sdtContent>
  </w:sdt>
  <w:p w:rsidR="00265BC3" w:rsidRDefault="00265BC3" w14:paraId="17C08ECB" w14:textId="7777777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552A" w:rsidP="000E58EF" w:rsidRDefault="00E9552A" w14:paraId="67098499" w14:textId="77777777">
      <w:pPr>
        <w:spacing w:after="0" w:line="240" w:lineRule="auto"/>
      </w:pPr>
      <w:r>
        <w:separator/>
      </w:r>
    </w:p>
  </w:footnote>
  <w:footnote w:type="continuationSeparator" w:id="0">
    <w:p w:rsidR="00E9552A" w:rsidP="000E58EF" w:rsidRDefault="00E9552A" w14:paraId="328F8D82" w14:textId="77777777">
      <w:pPr>
        <w:spacing w:after="0" w:line="240" w:lineRule="auto"/>
      </w:pPr>
      <w:r>
        <w:continuationSeparator/>
      </w:r>
    </w:p>
  </w:footnote>
  <w:footnote w:id="1">
    <w:p w:rsidRPr="00165BE8" w:rsidR="00646FFA" w:rsidRDefault="00646FFA" w14:paraId="31AB5C6C" w14:textId="7DD9A65B">
      <w:pPr>
        <w:pStyle w:val="a5"/>
        <w:rPr>
          <w:rFonts w:ascii="나눔명조" w:hAnsi="나눔명조" w:eastAsia="나눔명조"/>
          <w:lang w:eastAsia="ko-KR"/>
        </w:rPr>
      </w:pPr>
      <w:r w:rsidRPr="006D5AFD">
        <w:rPr>
          <w:rStyle w:val="a6"/>
        </w:rPr>
        <w:footnoteRef/>
      </w:r>
      <w:r w:rsidRPr="00165BE8">
        <w:rPr>
          <w:rFonts w:ascii="나눔명조" w:hAnsi="나눔명조" w:eastAsia="나눔명조"/>
          <w:lang w:eastAsia="ko-KR"/>
        </w:rPr>
        <w:t xml:space="preserve"> </w:t>
      </w:r>
      <w:r w:rsidRPr="001C34EA">
        <w:rPr>
          <w:rFonts w:hint="eastAsia" w:ascii="나눔명조" w:hAnsi="나눔명조" w:eastAsia="나눔명조" w:cs="맑은 고딕"/>
          <w:sz w:val="18"/>
          <w:szCs w:val="18"/>
          <w:lang w:eastAsia="ko-KR"/>
        </w:rPr>
        <w:t>본 연구에서 사용하는 설문조사 자료는 한국행정연구원에서 생산된 자료를 활용하였으며,</w:t>
      </w:r>
      <w:r w:rsidRPr="001C34EA">
        <w:rPr>
          <w:rFonts w:ascii="나눔명조" w:hAnsi="나눔명조" w:eastAsia="나눔명조" w:cs="맑은 고딕"/>
          <w:sz w:val="18"/>
          <w:szCs w:val="18"/>
          <w:lang w:eastAsia="ko-KR"/>
        </w:rPr>
        <w:t xml:space="preserve"> </w:t>
      </w:r>
      <w:r w:rsidRPr="001C34EA">
        <w:rPr>
          <w:rFonts w:hint="eastAsia" w:ascii="나눔명조" w:hAnsi="나눔명조" w:eastAsia="나눔명조" w:cs="맑은 고딕"/>
          <w:sz w:val="18"/>
          <w:szCs w:val="18"/>
          <w:lang w:eastAsia="ko-KR"/>
        </w:rPr>
        <w:t>한국행정연구원 연구자료관리규칙에 의거 사용허가를 받았다.</w:t>
      </w:r>
    </w:p>
  </w:footnote>
  <w:footnote w:id="2">
    <w:p w:rsidRPr="000A27D5" w:rsidR="000A27D5" w:rsidP="003820D2" w:rsidRDefault="000A27D5" w14:paraId="0FA3E1E1" w14:textId="19FE51E0">
      <w:pPr>
        <w:pStyle w:val="a5"/>
        <w:wordWrap w:val="0"/>
        <w:rPr>
          <w:rFonts w:ascii="나눔명조" w:hAnsi="나눔명조" w:eastAsia="나눔명조"/>
          <w:lang w:eastAsia="ko-KR"/>
        </w:rPr>
      </w:pPr>
      <w:r w:rsidRPr="006D5AFD">
        <w:rPr>
          <w:rStyle w:val="a6"/>
        </w:rPr>
        <w:footnoteRef/>
      </w:r>
      <w:r w:rsidRPr="000A27D5">
        <w:rPr>
          <w:rFonts w:ascii="나눔명조" w:hAnsi="나눔명조" w:eastAsia="나눔명조"/>
          <w:lang w:eastAsia="ko-KR"/>
        </w:rPr>
        <w:t xml:space="preserve"> </w:t>
      </w:r>
      <w:r w:rsidRPr="001C34EA">
        <w:rPr>
          <w:rFonts w:hint="eastAsia" w:ascii="나눔명조" w:hAnsi="나눔명조" w:eastAsia="나눔명조"/>
          <w:sz w:val="18"/>
          <w:szCs w:val="18"/>
          <w:lang w:eastAsia="ko-KR"/>
        </w:rPr>
        <w:t>정치인을 신뢰한다고 응답한 사람은</w:t>
      </w:r>
      <w:r w:rsidRPr="001C34EA">
        <w:rPr>
          <w:rFonts w:ascii="나눔명조" w:hAnsi="나눔명조" w:eastAsia="나눔명조"/>
          <w:sz w:val="18"/>
          <w:szCs w:val="18"/>
          <w:lang w:eastAsia="ko-KR"/>
        </w:rPr>
        <w:t>3.7%</w:t>
      </w:r>
      <w:r w:rsidRPr="001C34EA">
        <w:rPr>
          <w:rFonts w:hint="eastAsia" w:ascii="나눔명조" w:hAnsi="나눔명조" w:eastAsia="나눔명조"/>
          <w:sz w:val="18"/>
          <w:szCs w:val="18"/>
          <w:lang w:eastAsia="ko-KR"/>
        </w:rPr>
        <w:t>에 불과했으며,</w:t>
      </w:r>
      <w:r w:rsidRPr="001C34EA">
        <w:rPr>
          <w:rFonts w:ascii="나눔명조" w:hAnsi="나눔명조" w:eastAsia="나눔명조"/>
          <w:sz w:val="18"/>
          <w:szCs w:val="18"/>
          <w:lang w:eastAsia="ko-KR"/>
        </w:rPr>
        <w:t xml:space="preserve"> </w:t>
      </w:r>
      <w:r w:rsidRPr="001C34EA">
        <w:rPr>
          <w:rFonts w:hint="eastAsia" w:ascii="나눔명조" w:hAnsi="나눔명조" w:eastAsia="나눔명조"/>
          <w:sz w:val="18"/>
          <w:szCs w:val="18"/>
          <w:lang w:eastAsia="ko-KR"/>
        </w:rPr>
        <w:t xml:space="preserve">공공기관에 대해서는 </w:t>
      </w:r>
      <w:r w:rsidRPr="001C34EA">
        <w:rPr>
          <w:rFonts w:ascii="나눔명조" w:hAnsi="나눔명조" w:eastAsia="나눔명조"/>
          <w:sz w:val="18"/>
          <w:szCs w:val="18"/>
          <w:lang w:eastAsia="ko-KR"/>
        </w:rPr>
        <w:t xml:space="preserve">19.8%, </w:t>
      </w:r>
      <w:r w:rsidRPr="001C34EA">
        <w:rPr>
          <w:rFonts w:hint="eastAsia" w:ascii="나눔명조" w:hAnsi="나눔명조" w:eastAsia="나눔명조"/>
          <w:sz w:val="18"/>
          <w:szCs w:val="18"/>
          <w:lang w:eastAsia="ko-KR"/>
        </w:rPr>
        <w:t xml:space="preserve">정부에 대해서는 </w:t>
      </w:r>
      <w:r w:rsidRPr="001C34EA">
        <w:rPr>
          <w:rFonts w:ascii="나눔명조" w:hAnsi="나눔명조" w:eastAsia="나눔명조"/>
          <w:sz w:val="18"/>
          <w:szCs w:val="18"/>
          <w:lang w:eastAsia="ko-KR"/>
        </w:rPr>
        <w:t>22%</w:t>
      </w:r>
      <w:r w:rsidRPr="001C34EA">
        <w:rPr>
          <w:rFonts w:hint="eastAsia" w:ascii="나눔명조" w:hAnsi="나눔명조" w:eastAsia="나눔명조"/>
          <w:sz w:val="18"/>
          <w:szCs w:val="18"/>
          <w:lang w:eastAsia="ko-KR"/>
        </w:rPr>
        <w:t>가 신뢰한다고 응답했다.</w:t>
      </w:r>
      <w:r w:rsidRPr="001C34EA">
        <w:rPr>
          <w:rFonts w:ascii="나눔명조" w:hAnsi="나눔명조" w:eastAsia="나눔명조"/>
          <w:sz w:val="18"/>
          <w:szCs w:val="18"/>
          <w:lang w:eastAsia="ko-KR"/>
        </w:rPr>
        <w:t xml:space="preserve"> </w:t>
      </w:r>
      <w:r w:rsidRPr="001C34EA">
        <w:rPr>
          <w:rFonts w:hint="eastAsia" w:ascii="나눔명조" w:hAnsi="나눔명조" w:eastAsia="나눔명조"/>
          <w:sz w:val="18"/>
          <w:szCs w:val="18"/>
          <w:lang w:eastAsia="ko-KR"/>
        </w:rPr>
        <w:t>또한</w:t>
      </w:r>
      <w:r w:rsidRPr="001C34EA">
        <w:rPr>
          <w:rFonts w:ascii="나눔명조" w:hAnsi="나눔명조" w:eastAsia="나눔명조"/>
          <w:sz w:val="18"/>
          <w:szCs w:val="18"/>
          <w:lang w:eastAsia="ko-KR"/>
        </w:rPr>
        <w:t xml:space="preserve"> </w:t>
      </w:r>
      <w:r w:rsidRPr="001C34EA">
        <w:rPr>
          <w:rFonts w:hint="eastAsia" w:ascii="나눔명조" w:hAnsi="나눔명조" w:eastAsia="나눔명조"/>
          <w:sz w:val="18"/>
          <w:szCs w:val="18"/>
          <w:lang w:eastAsia="ko-KR"/>
        </w:rPr>
        <w:t xml:space="preserve">공무원을 신뢰한다고 말한 응답자 역시 </w:t>
      </w:r>
      <w:r w:rsidRPr="001C34EA">
        <w:rPr>
          <w:rFonts w:ascii="나눔명조" w:hAnsi="나눔명조" w:eastAsia="나눔명조"/>
          <w:sz w:val="18"/>
          <w:szCs w:val="18"/>
          <w:lang w:eastAsia="ko-KR"/>
        </w:rPr>
        <w:t>16%</w:t>
      </w:r>
      <w:r w:rsidRPr="001C34EA">
        <w:rPr>
          <w:rFonts w:hint="eastAsia" w:ascii="나눔명조" w:hAnsi="나눔명조" w:eastAsia="나눔명조"/>
          <w:sz w:val="18"/>
          <w:szCs w:val="18"/>
          <w:lang w:eastAsia="ko-KR"/>
        </w:rPr>
        <w:t>에 불과했다.</w:t>
      </w:r>
      <w:r w:rsidRPr="001C34EA">
        <w:rPr>
          <w:rFonts w:ascii="나눔명조" w:hAnsi="나눔명조" w:eastAsia="나눔명조"/>
          <w:sz w:val="18"/>
          <w:szCs w:val="18"/>
          <w:lang w:eastAsia="ko-KR"/>
        </w:rPr>
        <w:t xml:space="preserve"> </w:t>
      </w:r>
      <w:r w:rsidR="001C34EA">
        <w:rPr>
          <w:rFonts w:ascii="나눔명조" w:hAnsi="나눔명조" w:eastAsia="나눔명조"/>
          <w:sz w:val="18"/>
          <w:szCs w:val="18"/>
          <w:lang w:eastAsia="ko-KR"/>
        </w:rPr>
        <w:t>(</w:t>
      </w:r>
      <w:r w:rsidRPr="001C34EA">
        <w:rPr>
          <w:rFonts w:hint="eastAsia" w:ascii="나눔명조" w:hAnsi="나눔명조" w:eastAsia="나눔명조"/>
          <w:sz w:val="18"/>
          <w:szCs w:val="18"/>
          <w:lang w:eastAsia="ko-KR"/>
        </w:rPr>
        <w:t>김현주</w:t>
      </w:r>
      <w:r w:rsidRPr="001C34EA">
        <w:rPr>
          <w:rFonts w:ascii="나눔명조" w:hAnsi="나눔명조" w:eastAsia="나눔명조"/>
          <w:sz w:val="18"/>
          <w:szCs w:val="18"/>
          <w:lang w:eastAsia="ko-KR"/>
        </w:rPr>
        <w:t>, “</w:t>
      </w:r>
      <w:r w:rsidRPr="001C34EA">
        <w:rPr>
          <w:rFonts w:hint="eastAsia" w:ascii="나눔명조" w:hAnsi="나눔명조" w:eastAsia="나눔명조"/>
          <w:sz w:val="18"/>
          <w:szCs w:val="18"/>
          <w:lang w:eastAsia="ko-KR"/>
        </w:rPr>
        <w:t>누구도, 무엇도 쉽게 믿을 수 없는 ‘불신사회’로 전락한 대한민국[김현주의 일상 톡톡</w:t>
      </w:r>
      <w:r w:rsidRPr="001C34EA">
        <w:rPr>
          <w:rFonts w:ascii="나눔명조" w:hAnsi="나눔명조" w:eastAsia="나눔명조"/>
          <w:sz w:val="18"/>
          <w:szCs w:val="18"/>
          <w:lang w:eastAsia="ko-KR"/>
        </w:rPr>
        <w:t xml:space="preserve">”, </w:t>
      </w:r>
      <w:r w:rsidRPr="001C34EA">
        <w:rPr>
          <w:rFonts w:hint="eastAsia" w:ascii="나눔명조" w:hAnsi="나눔명조" w:eastAsia="나눔명조"/>
          <w:sz w:val="18"/>
          <w:szCs w:val="18"/>
          <w:lang w:eastAsia="ko-KR"/>
        </w:rPr>
        <w:t xml:space="preserve">세계일보 </w:t>
      </w:r>
      <w:r w:rsidRPr="001C34EA">
        <w:rPr>
          <w:rFonts w:ascii="나눔명조" w:hAnsi="나눔명조" w:eastAsia="나눔명조"/>
          <w:sz w:val="18"/>
          <w:szCs w:val="18"/>
          <w:lang w:eastAsia="ko-KR"/>
        </w:rPr>
        <w:t>2020</w:t>
      </w:r>
      <w:r w:rsidRPr="001C34EA">
        <w:rPr>
          <w:rFonts w:hint="eastAsia" w:ascii="나눔명조" w:hAnsi="나눔명조" w:eastAsia="나눔명조"/>
          <w:sz w:val="18"/>
          <w:szCs w:val="18"/>
          <w:lang w:eastAsia="ko-KR"/>
        </w:rPr>
        <w:t>년</w:t>
      </w:r>
      <w:r w:rsidRPr="001C34EA">
        <w:rPr>
          <w:rFonts w:ascii="나눔명조" w:hAnsi="나눔명조" w:eastAsia="나눔명조"/>
          <w:sz w:val="18"/>
          <w:szCs w:val="18"/>
          <w:lang w:eastAsia="ko-KR"/>
        </w:rPr>
        <w:t>2</w:t>
      </w:r>
      <w:r w:rsidRPr="001C34EA">
        <w:rPr>
          <w:rFonts w:hint="eastAsia" w:ascii="나눔명조" w:hAnsi="나눔명조" w:eastAsia="나눔명조"/>
          <w:sz w:val="18"/>
          <w:szCs w:val="18"/>
          <w:lang w:eastAsia="ko-KR"/>
        </w:rPr>
        <w:t>월</w:t>
      </w:r>
      <w:r w:rsidRPr="001C34EA">
        <w:rPr>
          <w:rFonts w:ascii="나눔명조" w:hAnsi="나눔명조" w:eastAsia="나눔명조"/>
          <w:sz w:val="18"/>
          <w:szCs w:val="18"/>
          <w:lang w:eastAsia="ko-KR"/>
        </w:rPr>
        <w:t>13</w:t>
      </w:r>
      <w:r w:rsidRPr="001C34EA">
        <w:rPr>
          <w:rFonts w:hint="eastAsia" w:ascii="나눔명조" w:hAnsi="나눔명조" w:eastAsia="나눔명조"/>
          <w:sz w:val="18"/>
          <w:szCs w:val="18"/>
          <w:lang w:eastAsia="ko-KR"/>
        </w:rPr>
        <w:t>일,</w:t>
      </w:r>
      <w:r w:rsidRPr="001C34EA">
        <w:rPr>
          <w:rFonts w:ascii="나눔명조" w:hAnsi="나눔명조" w:eastAsia="나눔명조"/>
          <w:sz w:val="18"/>
          <w:szCs w:val="18"/>
          <w:lang w:eastAsia="ko-KR"/>
        </w:rPr>
        <w:t xml:space="preserve"> </w:t>
      </w:r>
      <w:r w:rsidRPr="001C34EA" w:rsidR="001C34EA">
        <w:rPr>
          <w:rFonts w:ascii="나눔명조" w:hAnsi="나눔명조" w:eastAsia="나눔명조"/>
          <w:sz w:val="18"/>
          <w:szCs w:val="18"/>
          <w:lang w:eastAsia="ko-KR"/>
        </w:rPr>
        <w:t>2021</w:t>
      </w:r>
      <w:r w:rsidRPr="001C34EA" w:rsidR="001C34EA">
        <w:rPr>
          <w:rFonts w:hint="eastAsia" w:ascii="나눔명조" w:hAnsi="나눔명조" w:eastAsia="나눔명조"/>
          <w:sz w:val="18"/>
          <w:szCs w:val="18"/>
          <w:lang w:eastAsia="ko-KR"/>
        </w:rPr>
        <w:t>년</w:t>
      </w:r>
      <w:r w:rsidRPr="001C34EA" w:rsidR="001C34EA">
        <w:rPr>
          <w:rFonts w:ascii="나눔명조" w:hAnsi="나눔명조" w:eastAsia="나눔명조"/>
          <w:sz w:val="18"/>
          <w:szCs w:val="18"/>
          <w:lang w:eastAsia="ko-KR"/>
        </w:rPr>
        <w:t>9</w:t>
      </w:r>
      <w:r w:rsidRPr="001C34EA" w:rsidR="001C34EA">
        <w:rPr>
          <w:rFonts w:hint="eastAsia" w:ascii="나눔명조" w:hAnsi="나눔명조" w:eastAsia="나눔명조"/>
          <w:sz w:val="18"/>
          <w:szCs w:val="18"/>
          <w:lang w:eastAsia="ko-KR"/>
        </w:rPr>
        <w:t>월</w:t>
      </w:r>
      <w:r w:rsidRPr="001C34EA" w:rsidR="001C34EA">
        <w:rPr>
          <w:rFonts w:ascii="나눔명조" w:hAnsi="나눔명조" w:eastAsia="나눔명조"/>
          <w:sz w:val="18"/>
          <w:szCs w:val="18"/>
          <w:lang w:eastAsia="ko-KR"/>
        </w:rPr>
        <w:t>29</w:t>
      </w:r>
      <w:r w:rsidRPr="001C34EA" w:rsidR="001C34EA">
        <w:rPr>
          <w:rFonts w:hint="eastAsia" w:ascii="나눔명조" w:hAnsi="나눔명조" w:eastAsia="나눔명조"/>
          <w:sz w:val="18"/>
          <w:szCs w:val="18"/>
          <w:lang w:eastAsia="ko-KR"/>
        </w:rPr>
        <w:t>일 검색</w:t>
      </w:r>
      <w:r w:rsidRPr="001C34EA" w:rsidR="001C34EA">
        <w:rPr>
          <w:rFonts w:ascii="나눔명조" w:hAnsi="나눔명조" w:eastAsia="나눔명조"/>
          <w:sz w:val="18"/>
          <w:szCs w:val="18"/>
          <w:lang w:eastAsia="ko-KR"/>
        </w:rPr>
        <w:t>:</w:t>
      </w:r>
      <w:r w:rsidR="000D5C07">
        <w:rPr>
          <w:rFonts w:ascii="나눔명조" w:hAnsi="나눔명조" w:eastAsia="나눔명조"/>
          <w:sz w:val="18"/>
          <w:szCs w:val="18"/>
          <w:lang w:eastAsia="ko-KR"/>
        </w:rPr>
        <w:t xml:space="preserve"> </w:t>
      </w:r>
      <w:r w:rsidRPr="001C34EA" w:rsidR="001C34EA">
        <w:rPr>
          <w:rFonts w:ascii="나눔명조" w:hAnsi="나눔명조" w:eastAsia="나눔명조"/>
          <w:sz w:val="18"/>
          <w:szCs w:val="18"/>
          <w:lang w:eastAsia="ko-KR"/>
        </w:rPr>
        <w:t>https://www.segye.com/newsView/20200212511077?OutUrl=naver)</w:t>
      </w:r>
    </w:p>
  </w:footnote>
  <w:footnote w:id="3">
    <w:p w:rsidRPr="003A3BE4" w:rsidR="003A3BE4" w:rsidRDefault="003A3BE4" w14:paraId="061BAF3F" w14:textId="4C97CFBF">
      <w:pPr>
        <w:pStyle w:val="a5"/>
        <w:rPr>
          <w:rFonts w:eastAsiaTheme="minorEastAsia"/>
          <w:lang w:eastAsia="ko-KR"/>
        </w:rPr>
      </w:pPr>
      <w:r w:rsidRPr="006D5AFD">
        <w:rPr>
          <w:rStyle w:val="a6"/>
        </w:rPr>
        <w:footnoteRef/>
      </w:r>
      <w:r>
        <w:rPr>
          <w:lang w:eastAsia="ko-KR"/>
        </w:rPr>
        <w:t xml:space="preserve"> </w:t>
      </w:r>
      <w:r w:rsidRPr="003A3BE4">
        <w:rPr>
          <w:rFonts w:hint="eastAsia" w:ascii="나눔명조" w:hAnsi="나눔명조" w:eastAsia="나눔명조"/>
          <w:sz w:val="18"/>
          <w:szCs w:val="18"/>
          <w:lang w:eastAsia="ko-KR"/>
        </w:rPr>
        <w:t xml:space="preserve">실제로 </w:t>
      </w:r>
      <w:r w:rsidRPr="003A3BE4">
        <w:rPr>
          <w:rFonts w:ascii="나눔명조" w:hAnsi="나눔명조" w:eastAsia="나눔명조"/>
          <w:sz w:val="18"/>
          <w:szCs w:val="18"/>
          <w:lang w:eastAsia="ko-KR"/>
        </w:rPr>
        <w:t xml:space="preserve">LH </w:t>
      </w:r>
      <w:r w:rsidRPr="003A3BE4">
        <w:rPr>
          <w:rFonts w:hint="eastAsia" w:ascii="나눔명조" w:hAnsi="나눔명조" w:eastAsia="나눔명조"/>
          <w:sz w:val="18"/>
          <w:szCs w:val="18"/>
          <w:lang w:eastAsia="ko-KR"/>
        </w:rPr>
        <w:t>투기 사태 이후로, 특히 청년층을 중심으로 정부 불만도와 정책 불신,</w:t>
      </w:r>
      <w:r w:rsidRPr="003A3BE4">
        <w:rPr>
          <w:rFonts w:ascii="나눔명조" w:hAnsi="나눔명조" w:eastAsia="나눔명조"/>
          <w:sz w:val="18"/>
          <w:szCs w:val="18"/>
          <w:lang w:eastAsia="ko-KR"/>
        </w:rPr>
        <w:t xml:space="preserve"> </w:t>
      </w:r>
      <w:r w:rsidRPr="003A3BE4">
        <w:rPr>
          <w:rFonts w:hint="eastAsia" w:ascii="나눔명조" w:hAnsi="나눔명조" w:eastAsia="나눔명조"/>
          <w:sz w:val="18"/>
          <w:szCs w:val="18"/>
          <w:lang w:eastAsia="ko-KR"/>
        </w:rPr>
        <w:t>공공기관 불신이 높아지고 있으며,</w:t>
      </w:r>
      <w:r w:rsidRPr="003A3BE4">
        <w:rPr>
          <w:rFonts w:ascii="나눔명조" w:hAnsi="나눔명조" w:eastAsia="나눔명조"/>
          <w:sz w:val="18"/>
          <w:szCs w:val="18"/>
          <w:lang w:eastAsia="ko-KR"/>
        </w:rPr>
        <w:t xml:space="preserve"> “</w:t>
      </w:r>
      <w:r w:rsidRPr="003A3BE4">
        <w:rPr>
          <w:rFonts w:hint="eastAsia" w:ascii="나눔명조" w:hAnsi="나눔명조" w:eastAsia="나눔명조"/>
          <w:sz w:val="18"/>
          <w:szCs w:val="18"/>
          <w:lang w:eastAsia="ko-KR"/>
        </w:rPr>
        <w:t>정직한 사람들만 바보가 되는 불합리한 세상</w:t>
      </w:r>
      <w:r w:rsidRPr="003A3BE4">
        <w:rPr>
          <w:rFonts w:ascii="나눔명조" w:hAnsi="나눔명조" w:eastAsia="나눔명조"/>
          <w:sz w:val="18"/>
          <w:szCs w:val="18"/>
          <w:lang w:eastAsia="ko-KR"/>
        </w:rPr>
        <w:t>”</w:t>
      </w:r>
      <w:r w:rsidRPr="003A3BE4">
        <w:rPr>
          <w:rFonts w:hint="eastAsia" w:ascii="나눔명조" w:hAnsi="나눔명조" w:eastAsia="나눔명조"/>
          <w:sz w:val="18"/>
          <w:szCs w:val="18"/>
          <w:lang w:eastAsia="ko-KR"/>
        </w:rPr>
        <w:t>이라는 시선이 증가했다.</w:t>
      </w:r>
      <w:r w:rsidRPr="003A3BE4">
        <w:rPr>
          <w:rFonts w:ascii="나눔명조" w:hAnsi="나눔명조" w:eastAsia="나눔명조"/>
          <w:sz w:val="18"/>
          <w:szCs w:val="18"/>
          <w:lang w:eastAsia="ko-KR"/>
        </w:rPr>
        <w:t xml:space="preserve"> (</w:t>
      </w:r>
      <w:r w:rsidRPr="003A3BE4">
        <w:rPr>
          <w:rFonts w:hint="eastAsia" w:ascii="나눔명조" w:hAnsi="나눔명조" w:eastAsia="나눔명조"/>
          <w:sz w:val="18"/>
          <w:szCs w:val="18"/>
          <w:lang w:eastAsia="ko-KR"/>
        </w:rPr>
        <w:t>정성조,</w:t>
      </w:r>
      <w:r w:rsidRPr="003A3BE4">
        <w:rPr>
          <w:rFonts w:ascii="나눔명조" w:hAnsi="나눔명조" w:eastAsia="나눔명조"/>
          <w:sz w:val="18"/>
          <w:szCs w:val="18"/>
          <w:lang w:eastAsia="ko-KR"/>
        </w:rPr>
        <w:t xml:space="preserve"> “</w:t>
      </w:r>
      <w:r w:rsidRPr="003A3BE4">
        <w:rPr>
          <w:rFonts w:hint="eastAsia" w:ascii="나눔명조" w:hAnsi="나눔명조" w:eastAsia="나눔명조"/>
          <w:sz w:val="18"/>
          <w:szCs w:val="18"/>
          <w:lang w:eastAsia="ko-KR"/>
        </w:rPr>
        <w:t>'LH 투기'에 허탈한 청년들…"정직하면 바보 되는 세상"</w:t>
      </w:r>
      <w:r w:rsidRPr="003A3BE4">
        <w:rPr>
          <w:rFonts w:ascii="나눔명조" w:hAnsi="나눔명조" w:eastAsia="나눔명조"/>
          <w:sz w:val="18"/>
          <w:szCs w:val="18"/>
          <w:lang w:eastAsia="ko-KR"/>
        </w:rPr>
        <w:t xml:space="preserve">, </w:t>
      </w:r>
      <w:r w:rsidRPr="003A3BE4">
        <w:rPr>
          <w:rFonts w:hint="eastAsia" w:ascii="나눔명조" w:hAnsi="나눔명조" w:eastAsia="나눔명조"/>
          <w:sz w:val="18"/>
          <w:szCs w:val="18"/>
          <w:lang w:eastAsia="ko-KR"/>
        </w:rPr>
        <w:t>연합뉴스,</w:t>
      </w:r>
      <w:r w:rsidRPr="003A3BE4">
        <w:rPr>
          <w:rFonts w:ascii="나눔명조" w:hAnsi="나눔명조" w:eastAsia="나눔명조"/>
          <w:sz w:val="18"/>
          <w:szCs w:val="18"/>
          <w:lang w:eastAsia="ko-KR"/>
        </w:rPr>
        <w:t xml:space="preserve"> 2021</w:t>
      </w:r>
      <w:r w:rsidRPr="003A3BE4">
        <w:rPr>
          <w:rFonts w:hint="eastAsia" w:ascii="나눔명조" w:hAnsi="나눔명조" w:eastAsia="나눔명조"/>
          <w:sz w:val="18"/>
          <w:szCs w:val="18"/>
          <w:lang w:eastAsia="ko-KR"/>
        </w:rPr>
        <w:t>년</w:t>
      </w:r>
      <w:r w:rsidRPr="003A3BE4">
        <w:rPr>
          <w:rFonts w:ascii="나눔명조" w:hAnsi="나눔명조" w:eastAsia="나눔명조"/>
          <w:sz w:val="18"/>
          <w:szCs w:val="18"/>
          <w:lang w:eastAsia="ko-KR"/>
        </w:rPr>
        <w:t>3</w:t>
      </w:r>
      <w:r w:rsidRPr="003A3BE4">
        <w:rPr>
          <w:rFonts w:hint="eastAsia" w:ascii="나눔명조" w:hAnsi="나눔명조" w:eastAsia="나눔명조"/>
          <w:sz w:val="18"/>
          <w:szCs w:val="18"/>
          <w:lang w:eastAsia="ko-KR"/>
        </w:rPr>
        <w:t>월</w:t>
      </w:r>
      <w:r w:rsidRPr="003A3BE4">
        <w:rPr>
          <w:rFonts w:ascii="나눔명조" w:hAnsi="나눔명조" w:eastAsia="나눔명조"/>
          <w:sz w:val="18"/>
          <w:szCs w:val="18"/>
          <w:lang w:eastAsia="ko-KR"/>
        </w:rPr>
        <w:t>7</w:t>
      </w:r>
      <w:r w:rsidRPr="003A3BE4">
        <w:rPr>
          <w:rFonts w:hint="eastAsia" w:ascii="나눔명조" w:hAnsi="나눔명조" w:eastAsia="나눔명조"/>
          <w:sz w:val="18"/>
          <w:szCs w:val="18"/>
          <w:lang w:eastAsia="ko-KR"/>
        </w:rPr>
        <w:t>일.</w:t>
      </w:r>
      <w:r w:rsidRPr="003A3BE4">
        <w:rPr>
          <w:rFonts w:ascii="나눔명조" w:hAnsi="나눔명조" w:eastAsia="나눔명조"/>
          <w:sz w:val="18"/>
          <w:szCs w:val="18"/>
          <w:lang w:eastAsia="ko-KR"/>
        </w:rPr>
        <w:t xml:space="preserve"> 2021</w:t>
      </w:r>
      <w:r w:rsidRPr="003A3BE4">
        <w:rPr>
          <w:rFonts w:hint="eastAsia" w:ascii="나눔명조" w:hAnsi="나눔명조" w:eastAsia="나눔명조"/>
          <w:sz w:val="18"/>
          <w:szCs w:val="18"/>
          <w:lang w:eastAsia="ko-KR"/>
        </w:rPr>
        <w:t>년</w:t>
      </w:r>
      <w:r w:rsidRPr="003A3BE4">
        <w:rPr>
          <w:rFonts w:ascii="나눔명조" w:hAnsi="나눔명조" w:eastAsia="나눔명조"/>
          <w:sz w:val="18"/>
          <w:szCs w:val="18"/>
          <w:lang w:eastAsia="ko-KR"/>
        </w:rPr>
        <w:t>9</w:t>
      </w:r>
      <w:r w:rsidRPr="003A3BE4">
        <w:rPr>
          <w:rFonts w:hint="eastAsia" w:ascii="나눔명조" w:hAnsi="나눔명조" w:eastAsia="나눔명조"/>
          <w:sz w:val="18"/>
          <w:szCs w:val="18"/>
          <w:lang w:eastAsia="ko-KR"/>
        </w:rPr>
        <w:t>월2</w:t>
      </w:r>
      <w:r w:rsidRPr="003A3BE4">
        <w:rPr>
          <w:rFonts w:ascii="나눔명조" w:hAnsi="나눔명조" w:eastAsia="나눔명조"/>
          <w:sz w:val="18"/>
          <w:szCs w:val="18"/>
          <w:lang w:eastAsia="ko-KR"/>
        </w:rPr>
        <w:t>9</w:t>
      </w:r>
      <w:r w:rsidRPr="003A3BE4">
        <w:rPr>
          <w:rFonts w:hint="eastAsia" w:ascii="나눔명조" w:hAnsi="나눔명조" w:eastAsia="나눔명조"/>
          <w:sz w:val="18"/>
          <w:szCs w:val="18"/>
          <w:lang w:eastAsia="ko-KR"/>
        </w:rPr>
        <w:t>일 검색:</w:t>
      </w:r>
      <w:r w:rsidRPr="003A3BE4">
        <w:rPr>
          <w:rFonts w:ascii="나눔명조" w:hAnsi="나눔명조" w:eastAsia="나눔명조"/>
          <w:sz w:val="18"/>
          <w:szCs w:val="18"/>
          <w:lang w:eastAsia="ko-KR"/>
        </w:rPr>
        <w:t xml:space="preserve"> </w:t>
      </w:r>
      <w:r w:rsidRPr="00997AC4" w:rsidR="00DB6F2D">
        <w:rPr>
          <w:rFonts w:ascii="나눔명조" w:hAnsi="나눔명조" w:eastAsia="나눔명조"/>
          <w:sz w:val="18"/>
          <w:szCs w:val="18"/>
          <w:lang w:eastAsia="ko-KR"/>
        </w:rPr>
        <w:t>https://www.yna.co.kr/view/AKR20210306054000004</w:t>
      </w:r>
      <w:r w:rsidRPr="003A3BE4">
        <w:rPr>
          <w:rFonts w:ascii="나눔명조" w:hAnsi="나눔명조" w:eastAsia="나눔명조"/>
          <w:sz w:val="18"/>
          <w:szCs w:val="18"/>
          <w:lang w:eastAsia="ko-KR"/>
        </w:rPr>
        <w:t>)</w:t>
      </w:r>
      <w:r w:rsidR="009F432E">
        <w:rPr>
          <w:rFonts w:ascii="나눔명조" w:hAnsi="나눔명조" w:eastAsia="나눔명조"/>
          <w:sz w:val="18"/>
          <w:szCs w:val="18"/>
          <w:lang w:eastAsia="ko-KR"/>
        </w:rPr>
        <w:t xml:space="preserve"> </w:t>
      </w:r>
      <w:r w:rsidR="009F432E">
        <w:rPr>
          <w:rFonts w:hint="eastAsia" w:ascii="나눔명조" w:hAnsi="나눔명조" w:eastAsia="나눔명조"/>
          <w:sz w:val="18"/>
          <w:szCs w:val="18"/>
          <w:lang w:eastAsia="ko-KR"/>
        </w:rPr>
        <w:t>또한 연이어 공공기관의 부정채용의혹이 터지고,</w:t>
      </w:r>
      <w:r w:rsidR="009F432E">
        <w:rPr>
          <w:rFonts w:ascii="나눔명조" w:hAnsi="나눔명조" w:eastAsia="나눔명조"/>
          <w:sz w:val="18"/>
          <w:szCs w:val="18"/>
          <w:lang w:eastAsia="ko-KR"/>
        </w:rPr>
        <w:t xml:space="preserve"> </w:t>
      </w:r>
      <w:r w:rsidR="009F432E">
        <w:rPr>
          <w:rFonts w:hint="eastAsia" w:ascii="나눔명조" w:hAnsi="나눔명조" w:eastAsia="나눔명조"/>
          <w:sz w:val="18"/>
          <w:szCs w:val="18"/>
          <w:lang w:eastAsia="ko-KR"/>
        </w:rPr>
        <w:t>이에 비례하여 공정사회 구현을 외치며 등장한 현 정부와 공무원 집단에 대한 신뢰도가 하락하고 있다.</w:t>
      </w:r>
      <w:r w:rsidR="009F432E">
        <w:rPr>
          <w:rFonts w:ascii="나눔명조" w:hAnsi="나눔명조" w:eastAsia="나눔명조"/>
          <w:sz w:val="18"/>
          <w:szCs w:val="18"/>
          <w:lang w:eastAsia="ko-KR"/>
        </w:rPr>
        <w:t xml:space="preserve"> (</w:t>
      </w:r>
      <w:r w:rsidR="009F432E">
        <w:rPr>
          <w:rFonts w:hint="eastAsia" w:ascii="나눔명조" w:hAnsi="나눔명조" w:eastAsia="나눔명조"/>
          <w:sz w:val="18"/>
          <w:szCs w:val="18"/>
          <w:lang w:eastAsia="ko-KR"/>
        </w:rPr>
        <w:t>진선우,</w:t>
      </w:r>
      <w:r w:rsidR="009F432E">
        <w:rPr>
          <w:rFonts w:ascii="나눔명조" w:hAnsi="나눔명조" w:eastAsia="나눔명조"/>
          <w:sz w:val="18"/>
          <w:szCs w:val="18"/>
          <w:lang w:eastAsia="ko-KR"/>
        </w:rPr>
        <w:t xml:space="preserve"> “</w:t>
      </w:r>
      <w:r w:rsidR="009F432E">
        <w:rPr>
          <w:rFonts w:hint="eastAsia" w:ascii="나눔명조" w:hAnsi="나눔명조" w:eastAsia="나눔명조"/>
          <w:sz w:val="18"/>
          <w:szCs w:val="18"/>
          <w:lang w:eastAsia="ko-KR"/>
        </w:rPr>
        <w:t>연이어 터진 공공기관 부정채용 의혹</w:t>
      </w:r>
      <w:r w:rsidR="009F432E">
        <w:rPr>
          <w:rFonts w:ascii="나눔명조" w:hAnsi="나눔명조" w:eastAsia="나눔명조"/>
          <w:sz w:val="18"/>
          <w:szCs w:val="18"/>
          <w:lang w:eastAsia="ko-KR"/>
        </w:rPr>
        <w:t>…</w:t>
      </w:r>
      <w:r w:rsidR="009F432E">
        <w:rPr>
          <w:rFonts w:hint="eastAsia" w:ascii="나눔명조" w:hAnsi="나눔명조" w:eastAsia="나눔명조"/>
          <w:sz w:val="18"/>
          <w:szCs w:val="18"/>
          <w:lang w:eastAsia="ko-KR"/>
        </w:rPr>
        <w:t>청년들은 허탈감 호소</w:t>
      </w:r>
      <w:r w:rsidR="009F432E">
        <w:rPr>
          <w:rFonts w:ascii="나눔명조" w:hAnsi="나눔명조" w:eastAsia="나눔명조"/>
          <w:sz w:val="18"/>
          <w:szCs w:val="18"/>
          <w:lang w:eastAsia="ko-KR"/>
        </w:rPr>
        <w:t xml:space="preserve">”, </w:t>
      </w:r>
      <w:r w:rsidR="009F432E">
        <w:rPr>
          <w:rFonts w:hint="eastAsia" w:ascii="나눔명조" w:hAnsi="나눔명조" w:eastAsia="나눔명조"/>
          <w:sz w:val="18"/>
          <w:szCs w:val="18"/>
          <w:lang w:eastAsia="ko-KR"/>
        </w:rPr>
        <w:t>투</w:t>
      </w:r>
      <w:r w:rsidR="00FE5E96">
        <w:rPr>
          <w:rFonts w:hint="eastAsia" w:ascii="나눔명조" w:hAnsi="나눔명조" w:eastAsia="나눔명조"/>
          <w:sz w:val="18"/>
          <w:szCs w:val="18"/>
          <w:lang w:eastAsia="ko-KR"/>
        </w:rPr>
        <w:t>데</w:t>
      </w:r>
      <w:r w:rsidR="009F432E">
        <w:rPr>
          <w:rFonts w:hint="eastAsia" w:ascii="나눔명조" w:hAnsi="나눔명조" w:eastAsia="나눔명조"/>
          <w:sz w:val="18"/>
          <w:szCs w:val="18"/>
          <w:lang w:eastAsia="ko-KR"/>
        </w:rPr>
        <w:t>이신문,</w:t>
      </w:r>
      <w:r w:rsidR="009F432E">
        <w:rPr>
          <w:rFonts w:ascii="나눔명조" w:hAnsi="나눔명조" w:eastAsia="나눔명조"/>
          <w:sz w:val="18"/>
          <w:szCs w:val="18"/>
          <w:lang w:eastAsia="ko-KR"/>
        </w:rPr>
        <w:t xml:space="preserve"> 2021</w:t>
      </w:r>
      <w:r w:rsidR="009F432E">
        <w:rPr>
          <w:rFonts w:hint="eastAsia" w:ascii="나눔명조" w:hAnsi="나눔명조" w:eastAsia="나눔명조"/>
          <w:sz w:val="18"/>
          <w:szCs w:val="18"/>
          <w:lang w:eastAsia="ko-KR"/>
        </w:rPr>
        <w:t>년</w:t>
      </w:r>
      <w:r w:rsidR="009F432E">
        <w:rPr>
          <w:rFonts w:ascii="나눔명조" w:hAnsi="나눔명조" w:eastAsia="나눔명조"/>
          <w:sz w:val="18"/>
          <w:szCs w:val="18"/>
          <w:lang w:eastAsia="ko-KR"/>
        </w:rPr>
        <w:t>2</w:t>
      </w:r>
      <w:r w:rsidR="009F432E">
        <w:rPr>
          <w:rFonts w:hint="eastAsia" w:ascii="나눔명조" w:hAnsi="나눔명조" w:eastAsia="나눔명조"/>
          <w:sz w:val="18"/>
          <w:szCs w:val="18"/>
          <w:lang w:eastAsia="ko-KR"/>
        </w:rPr>
        <w:t>월</w:t>
      </w:r>
      <w:r w:rsidR="009F432E">
        <w:rPr>
          <w:rFonts w:ascii="나눔명조" w:hAnsi="나눔명조" w:eastAsia="나눔명조"/>
          <w:sz w:val="18"/>
          <w:szCs w:val="18"/>
          <w:lang w:eastAsia="ko-KR"/>
        </w:rPr>
        <w:t>4</w:t>
      </w:r>
      <w:r w:rsidR="009F432E">
        <w:rPr>
          <w:rFonts w:hint="eastAsia" w:ascii="나눔명조" w:hAnsi="나눔명조" w:eastAsia="나눔명조"/>
          <w:sz w:val="18"/>
          <w:szCs w:val="18"/>
          <w:lang w:eastAsia="ko-KR"/>
        </w:rPr>
        <w:t>일</w:t>
      </w:r>
      <w:r w:rsidR="009F432E">
        <w:rPr>
          <w:rFonts w:ascii="나눔명조" w:hAnsi="나눔명조" w:eastAsia="나눔명조"/>
          <w:sz w:val="18"/>
          <w:szCs w:val="18"/>
          <w:lang w:eastAsia="ko-KR"/>
        </w:rPr>
        <w:t>. 2021</w:t>
      </w:r>
      <w:r w:rsidR="009F432E">
        <w:rPr>
          <w:rFonts w:hint="eastAsia" w:ascii="나눔명조" w:hAnsi="나눔명조" w:eastAsia="나눔명조"/>
          <w:sz w:val="18"/>
          <w:szCs w:val="18"/>
          <w:lang w:eastAsia="ko-KR"/>
        </w:rPr>
        <w:t>년</w:t>
      </w:r>
      <w:r w:rsidR="009F432E">
        <w:rPr>
          <w:rFonts w:ascii="나눔명조" w:hAnsi="나눔명조" w:eastAsia="나눔명조"/>
          <w:sz w:val="18"/>
          <w:szCs w:val="18"/>
          <w:lang w:eastAsia="ko-KR"/>
        </w:rPr>
        <w:t>9</w:t>
      </w:r>
      <w:r w:rsidR="009F432E">
        <w:rPr>
          <w:rFonts w:hint="eastAsia" w:ascii="나눔명조" w:hAnsi="나눔명조" w:eastAsia="나눔명조"/>
          <w:sz w:val="18"/>
          <w:szCs w:val="18"/>
          <w:lang w:eastAsia="ko-KR"/>
        </w:rPr>
        <w:t>월</w:t>
      </w:r>
      <w:r w:rsidR="009F432E">
        <w:rPr>
          <w:rFonts w:ascii="나눔명조" w:hAnsi="나눔명조" w:eastAsia="나눔명조"/>
          <w:sz w:val="18"/>
          <w:szCs w:val="18"/>
          <w:lang w:eastAsia="ko-KR"/>
        </w:rPr>
        <w:t>29</w:t>
      </w:r>
      <w:r w:rsidR="009F432E">
        <w:rPr>
          <w:rFonts w:hint="eastAsia" w:ascii="나눔명조" w:hAnsi="나눔명조" w:eastAsia="나눔명조"/>
          <w:sz w:val="18"/>
          <w:szCs w:val="18"/>
          <w:lang w:eastAsia="ko-KR"/>
        </w:rPr>
        <w:t>일 검색:</w:t>
      </w:r>
      <w:r w:rsidR="009F432E">
        <w:rPr>
          <w:rFonts w:ascii="나눔명조" w:hAnsi="나눔명조" w:eastAsia="나눔명조"/>
          <w:sz w:val="18"/>
          <w:szCs w:val="18"/>
          <w:lang w:eastAsia="ko-KR"/>
        </w:rPr>
        <w:t xml:space="preserve"> </w:t>
      </w:r>
      <w:r w:rsidRPr="009F432E" w:rsidR="009F432E">
        <w:rPr>
          <w:rFonts w:ascii="나눔명조" w:hAnsi="나눔명조" w:eastAsia="나눔명조"/>
          <w:sz w:val="18"/>
          <w:szCs w:val="18"/>
          <w:lang w:eastAsia="ko-KR"/>
        </w:rPr>
        <w:t>http://www.ntoday.co.kr/news/articleView.html?idxno=77076</w:t>
      </w:r>
      <w:r w:rsidR="009F432E">
        <w:rPr>
          <w:rFonts w:ascii="나눔명조" w:hAnsi="나눔명조" w:eastAsia="나눔명조"/>
          <w:sz w:val="18"/>
          <w:szCs w:val="18"/>
          <w:lang w:eastAsia="ko-KR"/>
        </w:rPr>
        <w:t>)</w:t>
      </w:r>
    </w:p>
  </w:footnote>
  <w:footnote w:id="4">
    <w:p w:rsidRPr="002D5ECC" w:rsidR="00CD37B0" w:rsidP="00CD37B0" w:rsidRDefault="00CD37B0" w14:paraId="7B0DED38" w14:textId="77777777">
      <w:pPr>
        <w:pStyle w:val="a5"/>
        <w:jc w:val="both"/>
        <w:rPr>
          <w:rFonts w:ascii="나눔명조" w:hAnsi="나눔명조" w:eastAsia="나눔명조" w:cs="맑은 고딕"/>
          <w:sz w:val="18"/>
          <w:szCs w:val="18"/>
          <w:lang w:eastAsia="ko-KR"/>
        </w:rPr>
      </w:pPr>
      <w:r w:rsidRPr="006D5AFD">
        <w:rPr>
          <w:rStyle w:val="a6"/>
        </w:rPr>
        <w:footnoteRef/>
      </w:r>
      <w:r w:rsidRPr="00BC5C4A">
        <w:rPr>
          <w:rFonts w:ascii="맑은 고딕" w:hAnsi="맑은 고딕" w:eastAsia="맑은 고딕" w:cs="맑은 고딕"/>
          <w:sz w:val="18"/>
          <w:szCs w:val="18"/>
          <w:lang w:eastAsia="ko-KR"/>
        </w:rPr>
        <w:t xml:space="preserve"> </w:t>
      </w:r>
      <w:r w:rsidRPr="002D5ECC">
        <w:rPr>
          <w:rFonts w:hint="eastAsia" w:ascii="나눔명조" w:hAnsi="나눔명조" w:eastAsia="나눔명조" w:cs="맑은 고딕"/>
          <w:sz w:val="18"/>
          <w:szCs w:val="18"/>
          <w:lang w:eastAsia="ko-KR"/>
        </w:rPr>
        <w:t>본 연구 역시 이론적 기대에 근거하여 공공봉사동기 측정에 가장 적합하다고 판단된 한가지 항목만을 취사선택하였으나,</w:t>
      </w:r>
      <w:r w:rsidRPr="002D5ECC">
        <w:rPr>
          <w:rFonts w:ascii="나눔명조" w:hAnsi="나눔명조" w:eastAsia="나눔명조" w:cs="맑은 고딕"/>
          <w:sz w:val="18"/>
          <w:szCs w:val="18"/>
          <w:lang w:eastAsia="ko-KR"/>
        </w:rPr>
        <w:t xml:space="preserve"> </w:t>
      </w:r>
      <w:r w:rsidRPr="002D5ECC">
        <w:rPr>
          <w:rFonts w:hint="eastAsia" w:ascii="나눔명조" w:hAnsi="나눔명조" w:eastAsia="나눔명조" w:cs="맑은 고딕"/>
          <w:sz w:val="18"/>
          <w:szCs w:val="18"/>
          <w:lang w:eastAsia="ko-KR"/>
        </w:rPr>
        <w:t>강건성(</w:t>
      </w:r>
      <w:r w:rsidRPr="002D5ECC">
        <w:rPr>
          <w:rFonts w:ascii="나눔명조" w:hAnsi="나눔명조" w:eastAsia="나눔명조" w:cs="맑은 고딕"/>
          <w:sz w:val="18"/>
          <w:szCs w:val="18"/>
          <w:lang w:eastAsia="ko-KR"/>
        </w:rPr>
        <w:t xml:space="preserve">robustness) </w:t>
      </w:r>
      <w:r w:rsidRPr="002D5ECC">
        <w:rPr>
          <w:rFonts w:hint="eastAsia" w:ascii="나눔명조" w:hAnsi="나눔명조" w:eastAsia="나눔명조" w:cs="맑은 고딕"/>
          <w:sz w:val="18"/>
          <w:szCs w:val="18"/>
          <w:lang w:eastAsia="ko-KR"/>
        </w:rPr>
        <w:t>검정을 위해</w:t>
      </w:r>
      <w:r w:rsidRPr="002D5ECC">
        <w:rPr>
          <w:rFonts w:ascii="나눔명조" w:hAnsi="나눔명조" w:eastAsia="나눔명조" w:cs="맑은 고딕"/>
          <w:sz w:val="18"/>
          <w:szCs w:val="18"/>
          <w:lang w:eastAsia="ko-KR"/>
        </w:rPr>
        <w:t xml:space="preserve"> </w:t>
      </w:r>
      <w:r w:rsidRPr="002D5ECC">
        <w:rPr>
          <w:rFonts w:hint="eastAsia" w:ascii="나눔명조" w:hAnsi="나눔명조" w:eastAsia="나눔명조" w:cs="맑은 고딕"/>
          <w:sz w:val="18"/>
          <w:szCs w:val="18"/>
          <w:lang w:eastAsia="ko-KR"/>
        </w:rPr>
        <w:t>여타 항목을 각기 활용하여 동일한 모델을 경험적으로 분석하였다.</w:t>
      </w:r>
      <w:r w:rsidRPr="002D5ECC">
        <w:rPr>
          <w:rFonts w:ascii="나눔명조" w:hAnsi="나눔명조" w:eastAsia="나눔명조" w:cs="맑은 고딕"/>
          <w:sz w:val="18"/>
          <w:szCs w:val="18"/>
          <w:lang w:eastAsia="ko-KR"/>
        </w:rPr>
        <w:t xml:space="preserve"> </w:t>
      </w:r>
      <w:r w:rsidRPr="002D5ECC">
        <w:rPr>
          <w:rFonts w:hint="eastAsia" w:ascii="나눔명조" w:hAnsi="나눔명조" w:eastAsia="나눔명조" w:cs="맑은 고딕"/>
          <w:sz w:val="18"/>
          <w:szCs w:val="18"/>
          <w:lang w:eastAsia="ko-KR"/>
        </w:rPr>
        <w:t>위 변수들을 각각 종속변수로 하여 본</w:t>
      </w:r>
      <w:r w:rsidRPr="002D5ECC">
        <w:rPr>
          <w:rFonts w:ascii="나눔명조" w:hAnsi="나눔명조" w:eastAsia="나눔명조" w:cs="맑은 고딕"/>
          <w:sz w:val="18"/>
          <w:szCs w:val="18"/>
          <w:lang w:eastAsia="ko-KR"/>
        </w:rPr>
        <w:t xml:space="preserve"> </w:t>
      </w:r>
      <w:r w:rsidRPr="002D5ECC">
        <w:rPr>
          <w:rFonts w:hint="eastAsia" w:ascii="나눔명조" w:hAnsi="나눔명조" w:eastAsia="나눔명조" w:cs="맑은 고딕"/>
          <w:sz w:val="18"/>
          <w:szCs w:val="18"/>
          <w:lang w:eastAsia="ko-KR"/>
        </w:rPr>
        <w:t>연구에서 활용한 네 가지 모델을 동일하게 활용하여 분석한 결과,</w:t>
      </w:r>
      <w:r w:rsidRPr="002D5ECC">
        <w:rPr>
          <w:rFonts w:ascii="나눔명조" w:hAnsi="나눔명조" w:eastAsia="나눔명조" w:cs="맑은 고딕"/>
          <w:sz w:val="18"/>
          <w:szCs w:val="18"/>
          <w:lang w:eastAsia="ko-KR"/>
        </w:rPr>
        <w:t xml:space="preserve"> </w:t>
      </w:r>
      <w:r w:rsidRPr="002D5ECC">
        <w:rPr>
          <w:rFonts w:hint="eastAsia" w:ascii="나눔명조" w:hAnsi="나눔명조" w:eastAsia="나눔명조" w:cs="맑은 고딕"/>
          <w:sz w:val="18"/>
          <w:szCs w:val="18"/>
          <w:lang w:eastAsia="ko-KR"/>
        </w:rPr>
        <w:t>계수값 차이만 있을 뿐,</w:t>
      </w:r>
      <w:r w:rsidRPr="002D5ECC">
        <w:rPr>
          <w:rFonts w:ascii="나눔명조" w:hAnsi="나눔명조" w:eastAsia="나눔명조" w:cs="맑은 고딕"/>
          <w:sz w:val="18"/>
          <w:szCs w:val="18"/>
          <w:lang w:eastAsia="ko-KR"/>
        </w:rPr>
        <w:t xml:space="preserve"> </w:t>
      </w:r>
      <w:r w:rsidRPr="002D5ECC">
        <w:rPr>
          <w:rFonts w:hint="eastAsia" w:ascii="나눔명조" w:hAnsi="나눔명조" w:eastAsia="나눔명조" w:cs="맑은 고딕"/>
          <w:sz w:val="18"/>
          <w:szCs w:val="18"/>
          <w:lang w:eastAsia="ko-KR"/>
        </w:rPr>
        <w:t>방향성과 통계적 유의성은 본 연구의 분석 결과와 동일하였다.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C31"/>
    <w:multiLevelType w:val="hybridMultilevel"/>
    <w:tmpl w:val="CFD80B5E"/>
    <w:lvl w:ilvl="0" w:tplc="5EB8400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D6FE9"/>
    <w:multiLevelType w:val="hybridMultilevel"/>
    <w:tmpl w:val="282213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6390896"/>
    <w:multiLevelType w:val="hybridMultilevel"/>
    <w:tmpl w:val="4C1E96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7E25106"/>
    <w:multiLevelType w:val="hybridMultilevel"/>
    <w:tmpl w:val="37483976"/>
    <w:lvl w:ilvl="0" w:tplc="D054AB2C">
      <w:numFmt w:val="bullet"/>
      <w:lvlText w:val=""/>
      <w:lvlJc w:val="left"/>
      <w:pPr>
        <w:ind w:left="720" w:hanging="360"/>
      </w:pPr>
      <w:rPr>
        <w:rFonts w:hint="default" w:ascii="Wingdings" w:hAnsi="Wingdings" w:eastAsia="나눔명조"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3F74A90"/>
    <w:multiLevelType w:val="hybridMultilevel"/>
    <w:tmpl w:val="15C47F52"/>
    <w:lvl w:ilvl="0" w:tplc="AD729BA2">
      <w:start w:val="1"/>
      <w:numFmt w:val="decimal"/>
      <w:lvlText w:val="%1."/>
      <w:lvlJc w:val="left"/>
      <w:pPr>
        <w:ind w:left="720" w:hanging="360"/>
      </w:pPr>
      <w:rPr>
        <w:rFonts w:hint="default" w:ascii="함초롬돋움"/>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52C12"/>
    <w:multiLevelType w:val="hybridMultilevel"/>
    <w:tmpl w:val="25FC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076DC"/>
    <w:multiLevelType w:val="hybridMultilevel"/>
    <w:tmpl w:val="8690BB3E"/>
    <w:lvl w:ilvl="0" w:tplc="774C0C62">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582020D"/>
    <w:multiLevelType w:val="hybridMultilevel"/>
    <w:tmpl w:val="45180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33519"/>
    <w:multiLevelType w:val="hybridMultilevel"/>
    <w:tmpl w:val="27B0E940"/>
    <w:lvl w:ilvl="0" w:tplc="1E282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677A5"/>
    <w:multiLevelType w:val="hybridMultilevel"/>
    <w:tmpl w:val="AEBAA3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5"/>
  </w:num>
  <w:num w:numId="4">
    <w:abstractNumId w:val="0"/>
  </w:num>
  <w:num w:numId="5">
    <w:abstractNumId w:val="4"/>
  </w:num>
  <w:num w:numId="6">
    <w:abstractNumId w:val="7"/>
  </w:num>
  <w:num w:numId="7">
    <w:abstractNumId w:val="8"/>
  </w:num>
  <w:num w:numId="8">
    <w:abstractNumId w:val="2"/>
  </w:num>
  <w:num w:numId="9">
    <w:abstractNumId w:val="9"/>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g, Jiyoon">
    <w15:presenceInfo w15:providerId="None" w15:userId="Kang, Jiyoon"/>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bordersDoNotSurroundHeader/>
  <w:bordersDoNotSurroundFooter/>
  <w:trackRevisions w:val="false"/>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zNDUytDC3MLOwMLJQ0lEKTi0uzszPAykwtKgFAD18CRMtAAAA"/>
  </w:docVars>
  <w:rsids>
    <w:rsidRoot w:val="00806212"/>
    <w:rsid w:val="0000244A"/>
    <w:rsid w:val="00004292"/>
    <w:rsid w:val="00012453"/>
    <w:rsid w:val="00013304"/>
    <w:rsid w:val="00015997"/>
    <w:rsid w:val="00015ED2"/>
    <w:rsid w:val="0001735E"/>
    <w:rsid w:val="000270E5"/>
    <w:rsid w:val="00032D15"/>
    <w:rsid w:val="00037B39"/>
    <w:rsid w:val="000430DB"/>
    <w:rsid w:val="00045CAE"/>
    <w:rsid w:val="00047B78"/>
    <w:rsid w:val="0005167B"/>
    <w:rsid w:val="00055D95"/>
    <w:rsid w:val="00060579"/>
    <w:rsid w:val="000643CA"/>
    <w:rsid w:val="00064654"/>
    <w:rsid w:val="000666B8"/>
    <w:rsid w:val="00066F70"/>
    <w:rsid w:val="00067692"/>
    <w:rsid w:val="00070208"/>
    <w:rsid w:val="0007360D"/>
    <w:rsid w:val="00077335"/>
    <w:rsid w:val="00080EBA"/>
    <w:rsid w:val="00084079"/>
    <w:rsid w:val="00084FA8"/>
    <w:rsid w:val="00086D63"/>
    <w:rsid w:val="00095D61"/>
    <w:rsid w:val="000A04B1"/>
    <w:rsid w:val="000A205C"/>
    <w:rsid w:val="000A27D5"/>
    <w:rsid w:val="000A3FF5"/>
    <w:rsid w:val="000A6C09"/>
    <w:rsid w:val="000B2D5A"/>
    <w:rsid w:val="000C1FE7"/>
    <w:rsid w:val="000D0139"/>
    <w:rsid w:val="000D35A9"/>
    <w:rsid w:val="000D4F6D"/>
    <w:rsid w:val="000D51AB"/>
    <w:rsid w:val="000D5C07"/>
    <w:rsid w:val="000E0CED"/>
    <w:rsid w:val="000E2767"/>
    <w:rsid w:val="000E29FB"/>
    <w:rsid w:val="000E58EF"/>
    <w:rsid w:val="000E69C2"/>
    <w:rsid w:val="000E6D8D"/>
    <w:rsid w:val="000E7092"/>
    <w:rsid w:val="000F2CDF"/>
    <w:rsid w:val="000F4CAE"/>
    <w:rsid w:val="000F568A"/>
    <w:rsid w:val="000F72D6"/>
    <w:rsid w:val="00100A08"/>
    <w:rsid w:val="00101215"/>
    <w:rsid w:val="00101922"/>
    <w:rsid w:val="001024D9"/>
    <w:rsid w:val="00106AD7"/>
    <w:rsid w:val="00107468"/>
    <w:rsid w:val="001118BB"/>
    <w:rsid w:val="00115545"/>
    <w:rsid w:val="0011755F"/>
    <w:rsid w:val="00122A90"/>
    <w:rsid w:val="0012321B"/>
    <w:rsid w:val="00123C8E"/>
    <w:rsid w:val="00130C0C"/>
    <w:rsid w:val="0013174F"/>
    <w:rsid w:val="00134135"/>
    <w:rsid w:val="00134484"/>
    <w:rsid w:val="001345A4"/>
    <w:rsid w:val="00140FA2"/>
    <w:rsid w:val="00141AB6"/>
    <w:rsid w:val="00142354"/>
    <w:rsid w:val="00145E41"/>
    <w:rsid w:val="00146328"/>
    <w:rsid w:val="001512ED"/>
    <w:rsid w:val="0015181E"/>
    <w:rsid w:val="00151A4D"/>
    <w:rsid w:val="00152037"/>
    <w:rsid w:val="00154F00"/>
    <w:rsid w:val="00160F31"/>
    <w:rsid w:val="00161ADF"/>
    <w:rsid w:val="001631C3"/>
    <w:rsid w:val="001645E9"/>
    <w:rsid w:val="00165BE8"/>
    <w:rsid w:val="00173C11"/>
    <w:rsid w:val="00175125"/>
    <w:rsid w:val="001821C0"/>
    <w:rsid w:val="001824B9"/>
    <w:rsid w:val="00195EFB"/>
    <w:rsid w:val="0019699B"/>
    <w:rsid w:val="001A01F0"/>
    <w:rsid w:val="001A1AEF"/>
    <w:rsid w:val="001A1BD9"/>
    <w:rsid w:val="001A219C"/>
    <w:rsid w:val="001A4359"/>
    <w:rsid w:val="001A75E0"/>
    <w:rsid w:val="001B18FE"/>
    <w:rsid w:val="001B1F40"/>
    <w:rsid w:val="001B2696"/>
    <w:rsid w:val="001B5000"/>
    <w:rsid w:val="001B59D7"/>
    <w:rsid w:val="001B5B15"/>
    <w:rsid w:val="001B754A"/>
    <w:rsid w:val="001B79FA"/>
    <w:rsid w:val="001C1125"/>
    <w:rsid w:val="001C34EA"/>
    <w:rsid w:val="001C7605"/>
    <w:rsid w:val="001D2796"/>
    <w:rsid w:val="001D51F4"/>
    <w:rsid w:val="001E49C8"/>
    <w:rsid w:val="001E7403"/>
    <w:rsid w:val="001F4C01"/>
    <w:rsid w:val="001F5CEA"/>
    <w:rsid w:val="0020302D"/>
    <w:rsid w:val="0020465E"/>
    <w:rsid w:val="00205688"/>
    <w:rsid w:val="00205971"/>
    <w:rsid w:val="00205C1C"/>
    <w:rsid w:val="00210BB8"/>
    <w:rsid w:val="00212BD6"/>
    <w:rsid w:val="00214B91"/>
    <w:rsid w:val="00214D93"/>
    <w:rsid w:val="00216A1E"/>
    <w:rsid w:val="00217E8B"/>
    <w:rsid w:val="00221BB7"/>
    <w:rsid w:val="0022573B"/>
    <w:rsid w:val="00226142"/>
    <w:rsid w:val="0023392E"/>
    <w:rsid w:val="00236478"/>
    <w:rsid w:val="002366CA"/>
    <w:rsid w:val="00244E37"/>
    <w:rsid w:val="0024534A"/>
    <w:rsid w:val="0025192B"/>
    <w:rsid w:val="00251A7E"/>
    <w:rsid w:val="00255367"/>
    <w:rsid w:val="00255DB9"/>
    <w:rsid w:val="00256219"/>
    <w:rsid w:val="002563A6"/>
    <w:rsid w:val="00257A4C"/>
    <w:rsid w:val="002606C8"/>
    <w:rsid w:val="00260A5C"/>
    <w:rsid w:val="00261A3A"/>
    <w:rsid w:val="00265B70"/>
    <w:rsid w:val="00265BC3"/>
    <w:rsid w:val="00266347"/>
    <w:rsid w:val="00266821"/>
    <w:rsid w:val="0027015F"/>
    <w:rsid w:val="00271B69"/>
    <w:rsid w:val="00273A1E"/>
    <w:rsid w:val="002761A1"/>
    <w:rsid w:val="00283EF6"/>
    <w:rsid w:val="002849AA"/>
    <w:rsid w:val="00285325"/>
    <w:rsid w:val="00287F31"/>
    <w:rsid w:val="00292A32"/>
    <w:rsid w:val="00294A14"/>
    <w:rsid w:val="00294D4F"/>
    <w:rsid w:val="00296A49"/>
    <w:rsid w:val="002A29B6"/>
    <w:rsid w:val="002A75CA"/>
    <w:rsid w:val="002B3A51"/>
    <w:rsid w:val="002B42F2"/>
    <w:rsid w:val="002B58FA"/>
    <w:rsid w:val="002B7B68"/>
    <w:rsid w:val="002B7EE6"/>
    <w:rsid w:val="002C2617"/>
    <w:rsid w:val="002C4115"/>
    <w:rsid w:val="002C6DCD"/>
    <w:rsid w:val="002D0104"/>
    <w:rsid w:val="002D3FA3"/>
    <w:rsid w:val="002E511E"/>
    <w:rsid w:val="002E556E"/>
    <w:rsid w:val="002E7BF0"/>
    <w:rsid w:val="002F0734"/>
    <w:rsid w:val="002F4584"/>
    <w:rsid w:val="00302307"/>
    <w:rsid w:val="00303BE4"/>
    <w:rsid w:val="00305A05"/>
    <w:rsid w:val="00305F11"/>
    <w:rsid w:val="003073EC"/>
    <w:rsid w:val="00310178"/>
    <w:rsid w:val="00310C42"/>
    <w:rsid w:val="00312D3B"/>
    <w:rsid w:val="00314626"/>
    <w:rsid w:val="0031496E"/>
    <w:rsid w:val="00316365"/>
    <w:rsid w:val="0033564A"/>
    <w:rsid w:val="0033568A"/>
    <w:rsid w:val="003365A4"/>
    <w:rsid w:val="003377B5"/>
    <w:rsid w:val="0034416D"/>
    <w:rsid w:val="003448D0"/>
    <w:rsid w:val="0034590D"/>
    <w:rsid w:val="00347AFB"/>
    <w:rsid w:val="003512F8"/>
    <w:rsid w:val="0035179F"/>
    <w:rsid w:val="003520FA"/>
    <w:rsid w:val="00355371"/>
    <w:rsid w:val="00367E96"/>
    <w:rsid w:val="00370D16"/>
    <w:rsid w:val="003730A2"/>
    <w:rsid w:val="00374D94"/>
    <w:rsid w:val="003820D2"/>
    <w:rsid w:val="0038358B"/>
    <w:rsid w:val="00384C06"/>
    <w:rsid w:val="00387470"/>
    <w:rsid w:val="003874A5"/>
    <w:rsid w:val="00394EF0"/>
    <w:rsid w:val="00395DDC"/>
    <w:rsid w:val="003977DF"/>
    <w:rsid w:val="003A0E51"/>
    <w:rsid w:val="003A12BC"/>
    <w:rsid w:val="003A22EC"/>
    <w:rsid w:val="003A3BE4"/>
    <w:rsid w:val="003A5175"/>
    <w:rsid w:val="003A5907"/>
    <w:rsid w:val="003A5A60"/>
    <w:rsid w:val="003A7249"/>
    <w:rsid w:val="003B4456"/>
    <w:rsid w:val="003B6363"/>
    <w:rsid w:val="003B76B3"/>
    <w:rsid w:val="003C02AF"/>
    <w:rsid w:val="003C0369"/>
    <w:rsid w:val="003C3AE2"/>
    <w:rsid w:val="003C6C8C"/>
    <w:rsid w:val="003D2AA7"/>
    <w:rsid w:val="003D60A2"/>
    <w:rsid w:val="003E3A7D"/>
    <w:rsid w:val="003E3D9A"/>
    <w:rsid w:val="003E5529"/>
    <w:rsid w:val="003E56D7"/>
    <w:rsid w:val="003E654E"/>
    <w:rsid w:val="003F15CE"/>
    <w:rsid w:val="003F29AF"/>
    <w:rsid w:val="003F3E26"/>
    <w:rsid w:val="003F41B8"/>
    <w:rsid w:val="003F608A"/>
    <w:rsid w:val="003F70B4"/>
    <w:rsid w:val="004039F5"/>
    <w:rsid w:val="00405F17"/>
    <w:rsid w:val="0041086E"/>
    <w:rsid w:val="004130B5"/>
    <w:rsid w:val="00415296"/>
    <w:rsid w:val="00415B31"/>
    <w:rsid w:val="00416358"/>
    <w:rsid w:val="004217F4"/>
    <w:rsid w:val="00421D4A"/>
    <w:rsid w:val="00422A2F"/>
    <w:rsid w:val="004277B6"/>
    <w:rsid w:val="00433BCA"/>
    <w:rsid w:val="00435B73"/>
    <w:rsid w:val="00435D8A"/>
    <w:rsid w:val="0043611D"/>
    <w:rsid w:val="00436135"/>
    <w:rsid w:val="00437B8E"/>
    <w:rsid w:val="0044134D"/>
    <w:rsid w:val="00442985"/>
    <w:rsid w:val="0044366C"/>
    <w:rsid w:val="00451F6B"/>
    <w:rsid w:val="004535E8"/>
    <w:rsid w:val="004545B7"/>
    <w:rsid w:val="00455947"/>
    <w:rsid w:val="004601E9"/>
    <w:rsid w:val="00461E78"/>
    <w:rsid w:val="00462281"/>
    <w:rsid w:val="004627D4"/>
    <w:rsid w:val="004639EC"/>
    <w:rsid w:val="00464FFA"/>
    <w:rsid w:val="00465FAF"/>
    <w:rsid w:val="00466F2E"/>
    <w:rsid w:val="004722DB"/>
    <w:rsid w:val="004733B7"/>
    <w:rsid w:val="0047501E"/>
    <w:rsid w:val="004773D8"/>
    <w:rsid w:val="00480373"/>
    <w:rsid w:val="00481ECD"/>
    <w:rsid w:val="00482B1E"/>
    <w:rsid w:val="0048587E"/>
    <w:rsid w:val="00486755"/>
    <w:rsid w:val="00487680"/>
    <w:rsid w:val="00490689"/>
    <w:rsid w:val="004933CC"/>
    <w:rsid w:val="004949A6"/>
    <w:rsid w:val="004A2A37"/>
    <w:rsid w:val="004A2C8B"/>
    <w:rsid w:val="004A6D27"/>
    <w:rsid w:val="004B08DE"/>
    <w:rsid w:val="004B1103"/>
    <w:rsid w:val="004B45B8"/>
    <w:rsid w:val="004C0BA4"/>
    <w:rsid w:val="004C2830"/>
    <w:rsid w:val="004C2C0F"/>
    <w:rsid w:val="004C3AA4"/>
    <w:rsid w:val="004C408C"/>
    <w:rsid w:val="004C491D"/>
    <w:rsid w:val="004D0613"/>
    <w:rsid w:val="004D0F50"/>
    <w:rsid w:val="004D10E8"/>
    <w:rsid w:val="004D1EF6"/>
    <w:rsid w:val="004D2415"/>
    <w:rsid w:val="004D452C"/>
    <w:rsid w:val="004E0EB4"/>
    <w:rsid w:val="004E43B6"/>
    <w:rsid w:val="004E65E9"/>
    <w:rsid w:val="004E66D4"/>
    <w:rsid w:val="004E69F6"/>
    <w:rsid w:val="004F0B1C"/>
    <w:rsid w:val="004F1444"/>
    <w:rsid w:val="004F4A24"/>
    <w:rsid w:val="004F55A8"/>
    <w:rsid w:val="004F5C9C"/>
    <w:rsid w:val="004F70F9"/>
    <w:rsid w:val="00500E34"/>
    <w:rsid w:val="00501DCA"/>
    <w:rsid w:val="00503FA7"/>
    <w:rsid w:val="00506CB0"/>
    <w:rsid w:val="005109A8"/>
    <w:rsid w:val="00511B35"/>
    <w:rsid w:val="005121E5"/>
    <w:rsid w:val="00512F0D"/>
    <w:rsid w:val="005176D1"/>
    <w:rsid w:val="00517F41"/>
    <w:rsid w:val="0052272A"/>
    <w:rsid w:val="0052464A"/>
    <w:rsid w:val="00524C7B"/>
    <w:rsid w:val="00526637"/>
    <w:rsid w:val="005302F9"/>
    <w:rsid w:val="00530DCF"/>
    <w:rsid w:val="005328FE"/>
    <w:rsid w:val="00533EE9"/>
    <w:rsid w:val="00536468"/>
    <w:rsid w:val="005370FC"/>
    <w:rsid w:val="005416C8"/>
    <w:rsid w:val="00541892"/>
    <w:rsid w:val="00541A09"/>
    <w:rsid w:val="0054331C"/>
    <w:rsid w:val="00544A49"/>
    <w:rsid w:val="00544ACC"/>
    <w:rsid w:val="005460AD"/>
    <w:rsid w:val="00547A7E"/>
    <w:rsid w:val="005534F5"/>
    <w:rsid w:val="00554AA8"/>
    <w:rsid w:val="00555C50"/>
    <w:rsid w:val="0055642A"/>
    <w:rsid w:val="005570A8"/>
    <w:rsid w:val="005577A5"/>
    <w:rsid w:val="00560ABF"/>
    <w:rsid w:val="00562E8C"/>
    <w:rsid w:val="00564D58"/>
    <w:rsid w:val="005738E6"/>
    <w:rsid w:val="005750DD"/>
    <w:rsid w:val="00575B8A"/>
    <w:rsid w:val="00576789"/>
    <w:rsid w:val="00581589"/>
    <w:rsid w:val="00587ABB"/>
    <w:rsid w:val="00590CE6"/>
    <w:rsid w:val="005956E1"/>
    <w:rsid w:val="005967EB"/>
    <w:rsid w:val="005A328E"/>
    <w:rsid w:val="005A3955"/>
    <w:rsid w:val="005A4EB3"/>
    <w:rsid w:val="005A5FC5"/>
    <w:rsid w:val="005B0A60"/>
    <w:rsid w:val="005B108D"/>
    <w:rsid w:val="005B15F1"/>
    <w:rsid w:val="005B5D8D"/>
    <w:rsid w:val="005B5F24"/>
    <w:rsid w:val="005C0602"/>
    <w:rsid w:val="005C1C9B"/>
    <w:rsid w:val="005C4FB7"/>
    <w:rsid w:val="005D11FC"/>
    <w:rsid w:val="005D16BE"/>
    <w:rsid w:val="005D35F7"/>
    <w:rsid w:val="005D3E04"/>
    <w:rsid w:val="005D4199"/>
    <w:rsid w:val="005D612E"/>
    <w:rsid w:val="005E168A"/>
    <w:rsid w:val="005E3844"/>
    <w:rsid w:val="005E3D2D"/>
    <w:rsid w:val="005E4888"/>
    <w:rsid w:val="005E6C73"/>
    <w:rsid w:val="005E6FF2"/>
    <w:rsid w:val="005E773A"/>
    <w:rsid w:val="005F003C"/>
    <w:rsid w:val="005F2254"/>
    <w:rsid w:val="005F7087"/>
    <w:rsid w:val="00600697"/>
    <w:rsid w:val="00603217"/>
    <w:rsid w:val="006050B4"/>
    <w:rsid w:val="00605344"/>
    <w:rsid w:val="006057B8"/>
    <w:rsid w:val="006057D0"/>
    <w:rsid w:val="006058B4"/>
    <w:rsid w:val="006063FE"/>
    <w:rsid w:val="00610C41"/>
    <w:rsid w:val="00610F07"/>
    <w:rsid w:val="006114D2"/>
    <w:rsid w:val="00611611"/>
    <w:rsid w:val="00613E8F"/>
    <w:rsid w:val="006178AE"/>
    <w:rsid w:val="00620695"/>
    <w:rsid w:val="00620DBD"/>
    <w:rsid w:val="00621B8C"/>
    <w:rsid w:val="00623FAA"/>
    <w:rsid w:val="0062422B"/>
    <w:rsid w:val="0062425A"/>
    <w:rsid w:val="00626E94"/>
    <w:rsid w:val="0063139A"/>
    <w:rsid w:val="0063237A"/>
    <w:rsid w:val="00633FBC"/>
    <w:rsid w:val="006344C8"/>
    <w:rsid w:val="0063573A"/>
    <w:rsid w:val="00635DA2"/>
    <w:rsid w:val="00636696"/>
    <w:rsid w:val="00637B2B"/>
    <w:rsid w:val="00641315"/>
    <w:rsid w:val="00641B57"/>
    <w:rsid w:val="00642398"/>
    <w:rsid w:val="006435D4"/>
    <w:rsid w:val="00643DE7"/>
    <w:rsid w:val="00645722"/>
    <w:rsid w:val="00646164"/>
    <w:rsid w:val="006461AD"/>
    <w:rsid w:val="00646FFA"/>
    <w:rsid w:val="00647814"/>
    <w:rsid w:val="00651267"/>
    <w:rsid w:val="00653C2C"/>
    <w:rsid w:val="00653C75"/>
    <w:rsid w:val="00653FDA"/>
    <w:rsid w:val="00655FAE"/>
    <w:rsid w:val="00663F0E"/>
    <w:rsid w:val="006666A8"/>
    <w:rsid w:val="00670F27"/>
    <w:rsid w:val="00671F4A"/>
    <w:rsid w:val="0067720C"/>
    <w:rsid w:val="006775C7"/>
    <w:rsid w:val="00677F47"/>
    <w:rsid w:val="006802FD"/>
    <w:rsid w:val="006827FB"/>
    <w:rsid w:val="00682CF8"/>
    <w:rsid w:val="00683C78"/>
    <w:rsid w:val="006841AD"/>
    <w:rsid w:val="00686573"/>
    <w:rsid w:val="0069031C"/>
    <w:rsid w:val="006929FA"/>
    <w:rsid w:val="00693225"/>
    <w:rsid w:val="0069361F"/>
    <w:rsid w:val="0069425F"/>
    <w:rsid w:val="00694BC3"/>
    <w:rsid w:val="0069598C"/>
    <w:rsid w:val="006A2C1F"/>
    <w:rsid w:val="006A3407"/>
    <w:rsid w:val="006A570E"/>
    <w:rsid w:val="006A622C"/>
    <w:rsid w:val="006B2817"/>
    <w:rsid w:val="006B39DC"/>
    <w:rsid w:val="006B4B86"/>
    <w:rsid w:val="006B6871"/>
    <w:rsid w:val="006D0700"/>
    <w:rsid w:val="006D39C5"/>
    <w:rsid w:val="006D4877"/>
    <w:rsid w:val="006D5AFD"/>
    <w:rsid w:val="006D64AC"/>
    <w:rsid w:val="006D7F79"/>
    <w:rsid w:val="006E0A9A"/>
    <w:rsid w:val="006E151A"/>
    <w:rsid w:val="006E1ED1"/>
    <w:rsid w:val="006E2B25"/>
    <w:rsid w:val="006E4F2F"/>
    <w:rsid w:val="006E569D"/>
    <w:rsid w:val="006E7FF1"/>
    <w:rsid w:val="006F30D1"/>
    <w:rsid w:val="00701578"/>
    <w:rsid w:val="00702184"/>
    <w:rsid w:val="00702A39"/>
    <w:rsid w:val="007033E1"/>
    <w:rsid w:val="00705DFE"/>
    <w:rsid w:val="0070692B"/>
    <w:rsid w:val="007152A5"/>
    <w:rsid w:val="00717E35"/>
    <w:rsid w:val="007202B6"/>
    <w:rsid w:val="00721768"/>
    <w:rsid w:val="00723373"/>
    <w:rsid w:val="00724FEE"/>
    <w:rsid w:val="0072547C"/>
    <w:rsid w:val="007265C9"/>
    <w:rsid w:val="00726C1F"/>
    <w:rsid w:val="00726EE5"/>
    <w:rsid w:val="00730057"/>
    <w:rsid w:val="007354E2"/>
    <w:rsid w:val="00735BA1"/>
    <w:rsid w:val="00735C04"/>
    <w:rsid w:val="007362A5"/>
    <w:rsid w:val="0073636F"/>
    <w:rsid w:val="007418C8"/>
    <w:rsid w:val="00742181"/>
    <w:rsid w:val="00744673"/>
    <w:rsid w:val="00745497"/>
    <w:rsid w:val="00747109"/>
    <w:rsid w:val="00750801"/>
    <w:rsid w:val="00752495"/>
    <w:rsid w:val="00754076"/>
    <w:rsid w:val="00755B4B"/>
    <w:rsid w:val="007569F8"/>
    <w:rsid w:val="007576E5"/>
    <w:rsid w:val="0076222F"/>
    <w:rsid w:val="00762D89"/>
    <w:rsid w:val="007639D2"/>
    <w:rsid w:val="00763B29"/>
    <w:rsid w:val="00763C0D"/>
    <w:rsid w:val="007641B2"/>
    <w:rsid w:val="00766DEF"/>
    <w:rsid w:val="00767F9F"/>
    <w:rsid w:val="0077160E"/>
    <w:rsid w:val="00771A5E"/>
    <w:rsid w:val="00772D2A"/>
    <w:rsid w:val="007811CC"/>
    <w:rsid w:val="00783947"/>
    <w:rsid w:val="00787ACE"/>
    <w:rsid w:val="00793F28"/>
    <w:rsid w:val="007944E0"/>
    <w:rsid w:val="007949BF"/>
    <w:rsid w:val="007969B3"/>
    <w:rsid w:val="00796D03"/>
    <w:rsid w:val="00797498"/>
    <w:rsid w:val="007A301A"/>
    <w:rsid w:val="007A5602"/>
    <w:rsid w:val="007A64B3"/>
    <w:rsid w:val="007A64D0"/>
    <w:rsid w:val="007A792A"/>
    <w:rsid w:val="007B11F4"/>
    <w:rsid w:val="007B2F5C"/>
    <w:rsid w:val="007B3BFC"/>
    <w:rsid w:val="007B7E95"/>
    <w:rsid w:val="007C0358"/>
    <w:rsid w:val="007C12C9"/>
    <w:rsid w:val="007C3134"/>
    <w:rsid w:val="007C6025"/>
    <w:rsid w:val="007D0A6E"/>
    <w:rsid w:val="007D480D"/>
    <w:rsid w:val="007E1B9A"/>
    <w:rsid w:val="007E55C5"/>
    <w:rsid w:val="007E75AB"/>
    <w:rsid w:val="007F4579"/>
    <w:rsid w:val="007F558B"/>
    <w:rsid w:val="007F5861"/>
    <w:rsid w:val="007F5BCD"/>
    <w:rsid w:val="00805806"/>
    <w:rsid w:val="00806212"/>
    <w:rsid w:val="0080678F"/>
    <w:rsid w:val="00806DDB"/>
    <w:rsid w:val="008072A2"/>
    <w:rsid w:val="00807EC7"/>
    <w:rsid w:val="00812338"/>
    <w:rsid w:val="00812626"/>
    <w:rsid w:val="00815259"/>
    <w:rsid w:val="00816963"/>
    <w:rsid w:val="00820DAE"/>
    <w:rsid w:val="00822512"/>
    <w:rsid w:val="00822D5C"/>
    <w:rsid w:val="0082411C"/>
    <w:rsid w:val="0082519F"/>
    <w:rsid w:val="00832737"/>
    <w:rsid w:val="0083369C"/>
    <w:rsid w:val="00833B5E"/>
    <w:rsid w:val="00834FBD"/>
    <w:rsid w:val="00841494"/>
    <w:rsid w:val="00846F74"/>
    <w:rsid w:val="00850260"/>
    <w:rsid w:val="00850687"/>
    <w:rsid w:val="00850C74"/>
    <w:rsid w:val="00850C91"/>
    <w:rsid w:val="00851820"/>
    <w:rsid w:val="008534AE"/>
    <w:rsid w:val="00854702"/>
    <w:rsid w:val="008551C3"/>
    <w:rsid w:val="008551D3"/>
    <w:rsid w:val="00855CB2"/>
    <w:rsid w:val="00857CBB"/>
    <w:rsid w:val="008619DF"/>
    <w:rsid w:val="00862A1B"/>
    <w:rsid w:val="00862ED7"/>
    <w:rsid w:val="00863CE1"/>
    <w:rsid w:val="00864D67"/>
    <w:rsid w:val="00866673"/>
    <w:rsid w:val="00870416"/>
    <w:rsid w:val="00871405"/>
    <w:rsid w:val="00871434"/>
    <w:rsid w:val="00877ADD"/>
    <w:rsid w:val="00880D2E"/>
    <w:rsid w:val="00881C3F"/>
    <w:rsid w:val="00884D9F"/>
    <w:rsid w:val="00885B6E"/>
    <w:rsid w:val="00885C1C"/>
    <w:rsid w:val="00887802"/>
    <w:rsid w:val="0089004C"/>
    <w:rsid w:val="00897976"/>
    <w:rsid w:val="008A09E6"/>
    <w:rsid w:val="008A1050"/>
    <w:rsid w:val="008A1302"/>
    <w:rsid w:val="008A315A"/>
    <w:rsid w:val="008B338D"/>
    <w:rsid w:val="008B4F6D"/>
    <w:rsid w:val="008B58B9"/>
    <w:rsid w:val="008B6616"/>
    <w:rsid w:val="008B7385"/>
    <w:rsid w:val="008B789C"/>
    <w:rsid w:val="008B7E43"/>
    <w:rsid w:val="008C09DB"/>
    <w:rsid w:val="008C1E74"/>
    <w:rsid w:val="008C5C2D"/>
    <w:rsid w:val="008D02CD"/>
    <w:rsid w:val="008D6642"/>
    <w:rsid w:val="008D67D6"/>
    <w:rsid w:val="008E07A4"/>
    <w:rsid w:val="008E13F1"/>
    <w:rsid w:val="008E1FE6"/>
    <w:rsid w:val="008E324D"/>
    <w:rsid w:val="008E45FA"/>
    <w:rsid w:val="008E5E08"/>
    <w:rsid w:val="008F20E6"/>
    <w:rsid w:val="008F614B"/>
    <w:rsid w:val="008F6B4A"/>
    <w:rsid w:val="00901D06"/>
    <w:rsid w:val="00906FD9"/>
    <w:rsid w:val="009113DE"/>
    <w:rsid w:val="0091165B"/>
    <w:rsid w:val="00916367"/>
    <w:rsid w:val="0092404D"/>
    <w:rsid w:val="00924371"/>
    <w:rsid w:val="00925EC2"/>
    <w:rsid w:val="009347B2"/>
    <w:rsid w:val="00937726"/>
    <w:rsid w:val="00944DBA"/>
    <w:rsid w:val="009463D0"/>
    <w:rsid w:val="009467F2"/>
    <w:rsid w:val="00950940"/>
    <w:rsid w:val="009534C7"/>
    <w:rsid w:val="00955987"/>
    <w:rsid w:val="00956DE7"/>
    <w:rsid w:val="009609D1"/>
    <w:rsid w:val="009631A6"/>
    <w:rsid w:val="00965EB0"/>
    <w:rsid w:val="00966105"/>
    <w:rsid w:val="00966B5E"/>
    <w:rsid w:val="00967B94"/>
    <w:rsid w:val="009744A8"/>
    <w:rsid w:val="00975A42"/>
    <w:rsid w:val="009808B7"/>
    <w:rsid w:val="009820BB"/>
    <w:rsid w:val="00991B19"/>
    <w:rsid w:val="00995DE0"/>
    <w:rsid w:val="009976FD"/>
    <w:rsid w:val="00997AC4"/>
    <w:rsid w:val="009B0D9D"/>
    <w:rsid w:val="009B19D7"/>
    <w:rsid w:val="009B23A7"/>
    <w:rsid w:val="009B323F"/>
    <w:rsid w:val="009B4F27"/>
    <w:rsid w:val="009B6274"/>
    <w:rsid w:val="009B640C"/>
    <w:rsid w:val="009B785C"/>
    <w:rsid w:val="009C088D"/>
    <w:rsid w:val="009C29FD"/>
    <w:rsid w:val="009C5A78"/>
    <w:rsid w:val="009C5E43"/>
    <w:rsid w:val="009C6167"/>
    <w:rsid w:val="009D3565"/>
    <w:rsid w:val="009D3DCF"/>
    <w:rsid w:val="009D5269"/>
    <w:rsid w:val="009E0545"/>
    <w:rsid w:val="009E3C5C"/>
    <w:rsid w:val="009E6D8B"/>
    <w:rsid w:val="009E7603"/>
    <w:rsid w:val="009F1B38"/>
    <w:rsid w:val="009F24CF"/>
    <w:rsid w:val="009F432E"/>
    <w:rsid w:val="009F5511"/>
    <w:rsid w:val="00A04BB2"/>
    <w:rsid w:val="00A059AD"/>
    <w:rsid w:val="00A064FA"/>
    <w:rsid w:val="00A071DB"/>
    <w:rsid w:val="00A142D7"/>
    <w:rsid w:val="00A14F28"/>
    <w:rsid w:val="00A17619"/>
    <w:rsid w:val="00A17651"/>
    <w:rsid w:val="00A17ECA"/>
    <w:rsid w:val="00A20898"/>
    <w:rsid w:val="00A24A5A"/>
    <w:rsid w:val="00A24E05"/>
    <w:rsid w:val="00A31227"/>
    <w:rsid w:val="00A3139F"/>
    <w:rsid w:val="00A32E22"/>
    <w:rsid w:val="00A34D32"/>
    <w:rsid w:val="00A4030C"/>
    <w:rsid w:val="00A417E0"/>
    <w:rsid w:val="00A41E6C"/>
    <w:rsid w:val="00A4442F"/>
    <w:rsid w:val="00A44CA7"/>
    <w:rsid w:val="00A46F60"/>
    <w:rsid w:val="00A5289C"/>
    <w:rsid w:val="00A5319D"/>
    <w:rsid w:val="00A547A8"/>
    <w:rsid w:val="00A54DF5"/>
    <w:rsid w:val="00A558A2"/>
    <w:rsid w:val="00A57808"/>
    <w:rsid w:val="00A60CEE"/>
    <w:rsid w:val="00A60E5D"/>
    <w:rsid w:val="00A61D11"/>
    <w:rsid w:val="00A63439"/>
    <w:rsid w:val="00A700A7"/>
    <w:rsid w:val="00A70CAB"/>
    <w:rsid w:val="00A715F2"/>
    <w:rsid w:val="00A725BC"/>
    <w:rsid w:val="00A827AD"/>
    <w:rsid w:val="00A834DA"/>
    <w:rsid w:val="00A858C8"/>
    <w:rsid w:val="00A85EC9"/>
    <w:rsid w:val="00A87B8B"/>
    <w:rsid w:val="00A92240"/>
    <w:rsid w:val="00A922F1"/>
    <w:rsid w:val="00A952C6"/>
    <w:rsid w:val="00AA19AF"/>
    <w:rsid w:val="00AA25B3"/>
    <w:rsid w:val="00AA3A3A"/>
    <w:rsid w:val="00AA5F60"/>
    <w:rsid w:val="00AA7DC4"/>
    <w:rsid w:val="00AB445F"/>
    <w:rsid w:val="00AB4F1A"/>
    <w:rsid w:val="00AC17C9"/>
    <w:rsid w:val="00AC253A"/>
    <w:rsid w:val="00AC330C"/>
    <w:rsid w:val="00AC45B9"/>
    <w:rsid w:val="00AC65B9"/>
    <w:rsid w:val="00AC7470"/>
    <w:rsid w:val="00AD4F17"/>
    <w:rsid w:val="00AD54CA"/>
    <w:rsid w:val="00AE0456"/>
    <w:rsid w:val="00AE7B4B"/>
    <w:rsid w:val="00AE7CD3"/>
    <w:rsid w:val="00AF0119"/>
    <w:rsid w:val="00AF0512"/>
    <w:rsid w:val="00B0060F"/>
    <w:rsid w:val="00B0250A"/>
    <w:rsid w:val="00B10A2A"/>
    <w:rsid w:val="00B12EA6"/>
    <w:rsid w:val="00B13B1D"/>
    <w:rsid w:val="00B13CAB"/>
    <w:rsid w:val="00B14040"/>
    <w:rsid w:val="00B1556A"/>
    <w:rsid w:val="00B1561B"/>
    <w:rsid w:val="00B164EC"/>
    <w:rsid w:val="00B217AE"/>
    <w:rsid w:val="00B251E8"/>
    <w:rsid w:val="00B25E3C"/>
    <w:rsid w:val="00B26AFA"/>
    <w:rsid w:val="00B33A5B"/>
    <w:rsid w:val="00B33BEE"/>
    <w:rsid w:val="00B36C2A"/>
    <w:rsid w:val="00B36CED"/>
    <w:rsid w:val="00B37D06"/>
    <w:rsid w:val="00B43A8C"/>
    <w:rsid w:val="00B4699F"/>
    <w:rsid w:val="00B47520"/>
    <w:rsid w:val="00B54E21"/>
    <w:rsid w:val="00B57160"/>
    <w:rsid w:val="00B60AE7"/>
    <w:rsid w:val="00B61948"/>
    <w:rsid w:val="00B6534D"/>
    <w:rsid w:val="00B66457"/>
    <w:rsid w:val="00B672CB"/>
    <w:rsid w:val="00B67816"/>
    <w:rsid w:val="00B713DC"/>
    <w:rsid w:val="00B72982"/>
    <w:rsid w:val="00B72AFF"/>
    <w:rsid w:val="00B73896"/>
    <w:rsid w:val="00B7475F"/>
    <w:rsid w:val="00B749D4"/>
    <w:rsid w:val="00B77A51"/>
    <w:rsid w:val="00B83173"/>
    <w:rsid w:val="00B84380"/>
    <w:rsid w:val="00B850AD"/>
    <w:rsid w:val="00B864A6"/>
    <w:rsid w:val="00B8663C"/>
    <w:rsid w:val="00B90888"/>
    <w:rsid w:val="00B97BEA"/>
    <w:rsid w:val="00BA0403"/>
    <w:rsid w:val="00BA06E6"/>
    <w:rsid w:val="00BA323E"/>
    <w:rsid w:val="00BA350C"/>
    <w:rsid w:val="00BA42AA"/>
    <w:rsid w:val="00BA77E1"/>
    <w:rsid w:val="00BA7B17"/>
    <w:rsid w:val="00BB00FC"/>
    <w:rsid w:val="00BB2CCE"/>
    <w:rsid w:val="00BB682A"/>
    <w:rsid w:val="00BB72F8"/>
    <w:rsid w:val="00BB7556"/>
    <w:rsid w:val="00BB7AAE"/>
    <w:rsid w:val="00BC3403"/>
    <w:rsid w:val="00BC4322"/>
    <w:rsid w:val="00BC53A8"/>
    <w:rsid w:val="00BC5C4A"/>
    <w:rsid w:val="00BC78E4"/>
    <w:rsid w:val="00BD1404"/>
    <w:rsid w:val="00BD1AC1"/>
    <w:rsid w:val="00BD1C11"/>
    <w:rsid w:val="00BD2D1C"/>
    <w:rsid w:val="00BD4A5E"/>
    <w:rsid w:val="00BD72B4"/>
    <w:rsid w:val="00BE525E"/>
    <w:rsid w:val="00BE5ADB"/>
    <w:rsid w:val="00BE5E9B"/>
    <w:rsid w:val="00BE6600"/>
    <w:rsid w:val="00BE6C6D"/>
    <w:rsid w:val="00BE6E71"/>
    <w:rsid w:val="00BF0DE4"/>
    <w:rsid w:val="00BF1EB3"/>
    <w:rsid w:val="00BF4D74"/>
    <w:rsid w:val="00BF6942"/>
    <w:rsid w:val="00C018AC"/>
    <w:rsid w:val="00C04FF5"/>
    <w:rsid w:val="00C05EF1"/>
    <w:rsid w:val="00C061E5"/>
    <w:rsid w:val="00C06E41"/>
    <w:rsid w:val="00C1355D"/>
    <w:rsid w:val="00C13C07"/>
    <w:rsid w:val="00C234C0"/>
    <w:rsid w:val="00C23D0D"/>
    <w:rsid w:val="00C27C5C"/>
    <w:rsid w:val="00C311B9"/>
    <w:rsid w:val="00C31399"/>
    <w:rsid w:val="00C3281E"/>
    <w:rsid w:val="00C360E8"/>
    <w:rsid w:val="00C36D6B"/>
    <w:rsid w:val="00C40327"/>
    <w:rsid w:val="00C40D5F"/>
    <w:rsid w:val="00C46F76"/>
    <w:rsid w:val="00C475EC"/>
    <w:rsid w:val="00C5310E"/>
    <w:rsid w:val="00C5320C"/>
    <w:rsid w:val="00C5357E"/>
    <w:rsid w:val="00C6290E"/>
    <w:rsid w:val="00C63698"/>
    <w:rsid w:val="00C663A6"/>
    <w:rsid w:val="00C66B4B"/>
    <w:rsid w:val="00C70E47"/>
    <w:rsid w:val="00C73977"/>
    <w:rsid w:val="00C739B3"/>
    <w:rsid w:val="00C75FE2"/>
    <w:rsid w:val="00C76452"/>
    <w:rsid w:val="00C81BA3"/>
    <w:rsid w:val="00C85971"/>
    <w:rsid w:val="00C922ED"/>
    <w:rsid w:val="00C97896"/>
    <w:rsid w:val="00CA221C"/>
    <w:rsid w:val="00CA3505"/>
    <w:rsid w:val="00CA4586"/>
    <w:rsid w:val="00CA4F23"/>
    <w:rsid w:val="00CA62EF"/>
    <w:rsid w:val="00CA77EF"/>
    <w:rsid w:val="00CB040E"/>
    <w:rsid w:val="00CB054B"/>
    <w:rsid w:val="00CB1D43"/>
    <w:rsid w:val="00CB5C76"/>
    <w:rsid w:val="00CC1C6A"/>
    <w:rsid w:val="00CC2292"/>
    <w:rsid w:val="00CC36AC"/>
    <w:rsid w:val="00CD05C8"/>
    <w:rsid w:val="00CD37B0"/>
    <w:rsid w:val="00CD3F2C"/>
    <w:rsid w:val="00CE09C8"/>
    <w:rsid w:val="00CE454D"/>
    <w:rsid w:val="00CE52BC"/>
    <w:rsid w:val="00CE669B"/>
    <w:rsid w:val="00CE6B4F"/>
    <w:rsid w:val="00CF10B7"/>
    <w:rsid w:val="00CF19B2"/>
    <w:rsid w:val="00CF2876"/>
    <w:rsid w:val="00CF3000"/>
    <w:rsid w:val="00CF491A"/>
    <w:rsid w:val="00CF4E4D"/>
    <w:rsid w:val="00CF6179"/>
    <w:rsid w:val="00CF7E57"/>
    <w:rsid w:val="00D00283"/>
    <w:rsid w:val="00D0563E"/>
    <w:rsid w:val="00D07201"/>
    <w:rsid w:val="00D136BD"/>
    <w:rsid w:val="00D13717"/>
    <w:rsid w:val="00D14F6F"/>
    <w:rsid w:val="00D16657"/>
    <w:rsid w:val="00D200B3"/>
    <w:rsid w:val="00D201E6"/>
    <w:rsid w:val="00D21279"/>
    <w:rsid w:val="00D24589"/>
    <w:rsid w:val="00D255D7"/>
    <w:rsid w:val="00D26274"/>
    <w:rsid w:val="00D30872"/>
    <w:rsid w:val="00D32474"/>
    <w:rsid w:val="00D32E37"/>
    <w:rsid w:val="00D335C2"/>
    <w:rsid w:val="00D33FC7"/>
    <w:rsid w:val="00D34B34"/>
    <w:rsid w:val="00D403C6"/>
    <w:rsid w:val="00D43E00"/>
    <w:rsid w:val="00D45A90"/>
    <w:rsid w:val="00D47A0D"/>
    <w:rsid w:val="00D47A28"/>
    <w:rsid w:val="00D55BE4"/>
    <w:rsid w:val="00D5728B"/>
    <w:rsid w:val="00D57B69"/>
    <w:rsid w:val="00D57F99"/>
    <w:rsid w:val="00D609A0"/>
    <w:rsid w:val="00D613DD"/>
    <w:rsid w:val="00D668E4"/>
    <w:rsid w:val="00D70F3B"/>
    <w:rsid w:val="00D73A37"/>
    <w:rsid w:val="00D74CF9"/>
    <w:rsid w:val="00D8057B"/>
    <w:rsid w:val="00D83267"/>
    <w:rsid w:val="00D8327C"/>
    <w:rsid w:val="00D84142"/>
    <w:rsid w:val="00D85ADD"/>
    <w:rsid w:val="00D85B46"/>
    <w:rsid w:val="00D87909"/>
    <w:rsid w:val="00D904A1"/>
    <w:rsid w:val="00D930FE"/>
    <w:rsid w:val="00D93197"/>
    <w:rsid w:val="00D932A5"/>
    <w:rsid w:val="00D93394"/>
    <w:rsid w:val="00D93F38"/>
    <w:rsid w:val="00D9460A"/>
    <w:rsid w:val="00D96653"/>
    <w:rsid w:val="00D976D5"/>
    <w:rsid w:val="00DA033B"/>
    <w:rsid w:val="00DA03AC"/>
    <w:rsid w:val="00DA09E8"/>
    <w:rsid w:val="00DA0E44"/>
    <w:rsid w:val="00DA1BB0"/>
    <w:rsid w:val="00DA1F0E"/>
    <w:rsid w:val="00DA3AE4"/>
    <w:rsid w:val="00DA464A"/>
    <w:rsid w:val="00DA6465"/>
    <w:rsid w:val="00DB175E"/>
    <w:rsid w:val="00DB457D"/>
    <w:rsid w:val="00DB6F2D"/>
    <w:rsid w:val="00DC02CF"/>
    <w:rsid w:val="00DC19FB"/>
    <w:rsid w:val="00DC3482"/>
    <w:rsid w:val="00DC3AC4"/>
    <w:rsid w:val="00DC4D71"/>
    <w:rsid w:val="00DD6562"/>
    <w:rsid w:val="00DD7F42"/>
    <w:rsid w:val="00DE1BC5"/>
    <w:rsid w:val="00DE21A1"/>
    <w:rsid w:val="00DE4B4D"/>
    <w:rsid w:val="00DE691E"/>
    <w:rsid w:val="00DF2F55"/>
    <w:rsid w:val="00DF4E62"/>
    <w:rsid w:val="00DF6E10"/>
    <w:rsid w:val="00E001E7"/>
    <w:rsid w:val="00E0161F"/>
    <w:rsid w:val="00E01A2A"/>
    <w:rsid w:val="00E01BD0"/>
    <w:rsid w:val="00E045E3"/>
    <w:rsid w:val="00E045F8"/>
    <w:rsid w:val="00E068CD"/>
    <w:rsid w:val="00E1086F"/>
    <w:rsid w:val="00E11AE8"/>
    <w:rsid w:val="00E12A70"/>
    <w:rsid w:val="00E15652"/>
    <w:rsid w:val="00E16305"/>
    <w:rsid w:val="00E200C7"/>
    <w:rsid w:val="00E2160F"/>
    <w:rsid w:val="00E358BF"/>
    <w:rsid w:val="00E35D60"/>
    <w:rsid w:val="00E424BB"/>
    <w:rsid w:val="00E44416"/>
    <w:rsid w:val="00E501DA"/>
    <w:rsid w:val="00E51717"/>
    <w:rsid w:val="00E56064"/>
    <w:rsid w:val="00E612AA"/>
    <w:rsid w:val="00E61834"/>
    <w:rsid w:val="00E6451B"/>
    <w:rsid w:val="00E72249"/>
    <w:rsid w:val="00E75810"/>
    <w:rsid w:val="00E778C8"/>
    <w:rsid w:val="00E854FF"/>
    <w:rsid w:val="00E904A9"/>
    <w:rsid w:val="00E909C4"/>
    <w:rsid w:val="00E90FCB"/>
    <w:rsid w:val="00E92FD5"/>
    <w:rsid w:val="00E936D6"/>
    <w:rsid w:val="00E94D8A"/>
    <w:rsid w:val="00E9552A"/>
    <w:rsid w:val="00EA1FBD"/>
    <w:rsid w:val="00EB54B8"/>
    <w:rsid w:val="00EC01EA"/>
    <w:rsid w:val="00EC431E"/>
    <w:rsid w:val="00EC4F6E"/>
    <w:rsid w:val="00EC67F1"/>
    <w:rsid w:val="00EC768B"/>
    <w:rsid w:val="00EC7E24"/>
    <w:rsid w:val="00ED1D72"/>
    <w:rsid w:val="00ED33D1"/>
    <w:rsid w:val="00ED633B"/>
    <w:rsid w:val="00ED7186"/>
    <w:rsid w:val="00EE52E1"/>
    <w:rsid w:val="00EE7348"/>
    <w:rsid w:val="00EF0A0A"/>
    <w:rsid w:val="00EF67F8"/>
    <w:rsid w:val="00F10AC3"/>
    <w:rsid w:val="00F12B0F"/>
    <w:rsid w:val="00F13136"/>
    <w:rsid w:val="00F14035"/>
    <w:rsid w:val="00F16EF8"/>
    <w:rsid w:val="00F17F6E"/>
    <w:rsid w:val="00F20AAE"/>
    <w:rsid w:val="00F20EC9"/>
    <w:rsid w:val="00F21412"/>
    <w:rsid w:val="00F2578B"/>
    <w:rsid w:val="00F25BC7"/>
    <w:rsid w:val="00F25E72"/>
    <w:rsid w:val="00F26937"/>
    <w:rsid w:val="00F308E3"/>
    <w:rsid w:val="00F31D1D"/>
    <w:rsid w:val="00F37528"/>
    <w:rsid w:val="00F4206E"/>
    <w:rsid w:val="00F4439D"/>
    <w:rsid w:val="00F44A46"/>
    <w:rsid w:val="00F451EA"/>
    <w:rsid w:val="00F47FF5"/>
    <w:rsid w:val="00F553AE"/>
    <w:rsid w:val="00F55E4B"/>
    <w:rsid w:val="00F55E52"/>
    <w:rsid w:val="00F61CD4"/>
    <w:rsid w:val="00F63430"/>
    <w:rsid w:val="00F63613"/>
    <w:rsid w:val="00F64DFC"/>
    <w:rsid w:val="00F65884"/>
    <w:rsid w:val="00F65D21"/>
    <w:rsid w:val="00F67436"/>
    <w:rsid w:val="00F7123F"/>
    <w:rsid w:val="00F749E4"/>
    <w:rsid w:val="00F75CDC"/>
    <w:rsid w:val="00F768E2"/>
    <w:rsid w:val="00F870C7"/>
    <w:rsid w:val="00F91C36"/>
    <w:rsid w:val="00F96A7F"/>
    <w:rsid w:val="00FA3A61"/>
    <w:rsid w:val="00FA75BA"/>
    <w:rsid w:val="00FA7AB3"/>
    <w:rsid w:val="00FB13B2"/>
    <w:rsid w:val="00FB54BA"/>
    <w:rsid w:val="00FB5AD0"/>
    <w:rsid w:val="00FC1A4C"/>
    <w:rsid w:val="00FC37CF"/>
    <w:rsid w:val="00FC750E"/>
    <w:rsid w:val="00FD05EE"/>
    <w:rsid w:val="00FD12E0"/>
    <w:rsid w:val="00FD2AE5"/>
    <w:rsid w:val="00FE1A4A"/>
    <w:rsid w:val="00FE3FD2"/>
    <w:rsid w:val="00FE5B21"/>
    <w:rsid w:val="00FE5E96"/>
    <w:rsid w:val="00FF0631"/>
    <w:rsid w:val="00FF2686"/>
    <w:rsid w:val="00FF3753"/>
    <w:rsid w:val="00FF4123"/>
    <w:rsid w:val="00FF4CE6"/>
    <w:rsid w:val="00FF6C62"/>
    <w:rsid w:val="00FF746A"/>
    <w:rsid w:val="34D5D6E7"/>
    <w:rsid w:val="5B5BA868"/>
    <w:rsid w:val="744A43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C9E38"/>
  <w15:chartTrackingRefBased/>
  <w15:docId w15:val="{C312A8CC-77DA-4A36-8A17-36A90CA3BB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BE6E71"/>
    <w:pPr>
      <w:widowControl w:val="0"/>
      <w:wordWrap w:val="0"/>
      <w:autoSpaceDE w:val="0"/>
      <w:autoSpaceDN w:val="0"/>
      <w:spacing w:after="160" w:line="259" w:lineRule="auto"/>
      <w:jc w:val="both"/>
    </w:pPr>
    <w:rPr>
      <w:sz w:val="24"/>
      <w:szCs w:val="24"/>
    </w:rPr>
  </w:style>
  <w:style w:type="paragraph" w:styleId="1">
    <w:name w:val="heading 1"/>
    <w:basedOn w:val="a"/>
    <w:next w:val="a"/>
    <w:link w:val="1Char"/>
    <w:uiPriority w:val="9"/>
    <w:qFormat/>
    <w:rsid w:val="006A2C1F"/>
    <w:pPr>
      <w:keepNext/>
      <w:keepLines/>
      <w:spacing w:before="240" w:after="0"/>
      <w:outlineLvl w:val="0"/>
    </w:pPr>
    <w:rPr>
      <w:rFonts w:ascii="나눔명조 ExtraBold" w:hAnsi="나눔명조 ExtraBold" w:eastAsiaTheme="majorEastAsia" w:cstheme="majorBidi"/>
      <w:b/>
      <w:color w:val="000000" w:themeColor="text1"/>
      <w:sz w:val="28"/>
      <w:szCs w:val="32"/>
    </w:rPr>
  </w:style>
  <w:style w:type="paragraph" w:styleId="2">
    <w:name w:val="heading 2"/>
    <w:basedOn w:val="a"/>
    <w:next w:val="a"/>
    <w:link w:val="2Char"/>
    <w:autoRedefine/>
    <w:uiPriority w:val="9"/>
    <w:unhideWhenUsed/>
    <w:rsid w:val="006A2C1F"/>
    <w:pPr>
      <w:keepNext/>
      <w:keepLines/>
      <w:spacing w:before="40" w:after="0"/>
      <w:outlineLvl w:val="1"/>
    </w:pPr>
    <w:rPr>
      <w:rFonts w:ascii="Book Antiqua" w:hAnsi="Book Antiqua" w:eastAsia="나눔명조 ExtraBold" w:cstheme="majorBidi"/>
      <w:color w:val="000000" w:themeColor="text1"/>
      <w:szCs w:val="26"/>
    </w:rPr>
  </w:style>
  <w:style w:type="paragraph" w:styleId="3">
    <w:name w:val="heading 3"/>
    <w:basedOn w:val="a"/>
    <w:link w:val="3Char"/>
    <w:uiPriority w:val="9"/>
    <w:qFormat/>
    <w:rsid w:val="006A2C1F"/>
    <w:pPr>
      <w:widowControl/>
      <w:wordWrap/>
      <w:autoSpaceDE/>
      <w:autoSpaceDN/>
      <w:spacing w:before="100" w:beforeAutospacing="1" w:after="100" w:afterAutospacing="1" w:line="240" w:lineRule="auto"/>
      <w:jc w:val="left"/>
      <w:outlineLvl w:val="2"/>
    </w:pPr>
    <w:rPr>
      <w:rFonts w:ascii="Book Antiqua" w:hAnsi="Book Antiqua" w:eastAsia="나눔명조 ExtraBold"/>
      <w:bCs/>
      <w:sz w:val="23"/>
      <w:szCs w:val="27"/>
      <w:lang w:eastAsia="en-US"/>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unhideWhenUsed/>
    <w:rsid w:val="000E58EF"/>
    <w:pPr>
      <w:tabs>
        <w:tab w:val="center" w:pos="4513"/>
        <w:tab w:val="right" w:pos="9026"/>
      </w:tabs>
      <w:snapToGrid w:val="0"/>
    </w:pPr>
  </w:style>
  <w:style w:type="character" w:styleId="Char" w:customStyle="1">
    <w:name w:val="머리글 Char"/>
    <w:link w:val="a3"/>
    <w:uiPriority w:val="99"/>
    <w:rsid w:val="000E58EF"/>
    <w:rPr>
      <w:sz w:val="24"/>
      <w:szCs w:val="24"/>
    </w:rPr>
  </w:style>
  <w:style w:type="paragraph" w:styleId="a4">
    <w:name w:val="footer"/>
    <w:basedOn w:val="a"/>
    <w:link w:val="Char0"/>
    <w:uiPriority w:val="99"/>
    <w:unhideWhenUsed/>
    <w:rsid w:val="000E58EF"/>
    <w:pPr>
      <w:tabs>
        <w:tab w:val="center" w:pos="4513"/>
        <w:tab w:val="right" w:pos="9026"/>
      </w:tabs>
      <w:snapToGrid w:val="0"/>
    </w:pPr>
  </w:style>
  <w:style w:type="character" w:styleId="Char0" w:customStyle="1">
    <w:name w:val="바닥글 Char"/>
    <w:link w:val="a4"/>
    <w:uiPriority w:val="99"/>
    <w:rsid w:val="000E58EF"/>
    <w:rPr>
      <w:sz w:val="24"/>
      <w:szCs w:val="24"/>
    </w:rPr>
  </w:style>
  <w:style w:type="paragraph" w:styleId="a5">
    <w:name w:val="footnote text"/>
    <w:basedOn w:val="a"/>
    <w:link w:val="Char1"/>
    <w:uiPriority w:val="99"/>
    <w:unhideWhenUsed/>
    <w:rsid w:val="001D51F4"/>
    <w:pPr>
      <w:widowControl/>
      <w:wordWrap/>
      <w:autoSpaceDE/>
      <w:autoSpaceDN/>
      <w:spacing w:after="0" w:line="240" w:lineRule="auto"/>
      <w:jc w:val="left"/>
    </w:pPr>
    <w:rPr>
      <w:rFonts w:ascii="Calibri" w:hAnsi="Calibri" w:eastAsia="Calibri"/>
      <w:sz w:val="20"/>
      <w:szCs w:val="20"/>
      <w:lang w:eastAsia="en-US"/>
    </w:rPr>
  </w:style>
  <w:style w:type="character" w:styleId="Char1" w:customStyle="1">
    <w:name w:val="각주 텍스트 Char"/>
    <w:basedOn w:val="a0"/>
    <w:link w:val="a5"/>
    <w:uiPriority w:val="99"/>
    <w:rsid w:val="001D51F4"/>
    <w:rPr>
      <w:rFonts w:ascii="Calibri" w:hAnsi="Calibri" w:eastAsia="Calibri"/>
      <w:lang w:eastAsia="en-US"/>
    </w:rPr>
  </w:style>
  <w:style w:type="character" w:styleId="a6">
    <w:name w:val="footnote reference"/>
    <w:uiPriority w:val="99"/>
    <w:semiHidden/>
    <w:unhideWhenUsed/>
    <w:rsid w:val="001D51F4"/>
    <w:rPr>
      <w:vertAlign w:val="superscript"/>
    </w:rPr>
  </w:style>
  <w:style w:type="character" w:styleId="a7">
    <w:name w:val="Hyperlink"/>
    <w:uiPriority w:val="99"/>
    <w:unhideWhenUsed/>
    <w:rsid w:val="001D51F4"/>
    <w:rPr>
      <w:color w:val="0563C1"/>
      <w:u w:val="single"/>
    </w:rPr>
  </w:style>
  <w:style w:type="character" w:styleId="a8">
    <w:name w:val="line number"/>
    <w:basedOn w:val="a0"/>
    <w:uiPriority w:val="99"/>
    <w:semiHidden/>
    <w:unhideWhenUsed/>
    <w:rsid w:val="003B6363"/>
  </w:style>
  <w:style w:type="paragraph" w:styleId="a9">
    <w:name w:val="List Paragraph"/>
    <w:basedOn w:val="a"/>
    <w:uiPriority w:val="34"/>
    <w:qFormat/>
    <w:rsid w:val="0044134D"/>
    <w:pPr>
      <w:ind w:left="720"/>
      <w:contextualSpacing/>
    </w:pPr>
  </w:style>
  <w:style w:type="character" w:styleId="3Char" w:customStyle="1">
    <w:name w:val="제목 3 Char"/>
    <w:basedOn w:val="a0"/>
    <w:link w:val="3"/>
    <w:uiPriority w:val="9"/>
    <w:rsid w:val="006A2C1F"/>
    <w:rPr>
      <w:rFonts w:ascii="Book Antiqua" w:hAnsi="Book Antiqua" w:eastAsia="나눔명조 ExtraBold"/>
      <w:bCs/>
      <w:sz w:val="23"/>
      <w:szCs w:val="27"/>
      <w:lang w:eastAsia="en-US"/>
    </w:rPr>
  </w:style>
  <w:style w:type="character" w:styleId="aa">
    <w:name w:val="annotation reference"/>
    <w:basedOn w:val="a0"/>
    <w:uiPriority w:val="99"/>
    <w:semiHidden/>
    <w:unhideWhenUsed/>
    <w:rsid w:val="00862A1B"/>
    <w:rPr>
      <w:sz w:val="16"/>
      <w:szCs w:val="16"/>
    </w:rPr>
  </w:style>
  <w:style w:type="paragraph" w:styleId="ab">
    <w:name w:val="annotation text"/>
    <w:basedOn w:val="a"/>
    <w:link w:val="Char2"/>
    <w:uiPriority w:val="99"/>
    <w:unhideWhenUsed/>
    <w:rsid w:val="00862A1B"/>
    <w:pPr>
      <w:spacing w:line="240" w:lineRule="auto"/>
    </w:pPr>
    <w:rPr>
      <w:sz w:val="20"/>
      <w:szCs w:val="20"/>
    </w:rPr>
  </w:style>
  <w:style w:type="character" w:styleId="Char2" w:customStyle="1">
    <w:name w:val="메모 텍스트 Char"/>
    <w:basedOn w:val="a0"/>
    <w:link w:val="ab"/>
    <w:uiPriority w:val="99"/>
    <w:rsid w:val="00862A1B"/>
  </w:style>
  <w:style w:type="paragraph" w:styleId="ac">
    <w:name w:val="annotation subject"/>
    <w:basedOn w:val="ab"/>
    <w:next w:val="ab"/>
    <w:link w:val="Char3"/>
    <w:uiPriority w:val="99"/>
    <w:semiHidden/>
    <w:unhideWhenUsed/>
    <w:rsid w:val="00862A1B"/>
    <w:rPr>
      <w:b/>
      <w:bCs/>
    </w:rPr>
  </w:style>
  <w:style w:type="character" w:styleId="Char3" w:customStyle="1">
    <w:name w:val="메모 주제 Char"/>
    <w:basedOn w:val="Char2"/>
    <w:link w:val="ac"/>
    <w:uiPriority w:val="99"/>
    <w:semiHidden/>
    <w:rsid w:val="00862A1B"/>
    <w:rPr>
      <w:b/>
      <w:bCs/>
    </w:rPr>
  </w:style>
  <w:style w:type="paragraph" w:styleId="ad">
    <w:name w:val="Balloon Text"/>
    <w:basedOn w:val="a"/>
    <w:link w:val="Char4"/>
    <w:uiPriority w:val="99"/>
    <w:semiHidden/>
    <w:unhideWhenUsed/>
    <w:rsid w:val="00862A1B"/>
    <w:pPr>
      <w:spacing w:after="0" w:line="240" w:lineRule="auto"/>
    </w:pPr>
    <w:rPr>
      <w:sz w:val="18"/>
      <w:szCs w:val="18"/>
    </w:rPr>
  </w:style>
  <w:style w:type="character" w:styleId="Char4" w:customStyle="1">
    <w:name w:val="풍선 도움말 텍스트 Char"/>
    <w:basedOn w:val="a0"/>
    <w:link w:val="ad"/>
    <w:uiPriority w:val="99"/>
    <w:semiHidden/>
    <w:rsid w:val="00862A1B"/>
    <w:rPr>
      <w:sz w:val="18"/>
      <w:szCs w:val="18"/>
    </w:rPr>
  </w:style>
  <w:style w:type="paragraph" w:styleId="Default" w:customStyle="1">
    <w:name w:val="Default"/>
    <w:rsid w:val="00F10AC3"/>
    <w:pPr>
      <w:autoSpaceDE w:val="0"/>
      <w:autoSpaceDN w:val="0"/>
      <w:adjustRightInd w:val="0"/>
    </w:pPr>
    <w:rPr>
      <w:rFonts w:ascii="Code" w:hAnsi="Code" w:cs="Code"/>
      <w:color w:val="000000"/>
      <w:sz w:val="24"/>
      <w:szCs w:val="24"/>
    </w:rPr>
  </w:style>
  <w:style w:type="character" w:styleId="italic" w:customStyle="1">
    <w:name w:val="italic"/>
    <w:basedOn w:val="a0"/>
    <w:rsid w:val="00BF4D74"/>
  </w:style>
  <w:style w:type="character" w:styleId="author" w:customStyle="1">
    <w:name w:val="author"/>
    <w:basedOn w:val="a0"/>
    <w:rsid w:val="00FA3A61"/>
  </w:style>
  <w:style w:type="character" w:styleId="pubyear" w:customStyle="1">
    <w:name w:val="pubyear"/>
    <w:basedOn w:val="a0"/>
    <w:rsid w:val="00FA3A61"/>
  </w:style>
  <w:style w:type="character" w:styleId="articletitle" w:customStyle="1">
    <w:name w:val="articletitle"/>
    <w:basedOn w:val="a0"/>
    <w:rsid w:val="00FA3A61"/>
  </w:style>
  <w:style w:type="character" w:styleId="vol" w:customStyle="1">
    <w:name w:val="vol"/>
    <w:basedOn w:val="a0"/>
    <w:rsid w:val="00FA3A61"/>
  </w:style>
  <w:style w:type="character" w:styleId="pagefirst" w:customStyle="1">
    <w:name w:val="pagefirst"/>
    <w:basedOn w:val="a0"/>
    <w:rsid w:val="00FA3A61"/>
  </w:style>
  <w:style w:type="character" w:styleId="pagelast" w:customStyle="1">
    <w:name w:val="pagelast"/>
    <w:basedOn w:val="a0"/>
    <w:rsid w:val="00FA3A61"/>
  </w:style>
  <w:style w:type="paragraph" w:styleId="ae" w:customStyle="1">
    <w:name w:val="바탕글"/>
    <w:basedOn w:val="a"/>
    <w:rsid w:val="00750801"/>
    <w:pPr>
      <w:spacing w:after="0" w:line="384" w:lineRule="auto"/>
      <w:textAlignment w:val="baseline"/>
    </w:pPr>
    <w:rPr>
      <w:rFonts w:ascii="함초롬돋움" w:eastAsia="Times New Roman"/>
      <w:color w:val="000000"/>
      <w:sz w:val="20"/>
      <w:szCs w:val="20"/>
    </w:rPr>
  </w:style>
  <w:style w:type="paragraph" w:styleId="af">
    <w:name w:val="caption"/>
    <w:basedOn w:val="a"/>
    <w:next w:val="a"/>
    <w:uiPriority w:val="35"/>
    <w:unhideWhenUsed/>
    <w:qFormat/>
    <w:rsid w:val="00750801"/>
    <w:pPr>
      <w:spacing w:after="200" w:line="240" w:lineRule="auto"/>
    </w:pPr>
    <w:rPr>
      <w:i/>
      <w:iCs/>
      <w:color w:val="44546A" w:themeColor="text2"/>
      <w:sz w:val="18"/>
      <w:szCs w:val="18"/>
    </w:rPr>
  </w:style>
  <w:style w:type="table" w:styleId="af0">
    <w:name w:val="Table Grid"/>
    <w:basedOn w:val="a1"/>
    <w:uiPriority w:val="39"/>
    <w:rsid w:val="001024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0">
    <w:name w:val="Plain Table 2"/>
    <w:basedOn w:val="a1"/>
    <w:uiPriority w:val="42"/>
    <w:rsid w:val="001024D9"/>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af1">
    <w:name w:val="Placeholder Text"/>
    <w:basedOn w:val="a0"/>
    <w:uiPriority w:val="99"/>
    <w:semiHidden/>
    <w:rsid w:val="00B36CED"/>
    <w:rPr>
      <w:color w:val="808080"/>
    </w:rPr>
  </w:style>
  <w:style w:type="paragraph" w:styleId="MS" w:customStyle="1">
    <w:name w:val="MS바탕글"/>
    <w:basedOn w:val="a"/>
    <w:rsid w:val="00BB2CCE"/>
    <w:pPr>
      <w:widowControl/>
      <w:wordWrap/>
      <w:spacing w:after="0" w:line="240" w:lineRule="auto"/>
      <w:jc w:val="left"/>
      <w:textAlignment w:val="baseline"/>
    </w:pPr>
    <w:rPr>
      <w:rFonts w:eastAsia="Times New Roman"/>
      <w:color w:val="000000"/>
    </w:rPr>
  </w:style>
  <w:style w:type="paragraph" w:styleId="af2">
    <w:name w:val="Bibliography"/>
    <w:basedOn w:val="a"/>
    <w:next w:val="a"/>
    <w:uiPriority w:val="37"/>
    <w:unhideWhenUsed/>
    <w:rsid w:val="00541892"/>
    <w:pPr>
      <w:spacing w:after="240" w:line="240" w:lineRule="auto"/>
      <w:ind w:left="720" w:hanging="720"/>
    </w:pPr>
  </w:style>
  <w:style w:type="character" w:styleId="1Char" w:customStyle="1">
    <w:name w:val="제목 1 Char"/>
    <w:basedOn w:val="a0"/>
    <w:link w:val="1"/>
    <w:uiPriority w:val="9"/>
    <w:rsid w:val="006A2C1F"/>
    <w:rPr>
      <w:rFonts w:ascii="나눔명조 ExtraBold" w:hAnsi="나눔명조 ExtraBold" w:eastAsiaTheme="majorEastAsia" w:cstheme="majorBidi"/>
      <w:b/>
      <w:color w:val="000000" w:themeColor="text1"/>
      <w:sz w:val="28"/>
      <w:szCs w:val="32"/>
    </w:rPr>
  </w:style>
  <w:style w:type="character" w:styleId="af3">
    <w:name w:val="Unresolved Mention"/>
    <w:basedOn w:val="a0"/>
    <w:uiPriority w:val="99"/>
    <w:semiHidden/>
    <w:unhideWhenUsed/>
    <w:rsid w:val="009F432E"/>
    <w:rPr>
      <w:color w:val="605E5C"/>
      <w:shd w:val="clear" w:color="auto" w:fill="E1DFDD"/>
    </w:rPr>
  </w:style>
  <w:style w:type="paragraph" w:styleId="Style1" w:customStyle="1">
    <w:name w:val="Style1"/>
    <w:basedOn w:val="a"/>
    <w:link w:val="Style1Char"/>
    <w:qFormat/>
    <w:rsid w:val="006A2C1F"/>
    <w:pPr>
      <w:wordWrap/>
      <w:spacing w:before="120" w:after="120" w:line="276" w:lineRule="auto"/>
    </w:pPr>
    <w:rPr>
      <w:rFonts w:ascii="나눔명조 ExtraBold" w:hAnsi="나눔명조 ExtraBold" w:eastAsia="나눔명조"/>
      <w:b/>
      <w:bCs/>
      <w:smallCaps/>
      <w:szCs w:val="28"/>
    </w:rPr>
  </w:style>
  <w:style w:type="character" w:styleId="2Char" w:customStyle="1">
    <w:name w:val="제목 2 Char"/>
    <w:basedOn w:val="a0"/>
    <w:link w:val="2"/>
    <w:uiPriority w:val="9"/>
    <w:rsid w:val="006A2C1F"/>
    <w:rPr>
      <w:rFonts w:ascii="Book Antiqua" w:hAnsi="Book Antiqua" w:eastAsia="나눔명조 ExtraBold" w:cstheme="majorBidi"/>
      <w:color w:val="000000" w:themeColor="text1"/>
      <w:sz w:val="24"/>
      <w:szCs w:val="26"/>
    </w:rPr>
  </w:style>
  <w:style w:type="character" w:styleId="Style1Char" w:customStyle="1">
    <w:name w:val="Style1 Char"/>
    <w:basedOn w:val="a0"/>
    <w:link w:val="Style1"/>
    <w:rsid w:val="006A2C1F"/>
    <w:rPr>
      <w:rFonts w:ascii="나눔명조 ExtraBold" w:hAnsi="나눔명조 ExtraBold" w:eastAsia="나눔명조"/>
      <w:b/>
      <w:bCs/>
      <w:smallCaps/>
      <w:sz w:val="24"/>
      <w:szCs w:val="28"/>
    </w:rPr>
  </w:style>
  <w:style w:type="paragraph" w:styleId="af4">
    <w:name w:val="Title"/>
    <w:basedOn w:val="a"/>
    <w:next w:val="a"/>
    <w:link w:val="Char5"/>
    <w:uiPriority w:val="10"/>
    <w:qFormat/>
    <w:rsid w:val="006A2C1F"/>
    <w:pPr>
      <w:spacing w:after="0" w:line="240" w:lineRule="auto"/>
      <w:contextualSpacing/>
    </w:pPr>
    <w:rPr>
      <w:rFonts w:ascii="Book Antiqua" w:hAnsi="Book Antiqua" w:eastAsia="나눔명조 ExtraBold" w:cstheme="majorBidi"/>
      <w:b/>
      <w:spacing w:val="-10"/>
      <w:kern w:val="28"/>
      <w:sz w:val="36"/>
      <w:szCs w:val="56"/>
    </w:rPr>
  </w:style>
  <w:style w:type="character" w:styleId="Char5" w:customStyle="1">
    <w:name w:val="제목 Char"/>
    <w:basedOn w:val="a0"/>
    <w:link w:val="af4"/>
    <w:uiPriority w:val="10"/>
    <w:rsid w:val="006A2C1F"/>
    <w:rPr>
      <w:rFonts w:ascii="Book Antiqua" w:hAnsi="Book Antiqua" w:eastAsia="나눔명조 ExtraBold" w:cstheme="majorBidi"/>
      <w:b/>
      <w:spacing w:val="-10"/>
      <w:kern w:val="28"/>
      <w:sz w:val="36"/>
      <w:szCs w:val="56"/>
    </w:rPr>
  </w:style>
  <w:style w:type="character" w:styleId="af5">
    <w:name w:val="endnote reference"/>
    <w:basedOn w:val="a0"/>
    <w:uiPriority w:val="99"/>
    <w:semiHidden/>
    <w:unhideWhenUsed/>
    <w:rsid w:val="00FF6C62"/>
    <w:rPr>
      <w:vertAlign w:val="superscript"/>
    </w:rPr>
  </w:style>
  <w:style w:type="table" w:styleId="21" w:customStyle="1">
    <w:name w:val="일반 표 21"/>
    <w:basedOn w:val="a1"/>
    <w:next w:val="20"/>
    <w:uiPriority w:val="42"/>
    <w:rsid w:val="00D47A0D"/>
    <w:rPr>
      <w:rFonts w:eastAsia="바탕"/>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af6">
    <w:name w:val="Revision"/>
    <w:hidden/>
    <w:uiPriority w:val="99"/>
    <w:semiHidden/>
    <w:rsid w:val="00B619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964">
      <w:bodyDiv w:val="1"/>
      <w:marLeft w:val="0"/>
      <w:marRight w:val="0"/>
      <w:marTop w:val="0"/>
      <w:marBottom w:val="0"/>
      <w:divBdr>
        <w:top w:val="none" w:sz="0" w:space="0" w:color="auto"/>
        <w:left w:val="none" w:sz="0" w:space="0" w:color="auto"/>
        <w:bottom w:val="none" w:sz="0" w:space="0" w:color="auto"/>
        <w:right w:val="none" w:sz="0" w:space="0" w:color="auto"/>
      </w:divBdr>
    </w:div>
    <w:div w:id="34043632">
      <w:bodyDiv w:val="1"/>
      <w:marLeft w:val="0"/>
      <w:marRight w:val="0"/>
      <w:marTop w:val="0"/>
      <w:marBottom w:val="0"/>
      <w:divBdr>
        <w:top w:val="none" w:sz="0" w:space="0" w:color="auto"/>
        <w:left w:val="none" w:sz="0" w:space="0" w:color="auto"/>
        <w:bottom w:val="none" w:sz="0" w:space="0" w:color="auto"/>
        <w:right w:val="none" w:sz="0" w:space="0" w:color="auto"/>
      </w:divBdr>
    </w:div>
    <w:div w:id="59180838">
      <w:bodyDiv w:val="1"/>
      <w:marLeft w:val="0"/>
      <w:marRight w:val="0"/>
      <w:marTop w:val="0"/>
      <w:marBottom w:val="0"/>
      <w:divBdr>
        <w:top w:val="none" w:sz="0" w:space="0" w:color="auto"/>
        <w:left w:val="none" w:sz="0" w:space="0" w:color="auto"/>
        <w:bottom w:val="none" w:sz="0" w:space="0" w:color="auto"/>
        <w:right w:val="none" w:sz="0" w:space="0" w:color="auto"/>
      </w:divBdr>
    </w:div>
    <w:div w:id="59208187">
      <w:bodyDiv w:val="1"/>
      <w:marLeft w:val="0"/>
      <w:marRight w:val="0"/>
      <w:marTop w:val="0"/>
      <w:marBottom w:val="0"/>
      <w:divBdr>
        <w:top w:val="none" w:sz="0" w:space="0" w:color="auto"/>
        <w:left w:val="none" w:sz="0" w:space="0" w:color="auto"/>
        <w:bottom w:val="none" w:sz="0" w:space="0" w:color="auto"/>
        <w:right w:val="none" w:sz="0" w:space="0" w:color="auto"/>
      </w:divBdr>
    </w:div>
    <w:div w:id="150143554">
      <w:bodyDiv w:val="1"/>
      <w:marLeft w:val="0"/>
      <w:marRight w:val="0"/>
      <w:marTop w:val="0"/>
      <w:marBottom w:val="0"/>
      <w:divBdr>
        <w:top w:val="none" w:sz="0" w:space="0" w:color="auto"/>
        <w:left w:val="none" w:sz="0" w:space="0" w:color="auto"/>
        <w:bottom w:val="none" w:sz="0" w:space="0" w:color="auto"/>
        <w:right w:val="none" w:sz="0" w:space="0" w:color="auto"/>
      </w:divBdr>
    </w:div>
    <w:div w:id="187911517">
      <w:bodyDiv w:val="1"/>
      <w:marLeft w:val="0"/>
      <w:marRight w:val="0"/>
      <w:marTop w:val="0"/>
      <w:marBottom w:val="0"/>
      <w:divBdr>
        <w:top w:val="none" w:sz="0" w:space="0" w:color="auto"/>
        <w:left w:val="none" w:sz="0" w:space="0" w:color="auto"/>
        <w:bottom w:val="none" w:sz="0" w:space="0" w:color="auto"/>
        <w:right w:val="none" w:sz="0" w:space="0" w:color="auto"/>
      </w:divBdr>
    </w:div>
    <w:div w:id="201596229">
      <w:bodyDiv w:val="1"/>
      <w:marLeft w:val="0"/>
      <w:marRight w:val="0"/>
      <w:marTop w:val="0"/>
      <w:marBottom w:val="0"/>
      <w:divBdr>
        <w:top w:val="none" w:sz="0" w:space="0" w:color="auto"/>
        <w:left w:val="none" w:sz="0" w:space="0" w:color="auto"/>
        <w:bottom w:val="none" w:sz="0" w:space="0" w:color="auto"/>
        <w:right w:val="none" w:sz="0" w:space="0" w:color="auto"/>
      </w:divBdr>
    </w:div>
    <w:div w:id="237057844">
      <w:bodyDiv w:val="1"/>
      <w:marLeft w:val="0"/>
      <w:marRight w:val="0"/>
      <w:marTop w:val="0"/>
      <w:marBottom w:val="0"/>
      <w:divBdr>
        <w:top w:val="none" w:sz="0" w:space="0" w:color="auto"/>
        <w:left w:val="none" w:sz="0" w:space="0" w:color="auto"/>
        <w:bottom w:val="none" w:sz="0" w:space="0" w:color="auto"/>
        <w:right w:val="none" w:sz="0" w:space="0" w:color="auto"/>
      </w:divBdr>
    </w:div>
    <w:div w:id="268899714">
      <w:bodyDiv w:val="1"/>
      <w:marLeft w:val="0"/>
      <w:marRight w:val="0"/>
      <w:marTop w:val="0"/>
      <w:marBottom w:val="0"/>
      <w:divBdr>
        <w:top w:val="none" w:sz="0" w:space="0" w:color="auto"/>
        <w:left w:val="none" w:sz="0" w:space="0" w:color="auto"/>
        <w:bottom w:val="none" w:sz="0" w:space="0" w:color="auto"/>
        <w:right w:val="none" w:sz="0" w:space="0" w:color="auto"/>
      </w:divBdr>
    </w:div>
    <w:div w:id="274220351">
      <w:bodyDiv w:val="1"/>
      <w:marLeft w:val="0"/>
      <w:marRight w:val="0"/>
      <w:marTop w:val="0"/>
      <w:marBottom w:val="0"/>
      <w:divBdr>
        <w:top w:val="none" w:sz="0" w:space="0" w:color="auto"/>
        <w:left w:val="none" w:sz="0" w:space="0" w:color="auto"/>
        <w:bottom w:val="none" w:sz="0" w:space="0" w:color="auto"/>
        <w:right w:val="none" w:sz="0" w:space="0" w:color="auto"/>
      </w:divBdr>
    </w:div>
    <w:div w:id="302078847">
      <w:bodyDiv w:val="1"/>
      <w:marLeft w:val="0"/>
      <w:marRight w:val="0"/>
      <w:marTop w:val="0"/>
      <w:marBottom w:val="0"/>
      <w:divBdr>
        <w:top w:val="none" w:sz="0" w:space="0" w:color="auto"/>
        <w:left w:val="none" w:sz="0" w:space="0" w:color="auto"/>
        <w:bottom w:val="none" w:sz="0" w:space="0" w:color="auto"/>
        <w:right w:val="none" w:sz="0" w:space="0" w:color="auto"/>
      </w:divBdr>
    </w:div>
    <w:div w:id="304094171">
      <w:bodyDiv w:val="1"/>
      <w:marLeft w:val="0"/>
      <w:marRight w:val="0"/>
      <w:marTop w:val="0"/>
      <w:marBottom w:val="0"/>
      <w:divBdr>
        <w:top w:val="none" w:sz="0" w:space="0" w:color="auto"/>
        <w:left w:val="none" w:sz="0" w:space="0" w:color="auto"/>
        <w:bottom w:val="none" w:sz="0" w:space="0" w:color="auto"/>
        <w:right w:val="none" w:sz="0" w:space="0" w:color="auto"/>
      </w:divBdr>
    </w:div>
    <w:div w:id="368141474">
      <w:bodyDiv w:val="1"/>
      <w:marLeft w:val="0"/>
      <w:marRight w:val="0"/>
      <w:marTop w:val="0"/>
      <w:marBottom w:val="0"/>
      <w:divBdr>
        <w:top w:val="none" w:sz="0" w:space="0" w:color="auto"/>
        <w:left w:val="none" w:sz="0" w:space="0" w:color="auto"/>
        <w:bottom w:val="none" w:sz="0" w:space="0" w:color="auto"/>
        <w:right w:val="none" w:sz="0" w:space="0" w:color="auto"/>
      </w:divBdr>
    </w:div>
    <w:div w:id="394403157">
      <w:bodyDiv w:val="1"/>
      <w:marLeft w:val="0"/>
      <w:marRight w:val="0"/>
      <w:marTop w:val="0"/>
      <w:marBottom w:val="0"/>
      <w:divBdr>
        <w:top w:val="none" w:sz="0" w:space="0" w:color="auto"/>
        <w:left w:val="none" w:sz="0" w:space="0" w:color="auto"/>
        <w:bottom w:val="none" w:sz="0" w:space="0" w:color="auto"/>
        <w:right w:val="none" w:sz="0" w:space="0" w:color="auto"/>
      </w:divBdr>
    </w:div>
    <w:div w:id="400493499">
      <w:bodyDiv w:val="1"/>
      <w:marLeft w:val="0"/>
      <w:marRight w:val="0"/>
      <w:marTop w:val="0"/>
      <w:marBottom w:val="0"/>
      <w:divBdr>
        <w:top w:val="none" w:sz="0" w:space="0" w:color="auto"/>
        <w:left w:val="none" w:sz="0" w:space="0" w:color="auto"/>
        <w:bottom w:val="none" w:sz="0" w:space="0" w:color="auto"/>
        <w:right w:val="none" w:sz="0" w:space="0" w:color="auto"/>
      </w:divBdr>
    </w:div>
    <w:div w:id="451822367">
      <w:bodyDiv w:val="1"/>
      <w:marLeft w:val="0"/>
      <w:marRight w:val="0"/>
      <w:marTop w:val="0"/>
      <w:marBottom w:val="0"/>
      <w:divBdr>
        <w:top w:val="none" w:sz="0" w:space="0" w:color="auto"/>
        <w:left w:val="none" w:sz="0" w:space="0" w:color="auto"/>
        <w:bottom w:val="none" w:sz="0" w:space="0" w:color="auto"/>
        <w:right w:val="none" w:sz="0" w:space="0" w:color="auto"/>
      </w:divBdr>
    </w:div>
    <w:div w:id="456677617">
      <w:bodyDiv w:val="1"/>
      <w:marLeft w:val="0"/>
      <w:marRight w:val="0"/>
      <w:marTop w:val="0"/>
      <w:marBottom w:val="0"/>
      <w:divBdr>
        <w:top w:val="none" w:sz="0" w:space="0" w:color="auto"/>
        <w:left w:val="none" w:sz="0" w:space="0" w:color="auto"/>
        <w:bottom w:val="none" w:sz="0" w:space="0" w:color="auto"/>
        <w:right w:val="none" w:sz="0" w:space="0" w:color="auto"/>
      </w:divBdr>
    </w:div>
    <w:div w:id="504443454">
      <w:bodyDiv w:val="1"/>
      <w:marLeft w:val="0"/>
      <w:marRight w:val="0"/>
      <w:marTop w:val="0"/>
      <w:marBottom w:val="0"/>
      <w:divBdr>
        <w:top w:val="none" w:sz="0" w:space="0" w:color="auto"/>
        <w:left w:val="none" w:sz="0" w:space="0" w:color="auto"/>
        <w:bottom w:val="none" w:sz="0" w:space="0" w:color="auto"/>
        <w:right w:val="none" w:sz="0" w:space="0" w:color="auto"/>
      </w:divBdr>
    </w:div>
    <w:div w:id="519197416">
      <w:bodyDiv w:val="1"/>
      <w:marLeft w:val="0"/>
      <w:marRight w:val="0"/>
      <w:marTop w:val="0"/>
      <w:marBottom w:val="0"/>
      <w:divBdr>
        <w:top w:val="none" w:sz="0" w:space="0" w:color="auto"/>
        <w:left w:val="none" w:sz="0" w:space="0" w:color="auto"/>
        <w:bottom w:val="none" w:sz="0" w:space="0" w:color="auto"/>
        <w:right w:val="none" w:sz="0" w:space="0" w:color="auto"/>
      </w:divBdr>
    </w:div>
    <w:div w:id="531848533">
      <w:bodyDiv w:val="1"/>
      <w:marLeft w:val="0"/>
      <w:marRight w:val="0"/>
      <w:marTop w:val="0"/>
      <w:marBottom w:val="0"/>
      <w:divBdr>
        <w:top w:val="none" w:sz="0" w:space="0" w:color="auto"/>
        <w:left w:val="none" w:sz="0" w:space="0" w:color="auto"/>
        <w:bottom w:val="none" w:sz="0" w:space="0" w:color="auto"/>
        <w:right w:val="none" w:sz="0" w:space="0" w:color="auto"/>
      </w:divBdr>
    </w:div>
    <w:div w:id="532154459">
      <w:bodyDiv w:val="1"/>
      <w:marLeft w:val="0"/>
      <w:marRight w:val="0"/>
      <w:marTop w:val="0"/>
      <w:marBottom w:val="0"/>
      <w:divBdr>
        <w:top w:val="none" w:sz="0" w:space="0" w:color="auto"/>
        <w:left w:val="none" w:sz="0" w:space="0" w:color="auto"/>
        <w:bottom w:val="none" w:sz="0" w:space="0" w:color="auto"/>
        <w:right w:val="none" w:sz="0" w:space="0" w:color="auto"/>
      </w:divBdr>
    </w:div>
    <w:div w:id="543449481">
      <w:bodyDiv w:val="1"/>
      <w:marLeft w:val="0"/>
      <w:marRight w:val="0"/>
      <w:marTop w:val="0"/>
      <w:marBottom w:val="0"/>
      <w:divBdr>
        <w:top w:val="none" w:sz="0" w:space="0" w:color="auto"/>
        <w:left w:val="none" w:sz="0" w:space="0" w:color="auto"/>
        <w:bottom w:val="none" w:sz="0" w:space="0" w:color="auto"/>
        <w:right w:val="none" w:sz="0" w:space="0" w:color="auto"/>
      </w:divBdr>
    </w:div>
    <w:div w:id="545141858">
      <w:bodyDiv w:val="1"/>
      <w:marLeft w:val="0"/>
      <w:marRight w:val="0"/>
      <w:marTop w:val="0"/>
      <w:marBottom w:val="0"/>
      <w:divBdr>
        <w:top w:val="none" w:sz="0" w:space="0" w:color="auto"/>
        <w:left w:val="none" w:sz="0" w:space="0" w:color="auto"/>
        <w:bottom w:val="none" w:sz="0" w:space="0" w:color="auto"/>
        <w:right w:val="none" w:sz="0" w:space="0" w:color="auto"/>
      </w:divBdr>
    </w:div>
    <w:div w:id="601575465">
      <w:bodyDiv w:val="1"/>
      <w:marLeft w:val="0"/>
      <w:marRight w:val="0"/>
      <w:marTop w:val="0"/>
      <w:marBottom w:val="0"/>
      <w:divBdr>
        <w:top w:val="none" w:sz="0" w:space="0" w:color="auto"/>
        <w:left w:val="none" w:sz="0" w:space="0" w:color="auto"/>
        <w:bottom w:val="none" w:sz="0" w:space="0" w:color="auto"/>
        <w:right w:val="none" w:sz="0" w:space="0" w:color="auto"/>
      </w:divBdr>
    </w:div>
    <w:div w:id="621765206">
      <w:bodyDiv w:val="1"/>
      <w:marLeft w:val="0"/>
      <w:marRight w:val="0"/>
      <w:marTop w:val="0"/>
      <w:marBottom w:val="0"/>
      <w:divBdr>
        <w:top w:val="none" w:sz="0" w:space="0" w:color="auto"/>
        <w:left w:val="none" w:sz="0" w:space="0" w:color="auto"/>
        <w:bottom w:val="none" w:sz="0" w:space="0" w:color="auto"/>
        <w:right w:val="none" w:sz="0" w:space="0" w:color="auto"/>
      </w:divBdr>
    </w:div>
    <w:div w:id="630747330">
      <w:bodyDiv w:val="1"/>
      <w:marLeft w:val="0"/>
      <w:marRight w:val="0"/>
      <w:marTop w:val="0"/>
      <w:marBottom w:val="0"/>
      <w:divBdr>
        <w:top w:val="none" w:sz="0" w:space="0" w:color="auto"/>
        <w:left w:val="none" w:sz="0" w:space="0" w:color="auto"/>
        <w:bottom w:val="none" w:sz="0" w:space="0" w:color="auto"/>
        <w:right w:val="none" w:sz="0" w:space="0" w:color="auto"/>
      </w:divBdr>
    </w:div>
    <w:div w:id="648099938">
      <w:bodyDiv w:val="1"/>
      <w:marLeft w:val="0"/>
      <w:marRight w:val="0"/>
      <w:marTop w:val="0"/>
      <w:marBottom w:val="0"/>
      <w:divBdr>
        <w:top w:val="none" w:sz="0" w:space="0" w:color="auto"/>
        <w:left w:val="none" w:sz="0" w:space="0" w:color="auto"/>
        <w:bottom w:val="none" w:sz="0" w:space="0" w:color="auto"/>
        <w:right w:val="none" w:sz="0" w:space="0" w:color="auto"/>
      </w:divBdr>
    </w:div>
    <w:div w:id="658509183">
      <w:bodyDiv w:val="1"/>
      <w:marLeft w:val="0"/>
      <w:marRight w:val="0"/>
      <w:marTop w:val="0"/>
      <w:marBottom w:val="0"/>
      <w:divBdr>
        <w:top w:val="none" w:sz="0" w:space="0" w:color="auto"/>
        <w:left w:val="none" w:sz="0" w:space="0" w:color="auto"/>
        <w:bottom w:val="none" w:sz="0" w:space="0" w:color="auto"/>
        <w:right w:val="none" w:sz="0" w:space="0" w:color="auto"/>
      </w:divBdr>
    </w:div>
    <w:div w:id="697511152">
      <w:bodyDiv w:val="1"/>
      <w:marLeft w:val="0"/>
      <w:marRight w:val="0"/>
      <w:marTop w:val="0"/>
      <w:marBottom w:val="0"/>
      <w:divBdr>
        <w:top w:val="none" w:sz="0" w:space="0" w:color="auto"/>
        <w:left w:val="none" w:sz="0" w:space="0" w:color="auto"/>
        <w:bottom w:val="none" w:sz="0" w:space="0" w:color="auto"/>
        <w:right w:val="none" w:sz="0" w:space="0" w:color="auto"/>
      </w:divBdr>
    </w:div>
    <w:div w:id="710106445">
      <w:bodyDiv w:val="1"/>
      <w:marLeft w:val="0"/>
      <w:marRight w:val="0"/>
      <w:marTop w:val="0"/>
      <w:marBottom w:val="0"/>
      <w:divBdr>
        <w:top w:val="none" w:sz="0" w:space="0" w:color="auto"/>
        <w:left w:val="none" w:sz="0" w:space="0" w:color="auto"/>
        <w:bottom w:val="none" w:sz="0" w:space="0" w:color="auto"/>
        <w:right w:val="none" w:sz="0" w:space="0" w:color="auto"/>
      </w:divBdr>
    </w:div>
    <w:div w:id="735318860">
      <w:bodyDiv w:val="1"/>
      <w:marLeft w:val="0"/>
      <w:marRight w:val="0"/>
      <w:marTop w:val="0"/>
      <w:marBottom w:val="0"/>
      <w:divBdr>
        <w:top w:val="none" w:sz="0" w:space="0" w:color="auto"/>
        <w:left w:val="none" w:sz="0" w:space="0" w:color="auto"/>
        <w:bottom w:val="none" w:sz="0" w:space="0" w:color="auto"/>
        <w:right w:val="none" w:sz="0" w:space="0" w:color="auto"/>
      </w:divBdr>
    </w:div>
    <w:div w:id="740253690">
      <w:bodyDiv w:val="1"/>
      <w:marLeft w:val="0"/>
      <w:marRight w:val="0"/>
      <w:marTop w:val="0"/>
      <w:marBottom w:val="0"/>
      <w:divBdr>
        <w:top w:val="none" w:sz="0" w:space="0" w:color="auto"/>
        <w:left w:val="none" w:sz="0" w:space="0" w:color="auto"/>
        <w:bottom w:val="none" w:sz="0" w:space="0" w:color="auto"/>
        <w:right w:val="none" w:sz="0" w:space="0" w:color="auto"/>
      </w:divBdr>
    </w:div>
    <w:div w:id="742066491">
      <w:bodyDiv w:val="1"/>
      <w:marLeft w:val="0"/>
      <w:marRight w:val="0"/>
      <w:marTop w:val="0"/>
      <w:marBottom w:val="0"/>
      <w:divBdr>
        <w:top w:val="none" w:sz="0" w:space="0" w:color="auto"/>
        <w:left w:val="none" w:sz="0" w:space="0" w:color="auto"/>
        <w:bottom w:val="none" w:sz="0" w:space="0" w:color="auto"/>
        <w:right w:val="none" w:sz="0" w:space="0" w:color="auto"/>
      </w:divBdr>
    </w:div>
    <w:div w:id="765033066">
      <w:bodyDiv w:val="1"/>
      <w:marLeft w:val="0"/>
      <w:marRight w:val="0"/>
      <w:marTop w:val="0"/>
      <w:marBottom w:val="0"/>
      <w:divBdr>
        <w:top w:val="none" w:sz="0" w:space="0" w:color="auto"/>
        <w:left w:val="none" w:sz="0" w:space="0" w:color="auto"/>
        <w:bottom w:val="none" w:sz="0" w:space="0" w:color="auto"/>
        <w:right w:val="none" w:sz="0" w:space="0" w:color="auto"/>
      </w:divBdr>
    </w:div>
    <w:div w:id="784425913">
      <w:bodyDiv w:val="1"/>
      <w:marLeft w:val="0"/>
      <w:marRight w:val="0"/>
      <w:marTop w:val="0"/>
      <w:marBottom w:val="0"/>
      <w:divBdr>
        <w:top w:val="none" w:sz="0" w:space="0" w:color="auto"/>
        <w:left w:val="none" w:sz="0" w:space="0" w:color="auto"/>
        <w:bottom w:val="none" w:sz="0" w:space="0" w:color="auto"/>
        <w:right w:val="none" w:sz="0" w:space="0" w:color="auto"/>
      </w:divBdr>
    </w:div>
    <w:div w:id="801462033">
      <w:bodyDiv w:val="1"/>
      <w:marLeft w:val="0"/>
      <w:marRight w:val="0"/>
      <w:marTop w:val="0"/>
      <w:marBottom w:val="0"/>
      <w:divBdr>
        <w:top w:val="none" w:sz="0" w:space="0" w:color="auto"/>
        <w:left w:val="none" w:sz="0" w:space="0" w:color="auto"/>
        <w:bottom w:val="none" w:sz="0" w:space="0" w:color="auto"/>
        <w:right w:val="none" w:sz="0" w:space="0" w:color="auto"/>
      </w:divBdr>
    </w:div>
    <w:div w:id="812672687">
      <w:bodyDiv w:val="1"/>
      <w:marLeft w:val="0"/>
      <w:marRight w:val="0"/>
      <w:marTop w:val="0"/>
      <w:marBottom w:val="0"/>
      <w:divBdr>
        <w:top w:val="none" w:sz="0" w:space="0" w:color="auto"/>
        <w:left w:val="none" w:sz="0" w:space="0" w:color="auto"/>
        <w:bottom w:val="none" w:sz="0" w:space="0" w:color="auto"/>
        <w:right w:val="none" w:sz="0" w:space="0" w:color="auto"/>
      </w:divBdr>
    </w:div>
    <w:div w:id="854880009">
      <w:bodyDiv w:val="1"/>
      <w:marLeft w:val="0"/>
      <w:marRight w:val="0"/>
      <w:marTop w:val="0"/>
      <w:marBottom w:val="0"/>
      <w:divBdr>
        <w:top w:val="none" w:sz="0" w:space="0" w:color="auto"/>
        <w:left w:val="none" w:sz="0" w:space="0" w:color="auto"/>
        <w:bottom w:val="none" w:sz="0" w:space="0" w:color="auto"/>
        <w:right w:val="none" w:sz="0" w:space="0" w:color="auto"/>
      </w:divBdr>
    </w:div>
    <w:div w:id="857160902">
      <w:bodyDiv w:val="1"/>
      <w:marLeft w:val="0"/>
      <w:marRight w:val="0"/>
      <w:marTop w:val="0"/>
      <w:marBottom w:val="0"/>
      <w:divBdr>
        <w:top w:val="none" w:sz="0" w:space="0" w:color="auto"/>
        <w:left w:val="none" w:sz="0" w:space="0" w:color="auto"/>
        <w:bottom w:val="none" w:sz="0" w:space="0" w:color="auto"/>
        <w:right w:val="none" w:sz="0" w:space="0" w:color="auto"/>
      </w:divBdr>
    </w:div>
    <w:div w:id="876553494">
      <w:bodyDiv w:val="1"/>
      <w:marLeft w:val="0"/>
      <w:marRight w:val="0"/>
      <w:marTop w:val="0"/>
      <w:marBottom w:val="0"/>
      <w:divBdr>
        <w:top w:val="none" w:sz="0" w:space="0" w:color="auto"/>
        <w:left w:val="none" w:sz="0" w:space="0" w:color="auto"/>
        <w:bottom w:val="none" w:sz="0" w:space="0" w:color="auto"/>
        <w:right w:val="none" w:sz="0" w:space="0" w:color="auto"/>
      </w:divBdr>
    </w:div>
    <w:div w:id="895235845">
      <w:bodyDiv w:val="1"/>
      <w:marLeft w:val="0"/>
      <w:marRight w:val="0"/>
      <w:marTop w:val="0"/>
      <w:marBottom w:val="0"/>
      <w:divBdr>
        <w:top w:val="none" w:sz="0" w:space="0" w:color="auto"/>
        <w:left w:val="none" w:sz="0" w:space="0" w:color="auto"/>
        <w:bottom w:val="none" w:sz="0" w:space="0" w:color="auto"/>
        <w:right w:val="none" w:sz="0" w:space="0" w:color="auto"/>
      </w:divBdr>
    </w:div>
    <w:div w:id="922493606">
      <w:bodyDiv w:val="1"/>
      <w:marLeft w:val="0"/>
      <w:marRight w:val="0"/>
      <w:marTop w:val="0"/>
      <w:marBottom w:val="0"/>
      <w:divBdr>
        <w:top w:val="none" w:sz="0" w:space="0" w:color="auto"/>
        <w:left w:val="none" w:sz="0" w:space="0" w:color="auto"/>
        <w:bottom w:val="none" w:sz="0" w:space="0" w:color="auto"/>
        <w:right w:val="none" w:sz="0" w:space="0" w:color="auto"/>
      </w:divBdr>
    </w:div>
    <w:div w:id="1013149927">
      <w:bodyDiv w:val="1"/>
      <w:marLeft w:val="0"/>
      <w:marRight w:val="0"/>
      <w:marTop w:val="0"/>
      <w:marBottom w:val="0"/>
      <w:divBdr>
        <w:top w:val="none" w:sz="0" w:space="0" w:color="auto"/>
        <w:left w:val="none" w:sz="0" w:space="0" w:color="auto"/>
        <w:bottom w:val="none" w:sz="0" w:space="0" w:color="auto"/>
        <w:right w:val="none" w:sz="0" w:space="0" w:color="auto"/>
      </w:divBdr>
    </w:div>
    <w:div w:id="1047988946">
      <w:bodyDiv w:val="1"/>
      <w:marLeft w:val="0"/>
      <w:marRight w:val="0"/>
      <w:marTop w:val="0"/>
      <w:marBottom w:val="0"/>
      <w:divBdr>
        <w:top w:val="none" w:sz="0" w:space="0" w:color="auto"/>
        <w:left w:val="none" w:sz="0" w:space="0" w:color="auto"/>
        <w:bottom w:val="none" w:sz="0" w:space="0" w:color="auto"/>
        <w:right w:val="none" w:sz="0" w:space="0" w:color="auto"/>
      </w:divBdr>
    </w:div>
    <w:div w:id="1070075318">
      <w:bodyDiv w:val="1"/>
      <w:marLeft w:val="0"/>
      <w:marRight w:val="0"/>
      <w:marTop w:val="0"/>
      <w:marBottom w:val="0"/>
      <w:divBdr>
        <w:top w:val="none" w:sz="0" w:space="0" w:color="auto"/>
        <w:left w:val="none" w:sz="0" w:space="0" w:color="auto"/>
        <w:bottom w:val="none" w:sz="0" w:space="0" w:color="auto"/>
        <w:right w:val="none" w:sz="0" w:space="0" w:color="auto"/>
      </w:divBdr>
    </w:div>
    <w:div w:id="1070150557">
      <w:bodyDiv w:val="1"/>
      <w:marLeft w:val="0"/>
      <w:marRight w:val="0"/>
      <w:marTop w:val="0"/>
      <w:marBottom w:val="0"/>
      <w:divBdr>
        <w:top w:val="none" w:sz="0" w:space="0" w:color="auto"/>
        <w:left w:val="none" w:sz="0" w:space="0" w:color="auto"/>
        <w:bottom w:val="none" w:sz="0" w:space="0" w:color="auto"/>
        <w:right w:val="none" w:sz="0" w:space="0" w:color="auto"/>
      </w:divBdr>
    </w:div>
    <w:div w:id="1070692622">
      <w:bodyDiv w:val="1"/>
      <w:marLeft w:val="0"/>
      <w:marRight w:val="0"/>
      <w:marTop w:val="0"/>
      <w:marBottom w:val="0"/>
      <w:divBdr>
        <w:top w:val="none" w:sz="0" w:space="0" w:color="auto"/>
        <w:left w:val="none" w:sz="0" w:space="0" w:color="auto"/>
        <w:bottom w:val="none" w:sz="0" w:space="0" w:color="auto"/>
        <w:right w:val="none" w:sz="0" w:space="0" w:color="auto"/>
      </w:divBdr>
    </w:div>
    <w:div w:id="1098253972">
      <w:bodyDiv w:val="1"/>
      <w:marLeft w:val="0"/>
      <w:marRight w:val="0"/>
      <w:marTop w:val="0"/>
      <w:marBottom w:val="0"/>
      <w:divBdr>
        <w:top w:val="none" w:sz="0" w:space="0" w:color="auto"/>
        <w:left w:val="none" w:sz="0" w:space="0" w:color="auto"/>
        <w:bottom w:val="none" w:sz="0" w:space="0" w:color="auto"/>
        <w:right w:val="none" w:sz="0" w:space="0" w:color="auto"/>
      </w:divBdr>
    </w:div>
    <w:div w:id="1136533609">
      <w:bodyDiv w:val="1"/>
      <w:marLeft w:val="0"/>
      <w:marRight w:val="0"/>
      <w:marTop w:val="0"/>
      <w:marBottom w:val="0"/>
      <w:divBdr>
        <w:top w:val="none" w:sz="0" w:space="0" w:color="auto"/>
        <w:left w:val="none" w:sz="0" w:space="0" w:color="auto"/>
        <w:bottom w:val="none" w:sz="0" w:space="0" w:color="auto"/>
        <w:right w:val="none" w:sz="0" w:space="0" w:color="auto"/>
      </w:divBdr>
    </w:div>
    <w:div w:id="1200511009">
      <w:bodyDiv w:val="1"/>
      <w:marLeft w:val="0"/>
      <w:marRight w:val="0"/>
      <w:marTop w:val="0"/>
      <w:marBottom w:val="0"/>
      <w:divBdr>
        <w:top w:val="none" w:sz="0" w:space="0" w:color="auto"/>
        <w:left w:val="none" w:sz="0" w:space="0" w:color="auto"/>
        <w:bottom w:val="none" w:sz="0" w:space="0" w:color="auto"/>
        <w:right w:val="none" w:sz="0" w:space="0" w:color="auto"/>
      </w:divBdr>
    </w:div>
    <w:div w:id="1271359791">
      <w:bodyDiv w:val="1"/>
      <w:marLeft w:val="0"/>
      <w:marRight w:val="0"/>
      <w:marTop w:val="0"/>
      <w:marBottom w:val="0"/>
      <w:divBdr>
        <w:top w:val="none" w:sz="0" w:space="0" w:color="auto"/>
        <w:left w:val="none" w:sz="0" w:space="0" w:color="auto"/>
        <w:bottom w:val="none" w:sz="0" w:space="0" w:color="auto"/>
        <w:right w:val="none" w:sz="0" w:space="0" w:color="auto"/>
      </w:divBdr>
    </w:div>
    <w:div w:id="1374504407">
      <w:bodyDiv w:val="1"/>
      <w:marLeft w:val="0"/>
      <w:marRight w:val="0"/>
      <w:marTop w:val="0"/>
      <w:marBottom w:val="0"/>
      <w:divBdr>
        <w:top w:val="none" w:sz="0" w:space="0" w:color="auto"/>
        <w:left w:val="none" w:sz="0" w:space="0" w:color="auto"/>
        <w:bottom w:val="none" w:sz="0" w:space="0" w:color="auto"/>
        <w:right w:val="none" w:sz="0" w:space="0" w:color="auto"/>
      </w:divBdr>
    </w:div>
    <w:div w:id="1400596332">
      <w:bodyDiv w:val="1"/>
      <w:marLeft w:val="0"/>
      <w:marRight w:val="0"/>
      <w:marTop w:val="0"/>
      <w:marBottom w:val="0"/>
      <w:divBdr>
        <w:top w:val="none" w:sz="0" w:space="0" w:color="auto"/>
        <w:left w:val="none" w:sz="0" w:space="0" w:color="auto"/>
        <w:bottom w:val="none" w:sz="0" w:space="0" w:color="auto"/>
        <w:right w:val="none" w:sz="0" w:space="0" w:color="auto"/>
      </w:divBdr>
    </w:div>
    <w:div w:id="1450389356">
      <w:bodyDiv w:val="1"/>
      <w:marLeft w:val="0"/>
      <w:marRight w:val="0"/>
      <w:marTop w:val="0"/>
      <w:marBottom w:val="0"/>
      <w:divBdr>
        <w:top w:val="none" w:sz="0" w:space="0" w:color="auto"/>
        <w:left w:val="none" w:sz="0" w:space="0" w:color="auto"/>
        <w:bottom w:val="none" w:sz="0" w:space="0" w:color="auto"/>
        <w:right w:val="none" w:sz="0" w:space="0" w:color="auto"/>
      </w:divBdr>
    </w:div>
    <w:div w:id="1474757065">
      <w:bodyDiv w:val="1"/>
      <w:marLeft w:val="0"/>
      <w:marRight w:val="0"/>
      <w:marTop w:val="0"/>
      <w:marBottom w:val="0"/>
      <w:divBdr>
        <w:top w:val="none" w:sz="0" w:space="0" w:color="auto"/>
        <w:left w:val="none" w:sz="0" w:space="0" w:color="auto"/>
        <w:bottom w:val="none" w:sz="0" w:space="0" w:color="auto"/>
        <w:right w:val="none" w:sz="0" w:space="0" w:color="auto"/>
      </w:divBdr>
    </w:div>
    <w:div w:id="1510290183">
      <w:bodyDiv w:val="1"/>
      <w:marLeft w:val="0"/>
      <w:marRight w:val="0"/>
      <w:marTop w:val="0"/>
      <w:marBottom w:val="0"/>
      <w:divBdr>
        <w:top w:val="none" w:sz="0" w:space="0" w:color="auto"/>
        <w:left w:val="none" w:sz="0" w:space="0" w:color="auto"/>
        <w:bottom w:val="none" w:sz="0" w:space="0" w:color="auto"/>
        <w:right w:val="none" w:sz="0" w:space="0" w:color="auto"/>
      </w:divBdr>
    </w:div>
    <w:div w:id="1516067808">
      <w:bodyDiv w:val="1"/>
      <w:marLeft w:val="0"/>
      <w:marRight w:val="0"/>
      <w:marTop w:val="0"/>
      <w:marBottom w:val="0"/>
      <w:divBdr>
        <w:top w:val="none" w:sz="0" w:space="0" w:color="auto"/>
        <w:left w:val="none" w:sz="0" w:space="0" w:color="auto"/>
        <w:bottom w:val="none" w:sz="0" w:space="0" w:color="auto"/>
        <w:right w:val="none" w:sz="0" w:space="0" w:color="auto"/>
      </w:divBdr>
    </w:div>
    <w:div w:id="1524855730">
      <w:bodyDiv w:val="1"/>
      <w:marLeft w:val="0"/>
      <w:marRight w:val="0"/>
      <w:marTop w:val="0"/>
      <w:marBottom w:val="0"/>
      <w:divBdr>
        <w:top w:val="none" w:sz="0" w:space="0" w:color="auto"/>
        <w:left w:val="none" w:sz="0" w:space="0" w:color="auto"/>
        <w:bottom w:val="none" w:sz="0" w:space="0" w:color="auto"/>
        <w:right w:val="none" w:sz="0" w:space="0" w:color="auto"/>
      </w:divBdr>
    </w:div>
    <w:div w:id="1525050616">
      <w:bodyDiv w:val="1"/>
      <w:marLeft w:val="0"/>
      <w:marRight w:val="0"/>
      <w:marTop w:val="0"/>
      <w:marBottom w:val="0"/>
      <w:divBdr>
        <w:top w:val="none" w:sz="0" w:space="0" w:color="auto"/>
        <w:left w:val="none" w:sz="0" w:space="0" w:color="auto"/>
        <w:bottom w:val="none" w:sz="0" w:space="0" w:color="auto"/>
        <w:right w:val="none" w:sz="0" w:space="0" w:color="auto"/>
      </w:divBdr>
    </w:div>
    <w:div w:id="1534922526">
      <w:bodyDiv w:val="1"/>
      <w:marLeft w:val="0"/>
      <w:marRight w:val="0"/>
      <w:marTop w:val="0"/>
      <w:marBottom w:val="0"/>
      <w:divBdr>
        <w:top w:val="none" w:sz="0" w:space="0" w:color="auto"/>
        <w:left w:val="none" w:sz="0" w:space="0" w:color="auto"/>
        <w:bottom w:val="none" w:sz="0" w:space="0" w:color="auto"/>
        <w:right w:val="none" w:sz="0" w:space="0" w:color="auto"/>
      </w:divBdr>
    </w:div>
    <w:div w:id="1560360143">
      <w:bodyDiv w:val="1"/>
      <w:marLeft w:val="0"/>
      <w:marRight w:val="0"/>
      <w:marTop w:val="0"/>
      <w:marBottom w:val="0"/>
      <w:divBdr>
        <w:top w:val="none" w:sz="0" w:space="0" w:color="auto"/>
        <w:left w:val="none" w:sz="0" w:space="0" w:color="auto"/>
        <w:bottom w:val="none" w:sz="0" w:space="0" w:color="auto"/>
        <w:right w:val="none" w:sz="0" w:space="0" w:color="auto"/>
      </w:divBdr>
    </w:div>
    <w:div w:id="1622763022">
      <w:bodyDiv w:val="1"/>
      <w:marLeft w:val="0"/>
      <w:marRight w:val="0"/>
      <w:marTop w:val="0"/>
      <w:marBottom w:val="0"/>
      <w:divBdr>
        <w:top w:val="none" w:sz="0" w:space="0" w:color="auto"/>
        <w:left w:val="none" w:sz="0" w:space="0" w:color="auto"/>
        <w:bottom w:val="none" w:sz="0" w:space="0" w:color="auto"/>
        <w:right w:val="none" w:sz="0" w:space="0" w:color="auto"/>
      </w:divBdr>
    </w:div>
    <w:div w:id="1658341422">
      <w:bodyDiv w:val="1"/>
      <w:marLeft w:val="0"/>
      <w:marRight w:val="0"/>
      <w:marTop w:val="0"/>
      <w:marBottom w:val="0"/>
      <w:divBdr>
        <w:top w:val="none" w:sz="0" w:space="0" w:color="auto"/>
        <w:left w:val="none" w:sz="0" w:space="0" w:color="auto"/>
        <w:bottom w:val="none" w:sz="0" w:space="0" w:color="auto"/>
        <w:right w:val="none" w:sz="0" w:space="0" w:color="auto"/>
      </w:divBdr>
    </w:div>
    <w:div w:id="1695956880">
      <w:bodyDiv w:val="1"/>
      <w:marLeft w:val="0"/>
      <w:marRight w:val="0"/>
      <w:marTop w:val="0"/>
      <w:marBottom w:val="0"/>
      <w:divBdr>
        <w:top w:val="none" w:sz="0" w:space="0" w:color="auto"/>
        <w:left w:val="none" w:sz="0" w:space="0" w:color="auto"/>
        <w:bottom w:val="none" w:sz="0" w:space="0" w:color="auto"/>
        <w:right w:val="none" w:sz="0" w:space="0" w:color="auto"/>
      </w:divBdr>
    </w:div>
    <w:div w:id="1775904055">
      <w:bodyDiv w:val="1"/>
      <w:marLeft w:val="0"/>
      <w:marRight w:val="0"/>
      <w:marTop w:val="0"/>
      <w:marBottom w:val="0"/>
      <w:divBdr>
        <w:top w:val="none" w:sz="0" w:space="0" w:color="auto"/>
        <w:left w:val="none" w:sz="0" w:space="0" w:color="auto"/>
        <w:bottom w:val="none" w:sz="0" w:space="0" w:color="auto"/>
        <w:right w:val="none" w:sz="0" w:space="0" w:color="auto"/>
      </w:divBdr>
    </w:div>
    <w:div w:id="1918518622">
      <w:bodyDiv w:val="1"/>
      <w:marLeft w:val="0"/>
      <w:marRight w:val="0"/>
      <w:marTop w:val="0"/>
      <w:marBottom w:val="0"/>
      <w:divBdr>
        <w:top w:val="none" w:sz="0" w:space="0" w:color="auto"/>
        <w:left w:val="none" w:sz="0" w:space="0" w:color="auto"/>
        <w:bottom w:val="none" w:sz="0" w:space="0" w:color="auto"/>
        <w:right w:val="none" w:sz="0" w:space="0" w:color="auto"/>
      </w:divBdr>
    </w:div>
    <w:div w:id="1960260512">
      <w:bodyDiv w:val="1"/>
      <w:marLeft w:val="0"/>
      <w:marRight w:val="0"/>
      <w:marTop w:val="0"/>
      <w:marBottom w:val="0"/>
      <w:divBdr>
        <w:top w:val="none" w:sz="0" w:space="0" w:color="auto"/>
        <w:left w:val="none" w:sz="0" w:space="0" w:color="auto"/>
        <w:bottom w:val="none" w:sz="0" w:space="0" w:color="auto"/>
        <w:right w:val="none" w:sz="0" w:space="0" w:color="auto"/>
      </w:divBdr>
    </w:div>
    <w:div w:id="1973173212">
      <w:bodyDiv w:val="1"/>
      <w:marLeft w:val="0"/>
      <w:marRight w:val="0"/>
      <w:marTop w:val="0"/>
      <w:marBottom w:val="0"/>
      <w:divBdr>
        <w:top w:val="none" w:sz="0" w:space="0" w:color="auto"/>
        <w:left w:val="none" w:sz="0" w:space="0" w:color="auto"/>
        <w:bottom w:val="none" w:sz="0" w:space="0" w:color="auto"/>
        <w:right w:val="none" w:sz="0" w:space="0" w:color="auto"/>
      </w:divBdr>
    </w:div>
    <w:div w:id="20005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18/08/relationships/commentsExtensible" Target="commentsExtensible.xml" Id="rId13" /><Relationship Type="http://schemas.microsoft.com/office/2011/relationships/people" Target="people.xml" Id="rId18" /><Relationship Type="http://schemas.openxmlformats.org/officeDocument/2006/relationships/styles" Target="styles.xml" Id="rId3" /><Relationship Type="http://schemas.openxmlformats.org/officeDocument/2006/relationships/endnotes" Target="endnotes.xml" Id="rId7" /><Relationship Type="http://schemas.microsoft.com/office/2016/09/relationships/commentsIds" Target="commentsIds.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commentsExtended" Target="commentsExtended.xml" Id="rId11"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comments" Target="comments.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3.png" Id="rId14" /><Relationship Type="http://schemas.openxmlformats.org/officeDocument/2006/relationships/glossaryDocument" Target="glossary/document.xml" Id="R4fafcd2da61a432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e8451a9-de9c-4ad7-885b-e94e2bdf6e73}"/>
      </w:docPartPr>
      <w:docPartBody>
        <w:p w14:paraId="2D6E55B0">
          <w:r>
            <w:rPr>
              <w:rStyle w:val="PlaceholderText"/>
            </w:rPr>
            <w:t/>
          </w:r>
        </w:p>
      </w:docPartBody>
    </w:docPart>
  </w:docParts>
</w:glossaryDocument>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A062-AB1E-4043-AE68-FBBFDFC2DA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박 상훈</dc:creator>
  <keywords/>
  <dc:description/>
  <lastModifiedBy>Susan Yang</lastModifiedBy>
  <revision>29</revision>
  <lastPrinted>2021-10-15T16:46:00.0000000Z</lastPrinted>
  <dcterms:created xsi:type="dcterms:W3CDTF">2022-03-02T21:26:00.0000000Z</dcterms:created>
  <dcterms:modified xsi:type="dcterms:W3CDTF">2022-03-03T19:00:43.5690252Z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b316f328-f463-312f-ac67-3de21977df47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ZOTERO_PREF_1">
    <vt:lpwstr>&lt;data data-version="3" zotero-version="5.0.96.3"&gt;&lt;session id="PSjZbscb"/&gt;&lt;style id="http://www.zotero.org/styles/american-political-science-association" locale="en-US" hasBibliography="1" bibliographyStyleHasBeenSet="1"/&gt;&lt;prefs&gt;&lt;pref name="fieldType" valu</vt:lpwstr>
  </property>
  <property fmtid="{D5CDD505-2E9C-101B-9397-08002B2CF9AE}" pid="26" name="ZOTERO_PREF_2">
    <vt:lpwstr>e="Field"/&gt;&lt;/prefs&gt;&lt;/data&gt;</vt:lpwstr>
  </property>
</Properties>
</file>